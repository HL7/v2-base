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B9C2" w14:textId="75EE7509" w:rsidR="00F80A9C" w:rsidRPr="007E264D" w:rsidRDefault="00F134F1" w:rsidP="00F80A9C">
      <w:pPr>
        <w:pStyle w:val="ANSIdesignation"/>
        <w:spacing w:before="0" w:after="0"/>
        <w:rPr>
          <w:rFonts w:ascii="Arial Narrow" w:hAnsi="Arial Narrow"/>
          <w:bCs/>
          <w:rPrChange w:id="1" w:author="Lynn Laakso" w:date="2022-08-30T09:29:00Z">
            <w:rPr>
              <w:rFonts w:ascii="Arial Narrow" w:hAnsi="Arial Narrow"/>
              <w:b/>
            </w:rPr>
          </w:rPrChange>
        </w:rPr>
      </w:pPr>
      <w:bookmarkStart w:id="2" w:name="_Toc25579082"/>
      <w:bookmarkStart w:id="3" w:name="_Toc25585447"/>
      <w:bookmarkStart w:id="4" w:name="_Toc463264298"/>
      <w:r w:rsidRPr="007E264D">
        <w:rPr>
          <w:bCs/>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ins w:id="5" w:author="Lynn Laakso" w:date="2022-08-30T09:29:00Z">
        <w:r w:rsidR="007E264D" w:rsidRPr="007E264D">
          <w:rPr>
            <w:rFonts w:ascii="Arial Narrow" w:hAnsi="Arial Narrow"/>
            <w:bCs/>
            <w:rPrChange w:id="6" w:author="Lynn Laakso" w:date="2022-08-30T09:29:00Z">
              <w:rPr>
                <w:rFonts w:ascii="Arial Narrow" w:hAnsi="Arial Narrow"/>
                <w:b/>
              </w:rPr>
            </w:rPrChange>
          </w:rPr>
          <w:t>V291_R1_N1_2022SEP</w:t>
        </w:r>
      </w:ins>
      <w:del w:id="7" w:author="Lynn Laakso" w:date="2022-08-30T09:29:00Z">
        <w:r w:rsidR="00F80A9C" w:rsidRPr="007E264D" w:rsidDel="007E264D">
          <w:rPr>
            <w:rFonts w:ascii="Arial Narrow" w:hAnsi="Arial Narrow"/>
            <w:bCs/>
            <w:noProof/>
            <w:rPrChange w:id="8" w:author="Lynn Laakso" w:date="2022-08-30T09:29:00Z">
              <w:rPr>
                <w:rFonts w:ascii="Arial Narrow" w:hAnsi="Arial Narrow"/>
                <w:b/>
                <w:noProof/>
              </w:rPr>
            </w:rPrChange>
          </w:rPr>
          <w:drawing>
            <wp:inline distT="0" distB="0" distL="0" distR="0" wp14:anchorId="3DDB0A6B" wp14:editId="323DA804">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1691AA6" w14:textId="4A6295C3" w:rsidR="00F80A9C" w:rsidDel="007E264D" w:rsidRDefault="00F80A9C" w:rsidP="00F80A9C">
      <w:pPr>
        <w:spacing w:after="0"/>
        <w:jc w:val="right"/>
        <w:rPr>
          <w:del w:id="9" w:author="Lynn Laakso" w:date="2022-08-30T09:29:00Z"/>
          <w:rFonts w:ascii="Garamond" w:hAnsi="Garamond"/>
          <w:b/>
          <w:sz w:val="32"/>
        </w:rPr>
      </w:pPr>
      <w:del w:id="10" w:author="Lynn Laakso" w:date="2022-08-30T09:29:00Z">
        <w:r w:rsidRPr="00980037" w:rsidDel="007E264D">
          <w:rPr>
            <w:rFonts w:ascii="Garamond" w:hAnsi="Garamond"/>
            <w:b/>
            <w:sz w:val="32"/>
          </w:rPr>
          <w:delText>ANSI/HL7 V2.9-2019</w:delText>
        </w:r>
      </w:del>
    </w:p>
    <w:p w14:paraId="08301D9D" w14:textId="114CF9DA" w:rsidR="00F80A9C" w:rsidRPr="00B83364" w:rsidDel="007E264D" w:rsidRDefault="00F80A9C" w:rsidP="00F80A9C">
      <w:pPr>
        <w:spacing w:after="0"/>
        <w:jc w:val="right"/>
        <w:rPr>
          <w:del w:id="11" w:author="Lynn Laakso" w:date="2022-08-30T09:29:00Z"/>
        </w:rPr>
      </w:pPr>
      <w:del w:id="12" w:author="Lynn Laakso" w:date="2022-08-30T09:29:00Z">
        <w:r w:rsidDel="007E264D">
          <w:rPr>
            <w:rFonts w:ascii="Garamond" w:hAnsi="Garamond"/>
            <w:b/>
            <w:sz w:val="32"/>
          </w:rPr>
          <w:delText>12/9/2019</w:delText>
        </w:r>
      </w:del>
    </w:p>
    <w:p w14:paraId="38ECB234" w14:textId="77777777" w:rsidR="00982364" w:rsidRPr="00E80B34" w:rsidRDefault="00982364" w:rsidP="00125A26">
      <w:pPr>
        <w:pStyle w:val="Heading1"/>
        <w:rPr>
          <w:noProof/>
        </w:rPr>
      </w:pPr>
      <w:r w:rsidRPr="00E80B34">
        <w:rPr>
          <w:noProof/>
        </w:rPr>
        <w:t>.</w:t>
      </w:r>
      <w:r w:rsidRPr="00E80B34">
        <w:rPr>
          <w:noProof/>
        </w:rPr>
        <w:br/>
        <w:t>Personnel Management</w:t>
      </w:r>
      <w:bookmarkEnd w:id="4"/>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77777777"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982364" w14:paraId="5B0D0B26" w14:textId="77777777">
        <w:tc>
          <w:tcPr>
            <w:tcW w:w="2520" w:type="dxa"/>
          </w:tcPr>
          <w:p w14:paraId="404538FD" w14:textId="77777777" w:rsidR="00982364" w:rsidRPr="00982364" w:rsidRDefault="00EF0D72" w:rsidP="00125A26">
            <w:pPr>
              <w:rPr>
                <w:noProof/>
              </w:rPr>
            </w:pPr>
            <w:r>
              <w:rPr>
                <w:noProof/>
              </w:rPr>
              <w:t>Co</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77777777"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14:paraId="07BACCC5" w14:textId="233BE2D0" w:rsidR="00EF0D72" w:rsidRPr="00982364" w:rsidRDefault="00062E15" w:rsidP="00EF0D72">
            <w:pPr>
              <w:rPr>
                <w:noProof/>
              </w:rPr>
            </w:pPr>
            <w:ins w:id="13" w:author="Frank Oemig" w:date="2022-07-10T14:15:00Z">
              <w:r>
                <w:rPr>
                  <w:noProof/>
                </w:rPr>
                <w:t>Cooper Thompson</w:t>
              </w:r>
              <w:r w:rsidDel="00062E15">
                <w:rPr>
                  <w:noProof/>
                </w:rPr>
                <w:t xml:space="preserve"> </w:t>
              </w:r>
            </w:ins>
            <w:del w:id="14" w:author="Frank Oemig" w:date="2022-07-10T14:15:00Z">
              <w:r w:rsidR="00EF0D72" w:rsidDel="00062E15">
                <w:rPr>
                  <w:noProof/>
                </w:rPr>
                <w:delText>Irma Jongeneel-de Haas</w:delText>
              </w:r>
            </w:del>
            <w:r w:rsidR="00982364" w:rsidRPr="00982364">
              <w:rPr>
                <w:noProof/>
              </w:rPr>
              <w:br/>
            </w:r>
            <w:del w:id="15" w:author="Frank Oemig" w:date="2022-07-10T14:15:00Z">
              <w:r w:rsidR="00EF0D72" w:rsidDel="00062E15">
                <w:rPr>
                  <w:noProof/>
                </w:rPr>
                <w:delText>HL7 Netherlands</w:delText>
              </w:r>
            </w:del>
            <w:ins w:id="16" w:author="Frank Oemig" w:date="2022-07-10T14:15:00Z">
              <w:r>
                <w:rPr>
                  <w:noProof/>
                </w:rPr>
                <w:t>Epic</w:t>
              </w:r>
            </w:ins>
          </w:p>
        </w:tc>
      </w:tr>
      <w:tr w:rsidR="00EF0D72" w:rsidRPr="00982364" w14:paraId="64E6DDFE" w14:textId="77777777">
        <w:tc>
          <w:tcPr>
            <w:tcW w:w="2520" w:type="dxa"/>
          </w:tcPr>
          <w:p w14:paraId="6A6C6C53" w14:textId="77777777" w:rsidR="00EF0D72" w:rsidRPr="00982364" w:rsidRDefault="00EF0D72" w:rsidP="00EF0D72">
            <w:pPr>
              <w:rPr>
                <w:noProof/>
              </w:rPr>
            </w:pPr>
            <w:r>
              <w:rPr>
                <w:noProof/>
              </w:rPr>
              <w:t>Co-Chair:</w:t>
            </w:r>
          </w:p>
        </w:tc>
        <w:tc>
          <w:tcPr>
            <w:tcW w:w="6955" w:type="dxa"/>
          </w:tcPr>
          <w:p w14:paraId="5C849221" w14:textId="77777777" w:rsidR="00EF0D72" w:rsidRPr="00982364" w:rsidDel="00EF0D72" w:rsidRDefault="00EF0D72" w:rsidP="00EF0D72">
            <w:pPr>
              <w:rPr>
                <w:noProof/>
              </w:rPr>
            </w:pPr>
            <w:r>
              <w:rPr>
                <w:noProof/>
              </w:rPr>
              <w:t>Brian Postlethwaite</w:t>
            </w:r>
            <w:r>
              <w:rPr>
                <w:noProof/>
              </w:rPr>
              <w:br/>
              <w:t>Health Connex</w:t>
            </w:r>
          </w:p>
        </w:tc>
      </w:tr>
      <w:tr w:rsidR="00EF0D72" w:rsidRPr="00982364" w14:paraId="3AF72ED8" w14:textId="77777777">
        <w:tc>
          <w:tcPr>
            <w:tcW w:w="2520" w:type="dxa"/>
          </w:tcPr>
          <w:p w14:paraId="07DF4998" w14:textId="77777777" w:rsidR="00EF0D72" w:rsidRDefault="00EF0D72" w:rsidP="00EF0D72">
            <w:pPr>
              <w:rPr>
                <w:noProof/>
              </w:rPr>
            </w:pPr>
            <w:r>
              <w:rPr>
                <w:noProof/>
              </w:rPr>
              <w:t>Co-Chair: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77777777"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14:paraId="49BA1712" w14:textId="7142F2EE" w:rsidR="00982364" w:rsidRPr="00982364" w:rsidRDefault="00982364" w:rsidP="00EF0D72">
            <w:pPr>
              <w:rPr>
                <w:noProof/>
              </w:rPr>
            </w:pPr>
            <w:r w:rsidRPr="00982364">
              <w:rPr>
                <w:noProof/>
              </w:rPr>
              <w:t>Frank Oemig</w:t>
            </w:r>
            <w:r w:rsidRPr="00982364">
              <w:rPr>
                <w:noProof/>
              </w:rPr>
              <w:br/>
            </w:r>
            <w:ins w:id="17" w:author="Frank Oemig" w:date="2022-07-10T13:53:00Z">
              <w:r w:rsidR="006138DD">
                <w:rPr>
                  <w:noProof/>
                </w:rPr>
                <w:t>Oracle Cerner</w:t>
              </w:r>
            </w:ins>
            <w:del w:id="18" w:author="Frank Oemig" w:date="2022-07-10T13:53:00Z">
              <w:r w:rsidR="00EF0D72" w:rsidDel="006138DD">
                <w:rPr>
                  <w:noProof/>
                </w:rPr>
                <w:delText>Deutsche Telekom Healthcare and Security Solutions GmbH</w:delText>
              </w:r>
            </w:del>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4D48082" w:rsidR="00982364" w:rsidRDefault="00982364" w:rsidP="00125A26">
      <w:pPr>
        <w:rPr>
          <w:ins w:id="19" w:author="Frank Oemig" w:date="2022-07-13T17:34:00Z"/>
        </w:rPr>
      </w:pPr>
      <w:bookmarkStart w:id="20" w:name="_Toc494168628"/>
      <w:bookmarkStart w:id="21" w:name="_Toc463264299"/>
    </w:p>
    <w:p w14:paraId="4CD3AA64" w14:textId="77777777"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jc w:val="center"/>
        <w:rPr>
          <w:ins w:id="22" w:author="Frank Oemig" w:date="2022-07-13T17:34:00Z"/>
        </w:rPr>
      </w:pPr>
      <w:ins w:id="23" w:author="Frank Oemig" w:date="2022-07-13T17:34:00Z">
        <w:r>
          <w:rPr>
            <w:b/>
            <w:sz w:val="28"/>
            <w:u w:val="single"/>
          </w:rPr>
          <w:t>Notes to Balloters</w:t>
        </w:r>
      </w:ins>
    </w:p>
    <w:p w14:paraId="6F3CA38E" w14:textId="6FAD0A53"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24" w:author="Frank Oemig" w:date="2022-07-13T17:34:00Z"/>
        </w:rPr>
      </w:pPr>
      <w:ins w:id="25" w:author="Frank Oemig" w:date="2022-07-13T17:34:00Z">
        <w:r>
          <w:t>This is the First Normative Ballot for Version 2.9.1.</w:t>
        </w:r>
      </w:ins>
    </w:p>
    <w:p w14:paraId="045B67A4" w14:textId="7BA1F050"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26" w:author="Frank Oemig" w:date="2022-07-13T17:34:00Z"/>
        </w:rPr>
      </w:pPr>
      <w:ins w:id="27" w:author="Frank Oemig" w:date="2022-07-13T17:34:00Z">
        <w:r>
          <w:t>Please ballot on chapter content only as it contains all new changes due to V2.</w:t>
        </w:r>
      </w:ins>
      <w:ins w:id="28" w:author="Frank Oemig" w:date="2022-07-13T17:45:00Z">
        <w:r w:rsidR="009E516B">
          <w:t>9.1</w:t>
        </w:r>
      </w:ins>
      <w:ins w:id="29" w:author="Frank Oemig" w:date="2022-07-13T17:34:00Z">
        <w:r>
          <w:t xml:space="preserve"> proposals to the standard.  Any additional suggested changes will be found 'Out of Scope'.  The formatting of the chapters is mainly driven by the requirement to automatically extract data for automatic consistency checking and to build the HL7 V2.</w:t>
        </w:r>
      </w:ins>
      <w:ins w:id="30" w:author="Frank Oemig" w:date="2022-07-13T17:45:00Z">
        <w:r w:rsidR="009E516B">
          <w:t>9.1</w:t>
        </w:r>
      </w:ins>
      <w:ins w:id="31" w:author="Frank Oemig" w:date="2022-07-13T17:34:00Z">
        <w:r>
          <w:t xml:space="preserve"> Database. </w:t>
        </w:r>
      </w:ins>
    </w:p>
    <w:p w14:paraId="41A3A52B" w14:textId="77777777"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32" w:author="Frank Oemig" w:date="2022-07-13T17:34:00Z"/>
        </w:rPr>
      </w:pPr>
      <w:ins w:id="33" w:author="Frank Oemig" w:date="2022-07-13T17:34:00Z">
        <w:r>
          <w:t>The following table itemizes the changes that have been applied to the chapter.</w:t>
        </w:r>
      </w:ins>
    </w:p>
    <w:p w14:paraId="3E042B01" w14:textId="0508A05B"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34" w:author="Frank Oemig" w:date="2022-07-13T17:46:00Z"/>
        </w:rPr>
      </w:pPr>
      <w:ins w:id="35" w:author="Frank Oemig" w:date="2022-07-13T17:34:00Z">
        <w:r w:rsidRPr="009A5FA6">
          <w:t xml:space="preserve">HL7 HQ, the Work Group Chairs and the International Affiliates thank you for your consideration! </w:t>
        </w:r>
      </w:ins>
    </w:p>
    <w:p w14:paraId="36FC71BD" w14:textId="77777777" w:rsidR="009E516B" w:rsidRPr="009A5FA6" w:rsidRDefault="009E516B"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36" w:author="Frank Oemig" w:date="2022-07-13T17:3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1"/>
        <w:gridCol w:w="2330"/>
        <w:gridCol w:w="3147"/>
        <w:gridCol w:w="1072"/>
        <w:gridCol w:w="1268"/>
        <w:gridCol w:w="720"/>
      </w:tblGrid>
      <w:tr w:rsidR="009B3894" w14:paraId="243133BE" w14:textId="77777777" w:rsidTr="00810A3C">
        <w:trPr>
          <w:trHeight w:val="530"/>
          <w:ins w:id="37" w:author="Frank Oemig" w:date="2022-07-13T17:34:00Z"/>
        </w:trPr>
        <w:tc>
          <w:tcPr>
            <w:tcW w:w="931" w:type="dxa"/>
            <w:shd w:val="clear" w:color="auto" w:fill="D9D9D9"/>
          </w:tcPr>
          <w:p w14:paraId="33BEC300" w14:textId="77777777" w:rsidR="009B3894" w:rsidRDefault="009B3894" w:rsidP="00810A3C">
            <w:pPr>
              <w:widowControl w:val="0"/>
              <w:autoSpaceDE w:val="0"/>
              <w:autoSpaceDN w:val="0"/>
              <w:adjustRightInd w:val="0"/>
              <w:spacing w:before="110"/>
              <w:rPr>
                <w:ins w:id="38" w:author="Frank Oemig" w:date="2022-07-13T17:34:00Z"/>
                <w:rFonts w:ascii="Arial" w:hAnsi="Arial"/>
              </w:rPr>
            </w:pPr>
            <w:ins w:id="39" w:author="Frank Oemig" w:date="2022-07-13T17:34:00Z">
              <w:r>
                <w:rPr>
                  <w:b/>
                  <w:bCs/>
                  <w:i/>
                  <w:iCs/>
                  <w:color w:val="000080"/>
                  <w:sz w:val="22"/>
                </w:rPr>
                <w:t>Section</w:t>
              </w:r>
            </w:ins>
          </w:p>
        </w:tc>
        <w:tc>
          <w:tcPr>
            <w:tcW w:w="2330" w:type="dxa"/>
            <w:shd w:val="clear" w:color="auto" w:fill="D9D9D9"/>
          </w:tcPr>
          <w:p w14:paraId="384B9AA9" w14:textId="77777777" w:rsidR="009B3894" w:rsidRDefault="009B3894" w:rsidP="00810A3C">
            <w:pPr>
              <w:widowControl w:val="0"/>
              <w:autoSpaceDE w:val="0"/>
              <w:autoSpaceDN w:val="0"/>
              <w:adjustRightInd w:val="0"/>
              <w:spacing w:before="110"/>
              <w:rPr>
                <w:ins w:id="40" w:author="Frank Oemig" w:date="2022-07-13T17:34:00Z"/>
                <w:rFonts w:ascii="Arial" w:hAnsi="Arial"/>
              </w:rPr>
            </w:pPr>
            <w:ins w:id="41" w:author="Frank Oemig" w:date="2022-07-13T17:34:00Z">
              <w:r>
                <w:rPr>
                  <w:b/>
                  <w:bCs/>
                  <w:i/>
                  <w:iCs/>
                  <w:color w:val="000080"/>
                  <w:sz w:val="22"/>
                </w:rPr>
                <w:t>Section Name</w:t>
              </w:r>
            </w:ins>
          </w:p>
        </w:tc>
        <w:tc>
          <w:tcPr>
            <w:tcW w:w="3147" w:type="dxa"/>
            <w:shd w:val="clear" w:color="auto" w:fill="D9D9D9"/>
          </w:tcPr>
          <w:p w14:paraId="4779200F" w14:textId="77777777" w:rsidR="009B3894" w:rsidRDefault="009B3894" w:rsidP="00810A3C">
            <w:pPr>
              <w:widowControl w:val="0"/>
              <w:autoSpaceDE w:val="0"/>
              <w:autoSpaceDN w:val="0"/>
              <w:adjustRightInd w:val="0"/>
              <w:spacing w:before="110"/>
              <w:rPr>
                <w:ins w:id="42" w:author="Frank Oemig" w:date="2022-07-13T17:34:00Z"/>
                <w:rFonts w:ascii="Arial" w:hAnsi="Arial"/>
              </w:rPr>
            </w:pPr>
            <w:ins w:id="43" w:author="Frank Oemig" w:date="2022-07-13T17:34:00Z">
              <w:r>
                <w:rPr>
                  <w:b/>
                  <w:bCs/>
                  <w:i/>
                  <w:iCs/>
                  <w:color w:val="000080"/>
                  <w:sz w:val="22"/>
                </w:rPr>
                <w:t>Change  Type</w:t>
              </w:r>
            </w:ins>
          </w:p>
        </w:tc>
        <w:tc>
          <w:tcPr>
            <w:tcW w:w="1072" w:type="dxa"/>
            <w:shd w:val="clear" w:color="auto" w:fill="D9D9D9"/>
          </w:tcPr>
          <w:p w14:paraId="0CCFB10D" w14:textId="77777777" w:rsidR="009B3894" w:rsidRPr="005E5A1E" w:rsidRDefault="009B3894" w:rsidP="00810A3C">
            <w:pPr>
              <w:widowControl w:val="0"/>
              <w:autoSpaceDE w:val="0"/>
              <w:autoSpaceDN w:val="0"/>
              <w:adjustRightInd w:val="0"/>
              <w:spacing w:before="110"/>
              <w:rPr>
                <w:ins w:id="44" w:author="Frank Oemig" w:date="2022-07-13T17:34:00Z"/>
                <w:b/>
                <w:bCs/>
                <w:i/>
                <w:iCs/>
                <w:color w:val="000080"/>
                <w:sz w:val="22"/>
              </w:rPr>
            </w:pPr>
            <w:ins w:id="45" w:author="Frank Oemig" w:date="2022-07-13T17:34:00Z">
              <w:r w:rsidRPr="005E5A1E">
                <w:rPr>
                  <w:b/>
                  <w:bCs/>
                  <w:i/>
                  <w:iCs/>
                  <w:color w:val="000080"/>
                  <w:sz w:val="22"/>
                </w:rPr>
                <w:t>Proposal #</w:t>
              </w:r>
            </w:ins>
          </w:p>
        </w:tc>
        <w:tc>
          <w:tcPr>
            <w:tcW w:w="1268" w:type="dxa"/>
            <w:shd w:val="clear" w:color="auto" w:fill="D9D9D9"/>
          </w:tcPr>
          <w:p w14:paraId="16C7EBC9" w14:textId="77777777" w:rsidR="009B3894" w:rsidRDefault="009B3894" w:rsidP="00810A3C">
            <w:pPr>
              <w:widowControl w:val="0"/>
              <w:autoSpaceDE w:val="0"/>
              <w:autoSpaceDN w:val="0"/>
              <w:adjustRightInd w:val="0"/>
              <w:spacing w:before="110"/>
              <w:jc w:val="center"/>
              <w:rPr>
                <w:ins w:id="46" w:author="Frank Oemig" w:date="2022-07-13T17:34:00Z"/>
                <w:b/>
                <w:bCs/>
                <w:i/>
                <w:iCs/>
                <w:color w:val="000080"/>
                <w:sz w:val="28"/>
                <w:szCs w:val="28"/>
              </w:rPr>
            </w:pPr>
            <w:ins w:id="47" w:author="Frank Oemig" w:date="2022-07-13T17:34:00Z">
              <w:r>
                <w:rPr>
                  <w:b/>
                  <w:bCs/>
                  <w:i/>
                  <w:iCs/>
                  <w:color w:val="000080"/>
                  <w:sz w:val="22"/>
                </w:rPr>
                <w:t>Substantive</w:t>
              </w:r>
              <w:r>
                <w:rPr>
                  <w:b/>
                  <w:bCs/>
                  <w:i/>
                  <w:iCs/>
                  <w:color w:val="000080"/>
                  <w:sz w:val="22"/>
                </w:rPr>
                <w:br/>
                <w:t>Y/N</w:t>
              </w:r>
            </w:ins>
          </w:p>
        </w:tc>
        <w:tc>
          <w:tcPr>
            <w:tcW w:w="720" w:type="dxa"/>
            <w:shd w:val="clear" w:color="auto" w:fill="D9D9D9"/>
          </w:tcPr>
          <w:p w14:paraId="0EAD2A01" w14:textId="77777777" w:rsidR="009B3894" w:rsidRDefault="009B3894" w:rsidP="00810A3C">
            <w:pPr>
              <w:widowControl w:val="0"/>
              <w:autoSpaceDE w:val="0"/>
              <w:autoSpaceDN w:val="0"/>
              <w:adjustRightInd w:val="0"/>
              <w:spacing w:before="110"/>
              <w:jc w:val="center"/>
              <w:rPr>
                <w:ins w:id="48" w:author="Frank Oemig" w:date="2022-07-13T17:34:00Z"/>
                <w:b/>
                <w:bCs/>
                <w:i/>
                <w:iCs/>
                <w:color w:val="000080"/>
                <w:sz w:val="28"/>
                <w:szCs w:val="28"/>
              </w:rPr>
            </w:pPr>
            <w:ins w:id="49" w:author="Frank Oemig" w:date="2022-07-13T17:34:00Z">
              <w:r>
                <w:rPr>
                  <w:b/>
                  <w:bCs/>
                  <w:i/>
                  <w:iCs/>
                  <w:color w:val="000080"/>
                  <w:sz w:val="22"/>
                </w:rPr>
                <w:t>Line</w:t>
              </w:r>
              <w:r>
                <w:rPr>
                  <w:b/>
                  <w:bCs/>
                  <w:i/>
                  <w:iCs/>
                  <w:color w:val="000080"/>
                  <w:sz w:val="22"/>
                </w:rPr>
                <w:br/>
                <w:t>Item</w:t>
              </w:r>
            </w:ins>
          </w:p>
        </w:tc>
      </w:tr>
      <w:tr w:rsidR="009B3894" w14:paraId="5C974983" w14:textId="77777777" w:rsidTr="00810A3C">
        <w:trPr>
          <w:trHeight w:val="530"/>
          <w:ins w:id="50" w:author="Frank Oemig" w:date="2022-07-13T17:34:00Z"/>
        </w:trPr>
        <w:tc>
          <w:tcPr>
            <w:tcW w:w="931" w:type="dxa"/>
            <w:shd w:val="clear" w:color="auto" w:fill="D9D9D9"/>
          </w:tcPr>
          <w:p w14:paraId="0E9ACF87" w14:textId="22442ADD" w:rsidR="009B3894" w:rsidRDefault="009B3894" w:rsidP="00810A3C">
            <w:pPr>
              <w:widowControl w:val="0"/>
              <w:autoSpaceDE w:val="0"/>
              <w:autoSpaceDN w:val="0"/>
              <w:adjustRightInd w:val="0"/>
              <w:spacing w:before="110"/>
              <w:rPr>
                <w:ins w:id="51" w:author="Frank Oemig" w:date="2022-07-13T17:34:00Z"/>
                <w:b/>
                <w:bCs/>
                <w:i/>
                <w:iCs/>
                <w:color w:val="000080"/>
                <w:sz w:val="22"/>
              </w:rPr>
            </w:pPr>
            <w:ins w:id="52" w:author="Frank Oemig" w:date="2022-07-13T17:34:00Z">
              <w:r>
                <w:rPr>
                  <w:b/>
                  <w:bCs/>
                  <w:i/>
                  <w:iCs/>
                  <w:color w:val="000080"/>
                  <w:sz w:val="22"/>
                </w:rPr>
                <w:t>15.3.1</w:t>
              </w:r>
            </w:ins>
          </w:p>
        </w:tc>
        <w:tc>
          <w:tcPr>
            <w:tcW w:w="2330" w:type="dxa"/>
            <w:shd w:val="clear" w:color="auto" w:fill="D9D9D9"/>
          </w:tcPr>
          <w:p w14:paraId="641816CD" w14:textId="2C30C0F5" w:rsidR="009B3894" w:rsidRPr="00810A3C" w:rsidRDefault="009B3894" w:rsidP="00810A3C">
            <w:pPr>
              <w:widowControl w:val="0"/>
              <w:autoSpaceDE w:val="0"/>
              <w:autoSpaceDN w:val="0"/>
              <w:adjustRightInd w:val="0"/>
              <w:spacing w:before="110"/>
              <w:rPr>
                <w:ins w:id="53" w:author="Frank Oemig" w:date="2022-07-13T17:34:00Z"/>
                <w:bCs/>
                <w:i/>
                <w:iCs/>
                <w:noProof/>
                <w:sz w:val="22"/>
              </w:rPr>
            </w:pPr>
            <w:ins w:id="54" w:author="Frank Oemig" w:date="2022-07-13T17:34:00Z">
              <w:r>
                <w:rPr>
                  <w:sz w:val="22"/>
                </w:rPr>
                <w:t>Add Personnel Record</w:t>
              </w:r>
            </w:ins>
          </w:p>
        </w:tc>
        <w:tc>
          <w:tcPr>
            <w:tcW w:w="3147" w:type="dxa"/>
            <w:shd w:val="clear" w:color="auto" w:fill="D9D9D9"/>
          </w:tcPr>
          <w:p w14:paraId="0B2FAF7C" w14:textId="279545EA" w:rsidR="009B3894" w:rsidRPr="00810A3C" w:rsidRDefault="009B3894" w:rsidP="00810A3C">
            <w:pPr>
              <w:widowControl w:val="0"/>
              <w:autoSpaceDE w:val="0"/>
              <w:autoSpaceDN w:val="0"/>
              <w:adjustRightInd w:val="0"/>
              <w:spacing w:before="110"/>
              <w:rPr>
                <w:ins w:id="55" w:author="Frank Oemig" w:date="2022-07-13T17:34:00Z"/>
                <w:color w:val="000080"/>
                <w:sz w:val="22"/>
              </w:rPr>
            </w:pPr>
            <w:ins w:id="56" w:author="Frank Oemig" w:date="2022-07-13T17:34:00Z">
              <w:r>
                <w:rPr>
                  <w:color w:val="000080"/>
                  <w:sz w:val="22"/>
                </w:rPr>
                <w:t>Added seg</w:t>
              </w:r>
            </w:ins>
            <w:ins w:id="57" w:author="Frank Oemig" w:date="2022-07-13T17:35:00Z">
              <w:r>
                <w:rPr>
                  <w:color w:val="000080"/>
                  <w:sz w:val="22"/>
                </w:rPr>
                <w:t xml:space="preserve">ments GSP, GSR and </w:t>
              </w:r>
              <w:r>
                <w:rPr>
                  <w:color w:val="000080"/>
                  <w:sz w:val="22"/>
                </w:rPr>
                <w:lastRenderedPageBreak/>
                <w:t>GSC to message structure</w:t>
              </w:r>
            </w:ins>
          </w:p>
        </w:tc>
        <w:tc>
          <w:tcPr>
            <w:tcW w:w="1072" w:type="dxa"/>
            <w:shd w:val="clear" w:color="auto" w:fill="D9D9D9"/>
          </w:tcPr>
          <w:p w14:paraId="3F6BE8EF" w14:textId="057ADD11" w:rsidR="009B3894" w:rsidRPr="00810A3C" w:rsidRDefault="009B3894" w:rsidP="00810A3C">
            <w:pPr>
              <w:widowControl w:val="0"/>
              <w:autoSpaceDE w:val="0"/>
              <w:autoSpaceDN w:val="0"/>
              <w:adjustRightInd w:val="0"/>
              <w:spacing w:before="110"/>
              <w:rPr>
                <w:ins w:id="58" w:author="Frank Oemig" w:date="2022-07-13T17:34:00Z"/>
                <w:sz w:val="22"/>
              </w:rPr>
            </w:pPr>
            <w:ins w:id="59" w:author="Frank Oemig" w:date="2022-07-13T17:35:00Z">
              <w:r>
                <w:rPr>
                  <w:sz w:val="22"/>
                </w:rPr>
                <w:lastRenderedPageBreak/>
                <w:t>SOGI</w:t>
              </w:r>
            </w:ins>
          </w:p>
        </w:tc>
        <w:tc>
          <w:tcPr>
            <w:tcW w:w="1268" w:type="dxa"/>
            <w:shd w:val="clear" w:color="auto" w:fill="D9D9D9"/>
          </w:tcPr>
          <w:p w14:paraId="29D3FE34" w14:textId="77777777" w:rsidR="009B3894" w:rsidRPr="0069575B" w:rsidRDefault="009B3894" w:rsidP="00810A3C">
            <w:pPr>
              <w:widowControl w:val="0"/>
              <w:autoSpaceDE w:val="0"/>
              <w:autoSpaceDN w:val="0"/>
              <w:adjustRightInd w:val="0"/>
              <w:spacing w:before="110"/>
              <w:rPr>
                <w:ins w:id="60" w:author="Frank Oemig" w:date="2022-07-13T17:34:00Z"/>
                <w:b/>
                <w:bCs/>
                <w:i/>
                <w:iCs/>
                <w:color w:val="000080"/>
                <w:sz w:val="22"/>
              </w:rPr>
            </w:pPr>
            <w:ins w:id="61" w:author="Frank Oemig" w:date="2022-07-13T17:34:00Z">
              <w:r>
                <w:rPr>
                  <w:b/>
                  <w:bCs/>
                  <w:i/>
                  <w:iCs/>
                  <w:color w:val="000080"/>
                  <w:sz w:val="22"/>
                </w:rPr>
                <w:t>Yes</w:t>
              </w:r>
            </w:ins>
          </w:p>
        </w:tc>
        <w:tc>
          <w:tcPr>
            <w:tcW w:w="720" w:type="dxa"/>
            <w:shd w:val="clear" w:color="auto" w:fill="D9D9D9"/>
          </w:tcPr>
          <w:p w14:paraId="44CBE183" w14:textId="77777777" w:rsidR="009B3894" w:rsidRPr="0069575B" w:rsidRDefault="009B3894" w:rsidP="00810A3C">
            <w:pPr>
              <w:widowControl w:val="0"/>
              <w:autoSpaceDE w:val="0"/>
              <w:autoSpaceDN w:val="0"/>
              <w:adjustRightInd w:val="0"/>
              <w:spacing w:before="110"/>
              <w:rPr>
                <w:ins w:id="62" w:author="Frank Oemig" w:date="2022-07-13T17:34:00Z"/>
                <w:b/>
                <w:bCs/>
                <w:i/>
                <w:iCs/>
                <w:color w:val="000080"/>
                <w:sz w:val="22"/>
              </w:rPr>
            </w:pPr>
          </w:p>
        </w:tc>
      </w:tr>
      <w:tr w:rsidR="009B3894" w14:paraId="283BC2C0" w14:textId="77777777" w:rsidTr="009B3894">
        <w:trPr>
          <w:trHeight w:val="530"/>
          <w:ins w:id="63" w:author="Frank Oemig" w:date="2022-07-13T17:35: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19CFFA91" w14:textId="20E697E4" w:rsidR="009B3894" w:rsidRDefault="009B3894" w:rsidP="00810A3C">
            <w:pPr>
              <w:widowControl w:val="0"/>
              <w:autoSpaceDE w:val="0"/>
              <w:autoSpaceDN w:val="0"/>
              <w:adjustRightInd w:val="0"/>
              <w:spacing w:before="110"/>
              <w:rPr>
                <w:ins w:id="64" w:author="Frank Oemig" w:date="2022-07-13T17:35:00Z"/>
                <w:b/>
                <w:bCs/>
                <w:i/>
                <w:iCs/>
                <w:color w:val="000080"/>
                <w:sz w:val="22"/>
              </w:rPr>
            </w:pPr>
            <w:ins w:id="65" w:author="Frank Oemig" w:date="2022-07-13T17:35:00Z">
              <w:r>
                <w:rPr>
                  <w:b/>
                  <w:bCs/>
                  <w:i/>
                  <w:iCs/>
                  <w:color w:val="000080"/>
                  <w:sz w:val="22"/>
                </w:rPr>
                <w:t>15.3.2</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5ACC453F" w14:textId="061E2494" w:rsidR="009B3894" w:rsidRPr="009B3894" w:rsidRDefault="009B3894" w:rsidP="00810A3C">
            <w:pPr>
              <w:widowControl w:val="0"/>
              <w:autoSpaceDE w:val="0"/>
              <w:autoSpaceDN w:val="0"/>
              <w:adjustRightInd w:val="0"/>
              <w:spacing w:before="110"/>
              <w:rPr>
                <w:ins w:id="66" w:author="Frank Oemig" w:date="2022-07-13T17:35:00Z"/>
                <w:sz w:val="22"/>
              </w:rPr>
            </w:pPr>
            <w:ins w:id="67" w:author="Frank Oemig" w:date="2022-07-13T17:35:00Z">
              <w:r>
                <w:rPr>
                  <w:sz w:val="22"/>
                </w:rPr>
                <w:t>Update Personnel Record</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989610B" w14:textId="77777777" w:rsidR="009B3894" w:rsidRPr="00810A3C" w:rsidRDefault="009B3894" w:rsidP="00810A3C">
            <w:pPr>
              <w:widowControl w:val="0"/>
              <w:autoSpaceDE w:val="0"/>
              <w:autoSpaceDN w:val="0"/>
              <w:adjustRightInd w:val="0"/>
              <w:spacing w:before="110"/>
              <w:rPr>
                <w:ins w:id="68" w:author="Frank Oemig" w:date="2022-07-13T17:35:00Z"/>
                <w:color w:val="000080"/>
                <w:sz w:val="22"/>
              </w:rPr>
            </w:pPr>
            <w:ins w:id="69" w:author="Frank Oemig" w:date="2022-07-13T17:35: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65CD70F" w14:textId="77777777" w:rsidR="009B3894" w:rsidRPr="00810A3C" w:rsidRDefault="009B3894" w:rsidP="00810A3C">
            <w:pPr>
              <w:widowControl w:val="0"/>
              <w:autoSpaceDE w:val="0"/>
              <w:autoSpaceDN w:val="0"/>
              <w:adjustRightInd w:val="0"/>
              <w:spacing w:before="110"/>
              <w:rPr>
                <w:ins w:id="70" w:author="Frank Oemig" w:date="2022-07-13T17:35:00Z"/>
                <w:sz w:val="22"/>
              </w:rPr>
            </w:pPr>
            <w:ins w:id="71" w:author="Frank Oemig" w:date="2022-07-13T17:35: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2B34226" w14:textId="77777777" w:rsidR="009B3894" w:rsidRPr="0069575B" w:rsidRDefault="009B3894" w:rsidP="00810A3C">
            <w:pPr>
              <w:widowControl w:val="0"/>
              <w:autoSpaceDE w:val="0"/>
              <w:autoSpaceDN w:val="0"/>
              <w:adjustRightInd w:val="0"/>
              <w:spacing w:before="110"/>
              <w:rPr>
                <w:ins w:id="72" w:author="Frank Oemig" w:date="2022-07-13T17:35:00Z"/>
                <w:b/>
                <w:bCs/>
                <w:i/>
                <w:iCs/>
                <w:color w:val="000080"/>
                <w:sz w:val="22"/>
              </w:rPr>
            </w:pPr>
            <w:ins w:id="73" w:author="Frank Oemig" w:date="2022-07-13T17:35: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71FD94A0" w14:textId="77777777" w:rsidR="009B3894" w:rsidRPr="0069575B" w:rsidRDefault="009B3894" w:rsidP="00810A3C">
            <w:pPr>
              <w:widowControl w:val="0"/>
              <w:autoSpaceDE w:val="0"/>
              <w:autoSpaceDN w:val="0"/>
              <w:adjustRightInd w:val="0"/>
              <w:spacing w:before="110"/>
              <w:rPr>
                <w:ins w:id="74" w:author="Frank Oemig" w:date="2022-07-13T17:35:00Z"/>
                <w:b/>
                <w:bCs/>
                <w:i/>
                <w:iCs/>
                <w:color w:val="000080"/>
                <w:sz w:val="22"/>
              </w:rPr>
            </w:pPr>
          </w:p>
        </w:tc>
      </w:tr>
      <w:tr w:rsidR="009B3894" w14:paraId="47929F55" w14:textId="77777777" w:rsidTr="009B3894">
        <w:trPr>
          <w:trHeight w:val="530"/>
          <w:ins w:id="75" w:author="Frank Oemig" w:date="2022-07-13T17:36: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3B639217" w14:textId="0B8A9BF4" w:rsidR="009B3894" w:rsidRDefault="009B3894" w:rsidP="00810A3C">
            <w:pPr>
              <w:widowControl w:val="0"/>
              <w:autoSpaceDE w:val="0"/>
              <w:autoSpaceDN w:val="0"/>
              <w:adjustRightInd w:val="0"/>
              <w:spacing w:before="110"/>
              <w:rPr>
                <w:ins w:id="76" w:author="Frank Oemig" w:date="2022-07-13T17:36:00Z"/>
                <w:b/>
                <w:bCs/>
                <w:i/>
                <w:iCs/>
                <w:color w:val="000080"/>
                <w:sz w:val="22"/>
              </w:rPr>
            </w:pPr>
            <w:ins w:id="77" w:author="Frank Oemig" w:date="2022-07-13T17:36:00Z">
              <w:r>
                <w:rPr>
                  <w:b/>
                  <w:bCs/>
                  <w:i/>
                  <w:iCs/>
                  <w:color w:val="000080"/>
                  <w:sz w:val="22"/>
                </w:rPr>
                <w:t>15.3.7</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75E84D6D" w14:textId="68C6DA39" w:rsidR="009B3894" w:rsidRPr="009B3894" w:rsidRDefault="009B3894" w:rsidP="00810A3C">
            <w:pPr>
              <w:widowControl w:val="0"/>
              <w:autoSpaceDE w:val="0"/>
              <w:autoSpaceDN w:val="0"/>
              <w:adjustRightInd w:val="0"/>
              <w:spacing w:before="110"/>
              <w:rPr>
                <w:ins w:id="78" w:author="Frank Oemig" w:date="2022-07-13T17:36:00Z"/>
                <w:sz w:val="22"/>
              </w:rPr>
            </w:pPr>
            <w:ins w:id="79" w:author="Frank Oemig" w:date="2022-07-13T17:36:00Z">
              <w:r>
                <w:rPr>
                  <w:sz w:val="22"/>
                </w:rPr>
                <w:t>Query Information</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BEF3CF7" w14:textId="77777777" w:rsidR="009B3894" w:rsidRPr="00810A3C" w:rsidRDefault="009B3894" w:rsidP="00810A3C">
            <w:pPr>
              <w:widowControl w:val="0"/>
              <w:autoSpaceDE w:val="0"/>
              <w:autoSpaceDN w:val="0"/>
              <w:adjustRightInd w:val="0"/>
              <w:spacing w:before="110"/>
              <w:rPr>
                <w:ins w:id="80" w:author="Frank Oemig" w:date="2022-07-13T17:36:00Z"/>
                <w:color w:val="000080"/>
                <w:sz w:val="22"/>
              </w:rPr>
            </w:pPr>
            <w:ins w:id="81" w:author="Frank Oemig" w:date="2022-07-13T17:36: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402BF00" w14:textId="77777777" w:rsidR="009B3894" w:rsidRPr="00810A3C" w:rsidRDefault="009B3894" w:rsidP="00810A3C">
            <w:pPr>
              <w:widowControl w:val="0"/>
              <w:autoSpaceDE w:val="0"/>
              <w:autoSpaceDN w:val="0"/>
              <w:adjustRightInd w:val="0"/>
              <w:spacing w:before="110"/>
              <w:rPr>
                <w:ins w:id="82" w:author="Frank Oemig" w:date="2022-07-13T17:36:00Z"/>
                <w:sz w:val="22"/>
              </w:rPr>
            </w:pPr>
            <w:ins w:id="83" w:author="Frank Oemig" w:date="2022-07-13T17:36: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86632CD" w14:textId="77777777" w:rsidR="009B3894" w:rsidRPr="0069575B" w:rsidRDefault="009B3894" w:rsidP="00810A3C">
            <w:pPr>
              <w:widowControl w:val="0"/>
              <w:autoSpaceDE w:val="0"/>
              <w:autoSpaceDN w:val="0"/>
              <w:adjustRightInd w:val="0"/>
              <w:spacing w:before="110"/>
              <w:rPr>
                <w:ins w:id="84" w:author="Frank Oemig" w:date="2022-07-13T17:36:00Z"/>
                <w:b/>
                <w:bCs/>
                <w:i/>
                <w:iCs/>
                <w:color w:val="000080"/>
                <w:sz w:val="22"/>
              </w:rPr>
            </w:pPr>
            <w:ins w:id="85" w:author="Frank Oemig" w:date="2022-07-13T17:36: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53B7A71B" w14:textId="77777777" w:rsidR="009B3894" w:rsidRPr="0069575B" w:rsidRDefault="009B3894" w:rsidP="00810A3C">
            <w:pPr>
              <w:widowControl w:val="0"/>
              <w:autoSpaceDE w:val="0"/>
              <w:autoSpaceDN w:val="0"/>
              <w:adjustRightInd w:val="0"/>
              <w:spacing w:before="110"/>
              <w:rPr>
                <w:ins w:id="86" w:author="Frank Oemig" w:date="2022-07-13T17:36:00Z"/>
                <w:b/>
                <w:bCs/>
                <w:i/>
                <w:iCs/>
                <w:color w:val="000080"/>
                <w:sz w:val="22"/>
              </w:rPr>
            </w:pPr>
          </w:p>
        </w:tc>
      </w:tr>
      <w:tr w:rsidR="00F167CC" w14:paraId="024E7357" w14:textId="77777777" w:rsidTr="009B3894">
        <w:trPr>
          <w:trHeight w:val="530"/>
          <w:ins w:id="87" w:author="Merrick, Riki | APHL" w:date="2022-08-02T12:30: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13527794" w14:textId="0B61119D" w:rsidR="00F167CC" w:rsidRDefault="00F167CC" w:rsidP="00810A3C">
            <w:pPr>
              <w:widowControl w:val="0"/>
              <w:autoSpaceDE w:val="0"/>
              <w:autoSpaceDN w:val="0"/>
              <w:adjustRightInd w:val="0"/>
              <w:spacing w:before="110"/>
              <w:rPr>
                <w:ins w:id="88" w:author="Merrick, Riki | APHL" w:date="2022-08-02T12:30:00Z"/>
                <w:b/>
                <w:bCs/>
                <w:i/>
                <w:iCs/>
                <w:color w:val="000080"/>
                <w:sz w:val="22"/>
              </w:rPr>
            </w:pPr>
            <w:ins w:id="89" w:author="Merrick, Riki | APHL" w:date="2022-08-02T12:30:00Z">
              <w:r w:rsidRPr="00F167CC">
                <w:rPr>
                  <w:b/>
                  <w:bCs/>
                  <w:i/>
                  <w:iCs/>
                  <w:color w:val="000080"/>
                  <w:sz w:val="22"/>
                </w:rPr>
                <w:t>15.5.1</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5DC21A84" w14:textId="5AFD8386" w:rsidR="00F167CC" w:rsidRDefault="00F167CC" w:rsidP="00810A3C">
            <w:pPr>
              <w:widowControl w:val="0"/>
              <w:autoSpaceDE w:val="0"/>
              <w:autoSpaceDN w:val="0"/>
              <w:adjustRightInd w:val="0"/>
              <w:spacing w:before="110"/>
              <w:rPr>
                <w:ins w:id="90" w:author="Merrick, Riki | APHL" w:date="2022-08-02T12:30:00Z"/>
                <w:sz w:val="22"/>
              </w:rPr>
            </w:pPr>
            <w:ins w:id="91" w:author="Merrick, Riki | APHL" w:date="2022-08-02T12:30:00Z">
              <w:r w:rsidRPr="00F167CC">
                <w:rPr>
                  <w:sz w:val="22"/>
                </w:rPr>
                <w:t>Add Personnel Record - Event B01</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7A802B2B" w14:textId="70BDDAD1" w:rsidR="00F167CC" w:rsidRDefault="00F167CC" w:rsidP="00810A3C">
            <w:pPr>
              <w:widowControl w:val="0"/>
              <w:autoSpaceDE w:val="0"/>
              <w:autoSpaceDN w:val="0"/>
              <w:adjustRightInd w:val="0"/>
              <w:spacing w:before="110"/>
              <w:rPr>
                <w:ins w:id="92" w:author="Merrick, Riki | APHL" w:date="2022-08-02T12:30:00Z"/>
                <w:color w:val="000080"/>
                <w:sz w:val="22"/>
              </w:rPr>
            </w:pPr>
            <w:ins w:id="93" w:author="Merrick, Riki | APHL" w:date="2022-08-02T12:30:00Z">
              <w:r>
                <w:rPr>
                  <w:color w:val="000080"/>
                  <w:sz w:val="22"/>
                </w:rPr>
                <w:t xml:space="preserve">Added </w:t>
              </w:r>
            </w:ins>
            <w:ins w:id="94" w:author="Merrick, Riki | APHL" w:date="2022-08-02T12:31:00Z">
              <w:r>
                <w:rPr>
                  <w:color w:val="000080"/>
                  <w:sz w:val="22"/>
                </w:rPr>
                <w:t xml:space="preserve">2 </w:t>
              </w:r>
            </w:ins>
            <w:ins w:id="95" w:author="Merrick, Riki | APHL" w:date="2022-08-02T12:30:00Z">
              <w:r>
                <w:rPr>
                  <w:color w:val="000080"/>
                  <w:sz w:val="22"/>
                </w:rPr>
                <w:t>GS</w:t>
              </w:r>
            </w:ins>
            <w:ins w:id="96" w:author="Merrick, Riki | APHL" w:date="2022-08-02T12:31:00Z">
              <w:r>
                <w:rPr>
                  <w:color w:val="000080"/>
                  <w:sz w:val="22"/>
                </w:rPr>
                <w:t>P segments into the example message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2204FC12" w14:textId="0D0AF762" w:rsidR="00F167CC" w:rsidRDefault="00F167CC" w:rsidP="00810A3C">
            <w:pPr>
              <w:widowControl w:val="0"/>
              <w:autoSpaceDE w:val="0"/>
              <w:autoSpaceDN w:val="0"/>
              <w:adjustRightInd w:val="0"/>
              <w:spacing w:before="110"/>
              <w:rPr>
                <w:ins w:id="97" w:author="Merrick, Riki | APHL" w:date="2022-08-02T12:30:00Z"/>
                <w:sz w:val="22"/>
              </w:rPr>
            </w:pPr>
            <w:ins w:id="98" w:author="Merrick, Riki | APHL" w:date="2022-08-02T12:31: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3447044C" w14:textId="4990C419" w:rsidR="00F167CC" w:rsidRDefault="00F167CC" w:rsidP="00810A3C">
            <w:pPr>
              <w:widowControl w:val="0"/>
              <w:autoSpaceDE w:val="0"/>
              <w:autoSpaceDN w:val="0"/>
              <w:adjustRightInd w:val="0"/>
              <w:spacing w:before="110"/>
              <w:rPr>
                <w:ins w:id="99" w:author="Merrick, Riki | APHL" w:date="2022-08-02T12:30:00Z"/>
                <w:b/>
                <w:bCs/>
                <w:i/>
                <w:iCs/>
                <w:color w:val="000080"/>
                <w:sz w:val="22"/>
              </w:rPr>
            </w:pPr>
            <w:ins w:id="100" w:author="Merrick, Riki | APHL" w:date="2022-08-02T12:31:00Z">
              <w:r>
                <w:rPr>
                  <w:b/>
                  <w:bCs/>
                  <w:i/>
                  <w:iCs/>
                  <w:color w:val="000080"/>
                  <w:sz w:val="22"/>
                </w:rPr>
                <w:t>No</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237CB592" w14:textId="77777777" w:rsidR="00F167CC" w:rsidRPr="0069575B" w:rsidRDefault="00F167CC" w:rsidP="00810A3C">
            <w:pPr>
              <w:widowControl w:val="0"/>
              <w:autoSpaceDE w:val="0"/>
              <w:autoSpaceDN w:val="0"/>
              <w:adjustRightInd w:val="0"/>
              <w:spacing w:before="110"/>
              <w:rPr>
                <w:ins w:id="101" w:author="Merrick, Riki | APHL" w:date="2022-08-02T12:30:00Z"/>
                <w:b/>
                <w:bCs/>
                <w:i/>
                <w:iCs/>
                <w:color w:val="000080"/>
                <w:sz w:val="22"/>
              </w:rPr>
            </w:pPr>
          </w:p>
        </w:tc>
      </w:tr>
    </w:tbl>
    <w:p w14:paraId="5752DD9B" w14:textId="77777777" w:rsidR="009B3894" w:rsidRDefault="009B3894" w:rsidP="00125A26"/>
    <w:p w14:paraId="5120DA58" w14:textId="77777777" w:rsidR="00982364" w:rsidRPr="00E80B34" w:rsidRDefault="00982364" w:rsidP="00125A26">
      <w:pPr>
        <w:pStyle w:val="Heading2"/>
        <w:rPr>
          <w:noProof/>
        </w:rPr>
      </w:pPr>
      <w:bookmarkStart w:id="102" w:name="_Toc29039334"/>
      <w:r w:rsidRPr="00E80B34">
        <w:rPr>
          <w:noProof/>
        </w:rPr>
        <w:t>CHAPTER 15 CONTENTS</w:t>
      </w:r>
      <w:bookmarkEnd w:id="20"/>
      <w:bookmarkEnd w:id="102"/>
    </w:p>
    <w:bookmarkStart w:id="103" w:name="_Toc494168629"/>
    <w:p w14:paraId="74653596" w14:textId="132E67E8" w:rsidR="00A61498" w:rsidRDefault="00A61498" w:rsidP="00B41B54">
      <w:pPr>
        <w:pStyle w:val="TOC2"/>
        <w:rPr>
          <w:rFonts w:asciiTheme="minorHAnsi" w:eastAsiaTheme="minorEastAsia" w:hAnsiTheme="minorHAnsi" w:cstheme="minorBidi"/>
          <w:kern w:val="0"/>
          <w:sz w:val="22"/>
          <w:szCs w:val="22"/>
        </w:rPr>
        <w:pPrChange w:id="104" w:author="Lynn Laakso" w:date="2022-08-30T09:36:00Z">
          <w:pPr>
            <w:pStyle w:val="TOC2"/>
          </w:pPr>
        </w:pPrChange>
      </w:pPr>
      <w:r>
        <w:rPr>
          <w:caps/>
        </w:rPr>
        <w:fldChar w:fldCharType="begin"/>
      </w:r>
      <w:r>
        <w:rPr>
          <w:caps/>
        </w:rPr>
        <w:instrText xml:space="preserve"> TOC \o "2-3" \h \z \u </w:instrText>
      </w:r>
      <w:r>
        <w:rPr>
          <w:caps/>
        </w:rPr>
        <w:fldChar w:fldCharType="separate"/>
      </w:r>
      <w:r w:rsidR="00000000">
        <w:fldChar w:fldCharType="begin"/>
      </w:r>
      <w:r w:rsidR="00000000">
        <w:instrText xml:space="preserve"> HYPERLINK \l "_Toc29039334" </w:instrText>
      </w:r>
      <w:ins w:id="105" w:author="Lynn Laakso" w:date="2022-08-30T09:36:00Z"/>
      <w:r w:rsidR="00000000">
        <w:fldChar w:fldCharType="separate"/>
      </w:r>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ins w:id="106" w:author="Lynn Laakso" w:date="2022-08-30T09:36:00Z">
        <w:r w:rsidR="00B456E4">
          <w:rPr>
            <w:webHidden/>
          </w:rPr>
          <w:t>2</w:t>
        </w:r>
      </w:ins>
      <w:del w:id="107" w:author="Lynn Laakso" w:date="2022-08-30T09:36:00Z">
        <w:r w:rsidDel="00B456E4">
          <w:rPr>
            <w:webHidden/>
          </w:rPr>
          <w:delText>1</w:delText>
        </w:r>
      </w:del>
      <w:r>
        <w:rPr>
          <w:webHidden/>
        </w:rPr>
        <w:fldChar w:fldCharType="end"/>
      </w:r>
      <w:r w:rsidR="00000000">
        <w:fldChar w:fldCharType="end"/>
      </w:r>
    </w:p>
    <w:p w14:paraId="69C5B09A" w14:textId="25BA61A8" w:rsidR="00A61498" w:rsidRDefault="00000000" w:rsidP="00B41B54">
      <w:pPr>
        <w:pStyle w:val="TOC2"/>
        <w:rPr>
          <w:rFonts w:asciiTheme="minorHAnsi" w:eastAsiaTheme="minorEastAsia" w:hAnsiTheme="minorHAnsi" w:cstheme="minorBidi"/>
          <w:kern w:val="0"/>
          <w:sz w:val="22"/>
          <w:szCs w:val="22"/>
        </w:rPr>
        <w:pPrChange w:id="108" w:author="Lynn Laakso" w:date="2022-08-30T09:36:00Z">
          <w:pPr>
            <w:pStyle w:val="TOC2"/>
          </w:pPr>
        </w:pPrChange>
      </w:pPr>
      <w:r>
        <w:fldChar w:fldCharType="begin"/>
      </w:r>
      <w:r>
        <w:instrText xml:space="preserve"> HYPERLINK \l "_Toc29039335" </w:instrText>
      </w:r>
      <w:ins w:id="109" w:author="Lynn Laakso" w:date="2022-08-30T09:36:00Z"/>
      <w:r>
        <w:fldChar w:fldCharType="separate"/>
      </w:r>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r w:rsidR="00B456E4">
        <w:rPr>
          <w:webHidden/>
        </w:rPr>
        <w:t>2</w:t>
      </w:r>
      <w:r w:rsidR="00A61498">
        <w:rPr>
          <w:webHidden/>
        </w:rPr>
        <w:fldChar w:fldCharType="end"/>
      </w:r>
      <w:r>
        <w:fldChar w:fldCharType="end"/>
      </w:r>
    </w:p>
    <w:p w14:paraId="6015008D" w14:textId="30EA60D2"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"_Toc29039336" </w:instrText>
      </w:r>
      <w:ins w:id="110" w:author="Lynn Laakso" w:date="2022-08-30T09:36:00Z">
        <w:r w:rsidR="00B456E4">
          <w:rPr>
            <w:noProof/>
          </w:rPr>
        </w:r>
      </w:ins>
      <w:r>
        <w:rPr>
          <w:noProof/>
        </w:rPr>
        <w:fldChar w:fldCharType="separate"/>
      </w:r>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ins w:id="111" w:author="Lynn Laakso" w:date="2022-08-30T09:36:00Z">
        <w:r w:rsidR="00B456E4">
          <w:rPr>
            <w:noProof/>
            <w:webHidden/>
          </w:rPr>
          <w:t>3</w:t>
        </w:r>
      </w:ins>
      <w:del w:id="112" w:author="Lynn Laakso" w:date="2022-08-30T09:36:00Z">
        <w:r w:rsidR="00A61498" w:rsidDel="00B456E4">
          <w:rPr>
            <w:noProof/>
            <w:webHidden/>
          </w:rPr>
          <w:delText>2</w:delText>
        </w:r>
      </w:del>
      <w:r w:rsidR="00A61498">
        <w:rPr>
          <w:noProof/>
          <w:webHidden/>
        </w:rPr>
        <w:fldChar w:fldCharType="end"/>
      </w:r>
      <w:r>
        <w:rPr>
          <w:noProof/>
        </w:rPr>
        <w:fldChar w:fldCharType="end"/>
      </w:r>
    </w:p>
    <w:p w14:paraId="20C2FDB0" w14:textId="6A4C3EDE" w:rsidR="00A61498" w:rsidRDefault="00000000" w:rsidP="00B41B54">
      <w:pPr>
        <w:pStyle w:val="TOC2"/>
        <w:rPr>
          <w:rFonts w:asciiTheme="minorHAnsi" w:eastAsiaTheme="minorEastAsia" w:hAnsiTheme="minorHAnsi" w:cstheme="minorBidi"/>
          <w:kern w:val="0"/>
          <w:sz w:val="22"/>
          <w:szCs w:val="22"/>
        </w:rPr>
        <w:pPrChange w:id="113" w:author="Lynn Laakso" w:date="2022-08-30T09:36:00Z">
          <w:pPr>
            <w:pStyle w:val="TOC2"/>
          </w:pPr>
        </w:pPrChange>
      </w:pPr>
      <w:r>
        <w:fldChar w:fldCharType="begin"/>
      </w:r>
      <w:r>
        <w:instrText xml:space="preserve"> HYPERLINK \l "_Toc29039337" </w:instrText>
      </w:r>
      <w:ins w:id="114" w:author="Lynn Laakso" w:date="2022-08-30T09:36:00Z"/>
      <w:r>
        <w:fldChar w:fldCharType="separate"/>
      </w:r>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B456E4">
        <w:rPr>
          <w:webHidden/>
        </w:rPr>
        <w:t>3</w:t>
      </w:r>
      <w:r w:rsidR="00A61498">
        <w:rPr>
          <w:webHidden/>
        </w:rPr>
        <w:fldChar w:fldCharType="end"/>
      </w:r>
      <w:r>
        <w:fldChar w:fldCharType="end"/>
      </w:r>
    </w:p>
    <w:p w14:paraId="738B01F5" w14:textId="1FC41472"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"_Toc29039338" </w:instrText>
      </w:r>
      <w:ins w:id="115" w:author="Lynn Laakso" w:date="2022-08-30T09:36:00Z">
        <w:r w:rsidR="00B456E4">
          <w:rPr>
            <w:noProof/>
          </w:rPr>
        </w:r>
      </w:ins>
      <w:r>
        <w:rPr>
          <w:noProof/>
        </w:rPr>
        <w:fldChar w:fldCharType="separate"/>
      </w:r>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B456E4">
        <w:rPr>
          <w:noProof/>
          <w:webHidden/>
        </w:rPr>
        <w:t>3</w:t>
      </w:r>
      <w:r w:rsidR="00A61498">
        <w:rPr>
          <w:noProof/>
          <w:webHidden/>
        </w:rPr>
        <w:fldChar w:fldCharType="end"/>
      </w:r>
      <w:r>
        <w:rPr>
          <w:noProof/>
        </w:rPr>
        <w:fldChar w:fldCharType="end"/>
      </w:r>
    </w:p>
    <w:p w14:paraId="36D6F69C" w14:textId="0187CB92"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"_Toc29039339" </w:instrText>
      </w:r>
      <w:ins w:id="116" w:author="Lynn Laakso" w:date="2022-08-30T09:36:00Z">
        <w:r w:rsidR="00B456E4">
          <w:rPr>
            <w:noProof/>
          </w:rPr>
        </w:r>
      </w:ins>
      <w:r>
        <w:rPr>
          <w:noProof/>
        </w:rPr>
        <w:fldChar w:fldCharType="separate"/>
      </w:r>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ins w:id="117" w:author="Lynn Laakso" w:date="2022-08-30T09:36:00Z">
        <w:r w:rsidR="00B456E4">
          <w:rPr>
            <w:noProof/>
            <w:webHidden/>
          </w:rPr>
          <w:t>5</w:t>
        </w:r>
      </w:ins>
      <w:del w:id="118" w:author="Lynn Laakso" w:date="2022-08-30T09:36:00Z">
        <w:r w:rsidR="00A61498" w:rsidDel="00B456E4">
          <w:rPr>
            <w:noProof/>
            <w:webHidden/>
          </w:rPr>
          <w:delText>4</w:delText>
        </w:r>
      </w:del>
      <w:r w:rsidR="00A61498">
        <w:rPr>
          <w:noProof/>
          <w:webHidden/>
        </w:rPr>
        <w:fldChar w:fldCharType="end"/>
      </w:r>
      <w:r>
        <w:rPr>
          <w:noProof/>
        </w:rPr>
        <w:fldChar w:fldCharType="end"/>
      </w:r>
    </w:p>
    <w:p w14:paraId="6FBF9A02" w14:textId="038FF056"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"_Toc29039340" </w:instrText>
      </w:r>
      <w:ins w:id="119" w:author="Lynn Laakso" w:date="2022-08-30T09:36:00Z">
        <w:r w:rsidR="00B456E4">
          <w:rPr>
            <w:noProof/>
          </w:rPr>
        </w:r>
      </w:ins>
      <w:r>
        <w:rPr>
          <w:noProof/>
        </w:rPr>
        <w:fldChar w:fldCharType="separate"/>
      </w:r>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ins w:id="120" w:author="Lynn Laakso" w:date="2022-08-30T09:36:00Z">
        <w:r w:rsidR="00B456E4">
          <w:rPr>
            <w:noProof/>
            <w:webHidden/>
          </w:rPr>
          <w:t>6</w:t>
        </w:r>
      </w:ins>
      <w:del w:id="121" w:author="Lynn Laakso" w:date="2022-08-30T09:36:00Z">
        <w:r w:rsidR="00A61498" w:rsidDel="00B456E4">
          <w:rPr>
            <w:noProof/>
            <w:webHidden/>
          </w:rPr>
          <w:delText>5</w:delText>
        </w:r>
      </w:del>
      <w:r w:rsidR="00A61498">
        <w:rPr>
          <w:noProof/>
          <w:webHidden/>
        </w:rPr>
        <w:fldChar w:fldCharType="end"/>
      </w:r>
      <w:r>
        <w:rPr>
          <w:noProof/>
        </w:rPr>
        <w:fldChar w:fldCharType="end"/>
      </w:r>
    </w:p>
    <w:p w14:paraId="248428AD" w14:textId="5E7E42F0"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"_Toc29039341" </w:instrText>
      </w:r>
      <w:ins w:id="122" w:author="Lynn Laakso" w:date="2022-08-30T09:36:00Z">
        <w:r w:rsidR="00B456E4">
          <w:rPr>
            <w:noProof/>
          </w:rPr>
        </w:r>
      </w:ins>
      <w:r>
        <w:rPr>
          <w:noProof/>
        </w:rPr>
        <w:fldChar w:fldCharType="separate"/>
      </w:r>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ins w:id="123" w:author="Lynn Laakso" w:date="2022-08-30T09:36:00Z">
        <w:r w:rsidR="00B456E4">
          <w:rPr>
            <w:noProof/>
            <w:webHidden/>
          </w:rPr>
          <w:t>7</w:t>
        </w:r>
      </w:ins>
      <w:del w:id="124" w:author="Lynn Laakso" w:date="2022-08-30T09:36:00Z">
        <w:r w:rsidR="00A61498" w:rsidDel="00B456E4">
          <w:rPr>
            <w:noProof/>
            <w:webHidden/>
          </w:rPr>
          <w:delText>6</w:delText>
        </w:r>
      </w:del>
      <w:r w:rsidR="00A61498">
        <w:rPr>
          <w:noProof/>
          <w:webHidden/>
        </w:rPr>
        <w:fldChar w:fldCharType="end"/>
      </w:r>
      <w:r>
        <w:rPr>
          <w:noProof/>
        </w:rPr>
        <w:fldChar w:fldCharType="end"/>
      </w:r>
    </w:p>
    <w:p w14:paraId="7D1948B0" w14:textId="644C1371"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"_Toc29039342" </w:instrText>
      </w:r>
      <w:ins w:id="125" w:author="Lynn Laakso" w:date="2022-08-30T09:36:00Z">
        <w:r w:rsidR="00B456E4">
          <w:rPr>
            <w:noProof/>
          </w:rPr>
        </w:r>
      </w:ins>
      <w:r>
        <w:rPr>
          <w:noProof/>
        </w:rPr>
        <w:fldChar w:fldCharType="separate"/>
      </w:r>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ins w:id="126" w:author="Lynn Laakso" w:date="2022-08-30T09:36:00Z">
        <w:r w:rsidR="00B456E4">
          <w:rPr>
            <w:noProof/>
            <w:webHidden/>
          </w:rPr>
          <w:t>8</w:t>
        </w:r>
      </w:ins>
      <w:del w:id="127" w:author="Lynn Laakso" w:date="2022-08-30T09:36:00Z">
        <w:r w:rsidR="00A61498" w:rsidDel="00B456E4">
          <w:rPr>
            <w:noProof/>
            <w:webHidden/>
          </w:rPr>
          <w:delText>7</w:delText>
        </w:r>
      </w:del>
      <w:r w:rsidR="00A61498">
        <w:rPr>
          <w:noProof/>
          <w:webHidden/>
        </w:rPr>
        <w:fldChar w:fldCharType="end"/>
      </w:r>
      <w:r>
        <w:rPr>
          <w:noProof/>
        </w:rPr>
        <w:fldChar w:fldCharType="end"/>
      </w:r>
    </w:p>
    <w:p w14:paraId="4E0691F4" w14:textId="791EDC3A"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"_Toc29039343" </w:instrText>
      </w:r>
      <w:ins w:id="128" w:author="Lynn Laakso" w:date="2022-08-30T09:36:00Z">
        <w:r w:rsidR="00B456E4">
          <w:rPr>
            <w:noProof/>
          </w:rPr>
        </w:r>
      </w:ins>
      <w:r>
        <w:rPr>
          <w:noProof/>
        </w:rPr>
        <w:fldChar w:fldCharType="separate"/>
      </w:r>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ins w:id="129" w:author="Lynn Laakso" w:date="2022-08-30T09:36:00Z">
        <w:r w:rsidR="00B456E4">
          <w:rPr>
            <w:noProof/>
            <w:webHidden/>
          </w:rPr>
          <w:t>9</w:t>
        </w:r>
      </w:ins>
      <w:del w:id="130" w:author="Lynn Laakso" w:date="2022-08-30T09:36:00Z">
        <w:r w:rsidR="00A61498" w:rsidDel="00B456E4">
          <w:rPr>
            <w:noProof/>
            <w:webHidden/>
          </w:rPr>
          <w:delText>8</w:delText>
        </w:r>
      </w:del>
      <w:r w:rsidR="00A61498">
        <w:rPr>
          <w:noProof/>
          <w:webHidden/>
        </w:rPr>
        <w:fldChar w:fldCharType="end"/>
      </w:r>
      <w:r>
        <w:rPr>
          <w:noProof/>
        </w:rPr>
        <w:fldChar w:fldCharType="end"/>
      </w:r>
    </w:p>
    <w:p w14:paraId="6D1A2DF5" w14:textId="2BFDBD90"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"_Toc29039344" </w:instrText>
      </w:r>
      <w:ins w:id="131" w:author="Lynn Laakso" w:date="2022-08-30T09:36:00Z">
        <w:r w:rsidR="00B456E4">
          <w:rPr>
            <w:noProof/>
          </w:rPr>
        </w:r>
      </w:ins>
      <w:r>
        <w:rPr>
          <w:noProof/>
        </w:rPr>
        <w:fldChar w:fldCharType="separate"/>
      </w:r>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r w:rsidR="00B456E4">
        <w:rPr>
          <w:noProof/>
          <w:webHidden/>
        </w:rPr>
        <w:t>10</w:t>
      </w:r>
      <w:r w:rsidR="00A61498">
        <w:rPr>
          <w:noProof/>
          <w:webHidden/>
        </w:rPr>
        <w:fldChar w:fldCharType="end"/>
      </w:r>
      <w:r>
        <w:rPr>
          <w:noProof/>
        </w:rPr>
        <w:fldChar w:fldCharType="end"/>
      </w:r>
    </w:p>
    <w:p w14:paraId="2061F48F" w14:textId="712FECEE"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"_Toc29039345" </w:instrText>
      </w:r>
      <w:ins w:id="132" w:author="Lynn Laakso" w:date="2022-08-30T09:36:00Z">
        <w:r w:rsidR="00B456E4">
          <w:rPr>
            <w:noProof/>
          </w:rPr>
        </w:r>
      </w:ins>
      <w:r>
        <w:rPr>
          <w:noProof/>
        </w:rPr>
        <w:fldChar w:fldCharType="separate"/>
      </w:r>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ins w:id="133" w:author="Lynn Laakso" w:date="2022-08-30T09:36:00Z">
        <w:r w:rsidR="00B456E4">
          <w:rPr>
            <w:noProof/>
            <w:webHidden/>
          </w:rPr>
          <w:t>13</w:t>
        </w:r>
      </w:ins>
      <w:del w:id="134" w:author="Lynn Laakso" w:date="2022-08-30T09:36:00Z">
        <w:r w:rsidR="00A61498" w:rsidDel="00B456E4">
          <w:rPr>
            <w:noProof/>
            <w:webHidden/>
          </w:rPr>
          <w:delText>12</w:delText>
        </w:r>
      </w:del>
      <w:r w:rsidR="00A61498">
        <w:rPr>
          <w:noProof/>
          <w:webHidden/>
        </w:rPr>
        <w:fldChar w:fldCharType="end"/>
      </w:r>
      <w:r>
        <w:rPr>
          <w:noProof/>
        </w:rPr>
        <w:fldChar w:fldCharType="end"/>
      </w:r>
    </w:p>
    <w:p w14:paraId="68EFE2CB" w14:textId="04D60895"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"_Toc29039346" </w:instrText>
      </w:r>
      <w:ins w:id="135" w:author="Lynn Laakso" w:date="2022-08-30T09:36:00Z">
        <w:r w:rsidR="00B456E4">
          <w:rPr>
            <w:noProof/>
          </w:rPr>
        </w:r>
      </w:ins>
      <w:r>
        <w:rPr>
          <w:noProof/>
        </w:rPr>
        <w:fldChar w:fldCharType="separate"/>
      </w:r>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ins w:id="136" w:author="Lynn Laakso" w:date="2022-08-30T09:36:00Z">
        <w:r w:rsidR="00B456E4">
          <w:rPr>
            <w:noProof/>
            <w:webHidden/>
          </w:rPr>
          <w:t>14</w:t>
        </w:r>
      </w:ins>
      <w:del w:id="137" w:author="Lynn Laakso" w:date="2022-08-30T09:36:00Z">
        <w:r w:rsidR="00A61498" w:rsidDel="00B456E4">
          <w:rPr>
            <w:noProof/>
            <w:webHidden/>
          </w:rPr>
          <w:delText>13</w:delText>
        </w:r>
      </w:del>
      <w:r w:rsidR="00A61498">
        <w:rPr>
          <w:noProof/>
          <w:webHidden/>
        </w:rPr>
        <w:fldChar w:fldCharType="end"/>
      </w:r>
      <w:r>
        <w:rPr>
          <w:noProof/>
        </w:rPr>
        <w:fldChar w:fldCharType="end"/>
      </w:r>
    </w:p>
    <w:p w14:paraId="55DC8593" w14:textId="7B419B5F" w:rsidR="00A61498" w:rsidRDefault="00000000" w:rsidP="00B41B54">
      <w:pPr>
        <w:pStyle w:val="TOC2"/>
        <w:rPr>
          <w:rFonts w:asciiTheme="minorHAnsi" w:eastAsiaTheme="minorEastAsia" w:hAnsiTheme="minorHAnsi" w:cstheme="minorBidi"/>
          <w:kern w:val="0"/>
          <w:sz w:val="22"/>
          <w:szCs w:val="22"/>
        </w:rPr>
        <w:pPrChange w:id="138" w:author="Lynn Laakso" w:date="2022-08-30T09:36:00Z">
          <w:pPr>
            <w:pStyle w:val="TOC2"/>
          </w:pPr>
        </w:pPrChange>
      </w:pPr>
      <w:r>
        <w:fldChar w:fldCharType="begin"/>
      </w:r>
      <w:r>
        <w:instrText xml:space="preserve"> HYPERLINK \l "_Toc29039347" </w:instrText>
      </w:r>
      <w:ins w:id="139" w:author="Lynn Laakso" w:date="2022-08-30T09:36:00Z"/>
      <w:r>
        <w:fldChar w:fldCharType="separate"/>
      </w:r>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r w:rsidR="00B456E4">
        <w:rPr>
          <w:webHidden/>
        </w:rPr>
        <w:t>15</w:t>
      </w:r>
      <w:r w:rsidR="00A61498">
        <w:rPr>
          <w:webHidden/>
        </w:rPr>
        <w:fldChar w:fldCharType="end"/>
      </w:r>
      <w:r>
        <w:fldChar w:fldCharType="end"/>
      </w:r>
    </w:p>
    <w:p w14:paraId="07FD2D99" w14:textId="13A9CF5F"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"_Toc29039348" </w:instrText>
      </w:r>
      <w:ins w:id="140" w:author="Lynn Laakso" w:date="2022-08-30T09:36:00Z">
        <w:r w:rsidR="00B456E4">
          <w:rPr>
            <w:noProof/>
          </w:rPr>
        </w:r>
      </w:ins>
      <w:r>
        <w:rPr>
          <w:noProof/>
        </w:rPr>
        <w:fldChar w:fldCharType="separate"/>
      </w:r>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r w:rsidR="00B456E4">
        <w:rPr>
          <w:noProof/>
          <w:webHidden/>
        </w:rPr>
        <w:t>15</w:t>
      </w:r>
      <w:r w:rsidR="00A61498">
        <w:rPr>
          <w:noProof/>
          <w:webHidden/>
        </w:rPr>
        <w:fldChar w:fldCharType="end"/>
      </w:r>
      <w:r>
        <w:rPr>
          <w:noProof/>
        </w:rPr>
        <w:fldChar w:fldCharType="end"/>
      </w:r>
    </w:p>
    <w:p w14:paraId="16CB0E37" w14:textId="01B3DA2D"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"_Toc29039349" </w:instrText>
      </w:r>
      <w:ins w:id="141" w:author="Lynn Laakso" w:date="2022-08-30T09:36:00Z">
        <w:r w:rsidR="00B456E4">
          <w:rPr>
            <w:noProof/>
          </w:rPr>
        </w:r>
      </w:ins>
      <w:r>
        <w:rPr>
          <w:noProof/>
        </w:rPr>
        <w:fldChar w:fldCharType="separate"/>
      </w:r>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r w:rsidR="00B456E4">
        <w:rPr>
          <w:noProof/>
          <w:webHidden/>
        </w:rPr>
        <w:t>17</w:t>
      </w:r>
      <w:r w:rsidR="00A61498">
        <w:rPr>
          <w:noProof/>
          <w:webHidden/>
        </w:rPr>
        <w:fldChar w:fldCharType="end"/>
      </w:r>
      <w:r>
        <w:rPr>
          <w:noProof/>
        </w:rPr>
        <w:fldChar w:fldCharType="end"/>
      </w:r>
    </w:p>
    <w:p w14:paraId="06ED2056" w14:textId="183EC66D"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"_Toc29039350" </w:instrText>
      </w:r>
      <w:ins w:id="142" w:author="Lynn Laakso" w:date="2022-08-30T09:36:00Z">
        <w:r w:rsidR="00B456E4">
          <w:rPr>
            <w:noProof/>
          </w:rPr>
        </w:r>
      </w:ins>
      <w:r>
        <w:rPr>
          <w:noProof/>
        </w:rPr>
        <w:fldChar w:fldCharType="separate"/>
      </w:r>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ins w:id="143" w:author="Lynn Laakso" w:date="2022-08-30T09:36:00Z">
        <w:r w:rsidR="00B456E4">
          <w:rPr>
            <w:noProof/>
            <w:webHidden/>
          </w:rPr>
          <w:t>25</w:t>
        </w:r>
      </w:ins>
      <w:del w:id="144" w:author="Lynn Laakso" w:date="2022-08-30T09:36:00Z">
        <w:r w:rsidR="00A61498" w:rsidDel="00B456E4">
          <w:rPr>
            <w:noProof/>
            <w:webHidden/>
          </w:rPr>
          <w:delText>24</w:delText>
        </w:r>
      </w:del>
      <w:r w:rsidR="00A61498">
        <w:rPr>
          <w:noProof/>
          <w:webHidden/>
        </w:rPr>
        <w:fldChar w:fldCharType="end"/>
      </w:r>
      <w:r>
        <w:rPr>
          <w:noProof/>
        </w:rPr>
        <w:fldChar w:fldCharType="end"/>
      </w:r>
    </w:p>
    <w:p w14:paraId="51FE3A3D" w14:textId="5E77F070"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"_Toc29039351" </w:instrText>
      </w:r>
      <w:ins w:id="145" w:author="Lynn Laakso" w:date="2022-08-30T09:36:00Z">
        <w:r w:rsidR="00B456E4">
          <w:rPr>
            <w:noProof/>
          </w:rPr>
        </w:r>
      </w:ins>
      <w:r>
        <w:rPr>
          <w:noProof/>
        </w:rPr>
        <w:fldChar w:fldCharType="separate"/>
      </w:r>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ins w:id="146" w:author="Lynn Laakso" w:date="2022-08-30T09:36:00Z">
        <w:r w:rsidR="00B456E4">
          <w:rPr>
            <w:noProof/>
            <w:webHidden/>
          </w:rPr>
          <w:t>28</w:t>
        </w:r>
      </w:ins>
      <w:del w:id="147" w:author="Lynn Laakso" w:date="2022-08-30T09:36:00Z">
        <w:r w:rsidR="00A61498" w:rsidDel="00B456E4">
          <w:rPr>
            <w:noProof/>
            <w:webHidden/>
          </w:rPr>
          <w:delText>27</w:delText>
        </w:r>
      </w:del>
      <w:r w:rsidR="00A61498">
        <w:rPr>
          <w:noProof/>
          <w:webHidden/>
        </w:rPr>
        <w:fldChar w:fldCharType="end"/>
      </w:r>
      <w:r>
        <w:rPr>
          <w:noProof/>
        </w:rPr>
        <w:fldChar w:fldCharType="end"/>
      </w:r>
    </w:p>
    <w:p w14:paraId="210D1C71" w14:textId="235D95F1"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"_Toc29039352" </w:instrText>
      </w:r>
      <w:ins w:id="148" w:author="Lynn Laakso" w:date="2022-08-30T09:36:00Z">
        <w:r w:rsidR="00B456E4">
          <w:rPr>
            <w:noProof/>
          </w:rPr>
        </w:r>
      </w:ins>
      <w:r>
        <w:rPr>
          <w:noProof/>
        </w:rPr>
        <w:fldChar w:fldCharType="separate"/>
      </w:r>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ins w:id="149" w:author="Lynn Laakso" w:date="2022-08-30T09:36:00Z">
        <w:r w:rsidR="00B456E4">
          <w:rPr>
            <w:noProof/>
            <w:webHidden/>
          </w:rPr>
          <w:t>29</w:t>
        </w:r>
      </w:ins>
      <w:del w:id="150" w:author="Lynn Laakso" w:date="2022-08-30T09:36:00Z">
        <w:r w:rsidR="00A61498" w:rsidDel="00B456E4">
          <w:rPr>
            <w:noProof/>
            <w:webHidden/>
          </w:rPr>
          <w:delText>28</w:delText>
        </w:r>
      </w:del>
      <w:r w:rsidR="00A61498">
        <w:rPr>
          <w:noProof/>
          <w:webHidden/>
        </w:rPr>
        <w:fldChar w:fldCharType="end"/>
      </w:r>
      <w:r>
        <w:rPr>
          <w:noProof/>
        </w:rPr>
        <w:fldChar w:fldCharType="end"/>
      </w:r>
    </w:p>
    <w:p w14:paraId="0F08CC35" w14:textId="4344B174"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"_Toc29039353" </w:instrText>
      </w:r>
      <w:ins w:id="151" w:author="Lynn Laakso" w:date="2022-08-30T09:36:00Z">
        <w:r w:rsidR="00B456E4">
          <w:rPr>
            <w:noProof/>
          </w:rPr>
        </w:r>
      </w:ins>
      <w:r>
        <w:rPr>
          <w:noProof/>
        </w:rPr>
        <w:fldChar w:fldCharType="separate"/>
      </w:r>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ins w:id="152" w:author="Lynn Laakso" w:date="2022-08-30T09:36:00Z">
        <w:r w:rsidR="00B456E4">
          <w:rPr>
            <w:noProof/>
            <w:webHidden/>
          </w:rPr>
          <w:t>33</w:t>
        </w:r>
      </w:ins>
      <w:del w:id="153" w:author="Lynn Laakso" w:date="2022-08-30T09:36:00Z">
        <w:r w:rsidR="00A61498" w:rsidDel="00B456E4">
          <w:rPr>
            <w:noProof/>
            <w:webHidden/>
          </w:rPr>
          <w:delText>32</w:delText>
        </w:r>
      </w:del>
      <w:r w:rsidR="00A61498">
        <w:rPr>
          <w:noProof/>
          <w:webHidden/>
        </w:rPr>
        <w:fldChar w:fldCharType="end"/>
      </w:r>
      <w:r>
        <w:rPr>
          <w:noProof/>
        </w:rPr>
        <w:fldChar w:fldCharType="end"/>
      </w:r>
    </w:p>
    <w:p w14:paraId="5F8EC6B9" w14:textId="0904916D"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"_Toc29039354" </w:instrText>
      </w:r>
      <w:ins w:id="154" w:author="Lynn Laakso" w:date="2022-08-30T09:36:00Z">
        <w:r w:rsidR="00B456E4">
          <w:rPr>
            <w:noProof/>
          </w:rPr>
        </w:r>
      </w:ins>
      <w:r>
        <w:rPr>
          <w:noProof/>
        </w:rPr>
        <w:fldChar w:fldCharType="separate"/>
      </w:r>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ins w:id="155" w:author="Lynn Laakso" w:date="2022-08-30T09:36:00Z">
        <w:r w:rsidR="00B456E4">
          <w:rPr>
            <w:noProof/>
            <w:webHidden/>
          </w:rPr>
          <w:t>36</w:t>
        </w:r>
      </w:ins>
      <w:del w:id="156" w:author="Lynn Laakso" w:date="2022-08-30T09:36:00Z">
        <w:r w:rsidR="00A61498" w:rsidDel="00B456E4">
          <w:rPr>
            <w:noProof/>
            <w:webHidden/>
          </w:rPr>
          <w:delText>35</w:delText>
        </w:r>
      </w:del>
      <w:r w:rsidR="00A61498">
        <w:rPr>
          <w:noProof/>
          <w:webHidden/>
        </w:rPr>
        <w:fldChar w:fldCharType="end"/>
      </w:r>
      <w:r>
        <w:rPr>
          <w:noProof/>
        </w:rPr>
        <w:fldChar w:fldCharType="end"/>
      </w:r>
    </w:p>
    <w:p w14:paraId="036A8D43" w14:textId="69522904"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"_Toc29039355" </w:instrText>
      </w:r>
      <w:ins w:id="157" w:author="Lynn Laakso" w:date="2022-08-30T09:36:00Z">
        <w:r w:rsidR="00B456E4">
          <w:rPr>
            <w:noProof/>
          </w:rPr>
        </w:r>
      </w:ins>
      <w:r>
        <w:rPr>
          <w:noProof/>
        </w:rPr>
        <w:fldChar w:fldCharType="separate"/>
      </w:r>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ins w:id="158" w:author="Lynn Laakso" w:date="2022-08-30T09:36:00Z">
        <w:r w:rsidR="00B456E4">
          <w:rPr>
            <w:noProof/>
            <w:webHidden/>
          </w:rPr>
          <w:t>37</w:t>
        </w:r>
      </w:ins>
      <w:del w:id="159" w:author="Lynn Laakso" w:date="2022-08-30T09:36:00Z">
        <w:r w:rsidR="00A61498" w:rsidDel="00B456E4">
          <w:rPr>
            <w:noProof/>
            <w:webHidden/>
          </w:rPr>
          <w:delText>36</w:delText>
        </w:r>
      </w:del>
      <w:r w:rsidR="00A61498">
        <w:rPr>
          <w:noProof/>
          <w:webHidden/>
        </w:rPr>
        <w:fldChar w:fldCharType="end"/>
      </w:r>
      <w:r>
        <w:rPr>
          <w:noProof/>
        </w:rPr>
        <w:fldChar w:fldCharType="end"/>
      </w:r>
    </w:p>
    <w:p w14:paraId="29BA05F4" w14:textId="634C1372" w:rsidR="00A61498" w:rsidRDefault="00000000" w:rsidP="00B41B54">
      <w:pPr>
        <w:pStyle w:val="TOC2"/>
        <w:rPr>
          <w:rFonts w:asciiTheme="minorHAnsi" w:eastAsiaTheme="minorEastAsia" w:hAnsiTheme="minorHAnsi" w:cstheme="minorBidi"/>
          <w:kern w:val="0"/>
          <w:sz w:val="22"/>
          <w:szCs w:val="22"/>
        </w:rPr>
        <w:pPrChange w:id="160" w:author="Lynn Laakso" w:date="2022-08-30T09:36:00Z">
          <w:pPr>
            <w:pStyle w:val="TOC2"/>
          </w:pPr>
        </w:pPrChange>
      </w:pPr>
      <w:r>
        <w:fldChar w:fldCharType="begin"/>
      </w:r>
      <w:r>
        <w:instrText xml:space="preserve"> HYPERLINK \l "_Toc29039356" </w:instrText>
      </w:r>
      <w:ins w:id="161" w:author="Lynn Laakso" w:date="2022-08-30T09:36:00Z"/>
      <w:r>
        <w:fldChar w:fldCharType="separate"/>
      </w:r>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ins w:id="162" w:author="Lynn Laakso" w:date="2022-08-30T09:36:00Z">
        <w:r w:rsidR="00B456E4">
          <w:rPr>
            <w:webHidden/>
          </w:rPr>
          <w:t>50</w:t>
        </w:r>
      </w:ins>
      <w:del w:id="163" w:author="Lynn Laakso" w:date="2022-08-30T09:36:00Z">
        <w:r w:rsidR="00A61498" w:rsidDel="00B456E4">
          <w:rPr>
            <w:webHidden/>
          </w:rPr>
          <w:delText>49</w:delText>
        </w:r>
      </w:del>
      <w:r w:rsidR="00A61498">
        <w:rPr>
          <w:webHidden/>
        </w:rPr>
        <w:fldChar w:fldCharType="end"/>
      </w:r>
      <w:r>
        <w:fldChar w:fldCharType="end"/>
      </w:r>
    </w:p>
    <w:p w14:paraId="60832779" w14:textId="358B3DC4"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"_Toc29039357" </w:instrText>
      </w:r>
      <w:ins w:id="164" w:author="Lynn Laakso" w:date="2022-08-30T09:36:00Z">
        <w:r w:rsidR="00B456E4">
          <w:rPr>
            <w:noProof/>
          </w:rPr>
        </w:r>
      </w:ins>
      <w:r>
        <w:rPr>
          <w:noProof/>
        </w:rPr>
        <w:fldChar w:fldCharType="separate"/>
      </w:r>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ins w:id="165" w:author="Lynn Laakso" w:date="2022-08-30T09:36:00Z">
        <w:r w:rsidR="00B456E4">
          <w:rPr>
            <w:noProof/>
            <w:webHidden/>
          </w:rPr>
          <w:t>50</w:t>
        </w:r>
      </w:ins>
      <w:del w:id="166" w:author="Lynn Laakso" w:date="2022-08-30T09:36:00Z">
        <w:r w:rsidR="00A61498" w:rsidDel="00B456E4">
          <w:rPr>
            <w:noProof/>
            <w:webHidden/>
          </w:rPr>
          <w:delText>49</w:delText>
        </w:r>
      </w:del>
      <w:r w:rsidR="00A61498">
        <w:rPr>
          <w:noProof/>
          <w:webHidden/>
        </w:rPr>
        <w:fldChar w:fldCharType="end"/>
      </w:r>
      <w:r>
        <w:rPr>
          <w:noProof/>
        </w:rPr>
        <w:fldChar w:fldCharType="end"/>
      </w:r>
    </w:p>
    <w:p w14:paraId="228E31E3" w14:textId="17CC8AF2" w:rsidR="00A61498" w:rsidRDefault="00000000" w:rsidP="00B41B54">
      <w:pPr>
        <w:pStyle w:val="TOC2"/>
        <w:rPr>
          <w:rFonts w:asciiTheme="minorHAnsi" w:eastAsiaTheme="minorEastAsia" w:hAnsiTheme="minorHAnsi" w:cstheme="minorBidi"/>
          <w:kern w:val="0"/>
          <w:sz w:val="22"/>
          <w:szCs w:val="22"/>
        </w:rPr>
        <w:pPrChange w:id="167" w:author="Lynn Laakso" w:date="2022-08-30T09:36:00Z">
          <w:pPr>
            <w:pStyle w:val="TOC2"/>
          </w:pPr>
        </w:pPrChange>
      </w:pPr>
      <w:r>
        <w:fldChar w:fldCharType="begin"/>
      </w:r>
      <w:r>
        <w:instrText xml:space="preserve"> HYPERLINK \l "_Toc29039358" </w:instrText>
      </w:r>
      <w:ins w:id="168" w:author="Lynn Laakso" w:date="2022-08-30T09:36:00Z"/>
      <w:r>
        <w:fldChar w:fldCharType="separate"/>
      </w:r>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ins w:id="169" w:author="Lynn Laakso" w:date="2022-08-30T09:36:00Z">
        <w:r w:rsidR="00B456E4">
          <w:rPr>
            <w:webHidden/>
          </w:rPr>
          <w:t>50</w:t>
        </w:r>
      </w:ins>
      <w:del w:id="170" w:author="Lynn Laakso" w:date="2022-08-30T09:36:00Z">
        <w:r w:rsidR="00A61498" w:rsidDel="00B456E4">
          <w:rPr>
            <w:webHidden/>
          </w:rPr>
          <w:delText>49</w:delText>
        </w:r>
      </w:del>
      <w:r w:rsidR="00A61498">
        <w:rPr>
          <w:webHidden/>
        </w:rPr>
        <w:fldChar w:fldCharType="end"/>
      </w:r>
      <w:r>
        <w:fldChar w:fldCharType="end"/>
      </w:r>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171" w:name="_Toc29039335"/>
      <w:r w:rsidRPr="00E80B34">
        <w:rPr>
          <w:noProof/>
        </w:rPr>
        <w:t>P</w:t>
      </w:r>
      <w:bookmarkEnd w:id="21"/>
      <w:r w:rsidRPr="00E80B34">
        <w:rPr>
          <w:noProof/>
        </w:rPr>
        <w:t>URPOSE</w:t>
      </w:r>
      <w:bookmarkEnd w:id="103"/>
      <w:bookmarkEnd w:id="171"/>
    </w:p>
    <w:p w14:paraId="0385BB99" w14:textId="77777777" w:rsidR="00982364" w:rsidRPr="00E80B34" w:rsidRDefault="00982364" w:rsidP="00125A26">
      <w:pPr>
        <w:rPr>
          <w:noProof/>
        </w:rPr>
      </w:pPr>
      <w:r w:rsidRPr="00E80B34">
        <w:rPr>
          <w:noProof/>
        </w:rPr>
        <w:t xml:space="preserve">The Personnel Management transactions set provides for the transmission of new or updated administration information about individual healthcare practitioners and supporting staff members.  Since many systems (e.g., </w:t>
      </w:r>
      <w:r w:rsidRPr="00E80B34">
        <w:rPr>
          <w:noProof/>
        </w:rPr>
        <w:lastRenderedPageBreak/>
        <w:t>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172" w:name="_Toc348247044"/>
      <w:bookmarkStart w:id="173" w:name="_Toc348256124"/>
      <w:bookmarkStart w:id="174" w:name="_Toc348259772"/>
      <w:bookmarkStart w:id="175" w:name="_Toc348344731"/>
      <w:bookmarkStart w:id="176" w:name="_Toc359236353"/>
      <w:r w:rsidRPr="00E80B34">
        <w:rPr>
          <w:noProof/>
        </w:rPr>
        <w:t>d using the HL7 Encoding Rules</w:t>
      </w:r>
      <w:bookmarkStart w:id="177" w:name="_Toc463264300"/>
      <w:r w:rsidRPr="00E80B34">
        <w:rPr>
          <w:noProof/>
        </w:rPr>
        <w:t xml:space="preserve">, Trigger Events </w:t>
      </w:r>
      <w:bookmarkEnd w:id="172"/>
      <w:bookmarkEnd w:id="173"/>
      <w:bookmarkEnd w:id="174"/>
      <w:bookmarkEnd w:id="175"/>
      <w:bookmarkEnd w:id="176"/>
      <w:r w:rsidRPr="00E80B34">
        <w:rPr>
          <w:noProof/>
        </w:rPr>
        <w:t>and Messages</w:t>
      </w:r>
      <w:bookmarkEnd w:id="177"/>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178" w:name="_Toc494168630"/>
      <w:bookmarkStart w:id="179" w:name="_Toc29039336"/>
      <w:r w:rsidRPr="00E80B34">
        <w:rPr>
          <w:noProof/>
        </w:rPr>
        <w:t>Usage of Chapter 15 vs. Chapter 8</w:t>
      </w:r>
      <w:bookmarkEnd w:id="178"/>
      <w:bookmarkEnd w:id="179"/>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Heading2"/>
        <w:rPr>
          <w:noProof/>
        </w:rPr>
      </w:pPr>
      <w:bookmarkStart w:id="180" w:name="_Toc494168631"/>
      <w:bookmarkStart w:id="181" w:name="_Toc29039337"/>
      <w:bookmarkStart w:id="182" w:name="_Toc463264301"/>
      <w:r w:rsidRPr="00E80B34">
        <w:rPr>
          <w:noProof/>
        </w:rPr>
        <w:t>TRIGGER EVENTS AND MESSAGE DESCRIPTIONS</w:t>
      </w:r>
      <w:bookmarkEnd w:id="180"/>
      <w:bookmarkEnd w:id="181"/>
    </w:p>
    <w:p w14:paraId="6AFFBF68" w14:textId="77777777" w:rsidR="00982364" w:rsidRPr="00E80B34" w:rsidRDefault="00982364" w:rsidP="00125A26">
      <w:pPr>
        <w:pStyle w:val="Heading3"/>
        <w:rPr>
          <w:noProof/>
        </w:rPr>
      </w:pPr>
      <w:bookmarkStart w:id="183" w:name="_Toc494168632"/>
      <w:bookmarkStart w:id="184" w:name="_Toc29039338"/>
      <w:r w:rsidRPr="00E80B34">
        <w:rPr>
          <w:noProof/>
        </w:rPr>
        <w:t>PMU/ACK – Add Personnel Record (Event B01)</w:t>
      </w:r>
      <w:bookmarkEnd w:id="182"/>
      <w:bookmarkEnd w:id="183"/>
      <w:bookmarkEnd w:id="18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0000" w:rsidP="00125A26">
            <w:pPr>
              <w:pStyle w:val="MsgTableBody"/>
              <w:rPr>
                <w:noProof/>
              </w:rPr>
            </w:pPr>
            <w:hyperlink w:anchor="STF" w:history="1">
              <w:r w:rsidR="00982364" w:rsidRPr="00E80B34">
                <w:rPr>
                  <w:rStyle w:val="Hyperlink"/>
                  <w:noProof/>
                </w:rPr>
                <w:t>S</w:t>
              </w:r>
              <w:bookmarkStart w:id="185" w:name="_Hlt489344053"/>
              <w:r w:rsidR="00982364" w:rsidRPr="00E80B34">
                <w:rPr>
                  <w:rStyle w:val="Hyperlink"/>
                  <w:noProof/>
                </w:rPr>
                <w:t>T</w:t>
              </w:r>
              <w:bookmarkEnd w:id="185"/>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ins w:id="186" w:author="Frank Oemig" w:date="2022-07-10T13:55:00Z"/>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rPr>
                <w:ins w:id="187" w:author="Frank Oemig" w:date="2022-07-10T13:55:00Z"/>
              </w:rPr>
            </w:pPr>
            <w:ins w:id="188" w:author="Frank Oemig" w:date="2022-07-10T13:55:00Z">
              <w:r>
                <w:t>[ { GSP } ]</w:t>
              </w:r>
            </w:ins>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ins w:id="189" w:author="Frank Oemig" w:date="2022-07-10T13:55:00Z"/>
                <w:noProof/>
              </w:rPr>
            </w:pPr>
            <w:ins w:id="190" w:author="Frank Oemig" w:date="2022-07-10T13:55: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ins w:id="191"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ins w:id="192" w:author="Frank Oemig" w:date="2022-07-10T13:55:00Z"/>
                <w:noProof/>
              </w:rPr>
            </w:pPr>
            <w:ins w:id="193" w:author="Frank Oemig" w:date="2022-07-10T13:55:00Z">
              <w:r>
                <w:rPr>
                  <w:noProof/>
                </w:rPr>
                <w:t>3</w:t>
              </w:r>
            </w:ins>
          </w:p>
        </w:tc>
      </w:tr>
      <w:tr w:rsidR="006138DD" w:rsidRPr="00982364" w14:paraId="1FB76F83" w14:textId="77777777" w:rsidTr="00250CD3">
        <w:trPr>
          <w:jc w:val="center"/>
          <w:ins w:id="194" w:author="Frank Oemig" w:date="2022-07-10T13:55:00Z"/>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rPr>
                <w:ins w:id="195" w:author="Frank Oemig" w:date="2022-07-10T13:55:00Z"/>
              </w:rPr>
            </w:pPr>
            <w:ins w:id="196" w:author="Frank Oemig" w:date="2022-07-10T13:55:00Z">
              <w:r>
                <w:t>[ { GSR } ]</w:t>
              </w:r>
            </w:ins>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ins w:id="197" w:author="Frank Oemig" w:date="2022-07-10T13:55:00Z"/>
                <w:noProof/>
              </w:rPr>
            </w:pPr>
            <w:ins w:id="198" w:author="Frank Oemig" w:date="2022-07-10T13:55:00Z">
              <w:r>
                <w:rPr>
                  <w:noProof/>
                </w:rPr>
                <w:t>Record</w:t>
              </w:r>
            </w:ins>
            <w:ins w:id="199" w:author="Frank Oemig" w:date="2022-07-10T13:56:00Z">
              <w:r>
                <w:rPr>
                  <w:noProof/>
                </w:rPr>
                <w:t>ed</w:t>
              </w:r>
            </w:ins>
            <w:ins w:id="200" w:author="Frank Oemig" w:date="2022-07-10T13:55:00Z">
              <w:r>
                <w:rPr>
                  <w:noProof/>
                </w:rPr>
                <w:t xml:space="preserve"> Gender and Sex</w:t>
              </w:r>
            </w:ins>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ins w:id="201"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ins w:id="202" w:author="Frank Oemig" w:date="2022-07-10T13:55:00Z"/>
                <w:noProof/>
              </w:rPr>
            </w:pPr>
            <w:ins w:id="203" w:author="Frank Oemig" w:date="2022-07-10T13:55:00Z">
              <w:r>
                <w:rPr>
                  <w:noProof/>
                </w:rPr>
                <w:t>3</w:t>
              </w:r>
            </w:ins>
          </w:p>
        </w:tc>
      </w:tr>
      <w:tr w:rsidR="006138DD" w:rsidRPr="00982364" w14:paraId="07E45FCB" w14:textId="77777777" w:rsidTr="00250CD3">
        <w:trPr>
          <w:jc w:val="center"/>
          <w:ins w:id="204" w:author="Frank Oemig" w:date="2022-07-10T13:55:00Z"/>
        </w:trPr>
        <w:tc>
          <w:tcPr>
            <w:tcW w:w="2880" w:type="dxa"/>
            <w:tcBorders>
              <w:top w:val="dotted" w:sz="4" w:space="0" w:color="auto"/>
              <w:left w:val="nil"/>
              <w:bottom w:val="dotted" w:sz="4" w:space="0" w:color="auto"/>
              <w:right w:val="nil"/>
            </w:tcBorders>
            <w:shd w:val="clear" w:color="auto" w:fill="FFFFFF"/>
          </w:tcPr>
          <w:p w14:paraId="4BB8722B" w14:textId="79BB860E" w:rsidR="006138DD" w:rsidRDefault="006138DD" w:rsidP="00125A26">
            <w:pPr>
              <w:pStyle w:val="MsgTableBody"/>
              <w:rPr>
                <w:ins w:id="205" w:author="Frank Oemig" w:date="2022-07-10T13:55:00Z"/>
              </w:rPr>
            </w:pPr>
            <w:ins w:id="206" w:author="Frank Oemig" w:date="2022-07-10T13:55:00Z">
              <w:r>
                <w:t>[ { GSC } ]</w:t>
              </w:r>
            </w:ins>
          </w:p>
        </w:tc>
        <w:tc>
          <w:tcPr>
            <w:tcW w:w="4320" w:type="dxa"/>
            <w:tcBorders>
              <w:top w:val="dotted" w:sz="4" w:space="0" w:color="auto"/>
              <w:left w:val="nil"/>
              <w:bottom w:val="dotted" w:sz="4" w:space="0" w:color="auto"/>
              <w:right w:val="nil"/>
            </w:tcBorders>
            <w:shd w:val="clear" w:color="auto" w:fill="FFFFFF"/>
          </w:tcPr>
          <w:p w14:paraId="7E00BEAC" w14:textId="1103243F" w:rsidR="006138DD" w:rsidRDefault="006138DD" w:rsidP="00125A26">
            <w:pPr>
              <w:pStyle w:val="MsgTableBody"/>
              <w:rPr>
                <w:ins w:id="207" w:author="Frank Oemig" w:date="2022-07-10T13:55:00Z"/>
                <w:noProof/>
              </w:rPr>
            </w:pPr>
            <w:ins w:id="208" w:author="Frank Oemig" w:date="2022-07-10T13:56: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ins w:id="209"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773A0525" w14:textId="3A60C371" w:rsidR="006138DD" w:rsidRDefault="006138DD" w:rsidP="00250CD3">
            <w:pPr>
              <w:pStyle w:val="MsgTableBody"/>
              <w:jc w:val="center"/>
              <w:rPr>
                <w:ins w:id="210" w:author="Frank Oemig" w:date="2022-07-10T13:55:00Z"/>
                <w:noProof/>
              </w:rPr>
            </w:pPr>
            <w:ins w:id="211" w:author="Frank Oemig" w:date="2022-07-10T13:55:00Z">
              <w:r>
                <w:rPr>
                  <w:noProof/>
                </w:rPr>
                <w:t>3</w:t>
              </w:r>
            </w:ins>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lastRenderedPageBreak/>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982364"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982364" w:rsidRPr="00E80B34" w:rsidRDefault="00982364" w:rsidP="00250CD3">
            <w:pPr>
              <w:pStyle w:val="MsgTableBody"/>
              <w:jc w:val="center"/>
              <w:rPr>
                <w:noProof/>
              </w:rPr>
            </w:pPr>
            <w:r w:rsidRPr="00E80B34">
              <w:rPr>
                <w:noProof/>
              </w:rPr>
              <w:t>13</w:t>
            </w:r>
          </w:p>
        </w:tc>
      </w:tr>
      <w:tr w:rsidR="00982364"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982364" w:rsidRPr="00E80B34" w:rsidRDefault="00982364" w:rsidP="00250CD3">
            <w:pPr>
              <w:pStyle w:val="MsgTableBody"/>
              <w:jc w:val="center"/>
              <w:rPr>
                <w:noProof/>
              </w:rPr>
            </w:pPr>
          </w:p>
        </w:tc>
      </w:tr>
      <w:tr w:rsidR="00982364"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982364" w:rsidRPr="00E80B34" w:rsidRDefault="00982364" w:rsidP="00250CD3">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212" w:name="_Toc463264302"/>
      <w:bookmarkStart w:id="213"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214" w:name="_Toc29039339"/>
      <w:r w:rsidRPr="00594610">
        <w:rPr>
          <w:noProof/>
          <w:lang w:val="fr-FR"/>
        </w:rPr>
        <w:lastRenderedPageBreak/>
        <w:t>PMU/ACK – Update Personnel Record (Event B02)</w:t>
      </w:r>
      <w:bookmarkEnd w:id="212"/>
      <w:bookmarkEnd w:id="213"/>
      <w:bookmarkEnd w:id="214"/>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6138DD">
        <w:trPr>
          <w:tblHeader/>
          <w:jc w:val="center"/>
        </w:trPr>
        <w:tc>
          <w:tcPr>
            <w:tcW w:w="2880"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6138DD">
        <w:trPr>
          <w:jc w:val="center"/>
        </w:trPr>
        <w:tc>
          <w:tcPr>
            <w:tcW w:w="2880"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59F6DD7"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6138DD">
        <w:trPr>
          <w:jc w:val="center"/>
          <w:ins w:id="215" w:author="Frank Oemig" w:date="2022-07-10T14:06:00Z"/>
        </w:trPr>
        <w:tc>
          <w:tcPr>
            <w:tcW w:w="2880"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rPr>
                <w:ins w:id="216" w:author="Frank Oemig" w:date="2022-07-10T14:06:00Z"/>
              </w:rPr>
            </w:pPr>
            <w:ins w:id="217" w:author="Frank Oemig" w:date="2022-07-10T14:07:00Z">
              <w:r>
                <w:t>[ { GSP } ]</w:t>
              </w:r>
            </w:ins>
          </w:p>
        </w:tc>
        <w:tc>
          <w:tcPr>
            <w:tcW w:w="4320"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ins w:id="218" w:author="Frank Oemig" w:date="2022-07-10T14:06:00Z"/>
                <w:noProof/>
              </w:rPr>
            </w:pPr>
            <w:ins w:id="219" w:author="Frank Oemig" w:date="2022-07-10T14:07: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ins w:id="220" w:author="Frank Oemig" w:date="2022-07-10T14:06:00Z"/>
                <w:noProof/>
              </w:rPr>
            </w:pPr>
          </w:p>
        </w:tc>
        <w:tc>
          <w:tcPr>
            <w:tcW w:w="1008"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ins w:id="221" w:author="Frank Oemig" w:date="2022-07-10T14:06:00Z"/>
                <w:noProof/>
              </w:rPr>
            </w:pPr>
            <w:ins w:id="222" w:author="Frank Oemig" w:date="2022-07-10T14:07:00Z">
              <w:r>
                <w:rPr>
                  <w:noProof/>
                </w:rPr>
                <w:t>3</w:t>
              </w:r>
            </w:ins>
          </w:p>
        </w:tc>
      </w:tr>
      <w:tr w:rsidR="00EA4825" w:rsidRPr="00982364" w14:paraId="014B02A6" w14:textId="77777777" w:rsidTr="006138DD">
        <w:trPr>
          <w:jc w:val="center"/>
          <w:ins w:id="223" w:author="Frank Oemig" w:date="2022-07-10T14:07:00Z"/>
        </w:trPr>
        <w:tc>
          <w:tcPr>
            <w:tcW w:w="2880"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rPr>
                <w:ins w:id="224" w:author="Frank Oemig" w:date="2022-07-10T14:07:00Z"/>
              </w:rPr>
            </w:pPr>
            <w:ins w:id="225" w:author="Frank Oemig" w:date="2022-07-10T14:07:00Z">
              <w:r>
                <w:t>[ { GSR } ]</w:t>
              </w:r>
            </w:ins>
          </w:p>
        </w:tc>
        <w:tc>
          <w:tcPr>
            <w:tcW w:w="4320"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ins w:id="226" w:author="Frank Oemig" w:date="2022-07-10T14:07:00Z"/>
                <w:noProof/>
              </w:rPr>
            </w:pPr>
            <w:ins w:id="227" w:author="Frank Oemig" w:date="2022-07-10T14:07: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ins w:id="228"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ins w:id="229" w:author="Frank Oemig" w:date="2022-07-10T14:07:00Z"/>
                <w:noProof/>
              </w:rPr>
            </w:pPr>
            <w:ins w:id="230" w:author="Frank Oemig" w:date="2022-07-10T14:07:00Z">
              <w:r>
                <w:rPr>
                  <w:noProof/>
                </w:rPr>
                <w:t>3</w:t>
              </w:r>
            </w:ins>
          </w:p>
        </w:tc>
      </w:tr>
      <w:tr w:rsidR="00EA4825" w:rsidRPr="00982364" w14:paraId="76D62B22" w14:textId="77777777" w:rsidTr="006138DD">
        <w:trPr>
          <w:jc w:val="center"/>
          <w:ins w:id="231" w:author="Frank Oemig" w:date="2022-07-10T14:07:00Z"/>
        </w:trPr>
        <w:tc>
          <w:tcPr>
            <w:tcW w:w="2880" w:type="dxa"/>
            <w:tcBorders>
              <w:top w:val="dotted" w:sz="4" w:space="0" w:color="auto"/>
              <w:left w:val="nil"/>
              <w:bottom w:val="dotted" w:sz="4" w:space="0" w:color="auto"/>
              <w:right w:val="nil"/>
            </w:tcBorders>
            <w:shd w:val="clear" w:color="auto" w:fill="FFFFFF"/>
          </w:tcPr>
          <w:p w14:paraId="695A0E52" w14:textId="6A2640A9" w:rsidR="00EA4825" w:rsidRDefault="00EA4825" w:rsidP="00125A26">
            <w:pPr>
              <w:pStyle w:val="MsgTableBody"/>
              <w:rPr>
                <w:ins w:id="232" w:author="Frank Oemig" w:date="2022-07-10T14:07:00Z"/>
              </w:rPr>
            </w:pPr>
            <w:ins w:id="233" w:author="Frank Oemig" w:date="2022-07-10T14:07:00Z">
              <w:r>
                <w:t>[ { GSC } ]</w:t>
              </w:r>
            </w:ins>
          </w:p>
        </w:tc>
        <w:tc>
          <w:tcPr>
            <w:tcW w:w="4320" w:type="dxa"/>
            <w:tcBorders>
              <w:top w:val="dotted" w:sz="4" w:space="0" w:color="auto"/>
              <w:left w:val="nil"/>
              <w:bottom w:val="dotted" w:sz="4" w:space="0" w:color="auto"/>
              <w:right w:val="nil"/>
            </w:tcBorders>
            <w:shd w:val="clear" w:color="auto" w:fill="FFFFFF"/>
          </w:tcPr>
          <w:p w14:paraId="3EE459EC" w14:textId="59B9DCF2" w:rsidR="00EA4825" w:rsidRDefault="00EA4825" w:rsidP="00125A26">
            <w:pPr>
              <w:pStyle w:val="MsgTableBody"/>
              <w:rPr>
                <w:ins w:id="234" w:author="Frank Oemig" w:date="2022-07-10T14:07:00Z"/>
                <w:noProof/>
              </w:rPr>
            </w:pPr>
            <w:ins w:id="235" w:author="Frank Oemig" w:date="2022-07-10T14:07: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ins w:id="236"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023CF02A" w14:textId="7E9CD786" w:rsidR="00EA4825" w:rsidRDefault="00EA4825" w:rsidP="00250CD3">
            <w:pPr>
              <w:pStyle w:val="MsgTableBody"/>
              <w:jc w:val="center"/>
              <w:rPr>
                <w:ins w:id="237" w:author="Frank Oemig" w:date="2022-07-10T14:07:00Z"/>
                <w:noProof/>
              </w:rPr>
            </w:pPr>
            <w:ins w:id="238" w:author="Frank Oemig" w:date="2022-07-10T14:07:00Z">
              <w:r>
                <w:rPr>
                  <w:noProof/>
                </w:rPr>
                <w:t>3</w:t>
              </w:r>
            </w:ins>
          </w:p>
        </w:tc>
      </w:tr>
      <w:tr w:rsidR="00982364" w:rsidRPr="00982364" w14:paraId="14A47FE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982364" w:rsidRPr="00982364" w14:paraId="774D8ED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7590AFB"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0E072131"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42911EC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5B6AB" w14:textId="77777777" w:rsidR="00982364" w:rsidRPr="00E80B34" w:rsidRDefault="00982364" w:rsidP="00250CD3">
            <w:pPr>
              <w:pStyle w:val="MsgTableBody"/>
              <w:jc w:val="center"/>
              <w:rPr>
                <w:noProof/>
              </w:rPr>
            </w:pPr>
            <w:r w:rsidRPr="00E80B34">
              <w:rPr>
                <w:noProof/>
              </w:rPr>
              <w:t>13</w:t>
            </w:r>
          </w:p>
        </w:tc>
      </w:tr>
      <w:tr w:rsidR="00982364" w:rsidRPr="00982364" w14:paraId="788BB2F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756CD9D0"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ED045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CD2AB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D9577" w14:textId="77777777" w:rsidR="00982364" w:rsidRPr="00E80B34" w:rsidRDefault="00982364" w:rsidP="00250CD3">
            <w:pPr>
              <w:pStyle w:val="MsgTableBody"/>
              <w:jc w:val="center"/>
              <w:rPr>
                <w:noProof/>
              </w:rPr>
            </w:pPr>
          </w:p>
        </w:tc>
      </w:tr>
      <w:tr w:rsidR="00982364" w:rsidRPr="00982364" w14:paraId="6D70065F" w14:textId="77777777" w:rsidTr="006138DD">
        <w:trPr>
          <w:jc w:val="center"/>
        </w:trPr>
        <w:tc>
          <w:tcPr>
            <w:tcW w:w="2880" w:type="dxa"/>
            <w:tcBorders>
              <w:top w:val="dotted" w:sz="4" w:space="0" w:color="auto"/>
              <w:left w:val="nil"/>
              <w:bottom w:val="single" w:sz="2" w:space="0" w:color="auto"/>
              <w:right w:val="nil"/>
            </w:tcBorders>
            <w:shd w:val="clear" w:color="auto" w:fill="FFFFFF"/>
          </w:tcPr>
          <w:p w14:paraId="225EC664"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28EDB795"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42A88D05"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5736D401" w14:textId="77777777" w:rsidR="00982364" w:rsidRPr="00E80B34" w:rsidRDefault="00982364" w:rsidP="00250CD3">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239" w:name="_Toc463264303"/>
      <w:bookmarkStart w:id="240"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241" w:name="_Toc29039340"/>
      <w:r w:rsidRPr="00E80B34">
        <w:rPr>
          <w:noProof/>
        </w:rPr>
        <w:t>PMU/ACK – Delete Personnel Record (Event B03)</w:t>
      </w:r>
      <w:bookmarkEnd w:id="239"/>
      <w:bookmarkEnd w:id="240"/>
      <w:bookmarkEnd w:id="24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lastRenderedPageBreak/>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242" w:name="_Toc463264304"/>
      <w:bookmarkStart w:id="243"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244" w:name="_Toc29039341"/>
      <w:r w:rsidRPr="00E80B34">
        <w:rPr>
          <w:noProof/>
        </w:rPr>
        <w:t>PMU/ACK – Activate Practicing Person (Event B04)</w:t>
      </w:r>
      <w:bookmarkEnd w:id="242"/>
      <w:bookmarkEnd w:id="243"/>
      <w:bookmarkEnd w:id="24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lastRenderedPageBreak/>
        <w:t>There is not supposed to be an Application Level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245" w:name="_Toc463264305"/>
      <w:bookmarkStart w:id="246"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247" w:name="_Toc29039342"/>
      <w:r w:rsidRPr="00E80B34">
        <w:rPr>
          <w:noProof/>
        </w:rPr>
        <w:t>PMU/ACK – Deactivate Practicing Person (Event B05)</w:t>
      </w:r>
      <w:bookmarkEnd w:id="245"/>
      <w:bookmarkEnd w:id="246"/>
      <w:bookmarkEnd w:id="24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0000" w:rsidP="00125A26">
            <w:pPr>
              <w:pStyle w:val="MsgTableBody"/>
              <w:rPr>
                <w:noProof/>
              </w:rPr>
            </w:pPr>
            <w:hyperlink w:anchor="STF" w:history="1">
              <w:r w:rsidR="00982364" w:rsidRPr="00E80B34">
                <w:rPr>
                  <w:rStyle w:val="Hyperlink"/>
                  <w:noProof/>
                </w:rPr>
                <w:t>S</w:t>
              </w:r>
              <w:bookmarkStart w:id="248" w:name="_Hlt1379327"/>
              <w:r w:rsidR="00982364" w:rsidRPr="00E80B34">
                <w:rPr>
                  <w:rStyle w:val="Hyperlink"/>
                  <w:noProof/>
                </w:rPr>
                <w:t>T</w:t>
              </w:r>
              <w:bookmarkEnd w:id="248"/>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lastRenderedPageBreak/>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249"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249"/>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250" w:name="_Toc494168637"/>
      <w:bookmarkStart w:id="251" w:name="_Toc463264306"/>
      <w:bookmarkStart w:id="252" w:name="_Toc348247049"/>
      <w:bookmarkStart w:id="253" w:name="_Toc348256129"/>
      <w:bookmarkStart w:id="254" w:name="_Toc348259777"/>
      <w:bookmarkStart w:id="255" w:name="_Toc348344736"/>
      <w:bookmarkStart w:id="256" w:name="_Ref358430413"/>
      <w:bookmarkStart w:id="257" w:name="_Toc359236358"/>
      <w:bookmarkStart w:id="258"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259" w:name="_Toc29039343"/>
      <w:r w:rsidRPr="00E80B34">
        <w:rPr>
          <w:noProof/>
        </w:rPr>
        <w:t>PMU/ACK – Terminate Practicing Person (Event B06)</w:t>
      </w:r>
      <w:bookmarkEnd w:id="250"/>
      <w:bookmarkEnd w:id="25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lastRenderedPageBreak/>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260"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261" w:name="_Toc29039344"/>
      <w:r w:rsidRPr="00594610">
        <w:rPr>
          <w:noProof/>
          <w:lang w:val="fr-FR"/>
        </w:rPr>
        <w:t>QBP/RSP – Query Information (Event Q25/K25)</w:t>
      </w:r>
      <w:bookmarkEnd w:id="251"/>
      <w:bookmarkEnd w:id="260"/>
      <w:bookmarkEnd w:id="261"/>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lastRenderedPageBreak/>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lastRenderedPageBreak/>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E90030">
        <w:trPr>
          <w:tblHeader/>
          <w:jc w:val="center"/>
        </w:trPr>
        <w:tc>
          <w:tcPr>
            <w:tcW w:w="2880"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E90030">
        <w:trPr>
          <w:jc w:val="center"/>
        </w:trPr>
        <w:tc>
          <w:tcPr>
            <w:tcW w:w="2880"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E90030">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20"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E90030">
        <w:trPr>
          <w:jc w:val="center"/>
          <w:ins w:id="262" w:author="Frank Oemig" w:date="2022-07-10T14:01:00Z"/>
        </w:trPr>
        <w:tc>
          <w:tcPr>
            <w:tcW w:w="2880"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ins w:id="263" w:author="Frank Oemig" w:date="2022-07-10T14:01:00Z"/>
                <w:noProof/>
              </w:rPr>
            </w:pPr>
            <w:ins w:id="264" w:author="Frank Oemig" w:date="2022-07-10T14:01:00Z">
              <w:r>
                <w:rPr>
                  <w:noProof/>
                </w:rPr>
                <w:t xml:space="preserve">  [ { GSP } ]</w:t>
              </w:r>
            </w:ins>
          </w:p>
        </w:tc>
        <w:tc>
          <w:tcPr>
            <w:tcW w:w="4320"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ins w:id="265" w:author="Frank Oemig" w:date="2022-07-10T14:01:00Z"/>
                <w:noProof/>
              </w:rPr>
            </w:pPr>
            <w:ins w:id="266" w:author="Frank Oemig" w:date="2022-07-10T14:01: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ins w:id="267"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ins w:id="268" w:author="Frank Oemig" w:date="2022-07-10T14:01:00Z"/>
                <w:noProof/>
              </w:rPr>
            </w:pPr>
            <w:ins w:id="269" w:author="Frank Oemig" w:date="2022-07-10T14:01:00Z">
              <w:r>
                <w:rPr>
                  <w:noProof/>
                </w:rPr>
                <w:t>3</w:t>
              </w:r>
            </w:ins>
          </w:p>
        </w:tc>
      </w:tr>
      <w:tr w:rsidR="00E90030" w:rsidRPr="00982364" w14:paraId="24F17FE2" w14:textId="77777777" w:rsidTr="00E90030">
        <w:trPr>
          <w:jc w:val="center"/>
          <w:ins w:id="270" w:author="Frank Oemig" w:date="2022-07-10T14:01:00Z"/>
        </w:trPr>
        <w:tc>
          <w:tcPr>
            <w:tcW w:w="2880"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ins w:id="271" w:author="Frank Oemig" w:date="2022-07-10T14:01:00Z"/>
                <w:noProof/>
              </w:rPr>
            </w:pPr>
            <w:ins w:id="272" w:author="Frank Oemig" w:date="2022-07-10T14:01:00Z">
              <w:r>
                <w:rPr>
                  <w:noProof/>
                </w:rPr>
                <w:t xml:space="preserve">  [ {</w:t>
              </w:r>
            </w:ins>
            <w:ins w:id="273" w:author="Frank Oemig" w:date="2022-07-10T14:02:00Z">
              <w:r>
                <w:rPr>
                  <w:noProof/>
                </w:rPr>
                <w:t xml:space="preserve"> GSR } ]</w:t>
              </w:r>
            </w:ins>
          </w:p>
        </w:tc>
        <w:tc>
          <w:tcPr>
            <w:tcW w:w="4320"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ins w:id="274" w:author="Frank Oemig" w:date="2022-07-10T14:01:00Z"/>
                <w:noProof/>
              </w:rPr>
            </w:pPr>
            <w:ins w:id="275" w:author="Frank Oemig" w:date="2022-07-10T14:02:00Z">
              <w:r>
                <w:rPr>
                  <w:noProof/>
                </w:rPr>
                <w:t>Recordded Gender and Sex</w:t>
              </w:r>
            </w:ins>
          </w:p>
        </w:tc>
        <w:tc>
          <w:tcPr>
            <w:tcW w:w="86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ins w:id="276"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ins w:id="277" w:author="Frank Oemig" w:date="2022-07-10T14:01:00Z"/>
                <w:noProof/>
              </w:rPr>
            </w:pPr>
            <w:ins w:id="278" w:author="Frank Oemig" w:date="2022-07-10T14:02:00Z">
              <w:r>
                <w:rPr>
                  <w:noProof/>
                </w:rPr>
                <w:t>3</w:t>
              </w:r>
            </w:ins>
          </w:p>
        </w:tc>
      </w:tr>
      <w:tr w:rsidR="00E90030" w:rsidRPr="00982364" w14:paraId="1A524022" w14:textId="77777777" w:rsidTr="00E90030">
        <w:trPr>
          <w:jc w:val="center"/>
          <w:ins w:id="279" w:author="Frank Oemig" w:date="2022-07-10T14:02:00Z"/>
        </w:trPr>
        <w:tc>
          <w:tcPr>
            <w:tcW w:w="2880" w:type="dxa"/>
            <w:tcBorders>
              <w:top w:val="dotted" w:sz="4" w:space="0" w:color="auto"/>
              <w:left w:val="nil"/>
              <w:bottom w:val="dotted" w:sz="4" w:space="0" w:color="auto"/>
              <w:right w:val="nil"/>
            </w:tcBorders>
            <w:shd w:val="clear" w:color="auto" w:fill="FFFFFF"/>
          </w:tcPr>
          <w:p w14:paraId="20BA9B33" w14:textId="69874AE3" w:rsidR="00E90030" w:rsidRDefault="00E90030" w:rsidP="00125A26">
            <w:pPr>
              <w:pStyle w:val="MsgTableBody"/>
              <w:rPr>
                <w:ins w:id="280" w:author="Frank Oemig" w:date="2022-07-10T14:02:00Z"/>
                <w:noProof/>
              </w:rPr>
            </w:pPr>
            <w:ins w:id="281" w:author="Frank Oemig" w:date="2022-07-10T14:02:00Z">
              <w:r>
                <w:rPr>
                  <w:noProof/>
                </w:rPr>
                <w:t xml:space="preserve">  [ { GSC } ]</w:t>
              </w:r>
            </w:ins>
          </w:p>
        </w:tc>
        <w:tc>
          <w:tcPr>
            <w:tcW w:w="4320" w:type="dxa"/>
            <w:tcBorders>
              <w:top w:val="dotted" w:sz="4" w:space="0" w:color="auto"/>
              <w:left w:val="nil"/>
              <w:bottom w:val="dotted" w:sz="4" w:space="0" w:color="auto"/>
              <w:right w:val="nil"/>
            </w:tcBorders>
            <w:shd w:val="clear" w:color="auto" w:fill="FFFFFF"/>
          </w:tcPr>
          <w:p w14:paraId="31E0A49B" w14:textId="43CE1D80" w:rsidR="00E90030" w:rsidRDefault="00E90030" w:rsidP="00125A26">
            <w:pPr>
              <w:pStyle w:val="MsgTableBody"/>
              <w:rPr>
                <w:ins w:id="282" w:author="Frank Oemig" w:date="2022-07-10T14:02:00Z"/>
                <w:noProof/>
              </w:rPr>
            </w:pPr>
            <w:ins w:id="283" w:author="Frank Oemig" w:date="2022-07-10T14:02: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ins w:id="284" w:author="Frank Oemig" w:date="2022-07-10T14:02:00Z"/>
                <w:noProof/>
              </w:rPr>
            </w:pPr>
          </w:p>
        </w:tc>
        <w:tc>
          <w:tcPr>
            <w:tcW w:w="1008" w:type="dxa"/>
            <w:tcBorders>
              <w:top w:val="dotted" w:sz="4" w:space="0" w:color="auto"/>
              <w:left w:val="nil"/>
              <w:bottom w:val="dotted" w:sz="4" w:space="0" w:color="auto"/>
              <w:right w:val="nil"/>
            </w:tcBorders>
            <w:shd w:val="clear" w:color="auto" w:fill="FFFFFF"/>
          </w:tcPr>
          <w:p w14:paraId="30752D29" w14:textId="5F375106" w:rsidR="00E90030" w:rsidRDefault="00E90030" w:rsidP="00250CD3">
            <w:pPr>
              <w:pStyle w:val="MsgTableBody"/>
              <w:jc w:val="center"/>
              <w:rPr>
                <w:ins w:id="285" w:author="Frank Oemig" w:date="2022-07-10T14:02:00Z"/>
                <w:noProof/>
              </w:rPr>
            </w:pPr>
            <w:ins w:id="286" w:author="Frank Oemig" w:date="2022-07-10T14:02:00Z">
              <w:r>
                <w:rPr>
                  <w:noProof/>
                </w:rPr>
                <w:t>3</w:t>
              </w:r>
            </w:ins>
          </w:p>
        </w:tc>
      </w:tr>
      <w:tr w:rsidR="00982364" w:rsidRPr="00982364" w14:paraId="23A48EC9"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lastRenderedPageBreak/>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982364" w:rsidRPr="00982364" w14:paraId="69C9E546"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6E74DFB" w14:textId="77777777"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2A7878D"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1007FF5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DAB120" w14:textId="77777777" w:rsidR="00982364" w:rsidRPr="00E80B34" w:rsidRDefault="00982364" w:rsidP="00250CD3">
            <w:pPr>
              <w:pStyle w:val="MsgTableBody"/>
              <w:jc w:val="center"/>
              <w:rPr>
                <w:noProof/>
              </w:rPr>
            </w:pPr>
            <w:r w:rsidRPr="00E80B34">
              <w:rPr>
                <w:noProof/>
              </w:rPr>
              <w:t>13</w:t>
            </w:r>
          </w:p>
        </w:tc>
      </w:tr>
      <w:tr w:rsidR="00982364" w:rsidRPr="00982364" w14:paraId="5AAC9DD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16DA7AB" w14:textId="77777777"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6C5FA8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29CC3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D1D5F" w14:textId="77777777" w:rsidR="00982364" w:rsidRPr="00E80B34" w:rsidRDefault="00982364" w:rsidP="00250CD3">
            <w:pPr>
              <w:pStyle w:val="MsgTableBody"/>
              <w:jc w:val="center"/>
              <w:rPr>
                <w:noProof/>
              </w:rPr>
            </w:pPr>
          </w:p>
        </w:tc>
      </w:tr>
      <w:tr w:rsidR="00982364" w:rsidRPr="00982364" w14:paraId="156064A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B3093F5" w14:textId="77777777"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1A8D6BB"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14:paraId="4542644D"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0EC9CC" w14:textId="77777777" w:rsidR="00982364" w:rsidRPr="00E80B34" w:rsidRDefault="00982364" w:rsidP="00250CD3">
            <w:pPr>
              <w:pStyle w:val="MsgTableBody"/>
              <w:jc w:val="center"/>
              <w:rPr>
                <w:noProof/>
              </w:rPr>
            </w:pPr>
            <w:r w:rsidRPr="00E80B34">
              <w:rPr>
                <w:noProof/>
              </w:rPr>
              <w:t>15.4.7</w:t>
            </w:r>
          </w:p>
        </w:tc>
      </w:tr>
      <w:tr w:rsidR="00982364" w:rsidRPr="00982364" w14:paraId="113E1D6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E028129"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3121CC99" w14:textId="77777777"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14:paraId="78B2E7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85193" w14:textId="77777777" w:rsidR="00982364" w:rsidRPr="00E80B34" w:rsidRDefault="00982364" w:rsidP="00250CD3">
            <w:pPr>
              <w:pStyle w:val="MsgTableBody"/>
              <w:jc w:val="center"/>
              <w:rPr>
                <w:noProof/>
              </w:rPr>
            </w:pPr>
          </w:p>
        </w:tc>
      </w:tr>
      <w:tr w:rsidR="00982364" w:rsidRPr="00982364" w14:paraId="11B5B3A8" w14:textId="77777777" w:rsidTr="00E90030">
        <w:trPr>
          <w:jc w:val="center"/>
        </w:trPr>
        <w:tc>
          <w:tcPr>
            <w:tcW w:w="2880" w:type="dxa"/>
            <w:tcBorders>
              <w:top w:val="dotted" w:sz="4" w:space="0" w:color="auto"/>
              <w:left w:val="nil"/>
              <w:bottom w:val="single" w:sz="2" w:space="0" w:color="auto"/>
              <w:right w:val="nil"/>
            </w:tcBorders>
            <w:shd w:val="clear" w:color="auto" w:fill="FFFFFF"/>
          </w:tcPr>
          <w:p w14:paraId="16FA4685" w14:textId="77777777"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14:paraId="1A7027D9" w14:textId="77777777"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14:paraId="5BB566E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9992A" w14:textId="77777777" w:rsidR="00982364" w:rsidRPr="00E80B34" w:rsidRDefault="00982364" w:rsidP="00250CD3">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287" w:name="_Toc463264308"/>
      <w:bookmarkStart w:id="288"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289" w:name="_Toc29039345"/>
      <w:r w:rsidRPr="00594610">
        <w:rPr>
          <w:noProof/>
          <w:lang w:val="fr-FR"/>
        </w:rPr>
        <w:t>PMU/ACK – Grant Certificate/Permission (Event B07)</w:t>
      </w:r>
      <w:bookmarkEnd w:id="289"/>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290" w:author="Frank Oemig" w:date="2022-07-13T17:38: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49"/>
        <w:gridCol w:w="4104"/>
        <w:gridCol w:w="1134"/>
        <w:gridCol w:w="992"/>
        <w:tblGridChange w:id="291">
          <w:tblGrid>
            <w:gridCol w:w="2880"/>
            <w:gridCol w:w="4320"/>
            <w:gridCol w:w="864"/>
            <w:gridCol w:w="1008"/>
          </w:tblGrid>
        </w:tblGridChange>
      </w:tblGrid>
      <w:tr w:rsidR="00250CD3" w:rsidRPr="00982364" w14:paraId="671D8198" w14:textId="77777777" w:rsidTr="00CE65F0">
        <w:trPr>
          <w:tblHeader/>
          <w:jc w:val="center"/>
          <w:trPrChange w:id="292" w:author="Frank Oemig" w:date="2022-07-13T17:38:00Z">
            <w:trPr>
              <w:wAfter w:w="70" w:type="dxa"/>
              <w:tblHeader/>
              <w:jc w:val="center"/>
            </w:trPr>
          </w:trPrChange>
        </w:trPr>
        <w:tc>
          <w:tcPr>
            <w:tcW w:w="2849" w:type="dxa"/>
            <w:tcBorders>
              <w:top w:val="double" w:sz="2" w:space="0" w:color="auto"/>
              <w:left w:val="nil"/>
              <w:bottom w:val="single" w:sz="4" w:space="0" w:color="auto"/>
              <w:right w:val="nil"/>
            </w:tcBorders>
            <w:shd w:val="clear" w:color="auto" w:fill="FFFFFF"/>
            <w:tcPrChange w:id="293" w:author="Frank Oemig" w:date="2022-07-13T17:38:00Z">
              <w:tcPr>
                <w:tcW w:w="2880" w:type="dxa"/>
                <w:tcBorders>
                  <w:top w:val="double" w:sz="2" w:space="0" w:color="auto"/>
                  <w:left w:val="nil"/>
                  <w:bottom w:val="single" w:sz="4" w:space="0" w:color="auto"/>
                  <w:right w:val="nil"/>
                </w:tcBorders>
                <w:shd w:val="clear" w:color="auto" w:fill="FFFFFF"/>
              </w:tcPr>
            </w:tcPrChange>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Change w:id="294" w:author="Frank Oemig" w:date="2022-07-13T17:38:00Z">
              <w:tcPr>
                <w:tcW w:w="4320" w:type="dxa"/>
                <w:tcBorders>
                  <w:top w:val="double" w:sz="2" w:space="0" w:color="auto"/>
                  <w:left w:val="nil"/>
                  <w:bottom w:val="single" w:sz="4" w:space="0" w:color="auto"/>
                  <w:right w:val="nil"/>
                </w:tcBorders>
                <w:shd w:val="clear" w:color="auto" w:fill="FFFFFF"/>
              </w:tcPr>
            </w:tcPrChange>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Change w:id="295" w:author="Frank Oemig" w:date="2022-07-13T17:38:00Z">
              <w:tcPr>
                <w:tcW w:w="864" w:type="dxa"/>
                <w:tcBorders>
                  <w:top w:val="double" w:sz="2" w:space="0" w:color="auto"/>
                  <w:left w:val="nil"/>
                  <w:bottom w:val="single" w:sz="4" w:space="0" w:color="auto"/>
                  <w:right w:val="nil"/>
                </w:tcBorders>
                <w:shd w:val="clear" w:color="auto" w:fill="FFFFFF"/>
              </w:tcPr>
            </w:tcPrChange>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Change w:id="296" w:author="Frank Oemig" w:date="2022-07-13T17:38:00Z">
              <w:tcPr>
                <w:tcW w:w="1008" w:type="dxa"/>
                <w:tcBorders>
                  <w:top w:val="double" w:sz="2" w:space="0" w:color="auto"/>
                  <w:left w:val="nil"/>
                  <w:bottom w:val="single" w:sz="4" w:space="0" w:color="auto"/>
                  <w:right w:val="nil"/>
                </w:tcBorders>
                <w:shd w:val="clear" w:color="auto" w:fill="FFFFFF"/>
              </w:tcPr>
            </w:tcPrChange>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CE65F0">
        <w:trPr>
          <w:jc w:val="center"/>
          <w:trPrChange w:id="297" w:author="Frank Oemig" w:date="2022-07-13T17:38:00Z">
            <w:trPr>
              <w:wAfter w:w="70" w:type="dxa"/>
              <w:jc w:val="center"/>
            </w:trPr>
          </w:trPrChange>
        </w:trPr>
        <w:tc>
          <w:tcPr>
            <w:tcW w:w="2849" w:type="dxa"/>
            <w:tcBorders>
              <w:top w:val="single" w:sz="4" w:space="0" w:color="auto"/>
              <w:left w:val="nil"/>
              <w:bottom w:val="dotted" w:sz="4" w:space="0" w:color="auto"/>
              <w:right w:val="nil"/>
            </w:tcBorders>
            <w:shd w:val="clear" w:color="auto" w:fill="FFFFFF"/>
            <w:tcPrChange w:id="298" w:author="Frank Oemig" w:date="2022-07-13T17:38:00Z">
              <w:tcPr>
                <w:tcW w:w="2880" w:type="dxa"/>
                <w:tcBorders>
                  <w:top w:val="single" w:sz="4" w:space="0" w:color="auto"/>
                  <w:left w:val="nil"/>
                  <w:bottom w:val="dotted" w:sz="4" w:space="0" w:color="auto"/>
                  <w:right w:val="nil"/>
                </w:tcBorders>
                <w:shd w:val="clear" w:color="auto" w:fill="FFFFFF"/>
              </w:tcPr>
            </w:tcPrChange>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Change w:id="299" w:author="Frank Oemig" w:date="2022-07-13T17:38:00Z">
              <w:tcPr>
                <w:tcW w:w="4320" w:type="dxa"/>
                <w:tcBorders>
                  <w:top w:val="single" w:sz="4" w:space="0" w:color="auto"/>
                  <w:left w:val="nil"/>
                  <w:bottom w:val="dotted" w:sz="4" w:space="0" w:color="auto"/>
                  <w:right w:val="nil"/>
                </w:tcBorders>
                <w:shd w:val="clear" w:color="auto" w:fill="FFFFFF"/>
              </w:tcPr>
            </w:tcPrChange>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Change w:id="300" w:author="Frank Oemig" w:date="2022-07-13T17:38:00Z">
              <w:tcPr>
                <w:tcW w:w="864" w:type="dxa"/>
                <w:tcBorders>
                  <w:top w:val="single" w:sz="4" w:space="0" w:color="auto"/>
                  <w:left w:val="nil"/>
                  <w:bottom w:val="dotted" w:sz="4" w:space="0" w:color="auto"/>
                  <w:right w:val="nil"/>
                </w:tcBorders>
                <w:shd w:val="clear" w:color="auto" w:fill="FFFFFF"/>
              </w:tcPr>
            </w:tcPrChange>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Change w:id="301" w:author="Frank Oemig" w:date="2022-07-13T17:38:00Z">
              <w:tcPr>
                <w:tcW w:w="1008" w:type="dxa"/>
                <w:tcBorders>
                  <w:top w:val="single" w:sz="4" w:space="0" w:color="auto"/>
                  <w:left w:val="nil"/>
                  <w:bottom w:val="dotted" w:sz="4" w:space="0" w:color="auto"/>
                  <w:right w:val="nil"/>
                </w:tcBorders>
                <w:shd w:val="clear" w:color="auto" w:fill="FFFFFF"/>
              </w:tcPr>
            </w:tcPrChange>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CE65F0">
        <w:trPr>
          <w:jc w:val="center"/>
          <w:trPrChange w:id="302"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03" w:author="Frank Oemig" w:date="2022-07-13T17:38:00Z">
              <w:tcPr>
                <w:tcW w:w="2880" w:type="dxa"/>
                <w:tcBorders>
                  <w:top w:val="dotted" w:sz="4" w:space="0" w:color="auto"/>
                  <w:left w:val="nil"/>
                  <w:bottom w:val="dotted" w:sz="4" w:space="0" w:color="auto"/>
                  <w:right w:val="nil"/>
                </w:tcBorders>
                <w:shd w:val="clear" w:color="auto" w:fill="FFFFFF"/>
              </w:tcPr>
            </w:tcPrChange>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Change w:id="304" w:author="Frank Oemig" w:date="2022-07-13T17:38:00Z">
              <w:tcPr>
                <w:tcW w:w="4320" w:type="dxa"/>
                <w:tcBorders>
                  <w:top w:val="dotted" w:sz="4" w:space="0" w:color="auto"/>
                  <w:left w:val="nil"/>
                  <w:bottom w:val="dotted" w:sz="4" w:space="0" w:color="auto"/>
                  <w:right w:val="nil"/>
                </w:tcBorders>
                <w:shd w:val="clear" w:color="auto" w:fill="FFFFFF"/>
              </w:tcPr>
            </w:tcPrChange>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Change w:id="305" w:author="Frank Oemig" w:date="2022-07-13T17:38:00Z">
              <w:tcPr>
                <w:tcW w:w="864" w:type="dxa"/>
                <w:tcBorders>
                  <w:top w:val="dotted" w:sz="4" w:space="0" w:color="auto"/>
                  <w:left w:val="nil"/>
                  <w:bottom w:val="dotted" w:sz="4" w:space="0" w:color="auto"/>
                  <w:right w:val="nil"/>
                </w:tcBorders>
                <w:shd w:val="clear" w:color="auto" w:fill="FFFFFF"/>
              </w:tcPr>
            </w:tcPrChange>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06" w:author="Frank Oemig" w:date="2022-07-13T17:38:00Z">
              <w:tcPr>
                <w:tcW w:w="1008" w:type="dxa"/>
                <w:tcBorders>
                  <w:top w:val="dotted" w:sz="4" w:space="0" w:color="auto"/>
                  <w:left w:val="nil"/>
                  <w:bottom w:val="dotted" w:sz="4" w:space="0" w:color="auto"/>
                  <w:right w:val="nil"/>
                </w:tcBorders>
                <w:shd w:val="clear" w:color="auto" w:fill="FFFFFF"/>
              </w:tcPr>
            </w:tcPrChange>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CE65F0">
        <w:trPr>
          <w:jc w:val="center"/>
          <w:trPrChange w:id="307"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08" w:author="Frank Oemig" w:date="2022-07-13T17:38:00Z">
              <w:tcPr>
                <w:tcW w:w="2880" w:type="dxa"/>
                <w:tcBorders>
                  <w:top w:val="dotted" w:sz="4" w:space="0" w:color="auto"/>
                  <w:left w:val="nil"/>
                  <w:bottom w:val="dotted" w:sz="4" w:space="0" w:color="auto"/>
                  <w:right w:val="nil"/>
                </w:tcBorders>
                <w:shd w:val="clear" w:color="auto" w:fill="FFFFFF"/>
              </w:tcPr>
            </w:tcPrChange>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Change w:id="309" w:author="Frank Oemig" w:date="2022-07-13T17:38:00Z">
              <w:tcPr>
                <w:tcW w:w="4320" w:type="dxa"/>
                <w:tcBorders>
                  <w:top w:val="dotted" w:sz="4" w:space="0" w:color="auto"/>
                  <w:left w:val="nil"/>
                  <w:bottom w:val="dotted" w:sz="4" w:space="0" w:color="auto"/>
                  <w:right w:val="nil"/>
                </w:tcBorders>
                <w:shd w:val="clear" w:color="auto" w:fill="FFFFFF"/>
              </w:tcPr>
            </w:tcPrChange>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Change w:id="310" w:author="Frank Oemig" w:date="2022-07-13T17:38:00Z">
              <w:tcPr>
                <w:tcW w:w="864" w:type="dxa"/>
                <w:tcBorders>
                  <w:top w:val="dotted" w:sz="4" w:space="0" w:color="auto"/>
                  <w:left w:val="nil"/>
                  <w:bottom w:val="dotted" w:sz="4" w:space="0" w:color="auto"/>
                  <w:right w:val="nil"/>
                </w:tcBorders>
                <w:shd w:val="clear" w:color="auto" w:fill="FFFFFF"/>
              </w:tcPr>
            </w:tcPrChange>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11" w:author="Frank Oemig" w:date="2022-07-13T17:38:00Z">
              <w:tcPr>
                <w:tcW w:w="1008" w:type="dxa"/>
                <w:tcBorders>
                  <w:top w:val="dotted" w:sz="4" w:space="0" w:color="auto"/>
                  <w:left w:val="nil"/>
                  <w:bottom w:val="dotted" w:sz="4" w:space="0" w:color="auto"/>
                  <w:right w:val="nil"/>
                </w:tcBorders>
                <w:shd w:val="clear" w:color="auto" w:fill="FFFFFF"/>
              </w:tcPr>
            </w:tcPrChange>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CE65F0">
        <w:trPr>
          <w:jc w:val="center"/>
          <w:trPrChange w:id="312"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13" w:author="Frank Oemig" w:date="2022-07-13T17:38:00Z">
              <w:tcPr>
                <w:tcW w:w="2880" w:type="dxa"/>
                <w:tcBorders>
                  <w:top w:val="dotted" w:sz="4" w:space="0" w:color="auto"/>
                  <w:left w:val="nil"/>
                  <w:bottom w:val="dotted" w:sz="4" w:space="0" w:color="auto"/>
                  <w:right w:val="nil"/>
                </w:tcBorders>
                <w:shd w:val="clear" w:color="auto" w:fill="FFFFFF"/>
              </w:tcPr>
            </w:tcPrChange>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Change w:id="314" w:author="Frank Oemig" w:date="2022-07-13T17:38:00Z">
              <w:tcPr>
                <w:tcW w:w="4320" w:type="dxa"/>
                <w:tcBorders>
                  <w:top w:val="dotted" w:sz="4" w:space="0" w:color="auto"/>
                  <w:left w:val="nil"/>
                  <w:bottom w:val="dotted" w:sz="4" w:space="0" w:color="auto"/>
                  <w:right w:val="nil"/>
                </w:tcBorders>
                <w:shd w:val="clear" w:color="auto" w:fill="FFFFFF"/>
              </w:tcPr>
            </w:tcPrChange>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Change w:id="315" w:author="Frank Oemig" w:date="2022-07-13T17:38:00Z">
              <w:tcPr>
                <w:tcW w:w="864" w:type="dxa"/>
                <w:tcBorders>
                  <w:top w:val="dotted" w:sz="4" w:space="0" w:color="auto"/>
                  <w:left w:val="nil"/>
                  <w:bottom w:val="dotted" w:sz="4" w:space="0" w:color="auto"/>
                  <w:right w:val="nil"/>
                </w:tcBorders>
                <w:shd w:val="clear" w:color="auto" w:fill="FFFFFF"/>
              </w:tcPr>
            </w:tcPrChange>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16" w:author="Frank Oemig" w:date="2022-07-13T17:38:00Z">
              <w:tcPr>
                <w:tcW w:w="1008" w:type="dxa"/>
                <w:tcBorders>
                  <w:top w:val="dotted" w:sz="4" w:space="0" w:color="auto"/>
                  <w:left w:val="nil"/>
                  <w:bottom w:val="dotted" w:sz="4" w:space="0" w:color="auto"/>
                  <w:right w:val="nil"/>
                </w:tcBorders>
                <w:shd w:val="clear" w:color="auto" w:fill="FFFFFF"/>
              </w:tcPr>
            </w:tcPrChange>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CE65F0">
        <w:trPr>
          <w:jc w:val="center"/>
          <w:trPrChange w:id="317"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18" w:author="Frank Oemig" w:date="2022-07-13T17:38:00Z">
              <w:tcPr>
                <w:tcW w:w="2880" w:type="dxa"/>
                <w:tcBorders>
                  <w:top w:val="dotted" w:sz="4" w:space="0" w:color="auto"/>
                  <w:left w:val="nil"/>
                  <w:bottom w:val="dotted" w:sz="4" w:space="0" w:color="auto"/>
                  <w:right w:val="nil"/>
                </w:tcBorders>
                <w:shd w:val="clear" w:color="auto" w:fill="FFFFFF"/>
              </w:tcPr>
            </w:tcPrChange>
          </w:tcPr>
          <w:p w14:paraId="2FA78A7B"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319" w:author="Frank Oemig" w:date="2022-07-13T17:38:00Z">
              <w:tcPr>
                <w:tcW w:w="4320" w:type="dxa"/>
                <w:tcBorders>
                  <w:top w:val="dotted" w:sz="4" w:space="0" w:color="auto"/>
                  <w:left w:val="nil"/>
                  <w:bottom w:val="dotted" w:sz="4" w:space="0" w:color="auto"/>
                  <w:right w:val="nil"/>
                </w:tcBorders>
                <w:shd w:val="clear" w:color="auto" w:fill="FFFFFF"/>
              </w:tcPr>
            </w:tcPrChange>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Change w:id="320" w:author="Frank Oemig" w:date="2022-07-13T17:38:00Z">
              <w:tcPr>
                <w:tcW w:w="864" w:type="dxa"/>
                <w:tcBorders>
                  <w:top w:val="dotted" w:sz="4" w:space="0" w:color="auto"/>
                  <w:left w:val="nil"/>
                  <w:bottom w:val="dotted" w:sz="4" w:space="0" w:color="auto"/>
                  <w:right w:val="nil"/>
                </w:tcBorders>
                <w:shd w:val="clear" w:color="auto" w:fill="FFFFFF"/>
              </w:tcPr>
            </w:tcPrChange>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21" w:author="Frank Oemig" w:date="2022-07-13T17:38:00Z">
              <w:tcPr>
                <w:tcW w:w="1008" w:type="dxa"/>
                <w:tcBorders>
                  <w:top w:val="dotted" w:sz="4" w:space="0" w:color="auto"/>
                  <w:left w:val="nil"/>
                  <w:bottom w:val="dotted" w:sz="4" w:space="0" w:color="auto"/>
                  <w:right w:val="nil"/>
                </w:tcBorders>
                <w:shd w:val="clear" w:color="auto" w:fill="FFFFFF"/>
              </w:tcPr>
            </w:tcPrChange>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CE65F0">
        <w:trPr>
          <w:jc w:val="center"/>
          <w:trPrChange w:id="322"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23" w:author="Frank Oemig" w:date="2022-07-13T17:38:00Z">
              <w:tcPr>
                <w:tcW w:w="2880" w:type="dxa"/>
                <w:tcBorders>
                  <w:top w:val="dotted" w:sz="4" w:space="0" w:color="auto"/>
                  <w:left w:val="nil"/>
                  <w:bottom w:val="dotted" w:sz="4" w:space="0" w:color="auto"/>
                  <w:right w:val="nil"/>
                </w:tcBorders>
                <w:shd w:val="clear" w:color="auto" w:fill="FFFFFF"/>
              </w:tcPr>
            </w:tcPrChange>
          </w:tcPr>
          <w:p w14:paraId="256E4CC3"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Change w:id="324" w:author="Frank Oemig" w:date="2022-07-13T17:38:00Z">
              <w:tcPr>
                <w:tcW w:w="4320" w:type="dxa"/>
                <w:tcBorders>
                  <w:top w:val="dotted" w:sz="4" w:space="0" w:color="auto"/>
                  <w:left w:val="nil"/>
                  <w:bottom w:val="dotted" w:sz="4" w:space="0" w:color="auto"/>
                  <w:right w:val="nil"/>
                </w:tcBorders>
                <w:shd w:val="clear" w:color="auto" w:fill="FFFFFF"/>
              </w:tcPr>
            </w:tcPrChange>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Change w:id="325" w:author="Frank Oemig" w:date="2022-07-13T17:38:00Z">
              <w:tcPr>
                <w:tcW w:w="864" w:type="dxa"/>
                <w:tcBorders>
                  <w:top w:val="dotted" w:sz="4" w:space="0" w:color="auto"/>
                  <w:left w:val="nil"/>
                  <w:bottom w:val="dotted" w:sz="4" w:space="0" w:color="auto"/>
                  <w:right w:val="nil"/>
                </w:tcBorders>
                <w:shd w:val="clear" w:color="auto" w:fill="FFFFFF"/>
              </w:tcPr>
            </w:tcPrChange>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26" w:author="Frank Oemig" w:date="2022-07-13T17:38:00Z">
              <w:tcPr>
                <w:tcW w:w="1008" w:type="dxa"/>
                <w:tcBorders>
                  <w:top w:val="dotted" w:sz="4" w:space="0" w:color="auto"/>
                  <w:left w:val="nil"/>
                  <w:bottom w:val="dotted" w:sz="4" w:space="0" w:color="auto"/>
                  <w:right w:val="nil"/>
                </w:tcBorders>
                <w:shd w:val="clear" w:color="auto" w:fill="FFFFFF"/>
              </w:tcPr>
            </w:tcPrChange>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CE65F0">
        <w:trPr>
          <w:jc w:val="center"/>
          <w:trPrChange w:id="327"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28" w:author="Frank Oemig" w:date="2022-07-13T17:38:00Z">
              <w:tcPr>
                <w:tcW w:w="2880" w:type="dxa"/>
                <w:tcBorders>
                  <w:top w:val="dotted" w:sz="4" w:space="0" w:color="auto"/>
                  <w:left w:val="nil"/>
                  <w:bottom w:val="dotted" w:sz="4" w:space="0" w:color="auto"/>
                  <w:right w:val="nil"/>
                </w:tcBorders>
                <w:shd w:val="clear" w:color="auto" w:fill="FFFFFF"/>
              </w:tcPr>
            </w:tcPrChange>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Change w:id="329" w:author="Frank Oemig" w:date="2022-07-13T17:38:00Z">
              <w:tcPr>
                <w:tcW w:w="4320" w:type="dxa"/>
                <w:tcBorders>
                  <w:top w:val="dotted" w:sz="4" w:space="0" w:color="auto"/>
                  <w:left w:val="nil"/>
                  <w:bottom w:val="dotted" w:sz="4" w:space="0" w:color="auto"/>
                  <w:right w:val="nil"/>
                </w:tcBorders>
                <w:shd w:val="clear" w:color="auto" w:fill="FFFFFF"/>
              </w:tcPr>
            </w:tcPrChange>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Change w:id="330" w:author="Frank Oemig" w:date="2022-07-13T17:38:00Z">
              <w:tcPr>
                <w:tcW w:w="864" w:type="dxa"/>
                <w:tcBorders>
                  <w:top w:val="dotted" w:sz="4" w:space="0" w:color="auto"/>
                  <w:left w:val="nil"/>
                  <w:bottom w:val="dotted" w:sz="4" w:space="0" w:color="auto"/>
                  <w:right w:val="nil"/>
                </w:tcBorders>
                <w:shd w:val="clear" w:color="auto" w:fill="FFFFFF"/>
              </w:tcPr>
            </w:tcPrChange>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31" w:author="Frank Oemig" w:date="2022-07-13T17:38:00Z">
              <w:tcPr>
                <w:tcW w:w="1008" w:type="dxa"/>
                <w:tcBorders>
                  <w:top w:val="dotted" w:sz="4" w:space="0" w:color="auto"/>
                  <w:left w:val="nil"/>
                  <w:bottom w:val="dotted" w:sz="4" w:space="0" w:color="auto"/>
                  <w:right w:val="nil"/>
                </w:tcBorders>
                <w:shd w:val="clear" w:color="auto" w:fill="FFFFFF"/>
              </w:tcPr>
            </w:tcPrChange>
          </w:tcPr>
          <w:p w14:paraId="52DE37FB" w14:textId="77777777" w:rsidR="00982364" w:rsidRPr="00E80B34" w:rsidRDefault="00982364" w:rsidP="00250CD3">
            <w:pPr>
              <w:pStyle w:val="MsgTableBody"/>
              <w:jc w:val="center"/>
              <w:rPr>
                <w:noProof/>
              </w:rPr>
            </w:pPr>
          </w:p>
        </w:tc>
      </w:tr>
      <w:tr w:rsidR="00982364" w:rsidRPr="00982364" w14:paraId="5250866B" w14:textId="77777777" w:rsidTr="00CE65F0">
        <w:trPr>
          <w:jc w:val="center"/>
          <w:trPrChange w:id="332"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33" w:author="Frank Oemig" w:date="2022-07-13T17:38:00Z">
              <w:tcPr>
                <w:tcW w:w="2880" w:type="dxa"/>
                <w:tcBorders>
                  <w:top w:val="dotted" w:sz="4" w:space="0" w:color="auto"/>
                  <w:left w:val="nil"/>
                  <w:bottom w:val="dotted" w:sz="4" w:space="0" w:color="auto"/>
                  <w:right w:val="nil"/>
                </w:tcBorders>
                <w:shd w:val="clear" w:color="auto" w:fill="FFFFFF"/>
              </w:tcPr>
            </w:tcPrChange>
          </w:tcPr>
          <w:p w14:paraId="22ED38AC" w14:textId="77777777" w:rsidR="00982364" w:rsidRPr="00E80B34" w:rsidRDefault="00982364" w:rsidP="00125A26">
            <w:pPr>
              <w:pStyle w:val="MsgTableBody"/>
              <w:rPr>
                <w:rStyle w:val="Hyperlink"/>
                <w:noProof/>
              </w:rPr>
            </w:pPr>
            <w:r w:rsidRPr="00E80B34">
              <w:rPr>
                <w:noProof/>
              </w:rPr>
              <w:t xml:space="preserve">   </w:t>
            </w:r>
            <w:r>
              <w:fldChar w:fldCharType="begin"/>
            </w:r>
            <w:r>
              <w:instrText>HYPERLINK \l "CER"</w:instrText>
            </w:r>
            <w:r>
              <w:fldChar w:fldCharType="separate"/>
            </w:r>
            <w:r w:rsidRPr="00E80B34">
              <w:rPr>
                <w:rStyle w:val="Hyperlink"/>
                <w:noProof/>
              </w:rPr>
              <w:t>C</w:t>
            </w:r>
            <w:bookmarkStart w:id="334" w:name="_Hlt1379381"/>
            <w:r w:rsidRPr="00E80B34">
              <w:rPr>
                <w:rStyle w:val="Hyperlink"/>
                <w:noProof/>
              </w:rPr>
              <w:t>E</w:t>
            </w:r>
            <w:bookmarkEnd w:id="334"/>
            <w:r w:rsidRPr="00E80B34">
              <w:rPr>
                <w:rStyle w:val="Hyperlink"/>
                <w:noProof/>
              </w:rPr>
              <w:t>R</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335" w:author="Frank Oemig" w:date="2022-07-13T17:38:00Z">
              <w:tcPr>
                <w:tcW w:w="4320" w:type="dxa"/>
                <w:tcBorders>
                  <w:top w:val="dotted" w:sz="4" w:space="0" w:color="auto"/>
                  <w:left w:val="nil"/>
                  <w:bottom w:val="dotted" w:sz="4" w:space="0" w:color="auto"/>
                  <w:right w:val="nil"/>
                </w:tcBorders>
                <w:shd w:val="clear" w:color="auto" w:fill="FFFFFF"/>
              </w:tcPr>
            </w:tcPrChange>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Change w:id="336" w:author="Frank Oemig" w:date="2022-07-13T17:38:00Z">
              <w:tcPr>
                <w:tcW w:w="864" w:type="dxa"/>
                <w:tcBorders>
                  <w:top w:val="dotted" w:sz="4" w:space="0" w:color="auto"/>
                  <w:left w:val="nil"/>
                  <w:bottom w:val="dotted" w:sz="4" w:space="0" w:color="auto"/>
                  <w:right w:val="nil"/>
                </w:tcBorders>
                <w:shd w:val="clear" w:color="auto" w:fill="FFFFFF"/>
              </w:tcPr>
            </w:tcPrChange>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37" w:author="Frank Oemig" w:date="2022-07-13T17:38:00Z">
              <w:tcPr>
                <w:tcW w:w="1008" w:type="dxa"/>
                <w:tcBorders>
                  <w:top w:val="dotted" w:sz="4" w:space="0" w:color="auto"/>
                  <w:left w:val="nil"/>
                  <w:bottom w:val="dotted" w:sz="4" w:space="0" w:color="auto"/>
                  <w:right w:val="nil"/>
                </w:tcBorders>
                <w:shd w:val="clear" w:color="auto" w:fill="FFFFFF"/>
              </w:tcPr>
            </w:tcPrChange>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CE65F0">
        <w:trPr>
          <w:jc w:val="center"/>
          <w:trPrChange w:id="338"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39" w:author="Frank Oemig" w:date="2022-07-13T17:38:00Z">
              <w:tcPr>
                <w:tcW w:w="2880" w:type="dxa"/>
                <w:tcBorders>
                  <w:top w:val="dotted" w:sz="4" w:space="0" w:color="auto"/>
                  <w:left w:val="nil"/>
                  <w:bottom w:val="dotted" w:sz="4" w:space="0" w:color="auto"/>
                  <w:right w:val="nil"/>
                </w:tcBorders>
                <w:shd w:val="clear" w:color="auto" w:fill="FFFFFF"/>
              </w:tcPr>
            </w:tcPrChange>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Change w:id="340" w:author="Frank Oemig" w:date="2022-07-13T17:38:00Z">
              <w:tcPr>
                <w:tcW w:w="4320" w:type="dxa"/>
                <w:tcBorders>
                  <w:top w:val="dotted" w:sz="4" w:space="0" w:color="auto"/>
                  <w:left w:val="nil"/>
                  <w:bottom w:val="dotted" w:sz="4" w:space="0" w:color="auto"/>
                  <w:right w:val="nil"/>
                </w:tcBorders>
                <w:shd w:val="clear" w:color="auto" w:fill="FFFFFF"/>
              </w:tcPr>
            </w:tcPrChange>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Change w:id="341" w:author="Frank Oemig" w:date="2022-07-13T17:38:00Z">
              <w:tcPr>
                <w:tcW w:w="864" w:type="dxa"/>
                <w:tcBorders>
                  <w:top w:val="dotted" w:sz="4" w:space="0" w:color="auto"/>
                  <w:left w:val="nil"/>
                  <w:bottom w:val="dotted" w:sz="4" w:space="0" w:color="auto"/>
                  <w:right w:val="nil"/>
                </w:tcBorders>
                <w:shd w:val="clear" w:color="auto" w:fill="FFFFFF"/>
              </w:tcPr>
            </w:tcPrChange>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42" w:author="Frank Oemig" w:date="2022-07-13T17:38:00Z">
              <w:tcPr>
                <w:tcW w:w="1008" w:type="dxa"/>
                <w:tcBorders>
                  <w:top w:val="dotted" w:sz="4" w:space="0" w:color="auto"/>
                  <w:left w:val="nil"/>
                  <w:bottom w:val="dotted" w:sz="4" w:space="0" w:color="auto"/>
                  <w:right w:val="nil"/>
                </w:tcBorders>
                <w:shd w:val="clear" w:color="auto" w:fill="FFFFFF"/>
              </w:tcPr>
            </w:tcPrChange>
          </w:tcPr>
          <w:p w14:paraId="64997278" w14:textId="77777777" w:rsidR="00982364" w:rsidRPr="00E80B34" w:rsidRDefault="00982364" w:rsidP="00250CD3">
            <w:pPr>
              <w:pStyle w:val="MsgTableBody"/>
              <w:jc w:val="center"/>
              <w:rPr>
                <w:noProof/>
              </w:rPr>
            </w:pPr>
          </w:p>
        </w:tc>
      </w:tr>
      <w:tr w:rsidR="00982364" w:rsidRPr="00982364" w14:paraId="646D74C4" w14:textId="77777777" w:rsidTr="00CE65F0">
        <w:trPr>
          <w:jc w:val="center"/>
          <w:trPrChange w:id="343"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44" w:author="Frank Oemig" w:date="2022-07-13T17:38:00Z">
              <w:tcPr>
                <w:tcW w:w="2880" w:type="dxa"/>
                <w:tcBorders>
                  <w:top w:val="dotted" w:sz="4" w:space="0" w:color="auto"/>
                  <w:left w:val="nil"/>
                  <w:bottom w:val="dotted" w:sz="4" w:space="0" w:color="auto"/>
                  <w:right w:val="nil"/>
                </w:tcBorders>
                <w:shd w:val="clear" w:color="auto" w:fill="FFFFFF"/>
              </w:tcPr>
            </w:tcPrChange>
          </w:tcPr>
          <w:p w14:paraId="622516D9" w14:textId="77777777" w:rsidR="00982364" w:rsidRPr="00E80B34" w:rsidRDefault="00982364" w:rsidP="00125A26">
            <w:pPr>
              <w:pStyle w:val="MsgTableBody"/>
              <w:rPr>
                <w:noProof/>
              </w:rPr>
            </w:pPr>
            <w:r w:rsidRPr="00E80B34">
              <w:rPr>
                <w:noProof/>
              </w:rPr>
              <w:t xml:space="preserve">   [ { </w:t>
            </w:r>
            <w:r>
              <w:fldChar w:fldCharType="begin"/>
            </w:r>
            <w:r>
              <w:instrText>HYPERLINK \l "ROL"</w:instrText>
            </w:r>
            <w:r>
              <w:fldChar w:fldCharType="separate"/>
            </w:r>
            <w:r w:rsidRPr="00E80B34">
              <w:rPr>
                <w:rStyle w:val="Hyperlink"/>
                <w:noProof/>
              </w:rPr>
              <w:t>ROL</w:t>
            </w:r>
            <w:r>
              <w:rPr>
                <w:rStyle w:val="Hyperlink"/>
                <w:noProof/>
              </w:rPr>
              <w:fldChar w:fldCharType="end"/>
            </w:r>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Change w:id="345" w:author="Frank Oemig" w:date="2022-07-13T17:38:00Z">
              <w:tcPr>
                <w:tcW w:w="4320" w:type="dxa"/>
                <w:tcBorders>
                  <w:top w:val="dotted" w:sz="4" w:space="0" w:color="auto"/>
                  <w:left w:val="nil"/>
                  <w:bottom w:val="dotted" w:sz="4" w:space="0" w:color="auto"/>
                  <w:right w:val="nil"/>
                </w:tcBorders>
                <w:shd w:val="clear" w:color="auto" w:fill="FFFFFF"/>
              </w:tcPr>
            </w:tcPrChange>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Change w:id="346" w:author="Frank Oemig" w:date="2022-07-13T17:38:00Z">
              <w:tcPr>
                <w:tcW w:w="864" w:type="dxa"/>
                <w:tcBorders>
                  <w:top w:val="dotted" w:sz="4" w:space="0" w:color="auto"/>
                  <w:left w:val="nil"/>
                  <w:bottom w:val="dotted" w:sz="4" w:space="0" w:color="auto"/>
                  <w:right w:val="nil"/>
                </w:tcBorders>
                <w:shd w:val="clear" w:color="auto" w:fill="FFFFFF"/>
              </w:tcPr>
            </w:tcPrChange>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Change w:id="347" w:author="Frank Oemig" w:date="2022-07-13T17:38:00Z">
              <w:tcPr>
                <w:tcW w:w="1008" w:type="dxa"/>
                <w:tcBorders>
                  <w:top w:val="dotted" w:sz="4" w:space="0" w:color="auto"/>
                  <w:left w:val="nil"/>
                  <w:bottom w:val="dotted" w:sz="4" w:space="0" w:color="auto"/>
                  <w:right w:val="nil"/>
                </w:tcBorders>
                <w:shd w:val="clear" w:color="auto" w:fill="FFFFFF"/>
              </w:tcPr>
            </w:tcPrChange>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CE65F0">
        <w:trPr>
          <w:jc w:val="center"/>
          <w:trPrChange w:id="348" w:author="Frank Oemig" w:date="2022-07-13T17:38:00Z">
            <w:trPr>
              <w:wAfter w:w="70" w:type="dxa"/>
              <w:jc w:val="center"/>
            </w:trPr>
          </w:trPrChange>
        </w:trPr>
        <w:tc>
          <w:tcPr>
            <w:tcW w:w="2849" w:type="dxa"/>
            <w:tcBorders>
              <w:top w:val="dotted" w:sz="4" w:space="0" w:color="auto"/>
              <w:left w:val="nil"/>
              <w:bottom w:val="single" w:sz="2" w:space="0" w:color="auto"/>
              <w:right w:val="nil"/>
            </w:tcBorders>
            <w:shd w:val="clear" w:color="auto" w:fill="FFFFFF"/>
            <w:tcPrChange w:id="349" w:author="Frank Oemig" w:date="2022-07-13T17:38:00Z">
              <w:tcPr>
                <w:tcW w:w="2880" w:type="dxa"/>
                <w:tcBorders>
                  <w:top w:val="dotted" w:sz="4" w:space="0" w:color="auto"/>
                  <w:left w:val="nil"/>
                  <w:bottom w:val="single" w:sz="2" w:space="0" w:color="auto"/>
                  <w:right w:val="nil"/>
                </w:tcBorders>
                <w:shd w:val="clear" w:color="auto" w:fill="FFFFFF"/>
              </w:tcPr>
            </w:tcPrChange>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Change w:id="350" w:author="Frank Oemig" w:date="2022-07-13T17:38:00Z">
              <w:tcPr>
                <w:tcW w:w="4320" w:type="dxa"/>
                <w:tcBorders>
                  <w:top w:val="dotted" w:sz="4" w:space="0" w:color="auto"/>
                  <w:left w:val="nil"/>
                  <w:bottom w:val="single" w:sz="2" w:space="0" w:color="auto"/>
                  <w:right w:val="nil"/>
                </w:tcBorders>
                <w:shd w:val="clear" w:color="auto" w:fill="FFFFFF"/>
              </w:tcPr>
            </w:tcPrChange>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Change w:id="351" w:author="Frank Oemig" w:date="2022-07-13T17:38:00Z">
              <w:tcPr>
                <w:tcW w:w="864" w:type="dxa"/>
                <w:tcBorders>
                  <w:top w:val="dotted" w:sz="4" w:space="0" w:color="auto"/>
                  <w:left w:val="nil"/>
                  <w:bottom w:val="single" w:sz="2" w:space="0" w:color="auto"/>
                  <w:right w:val="nil"/>
                </w:tcBorders>
                <w:shd w:val="clear" w:color="auto" w:fill="FFFFFF"/>
              </w:tcPr>
            </w:tcPrChange>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Change w:id="352" w:author="Frank Oemig" w:date="2022-07-13T17:38:00Z">
              <w:tcPr>
                <w:tcW w:w="1008" w:type="dxa"/>
                <w:tcBorders>
                  <w:top w:val="dotted" w:sz="4" w:space="0" w:color="auto"/>
                  <w:left w:val="nil"/>
                  <w:bottom w:val="single" w:sz="2" w:space="0" w:color="auto"/>
                  <w:right w:val="nil"/>
                </w:tcBorders>
                <w:shd w:val="clear" w:color="auto" w:fill="FFFFFF"/>
              </w:tcPr>
            </w:tcPrChange>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lastRenderedPageBreak/>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353" w:name="_Toc29039346"/>
      <w:r w:rsidRPr="00E80B34">
        <w:rPr>
          <w:noProof/>
        </w:rPr>
        <w:t>PMU/ACK – Revoke Certificate/Permission (Event B08)</w:t>
      </w:r>
      <w:bookmarkEnd w:id="353"/>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354" w:author="Frank Oemig" w:date="2022-07-13T17:39: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80"/>
        <w:gridCol w:w="4320"/>
        <w:gridCol w:w="864"/>
        <w:gridCol w:w="1008"/>
        <w:tblGridChange w:id="355">
          <w:tblGrid>
            <w:gridCol w:w="2880"/>
            <w:gridCol w:w="4320"/>
            <w:gridCol w:w="864"/>
            <w:gridCol w:w="1008"/>
          </w:tblGrid>
        </w:tblGridChange>
      </w:tblGrid>
      <w:tr w:rsidR="00982364" w:rsidRPr="00982364" w14:paraId="418088F1" w14:textId="77777777" w:rsidTr="00CE65F0">
        <w:trPr>
          <w:tblHeader/>
          <w:jc w:val="center"/>
          <w:trPrChange w:id="356" w:author="Frank Oemig" w:date="2022-07-13T17:39:00Z">
            <w:trPr>
              <w:wAfter w:w="70" w:type="dxa"/>
              <w:tblHeader/>
              <w:jc w:val="center"/>
            </w:trPr>
          </w:trPrChange>
        </w:trPr>
        <w:tc>
          <w:tcPr>
            <w:tcW w:w="2880" w:type="dxa"/>
            <w:tcBorders>
              <w:top w:val="double" w:sz="2" w:space="0" w:color="auto"/>
              <w:left w:val="nil"/>
              <w:bottom w:val="single" w:sz="4" w:space="0" w:color="auto"/>
              <w:right w:val="nil"/>
            </w:tcBorders>
            <w:shd w:val="clear" w:color="auto" w:fill="FFFFFF"/>
            <w:tcPrChange w:id="357" w:author="Frank Oemig" w:date="2022-07-13T17:39:00Z">
              <w:tcPr>
                <w:tcW w:w="2880" w:type="dxa"/>
                <w:tcBorders>
                  <w:top w:val="double" w:sz="2" w:space="0" w:color="auto"/>
                  <w:left w:val="nil"/>
                  <w:bottom w:val="single" w:sz="4" w:space="0" w:color="auto"/>
                  <w:right w:val="nil"/>
                </w:tcBorders>
                <w:shd w:val="clear" w:color="auto" w:fill="FFFFFF"/>
              </w:tcPr>
            </w:tcPrChange>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Change w:id="358" w:author="Frank Oemig" w:date="2022-07-13T17:39:00Z">
              <w:tcPr>
                <w:tcW w:w="4320" w:type="dxa"/>
                <w:tcBorders>
                  <w:top w:val="double" w:sz="2" w:space="0" w:color="auto"/>
                  <w:left w:val="nil"/>
                  <w:bottom w:val="single" w:sz="4" w:space="0" w:color="auto"/>
                  <w:right w:val="nil"/>
                </w:tcBorders>
                <w:shd w:val="clear" w:color="auto" w:fill="FFFFFF"/>
              </w:tcPr>
            </w:tcPrChange>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Change w:id="359" w:author="Frank Oemig" w:date="2022-07-13T17:39:00Z">
              <w:tcPr>
                <w:tcW w:w="864" w:type="dxa"/>
                <w:tcBorders>
                  <w:top w:val="double" w:sz="2" w:space="0" w:color="auto"/>
                  <w:left w:val="nil"/>
                  <w:bottom w:val="single" w:sz="4" w:space="0" w:color="auto"/>
                  <w:right w:val="nil"/>
                </w:tcBorders>
                <w:shd w:val="clear" w:color="auto" w:fill="FFFFFF"/>
              </w:tcPr>
            </w:tcPrChange>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Change w:id="360" w:author="Frank Oemig" w:date="2022-07-13T17:39:00Z">
              <w:tcPr>
                <w:tcW w:w="1008" w:type="dxa"/>
                <w:tcBorders>
                  <w:top w:val="double" w:sz="2" w:space="0" w:color="auto"/>
                  <w:left w:val="nil"/>
                  <w:bottom w:val="single" w:sz="4" w:space="0" w:color="auto"/>
                  <w:right w:val="nil"/>
                </w:tcBorders>
                <w:shd w:val="clear" w:color="auto" w:fill="FFFFFF"/>
              </w:tcPr>
            </w:tcPrChange>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CE65F0">
        <w:trPr>
          <w:jc w:val="center"/>
          <w:trPrChange w:id="361" w:author="Frank Oemig" w:date="2022-07-13T17:39:00Z">
            <w:trPr>
              <w:wAfter w:w="70" w:type="dxa"/>
              <w:jc w:val="center"/>
            </w:trPr>
          </w:trPrChange>
        </w:trPr>
        <w:tc>
          <w:tcPr>
            <w:tcW w:w="2880" w:type="dxa"/>
            <w:tcBorders>
              <w:top w:val="single" w:sz="4" w:space="0" w:color="auto"/>
              <w:left w:val="nil"/>
              <w:bottom w:val="dotted" w:sz="4" w:space="0" w:color="auto"/>
              <w:right w:val="nil"/>
            </w:tcBorders>
            <w:shd w:val="clear" w:color="auto" w:fill="FFFFFF"/>
            <w:tcPrChange w:id="362" w:author="Frank Oemig" w:date="2022-07-13T17:39:00Z">
              <w:tcPr>
                <w:tcW w:w="2880" w:type="dxa"/>
                <w:tcBorders>
                  <w:top w:val="single" w:sz="4" w:space="0" w:color="auto"/>
                  <w:left w:val="nil"/>
                  <w:bottom w:val="dotted" w:sz="4" w:space="0" w:color="auto"/>
                  <w:right w:val="nil"/>
                </w:tcBorders>
                <w:shd w:val="clear" w:color="auto" w:fill="FFFFFF"/>
              </w:tcPr>
            </w:tcPrChange>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Change w:id="363" w:author="Frank Oemig" w:date="2022-07-13T17:39:00Z">
              <w:tcPr>
                <w:tcW w:w="4320" w:type="dxa"/>
                <w:tcBorders>
                  <w:top w:val="single" w:sz="4" w:space="0" w:color="auto"/>
                  <w:left w:val="nil"/>
                  <w:bottom w:val="dotted" w:sz="4" w:space="0" w:color="auto"/>
                  <w:right w:val="nil"/>
                </w:tcBorders>
                <w:shd w:val="clear" w:color="auto" w:fill="FFFFFF"/>
              </w:tcPr>
            </w:tcPrChange>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Change w:id="364" w:author="Frank Oemig" w:date="2022-07-13T17:39:00Z">
              <w:tcPr>
                <w:tcW w:w="864" w:type="dxa"/>
                <w:tcBorders>
                  <w:top w:val="single" w:sz="4" w:space="0" w:color="auto"/>
                  <w:left w:val="nil"/>
                  <w:bottom w:val="dotted" w:sz="4" w:space="0" w:color="auto"/>
                  <w:right w:val="nil"/>
                </w:tcBorders>
                <w:shd w:val="clear" w:color="auto" w:fill="FFFFFF"/>
              </w:tcPr>
            </w:tcPrChange>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365" w:author="Frank Oemig" w:date="2022-07-13T17:39:00Z">
              <w:tcPr>
                <w:tcW w:w="1008" w:type="dxa"/>
                <w:tcBorders>
                  <w:top w:val="single" w:sz="4" w:space="0" w:color="auto"/>
                  <w:left w:val="nil"/>
                  <w:bottom w:val="dotted" w:sz="4" w:space="0" w:color="auto"/>
                  <w:right w:val="nil"/>
                </w:tcBorders>
                <w:shd w:val="clear" w:color="auto" w:fill="FFFFFF"/>
              </w:tcPr>
            </w:tcPrChange>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CE65F0">
        <w:trPr>
          <w:jc w:val="center"/>
          <w:trPrChange w:id="366"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367" w:author="Frank Oemig" w:date="2022-07-13T17:39:00Z">
              <w:tcPr>
                <w:tcW w:w="2880" w:type="dxa"/>
                <w:tcBorders>
                  <w:top w:val="dotted" w:sz="4" w:space="0" w:color="auto"/>
                  <w:left w:val="nil"/>
                  <w:bottom w:val="dotted" w:sz="4" w:space="0" w:color="auto"/>
                  <w:right w:val="nil"/>
                </w:tcBorders>
                <w:shd w:val="clear" w:color="auto" w:fill="FFFFFF"/>
              </w:tcPr>
            </w:tcPrChange>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Change w:id="368" w:author="Frank Oemig" w:date="2022-07-13T17:39:00Z">
              <w:tcPr>
                <w:tcW w:w="4320" w:type="dxa"/>
                <w:tcBorders>
                  <w:top w:val="dotted" w:sz="4" w:space="0" w:color="auto"/>
                  <w:left w:val="nil"/>
                  <w:bottom w:val="dotted" w:sz="4" w:space="0" w:color="auto"/>
                  <w:right w:val="nil"/>
                </w:tcBorders>
                <w:shd w:val="clear" w:color="auto" w:fill="FFFFFF"/>
              </w:tcPr>
            </w:tcPrChange>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Change w:id="369" w:author="Frank Oemig" w:date="2022-07-13T17:39:00Z">
              <w:tcPr>
                <w:tcW w:w="864" w:type="dxa"/>
                <w:tcBorders>
                  <w:top w:val="dotted" w:sz="4" w:space="0" w:color="auto"/>
                  <w:left w:val="nil"/>
                  <w:bottom w:val="dotted" w:sz="4" w:space="0" w:color="auto"/>
                  <w:right w:val="nil"/>
                </w:tcBorders>
                <w:shd w:val="clear" w:color="auto" w:fill="FFFFFF"/>
              </w:tcPr>
            </w:tcPrChange>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0" w:author="Frank Oemig" w:date="2022-07-13T17:39:00Z">
              <w:tcPr>
                <w:tcW w:w="1008" w:type="dxa"/>
                <w:tcBorders>
                  <w:top w:val="dotted" w:sz="4" w:space="0" w:color="auto"/>
                  <w:left w:val="nil"/>
                  <w:bottom w:val="dotted" w:sz="4" w:space="0" w:color="auto"/>
                  <w:right w:val="nil"/>
                </w:tcBorders>
                <w:shd w:val="clear" w:color="auto" w:fill="FFFFFF"/>
              </w:tcPr>
            </w:tcPrChange>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CE65F0">
        <w:trPr>
          <w:jc w:val="center"/>
          <w:trPrChange w:id="371"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372" w:author="Frank Oemig" w:date="2022-07-13T17:39:00Z">
              <w:tcPr>
                <w:tcW w:w="2880" w:type="dxa"/>
                <w:tcBorders>
                  <w:top w:val="dotted" w:sz="4" w:space="0" w:color="auto"/>
                  <w:left w:val="nil"/>
                  <w:bottom w:val="dotted" w:sz="4" w:space="0" w:color="auto"/>
                  <w:right w:val="nil"/>
                </w:tcBorders>
                <w:shd w:val="clear" w:color="auto" w:fill="FFFFFF"/>
              </w:tcPr>
            </w:tcPrChange>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Change w:id="373" w:author="Frank Oemig" w:date="2022-07-13T17:39:00Z">
              <w:tcPr>
                <w:tcW w:w="4320" w:type="dxa"/>
                <w:tcBorders>
                  <w:top w:val="dotted" w:sz="4" w:space="0" w:color="auto"/>
                  <w:left w:val="nil"/>
                  <w:bottom w:val="dotted" w:sz="4" w:space="0" w:color="auto"/>
                  <w:right w:val="nil"/>
                </w:tcBorders>
                <w:shd w:val="clear" w:color="auto" w:fill="FFFFFF"/>
              </w:tcPr>
            </w:tcPrChange>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374" w:author="Frank Oemig" w:date="2022-07-13T17:39:00Z">
              <w:tcPr>
                <w:tcW w:w="864" w:type="dxa"/>
                <w:tcBorders>
                  <w:top w:val="dotted" w:sz="4" w:space="0" w:color="auto"/>
                  <w:left w:val="nil"/>
                  <w:bottom w:val="dotted" w:sz="4" w:space="0" w:color="auto"/>
                  <w:right w:val="nil"/>
                </w:tcBorders>
                <w:shd w:val="clear" w:color="auto" w:fill="FFFFFF"/>
              </w:tcPr>
            </w:tcPrChange>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5" w:author="Frank Oemig" w:date="2022-07-13T17:39:00Z">
              <w:tcPr>
                <w:tcW w:w="1008" w:type="dxa"/>
                <w:tcBorders>
                  <w:top w:val="dotted" w:sz="4" w:space="0" w:color="auto"/>
                  <w:left w:val="nil"/>
                  <w:bottom w:val="dotted" w:sz="4" w:space="0" w:color="auto"/>
                  <w:right w:val="nil"/>
                </w:tcBorders>
                <w:shd w:val="clear" w:color="auto" w:fill="FFFFFF"/>
              </w:tcPr>
            </w:tcPrChange>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CE65F0">
        <w:trPr>
          <w:jc w:val="center"/>
          <w:trPrChange w:id="376"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377" w:author="Frank Oemig" w:date="2022-07-13T17:39:00Z">
              <w:tcPr>
                <w:tcW w:w="2880" w:type="dxa"/>
                <w:tcBorders>
                  <w:top w:val="dotted" w:sz="4" w:space="0" w:color="auto"/>
                  <w:left w:val="nil"/>
                  <w:bottom w:val="dotted" w:sz="4" w:space="0" w:color="auto"/>
                  <w:right w:val="nil"/>
                </w:tcBorders>
                <w:shd w:val="clear" w:color="auto" w:fill="FFFFFF"/>
              </w:tcPr>
            </w:tcPrChange>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Change w:id="378" w:author="Frank Oemig" w:date="2022-07-13T17:39:00Z">
              <w:tcPr>
                <w:tcW w:w="4320" w:type="dxa"/>
                <w:tcBorders>
                  <w:top w:val="dotted" w:sz="4" w:space="0" w:color="auto"/>
                  <w:left w:val="nil"/>
                  <w:bottom w:val="dotted" w:sz="4" w:space="0" w:color="auto"/>
                  <w:right w:val="nil"/>
                </w:tcBorders>
                <w:shd w:val="clear" w:color="auto" w:fill="FFFFFF"/>
              </w:tcPr>
            </w:tcPrChange>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Change w:id="379" w:author="Frank Oemig" w:date="2022-07-13T17:39:00Z">
              <w:tcPr>
                <w:tcW w:w="864" w:type="dxa"/>
                <w:tcBorders>
                  <w:top w:val="dotted" w:sz="4" w:space="0" w:color="auto"/>
                  <w:left w:val="nil"/>
                  <w:bottom w:val="dotted" w:sz="4" w:space="0" w:color="auto"/>
                  <w:right w:val="nil"/>
                </w:tcBorders>
                <w:shd w:val="clear" w:color="auto" w:fill="FFFFFF"/>
              </w:tcPr>
            </w:tcPrChange>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0" w:author="Frank Oemig" w:date="2022-07-13T17:39:00Z">
              <w:tcPr>
                <w:tcW w:w="1008" w:type="dxa"/>
                <w:tcBorders>
                  <w:top w:val="dotted" w:sz="4" w:space="0" w:color="auto"/>
                  <w:left w:val="nil"/>
                  <w:bottom w:val="dotted" w:sz="4" w:space="0" w:color="auto"/>
                  <w:right w:val="nil"/>
                </w:tcBorders>
                <w:shd w:val="clear" w:color="auto" w:fill="FFFFFF"/>
              </w:tcPr>
            </w:tcPrChange>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CE65F0">
        <w:trPr>
          <w:jc w:val="center"/>
          <w:trPrChange w:id="381"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382" w:author="Frank Oemig" w:date="2022-07-13T17:39:00Z">
              <w:tcPr>
                <w:tcW w:w="2880" w:type="dxa"/>
                <w:tcBorders>
                  <w:top w:val="dotted" w:sz="4" w:space="0" w:color="auto"/>
                  <w:left w:val="nil"/>
                  <w:bottom w:val="dotted" w:sz="4" w:space="0" w:color="auto"/>
                  <w:right w:val="nil"/>
                </w:tcBorders>
                <w:shd w:val="clear" w:color="auto" w:fill="FFFFFF"/>
              </w:tcPr>
            </w:tcPrChange>
          </w:tcPr>
          <w:p w14:paraId="2C998FB5"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320" w:type="dxa"/>
            <w:tcBorders>
              <w:top w:val="dotted" w:sz="4" w:space="0" w:color="auto"/>
              <w:left w:val="nil"/>
              <w:bottom w:val="dotted" w:sz="4" w:space="0" w:color="auto"/>
              <w:right w:val="nil"/>
            </w:tcBorders>
            <w:shd w:val="clear" w:color="auto" w:fill="FFFFFF"/>
            <w:tcPrChange w:id="383" w:author="Frank Oemig" w:date="2022-07-13T17:39:00Z">
              <w:tcPr>
                <w:tcW w:w="4320" w:type="dxa"/>
                <w:tcBorders>
                  <w:top w:val="dotted" w:sz="4" w:space="0" w:color="auto"/>
                  <w:left w:val="nil"/>
                  <w:bottom w:val="dotted" w:sz="4" w:space="0" w:color="auto"/>
                  <w:right w:val="nil"/>
                </w:tcBorders>
                <w:shd w:val="clear" w:color="auto" w:fill="FFFFFF"/>
              </w:tcPr>
            </w:tcPrChange>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Change w:id="384" w:author="Frank Oemig" w:date="2022-07-13T17:39:00Z">
              <w:tcPr>
                <w:tcW w:w="864" w:type="dxa"/>
                <w:tcBorders>
                  <w:top w:val="dotted" w:sz="4" w:space="0" w:color="auto"/>
                  <w:left w:val="nil"/>
                  <w:bottom w:val="dotted" w:sz="4" w:space="0" w:color="auto"/>
                  <w:right w:val="nil"/>
                </w:tcBorders>
                <w:shd w:val="clear" w:color="auto" w:fill="FFFFFF"/>
              </w:tcPr>
            </w:tcPrChange>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5" w:author="Frank Oemig" w:date="2022-07-13T17:39:00Z">
              <w:tcPr>
                <w:tcW w:w="1008" w:type="dxa"/>
                <w:tcBorders>
                  <w:top w:val="dotted" w:sz="4" w:space="0" w:color="auto"/>
                  <w:left w:val="nil"/>
                  <w:bottom w:val="dotted" w:sz="4" w:space="0" w:color="auto"/>
                  <w:right w:val="nil"/>
                </w:tcBorders>
                <w:shd w:val="clear" w:color="auto" w:fill="FFFFFF"/>
              </w:tcPr>
            </w:tcPrChange>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CE65F0">
        <w:trPr>
          <w:jc w:val="center"/>
          <w:trPrChange w:id="386"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387" w:author="Frank Oemig" w:date="2022-07-13T17:39:00Z">
              <w:tcPr>
                <w:tcW w:w="2880" w:type="dxa"/>
                <w:tcBorders>
                  <w:top w:val="dotted" w:sz="4" w:space="0" w:color="auto"/>
                  <w:left w:val="nil"/>
                  <w:bottom w:val="dotted" w:sz="4" w:space="0" w:color="auto"/>
                  <w:right w:val="nil"/>
                </w:tcBorders>
                <w:shd w:val="clear" w:color="auto" w:fill="FFFFFF"/>
              </w:tcPr>
            </w:tcPrChange>
          </w:tcPr>
          <w:p w14:paraId="34CCD3AB"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Change w:id="388" w:author="Frank Oemig" w:date="2022-07-13T17:39:00Z">
              <w:tcPr>
                <w:tcW w:w="4320" w:type="dxa"/>
                <w:tcBorders>
                  <w:top w:val="dotted" w:sz="4" w:space="0" w:color="auto"/>
                  <w:left w:val="nil"/>
                  <w:bottom w:val="dotted" w:sz="4" w:space="0" w:color="auto"/>
                  <w:right w:val="nil"/>
                </w:tcBorders>
                <w:shd w:val="clear" w:color="auto" w:fill="FFFFFF"/>
              </w:tcPr>
            </w:tcPrChange>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Change w:id="389" w:author="Frank Oemig" w:date="2022-07-13T17:39:00Z">
              <w:tcPr>
                <w:tcW w:w="864" w:type="dxa"/>
                <w:tcBorders>
                  <w:top w:val="dotted" w:sz="4" w:space="0" w:color="auto"/>
                  <w:left w:val="nil"/>
                  <w:bottom w:val="dotted" w:sz="4" w:space="0" w:color="auto"/>
                  <w:right w:val="nil"/>
                </w:tcBorders>
                <w:shd w:val="clear" w:color="auto" w:fill="FFFFFF"/>
              </w:tcPr>
            </w:tcPrChange>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0" w:author="Frank Oemig" w:date="2022-07-13T17:39:00Z">
              <w:tcPr>
                <w:tcW w:w="1008" w:type="dxa"/>
                <w:tcBorders>
                  <w:top w:val="dotted" w:sz="4" w:space="0" w:color="auto"/>
                  <w:left w:val="nil"/>
                  <w:bottom w:val="dotted" w:sz="4" w:space="0" w:color="auto"/>
                  <w:right w:val="nil"/>
                </w:tcBorders>
                <w:shd w:val="clear" w:color="auto" w:fill="FFFFFF"/>
              </w:tcPr>
            </w:tcPrChange>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CE65F0">
        <w:trPr>
          <w:jc w:val="center"/>
          <w:trPrChange w:id="391" w:author="Frank Oemig" w:date="2022-07-13T17:39:00Z">
            <w:trPr>
              <w:wAfter w:w="70" w:type="dxa"/>
              <w:jc w:val="center"/>
            </w:trPr>
          </w:trPrChange>
        </w:trPr>
        <w:tc>
          <w:tcPr>
            <w:tcW w:w="2880" w:type="dxa"/>
            <w:tcBorders>
              <w:top w:val="dotted" w:sz="4" w:space="0" w:color="auto"/>
              <w:left w:val="nil"/>
              <w:bottom w:val="single" w:sz="2" w:space="0" w:color="auto"/>
              <w:right w:val="nil"/>
            </w:tcBorders>
            <w:shd w:val="clear" w:color="auto" w:fill="FFFFFF"/>
            <w:tcPrChange w:id="392" w:author="Frank Oemig" w:date="2022-07-13T17:39:00Z">
              <w:tcPr>
                <w:tcW w:w="2880" w:type="dxa"/>
                <w:tcBorders>
                  <w:top w:val="dotted" w:sz="4" w:space="0" w:color="auto"/>
                  <w:left w:val="nil"/>
                  <w:bottom w:val="single" w:sz="2" w:space="0" w:color="auto"/>
                  <w:right w:val="nil"/>
                </w:tcBorders>
                <w:shd w:val="clear" w:color="auto" w:fill="FFFFFF"/>
              </w:tcPr>
            </w:tcPrChange>
          </w:tcPr>
          <w:p w14:paraId="1D0BC31E" w14:textId="77777777" w:rsidR="00982364" w:rsidRPr="00E80B34" w:rsidRDefault="00982364" w:rsidP="00125A26">
            <w:pPr>
              <w:pStyle w:val="MsgTableBody"/>
              <w:rPr>
                <w:noProof/>
              </w:rPr>
            </w:pPr>
            <w:r w:rsidRPr="00E80B34">
              <w:rPr>
                <w:noProof/>
              </w:rPr>
              <w:lastRenderedPageBreak/>
              <w:t xml:space="preserve">[ { </w:t>
            </w:r>
            <w:r>
              <w:fldChar w:fldCharType="begin"/>
            </w:r>
            <w:r>
              <w:instrText>HYPERLINK \l "CER"</w:instrText>
            </w:r>
            <w:r>
              <w:fldChar w:fldCharType="separate"/>
            </w:r>
            <w:r w:rsidRPr="00E80B34">
              <w:rPr>
                <w:rStyle w:val="Hyperlink"/>
                <w:noProof/>
              </w:rPr>
              <w:t>CER</w:t>
            </w:r>
            <w:r>
              <w:rPr>
                <w:rStyle w:val="Hyperlink"/>
                <w:noProof/>
              </w:rPr>
              <w:fldChar w:fldCharType="end"/>
            </w:r>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Change w:id="393" w:author="Frank Oemig" w:date="2022-07-13T17:39:00Z">
              <w:tcPr>
                <w:tcW w:w="4320" w:type="dxa"/>
                <w:tcBorders>
                  <w:top w:val="dotted" w:sz="4" w:space="0" w:color="auto"/>
                  <w:left w:val="nil"/>
                  <w:bottom w:val="single" w:sz="2" w:space="0" w:color="auto"/>
                  <w:right w:val="nil"/>
                </w:tcBorders>
                <w:shd w:val="clear" w:color="auto" w:fill="FFFFFF"/>
              </w:tcPr>
            </w:tcPrChange>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Change w:id="394" w:author="Frank Oemig" w:date="2022-07-13T17:39:00Z">
              <w:tcPr>
                <w:tcW w:w="864" w:type="dxa"/>
                <w:tcBorders>
                  <w:top w:val="dotted" w:sz="4" w:space="0" w:color="auto"/>
                  <w:left w:val="nil"/>
                  <w:bottom w:val="single" w:sz="2" w:space="0" w:color="auto"/>
                  <w:right w:val="nil"/>
                </w:tcBorders>
                <w:shd w:val="clear" w:color="auto" w:fill="FFFFFF"/>
              </w:tcPr>
            </w:tcPrChange>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395" w:author="Frank Oemig" w:date="2022-07-13T17:39:00Z">
              <w:tcPr>
                <w:tcW w:w="1008" w:type="dxa"/>
                <w:tcBorders>
                  <w:top w:val="dotted" w:sz="4" w:space="0" w:color="auto"/>
                  <w:left w:val="nil"/>
                  <w:bottom w:val="single" w:sz="2" w:space="0" w:color="auto"/>
                  <w:right w:val="nil"/>
                </w:tcBorders>
                <w:shd w:val="clear" w:color="auto" w:fill="FFFFFF"/>
              </w:tcPr>
            </w:tcPrChange>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396" w:name="_Toc29039347"/>
      <w:r w:rsidRPr="00E80B34">
        <w:rPr>
          <w:noProof/>
        </w:rPr>
        <w:t>M</w:t>
      </w:r>
      <w:bookmarkEnd w:id="252"/>
      <w:bookmarkEnd w:id="253"/>
      <w:bookmarkEnd w:id="254"/>
      <w:bookmarkEnd w:id="255"/>
      <w:bookmarkEnd w:id="256"/>
      <w:bookmarkEnd w:id="257"/>
      <w:bookmarkEnd w:id="258"/>
      <w:bookmarkEnd w:id="287"/>
      <w:r w:rsidRPr="00E80B34">
        <w:rPr>
          <w:noProof/>
        </w:rPr>
        <w:t>ESSAGE SEGMENTS</w:t>
      </w:r>
      <w:bookmarkEnd w:id="288"/>
      <w:bookmarkEnd w:id="396"/>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397" w:name="_Toc348247113"/>
      <w:bookmarkStart w:id="398" w:name="_Toc348256242"/>
      <w:bookmarkStart w:id="399" w:name="_Toc348256452"/>
      <w:bookmarkStart w:id="400" w:name="_Toc348256617"/>
      <w:bookmarkStart w:id="401" w:name="_Toc348259929"/>
      <w:bookmarkStart w:id="402" w:name="_Toc348344990"/>
      <w:bookmarkStart w:id="403" w:name="_Toc359236369"/>
      <w:r w:rsidRPr="00E80B34">
        <w:rPr>
          <w:noProof/>
        </w:rPr>
        <w:t>messages.</w:t>
      </w:r>
    </w:p>
    <w:p w14:paraId="32913FB8" w14:textId="77777777" w:rsidR="00982364" w:rsidRPr="00E80B34" w:rsidRDefault="00982364" w:rsidP="00125A26">
      <w:pPr>
        <w:pStyle w:val="Heading3"/>
        <w:rPr>
          <w:noProof/>
        </w:rPr>
      </w:pPr>
      <w:bookmarkStart w:id="404" w:name="_Toc463264311"/>
      <w:bookmarkStart w:id="405" w:name="_Toc494168640"/>
      <w:bookmarkStart w:id="406" w:name="_Toc29039348"/>
      <w:bookmarkStart w:id="407" w:name="_Toc348247053"/>
      <w:bookmarkStart w:id="408" w:name="_Toc348256133"/>
      <w:bookmarkStart w:id="409" w:name="_Toc348259781"/>
      <w:bookmarkStart w:id="410" w:name="_Toc348344740"/>
      <w:bookmarkStart w:id="411" w:name="_Toc359236362"/>
      <w:bookmarkStart w:id="412" w:name="_Toc348247115"/>
      <w:bookmarkStart w:id="413" w:name="_Toc348256244"/>
      <w:bookmarkStart w:id="414" w:name="_Toc348256454"/>
      <w:bookmarkStart w:id="415" w:name="_Toc348256619"/>
      <w:bookmarkStart w:id="416" w:name="_Toc348259931"/>
      <w:bookmarkStart w:id="417" w:name="_Toc348344992"/>
      <w:bookmarkStart w:id="418" w:name="_Toc359236371"/>
      <w:bookmarkEnd w:id="397"/>
      <w:bookmarkEnd w:id="398"/>
      <w:bookmarkEnd w:id="399"/>
      <w:bookmarkEnd w:id="400"/>
      <w:bookmarkEnd w:id="401"/>
      <w:bookmarkEnd w:id="402"/>
      <w:bookmarkEnd w:id="403"/>
      <w:r w:rsidRPr="00E80B34">
        <w:rPr>
          <w:noProof/>
        </w:rPr>
        <w:t>AFF - Professional Affiliation Segment</w:t>
      </w:r>
      <w:bookmarkEnd w:id="404"/>
      <w:bookmarkEnd w:id="405"/>
      <w:bookmarkEnd w:id="406"/>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419" w:name="AFF"/>
      <w:r w:rsidRPr="00E80B34">
        <w:rPr>
          <w:noProof/>
        </w:rPr>
        <w:lastRenderedPageBreak/>
        <w:t>HL7 Attribute Table – AFF – Professional Affiliation</w:t>
      </w:r>
      <w:bookmarkEnd w:id="419"/>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420" w:name="_Toc494168641"/>
      <w:r w:rsidRPr="00E80B34">
        <w:rPr>
          <w:noProof/>
        </w:rPr>
        <w:t>AFF Field Definitions</w:t>
      </w:r>
      <w:bookmarkEnd w:id="420"/>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421"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421"/>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422"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422"/>
    </w:p>
    <w:p w14:paraId="0BBBD18F" w14:textId="77777777" w:rsidR="00817EEA" w:rsidRDefault="00817EEA" w:rsidP="00817EEA">
      <w:pPr>
        <w:pStyle w:val="Components"/>
      </w:pPr>
      <w:bookmarkStart w:id="42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423"/>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424"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424"/>
    </w:p>
    <w:p w14:paraId="3291D068" w14:textId="77777777" w:rsidR="00817EEA" w:rsidRDefault="00817EEA" w:rsidP="00817EEA">
      <w:pPr>
        <w:pStyle w:val="Components"/>
      </w:pPr>
      <w:bookmarkStart w:id="42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425"/>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426"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426"/>
    </w:p>
    <w:p w14:paraId="729F6433" w14:textId="77777777" w:rsidR="00817EEA" w:rsidRDefault="00817EEA" w:rsidP="00817EEA">
      <w:pPr>
        <w:pStyle w:val="Components"/>
      </w:pPr>
      <w:bookmarkStart w:id="427" w:name="DRComponent"/>
      <w:r>
        <w:t>Components:  &lt;Range Start Date/Time (DTM)&gt; ^ &lt;Range End Date/Time (DTM)&gt;</w:t>
      </w:r>
      <w:bookmarkEnd w:id="427"/>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428"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428"/>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429" w:name="_Toc29039349"/>
      <w:bookmarkStart w:id="430" w:name="_Toc463264312"/>
      <w:bookmarkStart w:id="431" w:name="_Toc494168647"/>
      <w:r w:rsidRPr="00E80B34">
        <w:rPr>
          <w:noProof/>
        </w:rPr>
        <w:t>CER - Certificate Detail Segment</w:t>
      </w:r>
      <w:bookmarkEnd w:id="429"/>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432" w:name="CER"/>
      <w:r w:rsidRPr="00594610">
        <w:rPr>
          <w:noProof/>
          <w:lang w:val="fr-FR"/>
        </w:rPr>
        <w:lastRenderedPageBreak/>
        <w:t>HL7 Attribute Table – CER</w:t>
      </w:r>
      <w:bookmarkEnd w:id="432"/>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lastRenderedPageBreak/>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43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33"/>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434"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434"/>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43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35"/>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lastRenderedPageBreak/>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436" w:name="EIComponent"/>
      <w:r>
        <w:t>Components:  &lt;Entity Identifier (ST)&gt; ^ &lt;Namespace ID (IS)&gt; ^ &lt;Universal ID (ST)&gt; ^ &lt;Universal ID Type (ID)&gt;</w:t>
      </w:r>
      <w:bookmarkEnd w:id="436"/>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lastRenderedPageBreak/>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lastRenderedPageBreak/>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lastRenderedPageBreak/>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437" w:name="_Toc29039350"/>
      <w:r w:rsidRPr="00E80B34">
        <w:rPr>
          <w:noProof/>
        </w:rPr>
        <w:lastRenderedPageBreak/>
        <w:t>EDU - Educational Detail Segment</w:t>
      </w:r>
      <w:bookmarkEnd w:id="430"/>
      <w:bookmarkEnd w:id="431"/>
      <w:bookmarkEnd w:id="437"/>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438" w:name="EDU"/>
      <w:r w:rsidRPr="00E80B34">
        <w:rPr>
          <w:noProof/>
        </w:rPr>
        <w:t xml:space="preserve">HL7 Attribute Table – EDU – Educational Detail </w:t>
      </w:r>
      <w:bookmarkEnd w:id="438"/>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439" w:name="_Toc494168648"/>
      <w:r w:rsidRPr="00C371BC">
        <w:rPr>
          <w:noProof/>
          <w:vanish/>
        </w:rPr>
        <w:t xml:space="preserve">EDU </w:t>
      </w:r>
      <w:bookmarkEnd w:id="439"/>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F167CC" w:rsidRDefault="00982364" w:rsidP="00125A26">
      <w:pPr>
        <w:pStyle w:val="Heading4"/>
        <w:rPr>
          <w:noProof/>
          <w:lang w:val="fr-FR"/>
          <w:rPrChange w:id="440" w:author="Merrick, Riki | APHL" w:date="2022-08-02T12:30:00Z">
            <w:rPr>
              <w:noProof/>
            </w:rPr>
          </w:rPrChange>
        </w:rPr>
      </w:pPr>
      <w:bookmarkStart w:id="441" w:name="_Toc494168649"/>
      <w:r w:rsidRPr="00F167CC">
        <w:rPr>
          <w:noProof/>
          <w:lang w:val="fr-FR"/>
          <w:rPrChange w:id="442" w:author="Merrick, Riki | APHL" w:date="2022-08-02T12:30:00Z">
            <w:rPr>
              <w:noProof/>
            </w:rPr>
          </w:rPrChange>
        </w:rPr>
        <w:t>EDU-1   Set ID - EDU</w:t>
      </w:r>
      <w:r w:rsidR="00263F43" w:rsidRPr="00E80B34">
        <w:rPr>
          <w:noProof/>
        </w:rPr>
        <w:fldChar w:fldCharType="begin"/>
      </w:r>
      <w:r w:rsidRPr="00F167CC">
        <w:rPr>
          <w:noProof/>
          <w:lang w:val="fr-FR"/>
          <w:rPrChange w:id="443" w:author="Merrick, Riki | APHL" w:date="2022-08-02T12:30:00Z">
            <w:rPr>
              <w:noProof/>
            </w:rPr>
          </w:rPrChange>
        </w:rPr>
        <w:instrText xml:space="preserve"> XE "Set ID - EDU" </w:instrText>
      </w:r>
      <w:r w:rsidR="00263F43" w:rsidRPr="00E80B34">
        <w:rPr>
          <w:noProof/>
        </w:rPr>
        <w:fldChar w:fldCharType="end"/>
      </w:r>
      <w:r w:rsidRPr="00F167CC">
        <w:rPr>
          <w:noProof/>
          <w:lang w:val="fr-FR"/>
          <w:rPrChange w:id="444" w:author="Merrick, Riki | APHL" w:date="2022-08-02T12:30:00Z">
            <w:rPr>
              <w:noProof/>
            </w:rPr>
          </w:rPrChange>
        </w:rPr>
        <w:t xml:space="preserve">   (SI)   01448</w:t>
      </w:r>
      <w:bookmarkEnd w:id="441"/>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445"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445"/>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446"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446"/>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447"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447"/>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448"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448"/>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449" w:name="_Toc494168654"/>
      <w:r w:rsidRPr="00E80B34">
        <w:rPr>
          <w:noProof/>
        </w:rPr>
        <w:lastRenderedPageBreak/>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449"/>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450"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450"/>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451"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451"/>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452" w:name="_Toc463264313"/>
      <w:bookmarkStart w:id="453" w:name="_Toc494168657"/>
      <w:bookmarkStart w:id="454" w:name="_Toc29039351"/>
      <w:r w:rsidRPr="00E80B34">
        <w:rPr>
          <w:noProof/>
        </w:rPr>
        <w:lastRenderedPageBreak/>
        <w:t>LAN - Language Detail Segment</w:t>
      </w:r>
      <w:bookmarkEnd w:id="452"/>
      <w:bookmarkEnd w:id="453"/>
      <w:bookmarkEnd w:id="454"/>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455" w:name="LAN"/>
      <w:r w:rsidRPr="00E80B34">
        <w:rPr>
          <w:noProof/>
        </w:rPr>
        <w:t xml:space="preserve">HL7 Attribute Table – LAN – Language Detail </w:t>
      </w:r>
      <w:bookmarkEnd w:id="455"/>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4" w:anchor="HL70296" w:history="1">
              <w:r w:rsidR="00982364" w:rsidRPr="00E80B34">
                <w:rPr>
                  <w:rStyle w:val="Hyperlink"/>
                  <w:noProof/>
                  <w:kern w:val="16"/>
                </w:rPr>
                <w:t>0</w:t>
              </w:r>
              <w:bookmarkStart w:id="456" w:name="_Hlt489245607"/>
              <w:r w:rsidR="00982364" w:rsidRPr="00E80B34">
                <w:rPr>
                  <w:rStyle w:val="Hyperlink"/>
                  <w:noProof/>
                  <w:kern w:val="16"/>
                </w:rPr>
                <w:t>2</w:t>
              </w:r>
              <w:bookmarkEnd w:id="456"/>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5" w:anchor="HL70403" w:history="1">
              <w:r w:rsidR="00982364" w:rsidRPr="00E80B34">
                <w:rPr>
                  <w:rStyle w:val="HyperlinkTable"/>
                  <w:noProof/>
                </w:rPr>
                <w:t>04</w:t>
              </w:r>
              <w:bookmarkStart w:id="457" w:name="_Hlt489245613"/>
              <w:r w:rsidR="00982364" w:rsidRPr="00E80B34">
                <w:rPr>
                  <w:rStyle w:val="HyperlinkTable"/>
                  <w:noProof/>
                </w:rPr>
                <w:t>0</w:t>
              </w:r>
              <w:bookmarkEnd w:id="457"/>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6" w:anchor="HL70404" w:history="1">
              <w:r w:rsidR="00982364" w:rsidRPr="00E80B34">
                <w:rPr>
                  <w:rStyle w:val="HyperlinkTable"/>
                  <w:noProof/>
                </w:rPr>
                <w:t>04</w:t>
              </w:r>
              <w:bookmarkStart w:id="458" w:name="_Hlt489245618"/>
              <w:r w:rsidR="00982364" w:rsidRPr="00E80B34">
                <w:rPr>
                  <w:rStyle w:val="HyperlinkTable"/>
                  <w:noProof/>
                </w:rPr>
                <w:t>0</w:t>
              </w:r>
              <w:bookmarkEnd w:id="458"/>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459" w:name="_Toc494168658"/>
      <w:r w:rsidRPr="008C049C">
        <w:rPr>
          <w:noProof/>
          <w:vanish/>
        </w:rPr>
        <w:t>LAN Field Definitions</w:t>
      </w:r>
      <w:bookmarkEnd w:id="459"/>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460"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460"/>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461"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461"/>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462"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462"/>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463" w:name="_Hlt489245616"/>
      <w:bookmarkStart w:id="464" w:name="HL70403"/>
      <w:bookmarkEnd w:id="463"/>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465" w:name="_Toc494168662"/>
      <w:bookmarkEnd w:id="464"/>
      <w:r w:rsidRPr="00E80B34">
        <w:rPr>
          <w:noProof/>
        </w:rPr>
        <w:lastRenderedPageBreak/>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465"/>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466" w:name="_Hlt489245619"/>
      <w:bookmarkStart w:id="467" w:name="HL70404"/>
      <w:bookmarkEnd w:id="466"/>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468" w:name="_Toc463264314"/>
      <w:bookmarkStart w:id="469" w:name="_Toc494168663"/>
      <w:bookmarkStart w:id="470" w:name="_Toc29039352"/>
      <w:bookmarkEnd w:id="467"/>
      <w:r w:rsidRPr="00E80B34">
        <w:rPr>
          <w:noProof/>
        </w:rPr>
        <w:t>ORG - Practitioner Organization Unit Segment</w:t>
      </w:r>
      <w:bookmarkEnd w:id="468"/>
      <w:bookmarkEnd w:id="469"/>
      <w:bookmarkEnd w:id="470"/>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471" w:name="ORG"/>
      <w:r w:rsidRPr="00E80B34">
        <w:rPr>
          <w:noProof/>
        </w:rPr>
        <w:t xml:space="preserve">HL7 Attribute Table – ORG – Practitioner Organization Unit </w:t>
      </w:r>
      <w:bookmarkEnd w:id="471"/>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472" w:name="_Toc494168664"/>
      <w:r w:rsidRPr="007A245D">
        <w:rPr>
          <w:noProof/>
          <w:vanish/>
        </w:rPr>
        <w:t>ORG Field Definitions</w:t>
      </w:r>
      <w:bookmarkEnd w:id="472"/>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473"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473"/>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474" w:name="_Toc494168666"/>
      <w:r w:rsidRPr="00E80B34">
        <w:rPr>
          <w:noProof/>
        </w:rPr>
        <w:lastRenderedPageBreak/>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474"/>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475" w:name="HL70405"/>
      <w:r w:rsidRPr="00F63F22">
        <w:rPr>
          <w:noProof/>
        </w:rPr>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476" w:name="_Toc494168667"/>
      <w:bookmarkEnd w:id="475"/>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476"/>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477" w:name="HL70474"/>
      <w:bookmarkStart w:id="478" w:name="_Toc494168668"/>
      <w:bookmarkEnd w:id="477"/>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478"/>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479"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479"/>
    </w:p>
    <w:p w14:paraId="26FDB6C8" w14:textId="77777777" w:rsidR="00817EEA" w:rsidRDefault="00817EEA" w:rsidP="00817EEA">
      <w:pPr>
        <w:pStyle w:val="Components"/>
      </w:pPr>
      <w:bookmarkStart w:id="480"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80"/>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481"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481"/>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482"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482"/>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483"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484" w:name="_Toc494168672"/>
      <w:bookmarkEnd w:id="483"/>
      <w:r w:rsidRPr="00E80B34">
        <w:rPr>
          <w:noProof/>
        </w:rPr>
        <w:lastRenderedPageBreak/>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484"/>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485"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486" w:name="_Toc494168673"/>
      <w:bookmarkEnd w:id="485"/>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486"/>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487"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487"/>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488"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488"/>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489"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489"/>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lastRenderedPageBreak/>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490" w:name="_Toc348247114"/>
      <w:bookmarkStart w:id="491" w:name="_Toc348256243"/>
      <w:bookmarkStart w:id="492" w:name="_Toc348256453"/>
      <w:bookmarkStart w:id="493" w:name="_Toc348256618"/>
      <w:bookmarkStart w:id="494" w:name="_Toc348259930"/>
      <w:bookmarkStart w:id="495" w:name="_Toc348344991"/>
      <w:bookmarkStart w:id="496" w:name="_Toc359236370"/>
      <w:bookmarkStart w:id="497" w:name="_Toc463264310"/>
      <w:bookmarkStart w:id="498" w:name="_Toc494168677"/>
      <w:bookmarkStart w:id="499" w:name="_Toc29039353"/>
      <w:bookmarkStart w:id="500" w:name="_Toc463264316"/>
      <w:bookmarkEnd w:id="407"/>
      <w:bookmarkEnd w:id="408"/>
      <w:bookmarkEnd w:id="409"/>
      <w:bookmarkEnd w:id="410"/>
      <w:bookmarkEnd w:id="411"/>
      <w:r w:rsidRPr="00E80B34">
        <w:rPr>
          <w:noProof/>
        </w:rPr>
        <w:t>PRA - Practitioner Detail Segment</w:t>
      </w:r>
      <w:bookmarkEnd w:id="490"/>
      <w:bookmarkEnd w:id="491"/>
      <w:bookmarkEnd w:id="492"/>
      <w:bookmarkEnd w:id="493"/>
      <w:bookmarkEnd w:id="494"/>
      <w:bookmarkEnd w:id="495"/>
      <w:bookmarkEnd w:id="496"/>
      <w:bookmarkEnd w:id="497"/>
      <w:bookmarkEnd w:id="498"/>
      <w:bookmarkEnd w:id="499"/>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501" w:name="PRA"/>
      <w:r w:rsidRPr="00594610">
        <w:rPr>
          <w:noProof/>
          <w:lang w:val="fr-FR"/>
        </w:rPr>
        <w:t>HL7 Attribute Table – PRA – Practitioner Detail</w:t>
      </w:r>
      <w:bookmarkEnd w:id="501"/>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502" w:name="_Toc494168678"/>
      <w:r w:rsidRPr="001A1C96">
        <w:rPr>
          <w:noProof/>
          <w:vanish/>
        </w:rPr>
        <w:t>PRA Field Definitions</w:t>
      </w:r>
      <w:bookmarkEnd w:id="502"/>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503"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503"/>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504" w:name="_Toc494168680"/>
      <w:r w:rsidRPr="00E80B34">
        <w:rPr>
          <w:noProof/>
        </w:rPr>
        <w:lastRenderedPageBreak/>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504"/>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505"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506" w:name="_Toc494168681"/>
      <w:bookmarkEnd w:id="505"/>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506"/>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507"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508" w:name="_Toc494168682"/>
      <w:bookmarkEnd w:id="507"/>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508"/>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509"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510" w:name="_Toc494168683"/>
      <w:bookmarkEnd w:id="509"/>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510"/>
    </w:p>
    <w:p w14:paraId="24FD2607" w14:textId="77777777" w:rsidR="00817EEA" w:rsidRDefault="00817EEA" w:rsidP="00817EEA">
      <w:pPr>
        <w:pStyle w:val="Components"/>
      </w:pPr>
      <w:bookmarkStart w:id="511" w:name="SPDComponent"/>
      <w:r>
        <w:t>Components:  &lt;Specialty Name (ST)&gt; ^ &lt;Governing Board (ST)&gt; ^ &lt;Eligible or Certified (ID)&gt; ^ &lt;Date of Certification (DT)&gt;</w:t>
      </w:r>
      <w:bookmarkEnd w:id="511"/>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512"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512"/>
      <w:r w:rsidRPr="00E80B34">
        <w:rPr>
          <w:noProof/>
        </w:rPr>
        <w:t xml:space="preserve"> for valid values.</w:t>
      </w:r>
    </w:p>
    <w:p w14:paraId="48E367DC" w14:textId="77777777" w:rsidR="00982364" w:rsidRPr="00E80B34" w:rsidRDefault="00982364" w:rsidP="00125A26">
      <w:pPr>
        <w:pStyle w:val="NormalIndented"/>
        <w:rPr>
          <w:noProof/>
        </w:rPr>
      </w:pPr>
      <w:bookmarkStart w:id="513"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514" w:name="_Toc494168684"/>
      <w:bookmarkEnd w:id="513"/>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514"/>
    </w:p>
    <w:p w14:paraId="3F350D76" w14:textId="77777777" w:rsidR="00817EEA" w:rsidRDefault="00817EEA" w:rsidP="00817EEA">
      <w:pPr>
        <w:pStyle w:val="Components"/>
      </w:pPr>
      <w:bookmarkStart w:id="515"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lastRenderedPageBreak/>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15"/>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516"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516"/>
    </w:p>
    <w:p w14:paraId="733D74CC" w14:textId="77777777" w:rsidR="00817EEA" w:rsidRDefault="00817EEA" w:rsidP="00817EEA">
      <w:pPr>
        <w:pStyle w:val="Components"/>
      </w:pPr>
      <w:bookmarkStart w:id="517"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517"/>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518"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518"/>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519" w:name="_Toc494168687"/>
      <w:r w:rsidRPr="00E80B34">
        <w:rPr>
          <w:noProof/>
        </w:rPr>
        <w:lastRenderedPageBreak/>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519"/>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520" w:name="HL70537"/>
      <w:bookmarkStart w:id="521" w:name="_Toc494168688"/>
      <w:r w:rsidRPr="00F63F22">
        <w:rPr>
          <w:noProof/>
        </w:rPr>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520"/>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521"/>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522"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522"/>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523"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524" w:name="_Toc494168690"/>
      <w:bookmarkStart w:id="525" w:name="_Toc463264309"/>
      <w:bookmarkEnd w:id="523"/>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524"/>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526" w:name="_Toc348247671"/>
      <w:bookmarkStart w:id="527" w:name="_Toc348260777"/>
      <w:bookmarkStart w:id="528" w:name="_Toc348346704"/>
      <w:bookmarkStart w:id="529" w:name="_Toc349103326"/>
      <w:bookmarkStart w:id="530" w:name="_Toc349538279"/>
      <w:bookmarkStart w:id="531" w:name="_Toc349538307"/>
      <w:bookmarkStart w:id="532" w:name="_Toc349538370"/>
      <w:bookmarkStart w:id="533" w:name="_Toc497904856"/>
      <w:bookmarkStart w:id="534" w:name="_Toc29039354"/>
      <w:bookmarkStart w:id="535"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526"/>
      <w:bookmarkEnd w:id="527"/>
      <w:bookmarkEnd w:id="528"/>
      <w:bookmarkEnd w:id="529"/>
      <w:bookmarkEnd w:id="530"/>
      <w:bookmarkEnd w:id="531"/>
      <w:bookmarkEnd w:id="532"/>
      <w:bookmarkEnd w:id="533"/>
      <w:bookmarkEnd w:id="534"/>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w:t>
      </w:r>
      <w:r w:rsidRPr="00E80B34">
        <w:rPr>
          <w:noProof/>
        </w:rPr>
        <w:lastRenderedPageBreak/>
        <w:t>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536" w:name="ROL"/>
      <w:bookmarkEnd w:id="536"/>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77777777" w:rsidR="00982364" w:rsidRPr="00E80B34" w:rsidRDefault="00982364" w:rsidP="00125A26">
            <w:pPr>
              <w:pStyle w:val="AttributeTableBody"/>
              <w:rPr>
                <w:noProof/>
              </w:rPr>
            </w:pPr>
            <w:r w:rsidRPr="00E80B34">
              <w:rPr>
                <w:noProof/>
              </w:rPr>
              <w:t>00816</w:t>
            </w:r>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537" w:name="HL70443"/>
      <w:bookmarkStart w:id="538" w:name="HL70406"/>
      <w:bookmarkStart w:id="539" w:name="_Toc29039355"/>
      <w:bookmarkEnd w:id="537"/>
      <w:bookmarkEnd w:id="538"/>
      <w:r w:rsidRPr="00E80B34">
        <w:rPr>
          <w:noProof/>
        </w:rPr>
        <w:t>STF - Staff Identification Segment</w:t>
      </w:r>
      <w:bookmarkEnd w:id="525"/>
      <w:bookmarkEnd w:id="535"/>
      <w:bookmarkEnd w:id="539"/>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540" w:name="_Hlt489344064"/>
      <w:bookmarkStart w:id="541" w:name="STF"/>
      <w:bookmarkEnd w:id="540"/>
      <w:r w:rsidRPr="00E80B34">
        <w:rPr>
          <w:noProof/>
        </w:rPr>
        <w:t xml:space="preserve">HL7 Attribute Table – STF – Staff Identification </w:t>
      </w:r>
      <w:bookmarkEnd w:id="541"/>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2" w:anchor="HL70005" w:history="1">
              <w:r w:rsidR="00982364" w:rsidRPr="00E80B34">
                <w:rPr>
                  <w:rStyle w:val="HyperlinkTable"/>
                  <w:noProof/>
                </w:rPr>
                <w:t>00</w:t>
              </w:r>
              <w:bookmarkStart w:id="542" w:name="_Hlt477698674"/>
              <w:r w:rsidR="00982364" w:rsidRPr="00E80B34">
                <w:rPr>
                  <w:rStyle w:val="HyperlinkTable"/>
                  <w:noProof/>
                </w:rPr>
                <w:t>0</w:t>
              </w:r>
              <w:bookmarkEnd w:id="542"/>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543"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t>STF Field Definitions</w:t>
      </w:r>
      <w:bookmarkEnd w:id="543"/>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544"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544"/>
    </w:p>
    <w:p w14:paraId="145E93AD" w14:textId="77777777" w:rsidR="00817EEA" w:rsidRDefault="00817EEA" w:rsidP="00817EEA">
      <w:pPr>
        <w:pStyle w:val="Components"/>
        <w:rPr>
          <w:noProof/>
        </w:rPr>
      </w:pPr>
      <w:r>
        <w:rPr>
          <w:noProof/>
        </w:rPr>
        <w:lastRenderedPageBreak/>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545"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545"/>
    </w:p>
    <w:p w14:paraId="79C8F821" w14:textId="77777777"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546"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546"/>
    </w:p>
    <w:p w14:paraId="17939AEA" w14:textId="77777777" w:rsidR="00817EEA" w:rsidRDefault="00817EEA" w:rsidP="00817EEA">
      <w:pPr>
        <w:pStyle w:val="Components"/>
      </w:pPr>
      <w:bookmarkStart w:id="54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47"/>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548"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548"/>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549"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549"/>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550"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550"/>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551" w:name="_Toc494168699"/>
      <w:r w:rsidRPr="00E80B34">
        <w:rPr>
          <w:noProof/>
        </w:rPr>
        <w:lastRenderedPageBreak/>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551"/>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552"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553" w:name="_Toc494168700"/>
      <w:bookmarkEnd w:id="552"/>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553"/>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554"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555" w:name="_Toc494168701"/>
      <w:bookmarkEnd w:id="554"/>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555"/>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556"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fldChar w:fldCharType="separate"/>
      </w:r>
      <w:r w:rsidRPr="00E80B34">
        <w:rPr>
          <w:rStyle w:val="ReferenceUserTable"/>
        </w:rPr>
        <w:t>User-defined Table 0069 - Hospital Service</w:t>
      </w:r>
      <w:bookmarkEnd w:id="556"/>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557" w:name="_Hlt478449522"/>
      <w:bookmarkStart w:id="558" w:name="_Toc494168702"/>
      <w:bookmarkEnd w:id="557"/>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558"/>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559"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559"/>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560"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560"/>
    </w:p>
    <w:p w14:paraId="370760BD" w14:textId="77777777" w:rsidR="00817EEA" w:rsidRDefault="00817EEA" w:rsidP="00817EEA">
      <w:pPr>
        <w:pStyle w:val="Components"/>
      </w:pPr>
      <w:bookmarkStart w:id="561"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61"/>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562" w:name="HL70523"/>
      <w:bookmarkStart w:id="563" w:name="HL70537a"/>
      <w:bookmarkStart w:id="564" w:name="_Toc494168705"/>
      <w:r w:rsidRPr="00F63F22">
        <w:rPr>
          <w:noProof/>
        </w:rPr>
        <w:t xml:space="preserve"> This table contains </w:t>
      </w:r>
      <w:r>
        <w:rPr>
          <w:noProof/>
        </w:rPr>
        <w:t xml:space="preserve">no suggested </w:t>
      </w:r>
      <w:r w:rsidRPr="00F63F22">
        <w:rPr>
          <w:noProof/>
        </w:rPr>
        <w:t>values</w:t>
      </w:r>
      <w:r>
        <w:rPr>
          <w:noProof/>
        </w:rPr>
        <w:t>.</w:t>
      </w:r>
    </w:p>
    <w:bookmarkEnd w:id="562"/>
    <w:bookmarkEnd w:id="563"/>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564"/>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565"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565"/>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566"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566"/>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567"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567"/>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568" w:name="_Hlt526852421"/>
        <w:r w:rsidRPr="00E80B34">
          <w:rPr>
            <w:rStyle w:val="ReferenceHL7Table"/>
            <w:noProof/>
          </w:rPr>
          <w:t>0</w:t>
        </w:r>
        <w:bookmarkEnd w:id="568"/>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569"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570" w:name="_Toc494168709"/>
      <w:bookmarkEnd w:id="569"/>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570"/>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571"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571"/>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572"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572"/>
    </w:p>
    <w:p w14:paraId="137979A7" w14:textId="77777777" w:rsidR="00817EEA" w:rsidRDefault="00817EEA" w:rsidP="00817EEA">
      <w:pPr>
        <w:pStyle w:val="Components"/>
      </w:pPr>
      <w:bookmarkStart w:id="573"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73"/>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574"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574"/>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575"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575"/>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576"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576"/>
    </w:p>
    <w:p w14:paraId="7A5578A6" w14:textId="77777777" w:rsidR="00817EEA" w:rsidRDefault="00817EEA" w:rsidP="00817EEA">
      <w:pPr>
        <w:pStyle w:val="Components"/>
      </w:pPr>
      <w:bookmarkStart w:id="577"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77"/>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578"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578"/>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579"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579"/>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580"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580"/>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581"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581"/>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582"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582"/>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583"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583"/>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584"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584"/>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585"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586" w:name="HL70526"/>
      <w:bookmarkStart w:id="587" w:name="HL70538"/>
      <w:r w:rsidRPr="00F63F22">
        <w:rPr>
          <w:noProof/>
        </w:rPr>
        <w:t xml:space="preserve"> This table contains values</w:t>
      </w:r>
      <w:r>
        <w:rPr>
          <w:noProof/>
        </w:rPr>
        <w:t xml:space="preserve"> for employee, volunteer, etc.</w:t>
      </w:r>
      <w:r w:rsidRPr="00F63F22">
        <w:rPr>
          <w:noProof/>
        </w:rPr>
        <w:t xml:space="preserve"> </w:t>
      </w:r>
    </w:p>
    <w:bookmarkEnd w:id="586"/>
    <w:bookmarkEnd w:id="587"/>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588" w:name="HL70524"/>
      <w:bookmarkStart w:id="589" w:name="HL70539"/>
      <w:r w:rsidRPr="00F63F22">
        <w:rPr>
          <w:noProof/>
        </w:rPr>
        <w:t xml:space="preserve"> This table contains </w:t>
      </w:r>
      <w:r>
        <w:rPr>
          <w:noProof/>
        </w:rPr>
        <w:t xml:space="preserve">no suggested </w:t>
      </w:r>
      <w:r w:rsidRPr="00F63F22">
        <w:rPr>
          <w:noProof/>
        </w:rPr>
        <w:t>values</w:t>
      </w:r>
      <w:r>
        <w:rPr>
          <w:noProof/>
        </w:rPr>
        <w:t>.</w:t>
      </w:r>
    </w:p>
    <w:bookmarkEnd w:id="588"/>
    <w:bookmarkEnd w:id="589"/>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590" w:name="HL70525"/>
      <w:bookmarkStart w:id="591" w:name="HL70540"/>
      <w:r w:rsidRPr="00F63F22">
        <w:rPr>
          <w:noProof/>
        </w:rPr>
        <w:t xml:space="preserve"> This table contains values</w:t>
      </w:r>
      <w:r>
        <w:rPr>
          <w:noProof/>
        </w:rPr>
        <w:t xml:space="preserve"> for leave of absence, terminated, etc.</w:t>
      </w:r>
      <w:r w:rsidRPr="00F63F22">
        <w:rPr>
          <w:noProof/>
        </w:rPr>
        <w:t xml:space="preserve"> </w:t>
      </w:r>
    </w:p>
    <w:bookmarkEnd w:id="590"/>
    <w:bookmarkEnd w:id="591"/>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592" w:name="HL70771"/>
      <w:r w:rsidRPr="00F63F22">
        <w:rPr>
          <w:noProof/>
        </w:rPr>
        <w:t xml:space="preserve"> This table contains </w:t>
      </w:r>
      <w:r>
        <w:rPr>
          <w:noProof/>
        </w:rPr>
        <w:t xml:space="preserve">no suggested </w:t>
      </w:r>
      <w:r w:rsidRPr="00F63F22">
        <w:rPr>
          <w:noProof/>
        </w:rPr>
        <w:t>values</w:t>
      </w:r>
      <w:r>
        <w:rPr>
          <w:noProof/>
        </w:rPr>
        <w:t>.</w:t>
      </w:r>
    </w:p>
    <w:bookmarkEnd w:id="592"/>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lastRenderedPageBreak/>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593" w:name="_Toc1816029"/>
      <w:bookmarkStart w:id="594" w:name="_Toc21372573"/>
      <w:bookmarkStart w:id="595"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593"/>
      <w:bookmarkEnd w:id="594"/>
      <w:bookmarkEnd w:id="595"/>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596" w:name="_Toc29039356"/>
      <w:r w:rsidRPr="00E80B34">
        <w:rPr>
          <w:noProof/>
        </w:rPr>
        <w:lastRenderedPageBreak/>
        <w:t>E</w:t>
      </w:r>
      <w:bookmarkEnd w:id="412"/>
      <w:bookmarkEnd w:id="413"/>
      <w:bookmarkEnd w:id="414"/>
      <w:bookmarkEnd w:id="415"/>
      <w:bookmarkEnd w:id="416"/>
      <w:bookmarkEnd w:id="417"/>
      <w:bookmarkEnd w:id="418"/>
      <w:bookmarkEnd w:id="500"/>
      <w:r w:rsidRPr="00E80B34">
        <w:rPr>
          <w:noProof/>
        </w:rPr>
        <w:t>XAMPLE TRANSACTIONS</w:t>
      </w:r>
      <w:bookmarkEnd w:id="585"/>
      <w:bookmarkEnd w:id="596"/>
    </w:p>
    <w:p w14:paraId="3B44FC07" w14:textId="77777777" w:rsidR="00982364" w:rsidRPr="00E80B34" w:rsidRDefault="00982364" w:rsidP="00125A26">
      <w:pPr>
        <w:pStyle w:val="Heading3"/>
        <w:rPr>
          <w:noProof/>
        </w:rPr>
      </w:pPr>
      <w:bookmarkStart w:id="597" w:name="_Toc463264317"/>
      <w:bookmarkStart w:id="598" w:name="_Toc494168723"/>
      <w:bookmarkStart w:id="599" w:name="_Toc29039357"/>
      <w:r w:rsidRPr="00E80B34">
        <w:rPr>
          <w:noProof/>
        </w:rPr>
        <w:t>Add Personnel Record - Event B01</w:t>
      </w:r>
      <w:bookmarkEnd w:id="597"/>
      <w:bookmarkEnd w:id="598"/>
      <w:bookmarkEnd w:id="599"/>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pPr>
        <w:pStyle w:val="Example"/>
        <w:rPr>
          <w:ins w:id="600" w:author="Frank Oemig" w:date="2022-07-10T14:13:00Z"/>
        </w:rPr>
        <w:pPrChange w:id="601" w:author="Frank Oemig" w:date="2022-07-10T14:14:00Z">
          <w:pPr>
            <w:spacing w:after="0"/>
          </w:pPr>
        </w:pPrChange>
      </w:pPr>
      <w:ins w:id="602" w:author="Frank Oemig" w:date="2022-07-10T14:13: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2E180F40" w14:textId="77777777" w:rsidR="00062E15" w:rsidRPr="00493AD0" w:rsidRDefault="00062E15">
      <w:pPr>
        <w:pStyle w:val="Example"/>
        <w:rPr>
          <w:ins w:id="603" w:author="Frank Oemig" w:date="2022-07-10T14:13:00Z"/>
        </w:rPr>
        <w:pPrChange w:id="604" w:author="Frank Oemig" w:date="2022-07-10T14:14:00Z">
          <w:pPr>
            <w:spacing w:after="0"/>
          </w:pPr>
        </w:pPrChange>
      </w:pPr>
      <w:ins w:id="605" w:author="Frank Oemig" w:date="2022-07-10T14:13: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606" w:name="_Toc494168724"/>
      <w:bookmarkStart w:id="607" w:name="_Toc29039358"/>
      <w:r w:rsidRPr="00E80B34">
        <w:rPr>
          <w:noProof/>
        </w:rPr>
        <w:t>Outstanding Issues</w:t>
      </w:r>
      <w:bookmarkEnd w:id="606"/>
      <w:bookmarkEnd w:id="607"/>
    </w:p>
    <w:p w14:paraId="41AE418C" w14:textId="139F48E0" w:rsidR="00982364" w:rsidRPr="00E80B34" w:rsidRDefault="00982364" w:rsidP="00125A26">
      <w:pPr>
        <w:rPr>
          <w:noProof/>
        </w:rPr>
      </w:pPr>
      <w:r w:rsidRPr="00E80B34">
        <w:rPr>
          <w:noProof/>
        </w:rPr>
        <w:t xml:space="preserve">Proposals for the specification of additional events and messages should be submitted to the </w:t>
      </w:r>
      <w:ins w:id="608" w:author="Frank Oemig" w:date="2022-07-10T14:14:00Z">
        <w:r w:rsidR="00062E15">
          <w:rPr>
            <w:noProof/>
          </w:rPr>
          <w:t>Patient Administration</w:t>
        </w:r>
      </w:ins>
      <w:del w:id="609" w:author="Frank Oemig" w:date="2022-07-10T14:14:00Z">
        <w:r w:rsidRPr="00E80B34" w:rsidDel="00062E15">
          <w:rPr>
            <w:noProof/>
          </w:rPr>
          <w:delText>Personnel Management</w:delText>
        </w:r>
      </w:del>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524A" w14:textId="77777777" w:rsidR="00C924CD" w:rsidRDefault="00C924CD" w:rsidP="0082699C">
      <w:pPr>
        <w:spacing w:after="0"/>
      </w:pPr>
      <w:r>
        <w:separator/>
      </w:r>
    </w:p>
  </w:endnote>
  <w:endnote w:type="continuationSeparator" w:id="0">
    <w:p w14:paraId="3C44B752" w14:textId="77777777" w:rsidR="00C924CD" w:rsidRDefault="00C924CD"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98F8" w14:textId="23CF3A29" w:rsidR="00B456E4" w:rsidRDefault="00B456E4" w:rsidP="00B456E4">
    <w:pPr>
      <w:pStyle w:val="Footer"/>
      <w:rPr>
        <w:ins w:id="610" w:author="Lynn Laakso" w:date="2022-08-30T09:35:00Z"/>
      </w:rPr>
    </w:pPr>
    <w:ins w:id="611" w:author="Lynn Laakso" w:date="2022-08-30T09:35:00Z">
      <w:r>
        <w:t xml:space="preserve">Page </w:t>
      </w:r>
      <w:r>
        <w:fldChar w:fldCharType="begin"/>
      </w:r>
      <w:r>
        <w:instrText xml:space="preserve"> PAGE </w:instrText>
      </w:r>
      <w:r>
        <w:fldChar w:fldCharType="separate"/>
      </w:r>
      <w:r>
        <w:t>1</w:t>
      </w:r>
      <w:r>
        <w:fldChar w:fldCharType="end"/>
      </w:r>
      <w:r>
        <w:tab/>
      </w:r>
      <w:r>
        <w:t xml:space="preserve">Version </w:t>
      </w:r>
      <w:r>
        <w:fldChar w:fldCharType="begin"/>
      </w:r>
      <w:r>
        <w:instrText xml:space="preserve"> DOCPROPERTY release_version \* MERGEFORMAT </w:instrText>
      </w:r>
      <w:r>
        <w:fldChar w:fldCharType="separate"/>
      </w:r>
      <w:r>
        <w:t>2.9.1</w:t>
      </w:r>
      <w:r>
        <w:fldChar w:fldCharType="end"/>
      </w:r>
    </w:ins>
  </w:p>
  <w:p w14:paraId="153D86BC" w14:textId="0537EFE4" w:rsidR="00F81596" w:rsidDel="00B456E4" w:rsidRDefault="00B456E4" w:rsidP="00A20647">
    <w:pPr>
      <w:pStyle w:val="Footer"/>
      <w:spacing w:before="60"/>
      <w:rPr>
        <w:del w:id="612" w:author="Lynn Laakso" w:date="2022-08-30T09:35:00Z"/>
      </w:rPr>
    </w:pPr>
    <w:ins w:id="613" w:author="Lynn Laakso" w:date="2022-08-30T09:35:00Z">
      <w:r>
        <w:t xml:space="preserve">© </w:t>
      </w:r>
      <w:r>
        <w:fldChar w:fldCharType="begin"/>
      </w:r>
      <w:r>
        <w:instrText xml:space="preserve"> DOCPROPERTY release_year \* MERGEFORMAT </w:instrText>
      </w:r>
      <w:r>
        <w:fldChar w:fldCharType="separate"/>
      </w:r>
      <w:r>
        <w:t>2022</w:t>
      </w:r>
      <w:r>
        <w:fldChar w:fldCharType="end"/>
      </w:r>
      <w:r>
        <w:t xml:space="preserve"> Health Level Seven, International. All rights reserved.</w:t>
      </w:r>
      <w:r>
        <w:tab/>
      </w:r>
      <w:r>
        <w:fldChar w:fldCharType="begin"/>
      </w:r>
      <w:r>
        <w:instrText xml:space="preserve"> DOCPROPERTY release_month\*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r>
        <w:t xml:space="preserve"> </w:t>
      </w:r>
      <w:r>
        <w:fldChar w:fldCharType="begin"/>
      </w:r>
      <w:r>
        <w:instrText xml:space="preserve"> DOCPROPERTY release_status \* MERGEFORMAT </w:instrText>
      </w:r>
      <w:r>
        <w:fldChar w:fldCharType="separate"/>
      </w:r>
      <w:r>
        <w:t>Normative Ballot 1</w:t>
      </w:r>
      <w:r>
        <w:fldChar w:fldCharType="end"/>
      </w:r>
    </w:ins>
    <w:del w:id="614" w:author="Lynn Laakso" w:date="2022-08-30T09:35:00Z">
      <w:r w:rsidR="00F81596" w:rsidDel="00B456E4">
        <w:delText xml:space="preserve">Page </w:delText>
      </w:r>
      <w:r w:rsidR="00F81596" w:rsidDel="00B456E4">
        <w:fldChar w:fldCharType="begin"/>
      </w:r>
      <w:r w:rsidR="00F81596" w:rsidDel="00B456E4">
        <w:delInstrText xml:space="preserve"> PAGE </w:delInstrText>
      </w:r>
      <w:r w:rsidR="00F81596" w:rsidDel="00B456E4">
        <w:fldChar w:fldCharType="separate"/>
      </w:r>
      <w:r w:rsidR="00F81596" w:rsidDel="00B456E4">
        <w:rPr>
          <w:noProof/>
        </w:rPr>
        <w:delText>42</w:delText>
      </w:r>
      <w:r w:rsidR="00F81596" w:rsidDel="00B456E4">
        <w:fldChar w:fldCharType="end"/>
      </w:r>
      <w:r w:rsidR="00F81596" w:rsidDel="00B456E4">
        <w:tab/>
        <w:delText xml:space="preserve">Health Level Seven, Version </w:delText>
      </w:r>
      <w:r w:rsidR="00897DE0" w:rsidDel="00B456E4">
        <w:fldChar w:fldCharType="begin"/>
      </w:r>
      <w:r w:rsidR="00897DE0" w:rsidDel="00B456E4">
        <w:delInstrText xml:space="preserve"> DOCPROPERTY release_version \* MERGEFORMAT </w:delInstrText>
      </w:r>
      <w:r w:rsidR="00897DE0" w:rsidDel="00B456E4">
        <w:fldChar w:fldCharType="separate"/>
      </w:r>
      <w:r w:rsidR="00CE65F0" w:rsidDel="00B456E4">
        <w:delText>2.9</w:delText>
      </w:r>
      <w:r w:rsidR="00897DE0" w:rsidDel="00B456E4">
        <w:fldChar w:fldCharType="end"/>
      </w:r>
      <w:r w:rsidR="00F81596" w:rsidDel="00B456E4">
        <w:delText xml:space="preserve"> © </w:delText>
      </w:r>
      <w:r w:rsidR="00897DE0" w:rsidDel="00B456E4">
        <w:fldChar w:fldCharType="begin"/>
      </w:r>
      <w:r w:rsidR="00897DE0" w:rsidDel="00B456E4">
        <w:delInstrText xml:space="preserve"> DOCPROPERTY release_year \* MERGEFORMAT </w:delInstrText>
      </w:r>
      <w:r w:rsidR="00897DE0" w:rsidDel="00B456E4">
        <w:fldChar w:fldCharType="separate"/>
      </w:r>
      <w:r w:rsidR="00CE65F0" w:rsidDel="00B456E4">
        <w:delText>2022</w:delText>
      </w:r>
      <w:r w:rsidR="00897DE0" w:rsidDel="00B456E4">
        <w:fldChar w:fldCharType="end"/>
      </w:r>
      <w:r w:rsidR="00F81596" w:rsidDel="00B456E4">
        <w:delText>.  All rights reserved.</w:delText>
      </w:r>
    </w:del>
  </w:p>
  <w:p w14:paraId="74668C45" w14:textId="4A6E3E08" w:rsidR="00F81596" w:rsidRDefault="00897DE0" w:rsidP="00EB410C">
    <w:pPr>
      <w:pStyle w:val="Footer"/>
      <w:rPr>
        <w:kern w:val="20"/>
      </w:rPr>
    </w:pPr>
    <w:del w:id="615" w:author="Lynn Laakso" w:date="2022-08-30T09:35:00Z">
      <w:r w:rsidDel="00B456E4">
        <w:fldChar w:fldCharType="begin"/>
      </w:r>
      <w:r w:rsidDel="00B456E4">
        <w:delInstrText xml:space="preserve"> DOCPROPERTY release_month\* MERGEFORMAT </w:delInstrText>
      </w:r>
      <w:r w:rsidDel="00B456E4">
        <w:fldChar w:fldCharType="separate"/>
      </w:r>
      <w:r w:rsidR="00CE65F0" w:rsidDel="00B456E4">
        <w:delText>September</w:delText>
      </w:r>
      <w:r w:rsidDel="00B456E4">
        <w:fldChar w:fldCharType="end"/>
      </w:r>
      <w:r w:rsidR="00F81596" w:rsidDel="00B456E4">
        <w:rPr>
          <w:kern w:val="20"/>
        </w:rPr>
        <w:delText xml:space="preserve"> </w:delText>
      </w:r>
      <w:r w:rsidDel="00B456E4">
        <w:fldChar w:fldCharType="begin"/>
      </w:r>
      <w:r w:rsidDel="00B456E4">
        <w:delInstrText xml:space="preserve"> DOCPROPERTY release_year \* MERGEFORMAT </w:delInstrText>
      </w:r>
      <w:r w:rsidDel="00B456E4">
        <w:fldChar w:fldCharType="separate"/>
      </w:r>
      <w:r w:rsidR="00CE65F0" w:rsidDel="00B456E4">
        <w:delText>2022</w:delText>
      </w:r>
      <w:r w:rsidDel="00B456E4">
        <w:fldChar w:fldCharType="end"/>
      </w:r>
      <w:r w:rsidR="00F81596" w:rsidDel="00B456E4">
        <w:rPr>
          <w:kern w:val="20"/>
        </w:rPr>
        <w:delText>.</w:delText>
      </w:r>
      <w:r w:rsidR="00F81596" w:rsidDel="00B456E4">
        <w:rPr>
          <w:kern w:val="20"/>
        </w:rPr>
        <w:tab/>
      </w:r>
      <w:r w:rsidDel="00B456E4">
        <w:fldChar w:fldCharType="begin"/>
      </w:r>
      <w:r w:rsidDel="00B456E4">
        <w:delInstrText xml:space="preserve"> DOCPROPERTY release_status \* MERGEFORMAT </w:delInstrText>
      </w:r>
      <w:r w:rsidDel="00B456E4">
        <w:fldChar w:fldCharType="separate"/>
      </w:r>
      <w:r w:rsidR="00CE65F0" w:rsidDel="00B456E4">
        <w:delText>Ballot</w:delText>
      </w:r>
      <w:r w:rsidR="00CE65F0" w:rsidRPr="00CE65F0" w:rsidDel="00B456E4">
        <w:rPr>
          <w:kern w:val="20"/>
        </w:rPr>
        <w:delText xml:space="preserve"> #</w:delText>
      </w:r>
      <w:r w:rsidR="00CE65F0" w:rsidDel="00B456E4">
        <w:delText>1</w:delText>
      </w:r>
      <w:r w:rsidDel="00B456E4">
        <w:fldChar w:fldCharType="end"/>
      </w:r>
      <w:r w:rsidR="00F81596" w:rsidDel="00B456E4">
        <w:rPr>
          <w:kern w:val="20"/>
        </w:rPr>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C13F" w14:textId="77777777" w:rsidR="00B456E4" w:rsidRDefault="00B456E4" w:rsidP="00B456E4">
    <w:pPr>
      <w:pStyle w:val="Footer"/>
      <w:rPr>
        <w:ins w:id="616" w:author="Lynn Laakso" w:date="2022-08-30T09:35:00Z"/>
      </w:rPr>
    </w:pPr>
    <w:ins w:id="617" w:author="Lynn Laakso" w:date="2022-08-30T09:35:00Z">
      <w:r>
        <w:t xml:space="preserve">Version </w:t>
      </w:r>
      <w:r>
        <w:fldChar w:fldCharType="begin"/>
      </w:r>
      <w:r>
        <w:instrText xml:space="preserve"> DOCPROPERTY release_version \* MERGEFORMAT </w:instrText>
      </w:r>
      <w:r>
        <w:fldChar w:fldCharType="separate"/>
      </w:r>
      <w:r>
        <w:t>2.9.1</w:t>
      </w:r>
      <w:r>
        <w:fldChar w:fldCharType="end"/>
      </w:r>
      <w:r>
        <w:tab/>
        <w:t xml:space="preserve">Page </w:t>
      </w:r>
      <w:r>
        <w:fldChar w:fldCharType="begin"/>
      </w:r>
      <w:r>
        <w:instrText xml:space="preserve"> PAGE </w:instrText>
      </w:r>
      <w:r>
        <w:fldChar w:fldCharType="separate"/>
      </w:r>
      <w:r>
        <w:t>1</w:t>
      </w:r>
      <w:r>
        <w:fldChar w:fldCharType="end"/>
      </w:r>
    </w:ins>
  </w:p>
  <w:p w14:paraId="783EC5AB" w14:textId="4B796424" w:rsidR="00F81596" w:rsidRPr="00B456E4" w:rsidDel="00B456E4" w:rsidRDefault="00B456E4" w:rsidP="00B23903">
    <w:pPr>
      <w:pStyle w:val="Footer"/>
      <w:spacing w:before="60"/>
      <w:rPr>
        <w:del w:id="618" w:author="Lynn Laakso" w:date="2022-08-30T09:35:00Z"/>
        <w:rPrChange w:id="619" w:author="Lynn Laakso" w:date="2022-08-30T09:35:00Z">
          <w:rPr>
            <w:del w:id="620" w:author="Lynn Laakso" w:date="2022-08-30T09:35:00Z"/>
            <w:kern w:val="20"/>
          </w:rPr>
        </w:rPrChange>
      </w:rPr>
    </w:pPr>
    <w:ins w:id="621" w:author="Lynn Laakso" w:date="2022-08-30T09:35:00Z">
      <w:r>
        <w:t xml:space="preserve">© </w:t>
      </w:r>
      <w:r>
        <w:fldChar w:fldCharType="begin"/>
      </w:r>
      <w:r>
        <w:instrText xml:space="preserve"> DOCPROPERTY release_year \* MERGEFORMAT </w:instrText>
      </w:r>
      <w:r>
        <w:fldChar w:fldCharType="separate"/>
      </w:r>
      <w:r>
        <w:t>2022</w:t>
      </w:r>
      <w:r>
        <w:fldChar w:fldCharType="end"/>
      </w:r>
      <w:r>
        <w:t xml:space="preserve"> Health Level Seven, International. All rights reserved.</w:t>
      </w:r>
      <w:r>
        <w:tab/>
      </w:r>
      <w:r>
        <w:fldChar w:fldCharType="begin"/>
      </w:r>
      <w:r>
        <w:instrText xml:space="preserve"> DOCPROPERTY release_month\*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r>
        <w:t xml:space="preserve"> </w:t>
      </w:r>
      <w:r>
        <w:fldChar w:fldCharType="begin"/>
      </w:r>
      <w:r>
        <w:instrText xml:space="preserve"> DOCPROPERTY release_status \* MERGEFORMAT </w:instrText>
      </w:r>
      <w:r>
        <w:fldChar w:fldCharType="separate"/>
      </w:r>
      <w:r>
        <w:t>Normative Ballot 1</w:t>
      </w:r>
      <w:r>
        <w:fldChar w:fldCharType="end"/>
      </w:r>
    </w:ins>
    <w:del w:id="622" w:author="Lynn Laakso" w:date="2022-08-30T09:35:00Z">
      <w:r w:rsidR="00F81596" w:rsidDel="00B456E4">
        <w:rPr>
          <w:kern w:val="20"/>
        </w:rPr>
        <w:delText xml:space="preserve">Health Level Seven, Version </w:delText>
      </w:r>
      <w:r w:rsidR="00F81596" w:rsidDel="00B456E4">
        <w:rPr>
          <w:kern w:val="20"/>
        </w:rPr>
        <w:fldChar w:fldCharType="begin"/>
      </w:r>
      <w:r w:rsidR="00F81596" w:rsidDel="00B456E4">
        <w:rPr>
          <w:kern w:val="20"/>
        </w:rPr>
        <w:delInstrText xml:space="preserve"> DOCPROPERTY release_version \* MERGEFORMAT </w:delInstrText>
      </w:r>
      <w:r w:rsidR="00F81596" w:rsidDel="00B456E4">
        <w:rPr>
          <w:kern w:val="20"/>
        </w:rPr>
        <w:fldChar w:fldCharType="separate"/>
      </w:r>
      <w:r w:rsidR="00CE65F0" w:rsidDel="00B456E4">
        <w:rPr>
          <w:kern w:val="20"/>
        </w:rPr>
        <w:delText>2.9</w:delText>
      </w:r>
      <w:r w:rsidR="00F81596" w:rsidDel="00B456E4">
        <w:rPr>
          <w:kern w:val="20"/>
        </w:rPr>
        <w:fldChar w:fldCharType="end"/>
      </w:r>
      <w:r w:rsidR="00F81596" w:rsidDel="00B456E4">
        <w:rPr>
          <w:kern w:val="20"/>
        </w:rPr>
        <w:delText xml:space="preserve"> © </w:delText>
      </w:r>
      <w:r w:rsidR="00897DE0" w:rsidDel="00B456E4">
        <w:fldChar w:fldCharType="begin"/>
      </w:r>
      <w:r w:rsidR="00897DE0" w:rsidDel="00B456E4">
        <w:delInstrText xml:space="preserve"> DOCPROPERTY release_year \* MERGEFORMAT </w:delInstrText>
      </w:r>
      <w:r w:rsidR="00897DE0" w:rsidDel="00B456E4">
        <w:fldChar w:fldCharType="separate"/>
      </w:r>
      <w:r w:rsidR="00CE65F0" w:rsidDel="00B456E4">
        <w:delText>2022</w:delText>
      </w:r>
      <w:r w:rsidR="00897DE0" w:rsidDel="00B456E4">
        <w:fldChar w:fldCharType="end"/>
      </w:r>
      <w:r w:rsidR="00F81596" w:rsidDel="00B456E4">
        <w:rPr>
          <w:kern w:val="20"/>
        </w:rPr>
        <w:delText>.  All rights reserved.</w:delText>
      </w:r>
      <w:r w:rsidR="00F81596" w:rsidDel="00B456E4">
        <w:rPr>
          <w:kern w:val="20"/>
        </w:rPr>
        <w:tab/>
        <w:delText xml:space="preserve">Page </w:delText>
      </w:r>
      <w:r w:rsidR="00F81596" w:rsidDel="00B456E4">
        <w:rPr>
          <w:kern w:val="20"/>
        </w:rPr>
        <w:fldChar w:fldCharType="begin"/>
      </w:r>
      <w:r w:rsidR="00F81596" w:rsidDel="00B456E4">
        <w:rPr>
          <w:kern w:val="20"/>
        </w:rPr>
        <w:delInstrText xml:space="preserve"> PAGE </w:delInstrText>
      </w:r>
      <w:r w:rsidR="00F81596" w:rsidDel="00B456E4">
        <w:rPr>
          <w:kern w:val="20"/>
        </w:rPr>
        <w:fldChar w:fldCharType="separate"/>
      </w:r>
      <w:r w:rsidR="00F81596" w:rsidDel="00B456E4">
        <w:rPr>
          <w:noProof/>
          <w:kern w:val="20"/>
        </w:rPr>
        <w:delText>41</w:delText>
      </w:r>
      <w:r w:rsidR="00F81596" w:rsidDel="00B456E4">
        <w:rPr>
          <w:kern w:val="20"/>
        </w:rPr>
        <w:fldChar w:fldCharType="end"/>
      </w:r>
    </w:del>
  </w:p>
  <w:p w14:paraId="1B322C28" w14:textId="14ABC622" w:rsidR="00F81596" w:rsidRDefault="00897DE0" w:rsidP="00EB410C">
    <w:pPr>
      <w:pStyle w:val="Footer"/>
      <w:rPr>
        <w:kern w:val="20"/>
      </w:rPr>
    </w:pPr>
    <w:del w:id="623" w:author="Lynn Laakso" w:date="2022-08-30T09:35:00Z">
      <w:r w:rsidDel="00B456E4">
        <w:fldChar w:fldCharType="begin"/>
      </w:r>
      <w:r w:rsidDel="00B456E4">
        <w:delInstrText xml:space="preserve"> DOCPROPERTY release_status \* MERGEFORMAT </w:delInstrText>
      </w:r>
      <w:r w:rsidDel="00B456E4">
        <w:fldChar w:fldCharType="separate"/>
      </w:r>
      <w:r w:rsidR="00CE65F0" w:rsidDel="00B456E4">
        <w:delText>Ballot</w:delText>
      </w:r>
      <w:r w:rsidR="00CE65F0" w:rsidRPr="00CE65F0" w:rsidDel="00B456E4">
        <w:rPr>
          <w:kern w:val="20"/>
        </w:rPr>
        <w:delText xml:space="preserve"> #</w:delText>
      </w:r>
      <w:r w:rsidR="00CE65F0" w:rsidDel="00B456E4">
        <w:delText>1</w:delText>
      </w:r>
      <w:r w:rsidDel="00B456E4">
        <w:fldChar w:fldCharType="end"/>
      </w:r>
      <w:r w:rsidR="00F81596" w:rsidDel="00B456E4">
        <w:rPr>
          <w:kern w:val="20"/>
        </w:rPr>
        <w:delText>.</w:delText>
      </w:r>
      <w:r w:rsidR="00F81596" w:rsidDel="00B456E4">
        <w:rPr>
          <w:kern w:val="20"/>
        </w:rPr>
        <w:tab/>
      </w:r>
      <w:r w:rsidDel="00B456E4">
        <w:fldChar w:fldCharType="begin"/>
      </w:r>
      <w:r w:rsidDel="00B456E4">
        <w:delInstrText xml:space="preserve"> DOCPROPERTY release_month\* MERGEFORMAT </w:delInstrText>
      </w:r>
      <w:r w:rsidDel="00B456E4">
        <w:fldChar w:fldCharType="separate"/>
      </w:r>
      <w:r w:rsidR="00CE65F0" w:rsidDel="00B456E4">
        <w:delText>September</w:delText>
      </w:r>
      <w:r w:rsidDel="00B456E4">
        <w:fldChar w:fldCharType="end"/>
      </w:r>
      <w:r w:rsidR="00F81596" w:rsidDel="00B456E4">
        <w:rPr>
          <w:kern w:val="20"/>
        </w:rPr>
        <w:delText xml:space="preserve"> </w:delText>
      </w:r>
      <w:r w:rsidDel="00B456E4">
        <w:fldChar w:fldCharType="begin"/>
      </w:r>
      <w:r w:rsidDel="00B456E4">
        <w:delInstrText xml:space="preserve"> DOCPROPERTY release_year \* MERGEFORMAT </w:delInstrText>
      </w:r>
      <w:r w:rsidDel="00B456E4">
        <w:fldChar w:fldCharType="separate"/>
      </w:r>
      <w:r w:rsidR="00CE65F0" w:rsidDel="00B456E4">
        <w:delText>2022</w:delText>
      </w:r>
      <w:r w:rsidDel="00B456E4">
        <w:fldChar w:fldCharType="end"/>
      </w:r>
      <w:r w:rsidR="00F81596" w:rsidDel="00B456E4">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43276D02" w:rsidR="00F81596" w:rsidDel="00B456E4" w:rsidRDefault="00F81596" w:rsidP="00EB410C">
    <w:pPr>
      <w:pStyle w:val="Footer"/>
      <w:rPr>
        <w:del w:id="624" w:author="Lynn Laakso" w:date="2022-08-30T09:35:00Z"/>
      </w:rPr>
    </w:pPr>
    <w:del w:id="625" w:author="Lynn Laakso" w:date="2022-08-30T09:34:00Z">
      <w:r w:rsidDel="00B456E4">
        <w:delText xml:space="preserve">Health Level Seven, </w:delText>
      </w:r>
    </w:del>
    <w:del w:id="626" w:author="Lynn Laakso" w:date="2022-08-30T09:35:00Z">
      <w:r w:rsidDel="00B456E4">
        <w:delText xml:space="preserve">Version </w:delText>
      </w:r>
      <w:r w:rsidR="00897DE0" w:rsidDel="00B456E4">
        <w:fldChar w:fldCharType="begin"/>
      </w:r>
      <w:r w:rsidR="00897DE0" w:rsidDel="00B456E4">
        <w:delInstrText xml:space="preserve"> DOCPROPERTY release_version \* MERGEFORMAT </w:delInstrText>
      </w:r>
      <w:r w:rsidR="00897DE0" w:rsidDel="00B456E4">
        <w:fldChar w:fldCharType="separate"/>
      </w:r>
    </w:del>
    <w:del w:id="627" w:author="Lynn Laakso" w:date="2022-08-30T09:33:00Z">
      <w:r w:rsidR="00CE65F0" w:rsidDel="00B456E4">
        <w:delText>2.9</w:delText>
      </w:r>
    </w:del>
    <w:del w:id="628" w:author="Lynn Laakso" w:date="2022-08-30T09:35:00Z">
      <w:r w:rsidR="00897DE0" w:rsidDel="00B456E4">
        <w:fldChar w:fldCharType="end"/>
      </w:r>
    </w:del>
    <w:del w:id="629" w:author="Lynn Laakso" w:date="2022-08-30T09:34:00Z">
      <w:r w:rsidDel="00B456E4">
        <w:delText xml:space="preserve"> © </w:delText>
      </w:r>
      <w:r w:rsidR="00897DE0" w:rsidDel="00B456E4">
        <w:fldChar w:fldCharType="begin"/>
      </w:r>
      <w:r w:rsidR="00897DE0" w:rsidDel="00B456E4">
        <w:delInstrText xml:space="preserve"> DOCPROPERTY release_year \* MERGEFORMAT </w:delInstrText>
      </w:r>
      <w:r w:rsidR="00897DE0" w:rsidDel="00B456E4">
        <w:fldChar w:fldCharType="separate"/>
      </w:r>
      <w:r w:rsidR="00B456E4" w:rsidDel="00B456E4">
        <w:delText>2022</w:delText>
      </w:r>
      <w:r w:rsidR="00897DE0" w:rsidDel="00B456E4">
        <w:fldChar w:fldCharType="end"/>
      </w:r>
      <w:r w:rsidDel="00B456E4">
        <w:delText>.  All rights reserved.</w:delText>
      </w:r>
    </w:del>
    <w:del w:id="630" w:author="Lynn Laakso" w:date="2022-08-30T09:35:00Z">
      <w:r w:rsidDel="00B456E4">
        <w:tab/>
        <w:delText xml:space="preserve">Page </w:delText>
      </w:r>
      <w:r w:rsidDel="00B456E4">
        <w:fldChar w:fldCharType="begin"/>
      </w:r>
      <w:r w:rsidDel="00B456E4">
        <w:delInstrText xml:space="preserve"> PAGE </w:delInstrText>
      </w:r>
      <w:r w:rsidDel="00B456E4">
        <w:fldChar w:fldCharType="separate"/>
      </w:r>
      <w:r w:rsidDel="00B456E4">
        <w:rPr>
          <w:noProof/>
        </w:rPr>
        <w:delText>1</w:delText>
      </w:r>
      <w:r w:rsidDel="00B456E4">
        <w:fldChar w:fldCharType="end"/>
      </w:r>
    </w:del>
  </w:p>
  <w:p w14:paraId="32BFC206" w14:textId="2EB54CF2" w:rsidR="00B456E4" w:rsidRDefault="00897DE0" w:rsidP="00B456E4">
    <w:pPr>
      <w:pStyle w:val="Footer"/>
      <w:rPr>
        <w:ins w:id="631" w:author="Lynn Laakso" w:date="2022-08-30T09:35:00Z"/>
      </w:rPr>
    </w:pPr>
    <w:del w:id="632" w:author="Lynn Laakso" w:date="2022-08-30T09:34:00Z">
      <w:r w:rsidDel="00B456E4">
        <w:fldChar w:fldCharType="begin"/>
      </w:r>
      <w:r w:rsidDel="00B456E4">
        <w:delInstrText xml:space="preserve"> DOCPROPERTY release_status \* MERGEFORMAT </w:delInstrText>
      </w:r>
      <w:r w:rsidDel="00B456E4">
        <w:fldChar w:fldCharType="separate"/>
      </w:r>
    </w:del>
    <w:del w:id="633" w:author="Lynn Laakso" w:date="2022-08-30T09:33:00Z">
      <w:r w:rsidR="00CE65F0" w:rsidDel="00B456E4">
        <w:delText>Ballot #1</w:delText>
      </w:r>
    </w:del>
    <w:del w:id="634" w:author="Lynn Laakso" w:date="2022-08-30T09:34:00Z">
      <w:r w:rsidDel="00B456E4">
        <w:fldChar w:fldCharType="end"/>
      </w:r>
    </w:del>
    <w:del w:id="635" w:author="Lynn Laakso" w:date="2022-08-30T09:35:00Z">
      <w:r w:rsidR="00F81596" w:rsidDel="00B456E4">
        <w:tab/>
      </w:r>
      <w:r w:rsidDel="00B456E4">
        <w:fldChar w:fldCharType="begin"/>
      </w:r>
      <w:r w:rsidDel="00B456E4">
        <w:delInstrText xml:space="preserve"> DOCPROPERTY release_month\* MERGEFORMAT </w:delInstrText>
      </w:r>
      <w:r w:rsidDel="00B456E4">
        <w:fldChar w:fldCharType="separate"/>
      </w:r>
      <w:r w:rsidR="00B456E4" w:rsidDel="00B456E4">
        <w:delText>September</w:delText>
      </w:r>
      <w:r w:rsidDel="00B456E4">
        <w:fldChar w:fldCharType="end"/>
      </w:r>
      <w:r w:rsidR="00F81596" w:rsidDel="00B456E4">
        <w:delText xml:space="preserve"> </w:delText>
      </w:r>
      <w:r w:rsidDel="00B456E4">
        <w:fldChar w:fldCharType="begin"/>
      </w:r>
      <w:r w:rsidDel="00B456E4">
        <w:delInstrText xml:space="preserve"> DOCPROPERTY release_year \* MERGEFORMAT </w:delInstrText>
      </w:r>
      <w:r w:rsidDel="00B456E4">
        <w:fldChar w:fldCharType="separate"/>
      </w:r>
      <w:r w:rsidR="00B456E4" w:rsidDel="00B456E4">
        <w:delText>2022</w:delText>
      </w:r>
      <w:r w:rsidDel="00B456E4">
        <w:fldChar w:fldCharType="end"/>
      </w:r>
    </w:del>
    <w:ins w:id="636" w:author="Lynn Laakso" w:date="2022-08-30T09:35:00Z">
      <w:r w:rsidR="00B456E4" w:rsidRPr="00B456E4">
        <w:t xml:space="preserve"> </w:t>
      </w:r>
      <w:r w:rsidR="00B456E4">
        <w:t xml:space="preserve">Version </w:t>
      </w:r>
      <w:r w:rsidR="00B456E4">
        <w:fldChar w:fldCharType="begin"/>
      </w:r>
      <w:r w:rsidR="00B456E4">
        <w:instrText xml:space="preserve"> DOCPROPERTY release_version \* MERGEFORMAT </w:instrText>
      </w:r>
      <w:r w:rsidR="00B456E4">
        <w:fldChar w:fldCharType="separate"/>
      </w:r>
      <w:r w:rsidR="00B456E4">
        <w:t>2.9.1</w:t>
      </w:r>
      <w:r w:rsidR="00B456E4">
        <w:fldChar w:fldCharType="end"/>
      </w:r>
      <w:r w:rsidR="00B456E4">
        <w:tab/>
        <w:t xml:space="preserve">Page </w:t>
      </w:r>
      <w:r w:rsidR="00B456E4">
        <w:fldChar w:fldCharType="begin"/>
      </w:r>
      <w:r w:rsidR="00B456E4">
        <w:instrText xml:space="preserve"> PAGE </w:instrText>
      </w:r>
      <w:r w:rsidR="00B456E4">
        <w:fldChar w:fldCharType="separate"/>
      </w:r>
      <w:r w:rsidR="00B456E4">
        <w:t>1</w:t>
      </w:r>
      <w:r w:rsidR="00B456E4">
        <w:fldChar w:fldCharType="end"/>
      </w:r>
    </w:ins>
  </w:p>
  <w:p w14:paraId="1915402A" w14:textId="39F95A77" w:rsidR="00F81596" w:rsidRDefault="00B456E4" w:rsidP="00EB410C">
    <w:pPr>
      <w:pStyle w:val="Footer"/>
    </w:pPr>
    <w:ins w:id="637" w:author="Lynn Laakso" w:date="2022-08-30T09:35:00Z">
      <w:r>
        <w:t xml:space="preserve">© </w:t>
      </w:r>
      <w:r>
        <w:fldChar w:fldCharType="begin"/>
      </w:r>
      <w:r>
        <w:instrText xml:space="preserve"> DOCPROPERTY release_year \* MERGEFORMAT </w:instrText>
      </w:r>
      <w:r>
        <w:fldChar w:fldCharType="separate"/>
      </w:r>
      <w:r>
        <w:t>2022</w:t>
      </w:r>
      <w:r>
        <w:fldChar w:fldCharType="end"/>
      </w:r>
      <w:r>
        <w:t xml:space="preserve"> Health Level Seven, International. All rights reserved.</w:t>
      </w:r>
      <w:r>
        <w:tab/>
      </w:r>
      <w:r>
        <w:fldChar w:fldCharType="begin"/>
      </w:r>
      <w:r>
        <w:instrText xml:space="preserve"> DOCPROPERTY release_month\*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r>
        <w:t xml:space="preserve"> </w:t>
      </w:r>
      <w:r>
        <w:fldChar w:fldCharType="begin"/>
      </w:r>
      <w:r>
        <w:instrText xml:space="preserve"> DOCPROPERTY release_status \* MERGEFORMAT </w:instrText>
      </w:r>
      <w:r>
        <w:fldChar w:fldCharType="separate"/>
      </w:r>
      <w:r>
        <w:t>Normative Ballot 1</w:t>
      </w:r>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BE5A" w14:textId="77777777" w:rsidR="00C924CD" w:rsidRDefault="00C924CD" w:rsidP="0082699C">
      <w:pPr>
        <w:spacing w:after="0"/>
      </w:pPr>
      <w:r>
        <w:separator/>
      </w:r>
    </w:p>
  </w:footnote>
  <w:footnote w:type="continuationSeparator" w:id="0">
    <w:p w14:paraId="7F618EAE" w14:textId="77777777" w:rsidR="00C924CD" w:rsidRDefault="00C924CD"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Frank Oemig">
    <w15:presenceInfo w15:providerId="Windows Live" w15:userId="157b668585b94537"/>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364"/>
    <w:rsid w:val="0000519E"/>
    <w:rsid w:val="00062E15"/>
    <w:rsid w:val="000C59F0"/>
    <w:rsid w:val="00104A0B"/>
    <w:rsid w:val="00125A26"/>
    <w:rsid w:val="00152DD3"/>
    <w:rsid w:val="00165E6D"/>
    <w:rsid w:val="001A68A7"/>
    <w:rsid w:val="001D14AA"/>
    <w:rsid w:val="001F5E93"/>
    <w:rsid w:val="00210C5B"/>
    <w:rsid w:val="00250CD3"/>
    <w:rsid w:val="002570D2"/>
    <w:rsid w:val="00263F43"/>
    <w:rsid w:val="002B2E86"/>
    <w:rsid w:val="00337630"/>
    <w:rsid w:val="0035398F"/>
    <w:rsid w:val="00370CA1"/>
    <w:rsid w:val="003B5D60"/>
    <w:rsid w:val="003B63C5"/>
    <w:rsid w:val="003C6D6F"/>
    <w:rsid w:val="003D69E9"/>
    <w:rsid w:val="004504AC"/>
    <w:rsid w:val="0048076F"/>
    <w:rsid w:val="004E2D90"/>
    <w:rsid w:val="00552972"/>
    <w:rsid w:val="00556506"/>
    <w:rsid w:val="00575C32"/>
    <w:rsid w:val="00582853"/>
    <w:rsid w:val="005B23BD"/>
    <w:rsid w:val="005F4891"/>
    <w:rsid w:val="006138DD"/>
    <w:rsid w:val="00634A3A"/>
    <w:rsid w:val="006C7D73"/>
    <w:rsid w:val="007D3F46"/>
    <w:rsid w:val="007E264D"/>
    <w:rsid w:val="00817EEA"/>
    <w:rsid w:val="00820C9C"/>
    <w:rsid w:val="0082699C"/>
    <w:rsid w:val="008626C6"/>
    <w:rsid w:val="00864E5B"/>
    <w:rsid w:val="00875E59"/>
    <w:rsid w:val="00897DE0"/>
    <w:rsid w:val="0092608E"/>
    <w:rsid w:val="00933730"/>
    <w:rsid w:val="00982364"/>
    <w:rsid w:val="00984CF4"/>
    <w:rsid w:val="009A196E"/>
    <w:rsid w:val="009A4034"/>
    <w:rsid w:val="009A7E20"/>
    <w:rsid w:val="009B3894"/>
    <w:rsid w:val="009E516B"/>
    <w:rsid w:val="00A20647"/>
    <w:rsid w:val="00A347F9"/>
    <w:rsid w:val="00A458A1"/>
    <w:rsid w:val="00A61498"/>
    <w:rsid w:val="00A6165C"/>
    <w:rsid w:val="00A960FD"/>
    <w:rsid w:val="00AA4507"/>
    <w:rsid w:val="00AD28F7"/>
    <w:rsid w:val="00B23903"/>
    <w:rsid w:val="00B35294"/>
    <w:rsid w:val="00B41B54"/>
    <w:rsid w:val="00B42021"/>
    <w:rsid w:val="00B456E4"/>
    <w:rsid w:val="00BC0EDE"/>
    <w:rsid w:val="00BD194C"/>
    <w:rsid w:val="00C02E49"/>
    <w:rsid w:val="00C05928"/>
    <w:rsid w:val="00C103CB"/>
    <w:rsid w:val="00C665B0"/>
    <w:rsid w:val="00C924CD"/>
    <w:rsid w:val="00CC0700"/>
    <w:rsid w:val="00CE65F0"/>
    <w:rsid w:val="00D3526D"/>
    <w:rsid w:val="00D42C6B"/>
    <w:rsid w:val="00D55004"/>
    <w:rsid w:val="00E26855"/>
    <w:rsid w:val="00E90030"/>
    <w:rsid w:val="00E929DD"/>
    <w:rsid w:val="00EA4825"/>
    <w:rsid w:val="00EB410C"/>
    <w:rsid w:val="00EC7E3A"/>
    <w:rsid w:val="00EF0D72"/>
    <w:rsid w:val="00EF5251"/>
    <w:rsid w:val="00F134F1"/>
    <w:rsid w:val="00F167CC"/>
    <w:rsid w:val="00F55E42"/>
    <w:rsid w:val="00F631E8"/>
    <w:rsid w:val="00F640A8"/>
    <w:rsid w:val="00F80A9C"/>
    <w:rsid w:val="00F81596"/>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B41B54"/>
    <w:pPr>
      <w:tabs>
        <w:tab w:val="clear" w:pos="648"/>
        <w:tab w:val="left" w:pos="567"/>
      </w:tabs>
      <w:ind w:left="1077" w:right="720" w:hanging="1077"/>
      <w:pPrChange w:id="0" w:author="Lynn Laakso" w:date="2022-08-30T09:36:00Z">
        <w:pPr>
          <w:tabs>
            <w:tab w:val="left" w:pos="567"/>
            <w:tab w:val="right" w:leader="dot" w:pos="9360"/>
          </w:tabs>
          <w:spacing w:before="120" w:after="120"/>
          <w:ind w:left="1077" w:right="720" w:hanging="1077"/>
        </w:pPr>
      </w:pPrChange>
    </w:pPr>
    <w:rPr>
      <w:caps w:val="0"/>
      <w:rPrChange w:id="0" w:author="Lynn Laakso" w:date="2022-08-30T09:36:00Z">
        <w:rPr>
          <w:b/>
          <w:noProof/>
          <w:kern w:val="20"/>
          <w:lang w:val="en-US" w:eastAsia="en-US" w:bidi="ar-SA"/>
        </w:rPr>
      </w:rPrChange>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82364"/>
    <w:pPr>
      <w:keepNext/>
      <w:keepLines/>
      <w:spacing w:after="120"/>
      <w:ind w:left="1872" w:hanging="360"/>
    </w:pPr>
    <w:rPr>
      <w:rFonts w:ascii="LinePrinter" w:eastAsia="Times New Roman" w:hAnsi="LinePrinter"/>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24720</Words>
  <Characters>140904</Characters>
  <Application>Microsoft Office Word</Application>
  <DocSecurity>0</DocSecurity>
  <Lines>1174</Lines>
  <Paragraphs>330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165294</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Lynn Laakso</cp:lastModifiedBy>
  <cp:revision>4</cp:revision>
  <dcterms:created xsi:type="dcterms:W3CDTF">2022-08-30T13:33:00Z</dcterms:created>
  <dcterms:modified xsi:type="dcterms:W3CDTF">2022-08-30T13:36:00Z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2022-07-13T10:00:00Z</vt:filetime>
  </property>
</Properties>
</file>