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616D" w14:textId="00A03A09" w:rsidR="002A1701" w:rsidRPr="00E91032" w:rsidRDefault="00736E4A" w:rsidP="002A1701">
      <w:pPr>
        <w:pStyle w:val="ANSIdesignation"/>
        <w:spacing w:before="0" w:after="0"/>
        <w:rPr>
          <w:rFonts w:ascii="Arial Narrow" w:hAnsi="Arial Narrow"/>
          <w:bCs/>
          <w:rPrChange w:id="2" w:author="Lynn Laakso" w:date="2022-08-30T09:53:00Z">
            <w:rPr>
              <w:rFonts w:ascii="Arial Narrow" w:hAnsi="Arial Narrow"/>
              <w:b/>
            </w:rPr>
          </w:rPrChange>
        </w:rPr>
      </w:pPr>
      <w:bookmarkStart w:id="3" w:name="_Toc25579082"/>
      <w:bookmarkStart w:id="4" w:name="_Toc25585447"/>
      <w:r w:rsidRPr="00E91032">
        <w:rPr>
          <w:bCs/>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del w:id="5" w:author="Lynn Laakso" w:date="2022-08-30T09:52:00Z">
        <w:r w:rsidR="002A1701" w:rsidRPr="00E91032" w:rsidDel="00E91032">
          <w:rPr>
            <w:rFonts w:ascii="Arial Narrow" w:hAnsi="Arial Narrow"/>
            <w:bCs/>
            <w:noProof/>
            <w:rPrChange w:id="6" w:author="Lynn Laakso" w:date="2022-08-30T09:53:00Z">
              <w:rPr>
                <w:rFonts w:ascii="Arial Narrow" w:hAnsi="Arial Narrow"/>
                <w:b/>
                <w:noProof/>
              </w:rPr>
            </w:rPrChange>
          </w:rPr>
          <w:drawing>
            <wp:inline distT="0" distB="0" distL="0" distR="0" wp14:anchorId="025D55C1" wp14:editId="1A154B7B">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ins w:id="7" w:author="Lynn Laakso" w:date="2022-08-30T09:52:00Z">
        <w:r w:rsidR="00E91032" w:rsidRPr="00E91032">
          <w:rPr>
            <w:rFonts w:ascii="Arial Narrow" w:hAnsi="Arial Narrow"/>
            <w:bCs/>
            <w:rPrChange w:id="8" w:author="Lynn Laakso" w:date="2022-08-30T09:53:00Z">
              <w:rPr>
                <w:rFonts w:ascii="Arial Narrow" w:hAnsi="Arial Narrow"/>
                <w:b/>
              </w:rPr>
            </w:rPrChange>
          </w:rPr>
          <w:t>V291_R</w:t>
        </w:r>
      </w:ins>
      <w:ins w:id="9" w:author="Lynn Laakso" w:date="2022-08-30T09:53:00Z">
        <w:r w:rsidR="00E91032" w:rsidRPr="00E91032">
          <w:rPr>
            <w:rFonts w:ascii="Arial Narrow" w:hAnsi="Arial Narrow"/>
            <w:bCs/>
            <w:rPrChange w:id="10" w:author="Lynn Laakso" w:date="2022-08-30T09:53:00Z">
              <w:rPr>
                <w:rFonts w:ascii="Arial Narrow" w:hAnsi="Arial Narrow"/>
                <w:b/>
              </w:rPr>
            </w:rPrChange>
          </w:rPr>
          <w:t>1_N1_2022SEP</w:t>
        </w:r>
      </w:ins>
    </w:p>
    <w:p w14:paraId="175070DC" w14:textId="5B722F19" w:rsidR="002A1701" w:rsidDel="00E91032" w:rsidRDefault="002A1701" w:rsidP="002A1701">
      <w:pPr>
        <w:spacing w:after="0"/>
        <w:jc w:val="right"/>
        <w:rPr>
          <w:del w:id="11" w:author="Lynn Laakso" w:date="2022-08-30T09:53:00Z"/>
          <w:rFonts w:ascii="Garamond" w:hAnsi="Garamond"/>
          <w:b/>
          <w:sz w:val="32"/>
        </w:rPr>
      </w:pPr>
      <w:del w:id="12" w:author="Lynn Laakso" w:date="2022-08-30T09:53:00Z">
        <w:r w:rsidRPr="00980037" w:rsidDel="00E91032">
          <w:rPr>
            <w:rFonts w:ascii="Garamond" w:hAnsi="Garamond"/>
            <w:b/>
            <w:sz w:val="32"/>
          </w:rPr>
          <w:delText>ANSI/HL7 V2.9-2019</w:delText>
        </w:r>
      </w:del>
      <w:ins w:id="13" w:author="Amit Popat" w:date="2022-07-11T10:37:00Z">
        <w:del w:id="14" w:author="Lynn Laakso" w:date="2022-08-30T09:53:00Z">
          <w:r w:rsidR="00E56816" w:rsidDel="00E91032">
            <w:rPr>
              <w:rFonts w:ascii="Garamond" w:hAnsi="Garamond"/>
              <w:b/>
              <w:sz w:val="32"/>
            </w:rPr>
            <w:delText>22</w:delText>
          </w:r>
        </w:del>
      </w:ins>
    </w:p>
    <w:p w14:paraId="35CF8652" w14:textId="08E2557C" w:rsidR="00736E4A" w:rsidRPr="002A1701" w:rsidDel="00E91032" w:rsidRDefault="002A1701" w:rsidP="002A1701">
      <w:pPr>
        <w:spacing w:after="0"/>
        <w:jc w:val="right"/>
        <w:rPr>
          <w:del w:id="15" w:author="Lynn Laakso" w:date="2022-08-30T09:53:00Z"/>
        </w:rPr>
      </w:pPr>
      <w:del w:id="16" w:author="Lynn Laakso" w:date="2022-08-30T09:53:00Z">
        <w:r w:rsidDel="00E91032">
          <w:rPr>
            <w:rFonts w:ascii="Garamond" w:hAnsi="Garamond"/>
            <w:b/>
            <w:sz w:val="32"/>
          </w:rPr>
          <w:delText>12/9/2019</w:delText>
        </w:r>
      </w:del>
      <w:ins w:id="17" w:author="Amit Popat" w:date="2022-07-11T10:37:00Z">
        <w:del w:id="18" w:author="Lynn Laakso" w:date="2022-08-30T09:53:00Z">
          <w:r w:rsidR="00E56816" w:rsidDel="00E91032">
            <w:rPr>
              <w:rFonts w:ascii="Garamond" w:hAnsi="Garamond"/>
              <w:b/>
              <w:sz w:val="32"/>
            </w:rPr>
            <w:delText>7/11/2022</w:delText>
          </w:r>
        </w:del>
      </w:ins>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1DB2F48A" w:rsidR="004C2D45" w:rsidRDefault="00CD504E">
      <w:pPr>
        <w:rPr>
          <w:noProof/>
        </w:rPr>
      </w:pPr>
      <w:r>
        <w:rPr>
          <w:vanish/>
        </w:rPr>
        <w:fldChar w:fldCharType="begin"/>
      </w:r>
      <w:r>
        <w:rPr>
          <w:vanish/>
        </w:rPr>
        <w:instrText xml:space="preserve"> SEQ Kapitel \r 12 \* MERGEFORMAT </w:instrText>
      </w:r>
      <w:r>
        <w:rPr>
          <w:vanish/>
        </w:rPr>
        <w:fldChar w:fldCharType="separate"/>
      </w:r>
      <w:r>
        <w:rPr>
          <w:noProof/>
          <w:vanish/>
        </w:rPr>
        <w:t>12</w:t>
      </w:r>
      <w:r>
        <w:rPr>
          <w:vanish/>
        </w:rPr>
        <w:fldChar w:fldCharType="end"/>
      </w:r>
    </w:p>
    <w:tbl>
      <w:tblPr>
        <w:tblW w:w="9576" w:type="dxa"/>
        <w:tblLayout w:type="fixed"/>
        <w:tblLook w:val="0000" w:firstRow="0" w:lastRow="0" w:firstColumn="0" w:lastColumn="0" w:noHBand="0" w:noVBand="0"/>
        <w:tblPrChange w:id="19" w:author="Amit Popat" w:date="2022-07-11T10:39:00Z">
          <w:tblPr>
            <w:tblW w:w="9576" w:type="dxa"/>
            <w:tblLayout w:type="fixed"/>
            <w:tblLook w:val="0000" w:firstRow="0" w:lastRow="0" w:firstColumn="0" w:lastColumn="0" w:noHBand="0" w:noVBand="0"/>
          </w:tblPr>
        </w:tblPrChange>
      </w:tblPr>
      <w:tblGrid>
        <w:gridCol w:w="3171"/>
        <w:gridCol w:w="6405"/>
        <w:tblGridChange w:id="20">
          <w:tblGrid>
            <w:gridCol w:w="3171"/>
            <w:gridCol w:w="6405"/>
          </w:tblGrid>
        </w:tblGridChange>
      </w:tblGrid>
      <w:tr w:rsidR="00E56816" w:rsidRPr="00573AF5" w14:paraId="7769CC64" w14:textId="77777777" w:rsidTr="00E56816">
        <w:trPr>
          <w:trHeight w:val="360"/>
          <w:trPrChange w:id="21" w:author="Amit Popat" w:date="2022-07-11T10:39:00Z">
            <w:trPr>
              <w:trHeight w:val="360"/>
            </w:trPr>
          </w:trPrChange>
        </w:trPr>
        <w:tc>
          <w:tcPr>
            <w:tcW w:w="3171" w:type="dxa"/>
            <w:tcPrChange w:id="22" w:author="Amit Popat" w:date="2022-07-11T10:39:00Z">
              <w:tcPr>
                <w:tcW w:w="3168" w:type="dxa"/>
              </w:tcPr>
            </w:tcPrChange>
          </w:tcPr>
          <w:p w14:paraId="14DA4BD4" w14:textId="77777777" w:rsidR="00E56816" w:rsidRPr="00573AF5" w:rsidRDefault="00E56816" w:rsidP="00F8714F">
            <w:pPr>
              <w:spacing w:after="0"/>
              <w:rPr>
                <w:noProof/>
              </w:rPr>
            </w:pPr>
            <w:r w:rsidRPr="00573AF5">
              <w:rPr>
                <w:noProof/>
              </w:rPr>
              <w:t>Chapter Chair:</w:t>
            </w:r>
          </w:p>
        </w:tc>
        <w:tc>
          <w:tcPr>
            <w:tcW w:w="6405" w:type="dxa"/>
            <w:tcPrChange w:id="23" w:author="Amit Popat" w:date="2022-07-11T10:39:00Z">
              <w:tcPr>
                <w:tcW w:w="6408" w:type="dxa"/>
              </w:tcPr>
            </w:tcPrChange>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E56816">
        <w:trPr>
          <w:trHeight w:val="567"/>
          <w:trPrChange w:id="24" w:author="Amit Popat" w:date="2022-07-11T10:39:00Z">
            <w:trPr>
              <w:trHeight w:val="567"/>
            </w:trPr>
          </w:trPrChange>
        </w:trPr>
        <w:tc>
          <w:tcPr>
            <w:tcW w:w="3171" w:type="dxa"/>
            <w:tcPrChange w:id="25" w:author="Amit Popat" w:date="2022-07-11T10:39:00Z">
              <w:tcPr>
                <w:tcW w:w="3168" w:type="dxa"/>
              </w:tcPr>
            </w:tcPrChange>
          </w:tcPr>
          <w:p w14:paraId="30D30B92" w14:textId="77777777" w:rsidR="00E56816" w:rsidRPr="00573AF5" w:rsidRDefault="00E56816" w:rsidP="00F8714F">
            <w:pPr>
              <w:spacing w:after="0"/>
              <w:rPr>
                <w:noProof/>
              </w:rPr>
            </w:pPr>
            <w:r w:rsidRPr="00573AF5">
              <w:rPr>
                <w:noProof/>
              </w:rPr>
              <w:t>Chapter Chair:</w:t>
            </w:r>
          </w:p>
        </w:tc>
        <w:tc>
          <w:tcPr>
            <w:tcW w:w="6405" w:type="dxa"/>
            <w:tcPrChange w:id="26" w:author="Amit Popat" w:date="2022-07-11T10:39:00Z">
              <w:tcPr>
                <w:tcW w:w="6408" w:type="dxa"/>
              </w:tcPr>
            </w:tcPrChange>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E56816">
        <w:trPr>
          <w:trHeight w:val="567"/>
          <w:trPrChange w:id="27" w:author="Amit Popat" w:date="2022-07-11T10:39:00Z">
            <w:trPr>
              <w:trHeight w:val="567"/>
            </w:trPr>
          </w:trPrChange>
        </w:trPr>
        <w:tc>
          <w:tcPr>
            <w:tcW w:w="3171" w:type="dxa"/>
            <w:tcPrChange w:id="28" w:author="Amit Popat" w:date="2022-07-11T10:39:00Z">
              <w:tcPr>
                <w:tcW w:w="3168" w:type="dxa"/>
              </w:tcPr>
            </w:tcPrChange>
          </w:tcPr>
          <w:p w14:paraId="6F8996F5" w14:textId="77777777" w:rsidR="00E56816" w:rsidRPr="00573AF5" w:rsidRDefault="00E56816" w:rsidP="00F8714F">
            <w:pPr>
              <w:spacing w:after="0"/>
              <w:rPr>
                <w:noProof/>
              </w:rPr>
            </w:pPr>
            <w:r w:rsidRPr="00573AF5">
              <w:rPr>
                <w:noProof/>
              </w:rPr>
              <w:t>Chapter Chair:</w:t>
            </w:r>
          </w:p>
        </w:tc>
        <w:tc>
          <w:tcPr>
            <w:tcW w:w="6405" w:type="dxa"/>
            <w:tcPrChange w:id="29" w:author="Amit Popat" w:date="2022-07-11T10:39:00Z">
              <w:tcPr>
                <w:tcW w:w="6408" w:type="dxa"/>
              </w:tcPr>
            </w:tcPrChange>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E56816">
        <w:trPr>
          <w:trHeight w:val="567"/>
          <w:trPrChange w:id="30" w:author="Amit Popat" w:date="2022-07-11T10:39:00Z">
            <w:trPr>
              <w:trHeight w:val="567"/>
            </w:trPr>
          </w:trPrChange>
        </w:trPr>
        <w:tc>
          <w:tcPr>
            <w:tcW w:w="3171" w:type="dxa"/>
            <w:tcPrChange w:id="31" w:author="Amit Popat" w:date="2022-07-11T10:39:00Z">
              <w:tcPr>
                <w:tcW w:w="3168" w:type="dxa"/>
              </w:tcPr>
            </w:tcPrChange>
          </w:tcPr>
          <w:p w14:paraId="6516E261" w14:textId="77777777" w:rsidR="00E56816" w:rsidRPr="00573AF5" w:rsidRDefault="00E56816" w:rsidP="00F8714F">
            <w:pPr>
              <w:spacing w:after="0"/>
              <w:rPr>
                <w:noProof/>
              </w:rPr>
            </w:pPr>
            <w:r w:rsidRPr="00573AF5">
              <w:rPr>
                <w:noProof/>
              </w:rPr>
              <w:t>Chapter Chair:</w:t>
            </w:r>
          </w:p>
        </w:tc>
        <w:tc>
          <w:tcPr>
            <w:tcW w:w="6405" w:type="dxa"/>
            <w:tcPrChange w:id="32" w:author="Amit Popat" w:date="2022-07-11T10:39:00Z">
              <w:tcPr>
                <w:tcW w:w="6408" w:type="dxa"/>
              </w:tcPr>
            </w:tcPrChange>
          </w:tcPr>
          <w:p w14:paraId="39F78745" w14:textId="77777777" w:rsidR="00E56816" w:rsidRDefault="00E56816" w:rsidP="00F8714F">
            <w:pPr>
              <w:spacing w:before="0" w:after="0"/>
              <w:rPr>
                <w:noProof/>
              </w:rPr>
            </w:pPr>
            <w:r>
              <w:rPr>
                <w:noProof/>
              </w:rPr>
              <w:t>Jay Lyle</w:t>
            </w:r>
          </w:p>
          <w:p w14:paraId="680D2859" w14:textId="77777777" w:rsidR="00E56816" w:rsidRPr="00573AF5" w:rsidRDefault="00E56816" w:rsidP="00F8714F">
            <w:pPr>
              <w:spacing w:before="0" w:after="0"/>
              <w:rPr>
                <w:noProof/>
              </w:rPr>
            </w:pPr>
            <w:r>
              <w:rPr>
                <w:noProof/>
              </w:rPr>
              <w:t>U.S. Department of Veterans Affairs</w:t>
            </w:r>
            <w:r w:rsidRPr="00573AF5">
              <w:rPr>
                <w:noProof/>
              </w:rPr>
              <w:t xml:space="preserve"> </w:t>
            </w:r>
            <w:r w:rsidRPr="00573AF5">
              <w:rPr>
                <w:noProof/>
              </w:rPr>
              <w:br/>
            </w:r>
          </w:p>
        </w:tc>
      </w:tr>
      <w:tr w:rsidR="00E56816" w:rsidRPr="00573AF5" w14:paraId="5540FBCC" w14:textId="77777777" w:rsidTr="00E56816">
        <w:trPr>
          <w:trHeight w:val="567"/>
          <w:trPrChange w:id="33" w:author="Amit Popat" w:date="2022-07-11T10:39:00Z">
            <w:trPr>
              <w:trHeight w:val="567"/>
            </w:trPr>
          </w:trPrChange>
        </w:trPr>
        <w:tc>
          <w:tcPr>
            <w:tcW w:w="3171" w:type="dxa"/>
            <w:tcPrChange w:id="34" w:author="Amit Popat" w:date="2022-07-11T10:39:00Z">
              <w:tcPr>
                <w:tcW w:w="3168" w:type="dxa"/>
              </w:tcPr>
            </w:tcPrChange>
          </w:tcPr>
          <w:p w14:paraId="19C0E892" w14:textId="77777777" w:rsidR="00E56816" w:rsidRPr="00573AF5" w:rsidRDefault="00E56816" w:rsidP="00F8714F">
            <w:pPr>
              <w:spacing w:after="0"/>
              <w:rPr>
                <w:noProof/>
              </w:rPr>
            </w:pPr>
            <w:r w:rsidRPr="00573AF5">
              <w:rPr>
                <w:noProof/>
              </w:rPr>
              <w:t>Chapter Chair:</w:t>
            </w:r>
          </w:p>
        </w:tc>
        <w:tc>
          <w:tcPr>
            <w:tcW w:w="6405" w:type="dxa"/>
            <w:tcPrChange w:id="35" w:author="Amit Popat" w:date="2022-07-11T10:39:00Z">
              <w:tcPr>
                <w:tcW w:w="6408" w:type="dxa"/>
              </w:tcPr>
            </w:tcPrChange>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E56816">
        <w:trPr>
          <w:trHeight w:val="567"/>
          <w:trPrChange w:id="36" w:author="Amit Popat" w:date="2022-07-11T10:39:00Z">
            <w:trPr>
              <w:trHeight w:val="567"/>
            </w:trPr>
          </w:trPrChange>
        </w:trPr>
        <w:tc>
          <w:tcPr>
            <w:tcW w:w="3171" w:type="dxa"/>
            <w:tcPrChange w:id="37" w:author="Amit Popat" w:date="2022-07-11T10:39:00Z">
              <w:tcPr>
                <w:tcW w:w="3168" w:type="dxa"/>
              </w:tcPr>
            </w:tcPrChange>
          </w:tcPr>
          <w:p w14:paraId="39089435" w14:textId="77777777" w:rsidR="00E56816" w:rsidRPr="00573AF5" w:rsidRDefault="00E56816" w:rsidP="00F8714F">
            <w:pPr>
              <w:spacing w:after="0"/>
              <w:rPr>
                <w:noProof/>
              </w:rPr>
            </w:pPr>
            <w:r w:rsidRPr="00573AF5">
              <w:rPr>
                <w:noProof/>
              </w:rPr>
              <w:t>Chapter Chair:</w:t>
            </w:r>
          </w:p>
        </w:tc>
        <w:tc>
          <w:tcPr>
            <w:tcW w:w="6405" w:type="dxa"/>
            <w:tcPrChange w:id="38" w:author="Amit Popat" w:date="2022-07-11T10:39:00Z">
              <w:tcPr>
                <w:tcW w:w="6408" w:type="dxa"/>
              </w:tcPr>
            </w:tcPrChange>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E56816">
        <w:trPr>
          <w:trHeight w:val="567"/>
          <w:trPrChange w:id="39" w:author="Amit Popat" w:date="2022-07-11T10:39:00Z">
            <w:trPr>
              <w:trHeight w:val="567"/>
            </w:trPr>
          </w:trPrChange>
        </w:trPr>
        <w:tc>
          <w:tcPr>
            <w:tcW w:w="3171" w:type="dxa"/>
            <w:tcPrChange w:id="40" w:author="Amit Popat" w:date="2022-07-11T10:39:00Z">
              <w:tcPr>
                <w:tcW w:w="3168" w:type="dxa"/>
              </w:tcPr>
            </w:tcPrChange>
          </w:tcPr>
          <w:p w14:paraId="1DDAE81A" w14:textId="77777777" w:rsidR="00E56816" w:rsidRPr="00573AF5" w:rsidRDefault="00E56816" w:rsidP="00F8714F">
            <w:pPr>
              <w:spacing w:after="0"/>
              <w:rPr>
                <w:noProof/>
              </w:rPr>
            </w:pPr>
            <w:r w:rsidRPr="00573AF5">
              <w:rPr>
                <w:noProof/>
              </w:rPr>
              <w:t>Chapter Chair:</w:t>
            </w:r>
          </w:p>
        </w:tc>
        <w:tc>
          <w:tcPr>
            <w:tcW w:w="6405" w:type="dxa"/>
            <w:tcPrChange w:id="41" w:author="Amit Popat" w:date="2022-07-11T10:39:00Z">
              <w:tcPr>
                <w:tcW w:w="6408" w:type="dxa"/>
              </w:tcPr>
            </w:tcPrChange>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E56816">
        <w:trPr>
          <w:trHeight w:val="360"/>
          <w:trPrChange w:id="42" w:author="Amit Popat" w:date="2022-07-11T10:39:00Z">
            <w:trPr>
              <w:trHeight w:val="360"/>
            </w:trPr>
          </w:trPrChange>
        </w:trPr>
        <w:tc>
          <w:tcPr>
            <w:tcW w:w="3171" w:type="dxa"/>
            <w:tcPrChange w:id="43" w:author="Amit Popat" w:date="2022-07-11T10:39:00Z">
              <w:tcPr>
                <w:tcW w:w="3168" w:type="dxa"/>
              </w:tcPr>
            </w:tcPrChange>
          </w:tcPr>
          <w:p w14:paraId="1A830C14" w14:textId="77777777" w:rsidR="00E56816" w:rsidRPr="00573AF5" w:rsidRDefault="00E56816" w:rsidP="00F8714F">
            <w:pPr>
              <w:spacing w:after="0"/>
              <w:rPr>
                <w:noProof/>
              </w:rPr>
            </w:pPr>
            <w:r w:rsidRPr="00573AF5">
              <w:rPr>
                <w:noProof/>
              </w:rPr>
              <w:t>Chapter Editor:</w:t>
            </w:r>
          </w:p>
        </w:tc>
        <w:tc>
          <w:tcPr>
            <w:tcW w:w="6405" w:type="dxa"/>
            <w:tcPrChange w:id="44" w:author="Amit Popat" w:date="2022-07-11T10:39:00Z">
              <w:tcPr>
                <w:tcW w:w="6408" w:type="dxa"/>
              </w:tcPr>
            </w:tcPrChange>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E56816">
        <w:trPr>
          <w:trHeight w:val="360"/>
          <w:trPrChange w:id="45" w:author="Amit Popat" w:date="2022-07-11T10:39:00Z">
            <w:trPr>
              <w:trHeight w:val="360"/>
            </w:trPr>
          </w:trPrChange>
        </w:trPr>
        <w:tc>
          <w:tcPr>
            <w:tcW w:w="3171" w:type="dxa"/>
            <w:tcPrChange w:id="46" w:author="Amit Popat" w:date="2022-07-11T10:39:00Z">
              <w:tcPr>
                <w:tcW w:w="3168" w:type="dxa"/>
              </w:tcPr>
            </w:tcPrChange>
          </w:tcPr>
          <w:p w14:paraId="01BD628C" w14:textId="77777777" w:rsidR="00E56816" w:rsidRPr="00573AF5" w:rsidRDefault="00E56816" w:rsidP="00F8714F">
            <w:pPr>
              <w:spacing w:after="0"/>
              <w:rPr>
                <w:noProof/>
              </w:rPr>
            </w:pPr>
            <w:r w:rsidRPr="00573AF5">
              <w:rPr>
                <w:noProof/>
              </w:rPr>
              <w:t>Sponsoring Work Group</w:t>
            </w:r>
          </w:p>
        </w:tc>
        <w:tc>
          <w:tcPr>
            <w:tcW w:w="6405" w:type="dxa"/>
            <w:tcPrChange w:id="47" w:author="Amit Popat" w:date="2022-07-11T10:39:00Z">
              <w:tcPr>
                <w:tcW w:w="6408" w:type="dxa"/>
              </w:tcPr>
            </w:tcPrChange>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E56816">
        <w:trPr>
          <w:trHeight w:val="360"/>
          <w:trPrChange w:id="48" w:author="Amit Popat" w:date="2022-07-11T10:39:00Z">
            <w:trPr>
              <w:trHeight w:val="360"/>
            </w:trPr>
          </w:trPrChange>
        </w:trPr>
        <w:tc>
          <w:tcPr>
            <w:tcW w:w="3171" w:type="dxa"/>
            <w:tcPrChange w:id="49" w:author="Amit Popat" w:date="2022-07-11T10:39:00Z">
              <w:tcPr>
                <w:tcW w:w="3168" w:type="dxa"/>
              </w:tcPr>
            </w:tcPrChange>
          </w:tcPr>
          <w:p w14:paraId="1498F6C5" w14:textId="77777777" w:rsidR="00E56816" w:rsidRPr="00573AF5" w:rsidRDefault="00E56816" w:rsidP="00F8714F">
            <w:pPr>
              <w:rPr>
                <w:noProof/>
              </w:rPr>
            </w:pPr>
            <w:r w:rsidRPr="00573AF5">
              <w:rPr>
                <w:noProof/>
              </w:rPr>
              <w:t>List Server</w:t>
            </w:r>
          </w:p>
        </w:tc>
        <w:tc>
          <w:tcPr>
            <w:tcW w:w="6405" w:type="dxa"/>
            <w:tcPrChange w:id="50" w:author="Amit Popat" w:date="2022-07-11T10:39:00Z">
              <w:tcPr>
                <w:tcW w:w="6408" w:type="dxa"/>
              </w:tcPr>
            </w:tcPrChange>
          </w:tcPr>
          <w:p w14:paraId="4B3F9E89" w14:textId="77777777" w:rsidR="00E56816" w:rsidRPr="00573AF5" w:rsidRDefault="00E56816" w:rsidP="00F8714F">
            <w:pPr>
              <w:rPr>
                <w:noProof/>
              </w:rPr>
            </w:pPr>
            <w:r>
              <w:fldChar w:fldCharType="begin"/>
            </w:r>
            <w:r>
              <w:instrText>HYPERLINK "mailto:patientcare@lists.hl7.org"</w:instrText>
            </w:r>
            <w:r>
              <w:fldChar w:fldCharType="separate"/>
            </w:r>
            <w:r w:rsidRPr="00A92C76">
              <w:rPr>
                <w:rStyle w:val="Hyperlink"/>
                <w:rFonts w:ascii="Times New Roman" w:hAnsi="Times New Roman"/>
                <w:noProof/>
                <w:kern w:val="0"/>
                <w:sz w:val="22"/>
              </w:rPr>
              <w:t>patientcare@lists.hl7.org</w:t>
            </w:r>
            <w:r>
              <w:rPr>
                <w:rStyle w:val="Hyperlink"/>
                <w:rFonts w:ascii="Times New Roman" w:hAnsi="Times New Roman"/>
                <w:noProof/>
                <w:kern w:val="0"/>
                <w:sz w:val="22"/>
              </w:rPr>
              <w:fldChar w:fldCharType="end"/>
            </w:r>
            <w:r w:rsidRPr="00A92C76">
              <w:rPr>
                <w:noProof/>
              </w:rPr>
              <w:t xml:space="preserve"> </w:t>
            </w:r>
          </w:p>
        </w:tc>
      </w:tr>
      <w:tr w:rsidR="00E56816" w:rsidRPr="00573AF5" w:rsidDel="00E91032" w14:paraId="2AB82C94" w14:textId="7C8400A7" w:rsidTr="00E56816">
        <w:trPr>
          <w:trHeight w:val="360"/>
          <w:del w:id="51" w:author="Lynn Laakso" w:date="2022-08-30T09:53:00Z"/>
          <w:trPrChange w:id="52" w:author="Amit Popat" w:date="2022-07-11T10:39:00Z">
            <w:trPr>
              <w:trHeight w:val="360"/>
            </w:trPr>
          </w:trPrChange>
        </w:trPr>
        <w:tc>
          <w:tcPr>
            <w:tcW w:w="3171" w:type="dxa"/>
            <w:tcPrChange w:id="53" w:author="Amit Popat" w:date="2022-07-11T10:39:00Z">
              <w:tcPr>
                <w:tcW w:w="3168" w:type="dxa"/>
              </w:tcPr>
            </w:tcPrChange>
          </w:tcPr>
          <w:p w14:paraId="58FBA093" w14:textId="6DDD32A8" w:rsidR="00E56816" w:rsidRPr="00573AF5" w:rsidDel="00E91032" w:rsidRDefault="00E56816" w:rsidP="00F8714F">
            <w:pPr>
              <w:rPr>
                <w:del w:id="54" w:author="Lynn Laakso" w:date="2022-08-30T09:53:00Z"/>
                <w:noProof/>
              </w:rPr>
            </w:pPr>
          </w:p>
        </w:tc>
        <w:tc>
          <w:tcPr>
            <w:tcW w:w="6405" w:type="dxa"/>
            <w:tcPrChange w:id="55" w:author="Amit Popat" w:date="2022-07-11T10:39:00Z">
              <w:tcPr>
                <w:tcW w:w="6408" w:type="dxa"/>
              </w:tcPr>
            </w:tcPrChange>
          </w:tcPr>
          <w:p w14:paraId="484C1B17" w14:textId="59ED37D6" w:rsidR="00E56816" w:rsidRPr="00A92C76" w:rsidDel="00E91032" w:rsidRDefault="00E56816" w:rsidP="00F8714F">
            <w:pPr>
              <w:rPr>
                <w:del w:id="56" w:author="Lynn Laakso" w:date="2022-08-30T09:53:00Z"/>
                <w:noProof/>
              </w:rPr>
            </w:pPr>
          </w:p>
        </w:tc>
      </w:tr>
    </w:tbl>
    <w:p w14:paraId="2CF48A28" w14:textId="14679D20" w:rsidR="004C2D45" w:rsidDel="00E91032" w:rsidRDefault="004C2D45">
      <w:pPr>
        <w:rPr>
          <w:ins w:id="57" w:author="Amit Popat" w:date="2022-07-11T10:39:00Z"/>
          <w:del w:id="58" w:author="Lynn Laakso" w:date="2022-08-30T09:53:00Z"/>
          <w:noProof/>
        </w:rPr>
      </w:pPr>
      <w:bookmarkStart w:id="59" w:name="_Toc348247661"/>
      <w:bookmarkStart w:id="60" w:name="_Toc348260767"/>
      <w:bookmarkStart w:id="61" w:name="_Toc348346694"/>
      <w:bookmarkStart w:id="62" w:name="_Toc349103316"/>
      <w:bookmarkStart w:id="63" w:name="_Toc349538269"/>
      <w:bookmarkStart w:id="64" w:name="_Toc349538297"/>
      <w:bookmarkStart w:id="65" w:name="_Toc349538360"/>
    </w:p>
    <w:p w14:paraId="7C80E355" w14:textId="6E168BE0" w:rsidR="00E56816" w:rsidDel="00E91032" w:rsidRDefault="00E56816">
      <w:pPr>
        <w:rPr>
          <w:ins w:id="66" w:author="Amit Popat" w:date="2022-07-11T10:39:00Z"/>
          <w:del w:id="67" w:author="Lynn Laakso" w:date="2022-08-30T09:53:00Z"/>
          <w:noProof/>
        </w:rPr>
      </w:pPr>
    </w:p>
    <w:p w14:paraId="251AA6BF" w14:textId="6D30CAB9" w:rsidR="00E56816" w:rsidDel="00E91032" w:rsidRDefault="00E56816">
      <w:pPr>
        <w:rPr>
          <w:del w:id="68" w:author="Lynn Laakso" w:date="2022-08-30T09:53:00Z"/>
          <w:noProof/>
        </w:rPr>
      </w:pPr>
    </w:p>
    <w:p w14:paraId="3C64DBCD" w14:textId="369CBDBF" w:rsidR="004C2D45" w:rsidRDefault="004064CB">
      <w:pPr>
        <w:pStyle w:val="Heading2"/>
        <w:rPr>
          <w:noProof/>
          <w:lang w:val="fr-FR"/>
        </w:rPr>
      </w:pPr>
      <w:bookmarkStart w:id="69" w:name="_Toc29038657"/>
      <w:r>
        <w:rPr>
          <w:noProof/>
          <w:lang w:val="fr-FR"/>
        </w:rPr>
        <w:t>C</w:t>
      </w:r>
      <w:r w:rsidR="004C2D45">
        <w:rPr>
          <w:noProof/>
          <w:lang w:val="fr-FR"/>
        </w:rPr>
        <w:t xml:space="preserve">hapter 12 </w:t>
      </w:r>
      <w:r>
        <w:rPr>
          <w:noProof/>
          <w:lang w:val="fr-FR"/>
        </w:rPr>
        <w:t>C</w:t>
      </w:r>
      <w:r w:rsidR="004C2D45">
        <w:rPr>
          <w:noProof/>
          <w:lang w:val="fr-FR"/>
        </w:rPr>
        <w:t>ontents</w:t>
      </w:r>
      <w:bookmarkEnd w:id="69"/>
    </w:p>
    <w:p w14:paraId="29603CA5" w14:textId="0A034BD8" w:rsidR="007A791D" w:rsidRDefault="007A791D" w:rsidP="007A0D6C">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rsidR="00000000">
        <w:fldChar w:fldCharType="begin"/>
      </w:r>
      <w:r w:rsidR="00000000">
        <w:instrText xml:space="preserve"> HYPERLINK \l "_Toc29038657" </w:instrText>
      </w:r>
      <w:ins w:id="70" w:author="Lynn Laakso" w:date="2022-08-30T09:56:00Z"/>
      <w:r w:rsidR="00000000">
        <w:fldChar w:fldCharType="separate"/>
      </w:r>
      <w:r w:rsidRPr="00E536DA">
        <w:rPr>
          <w:rStyle w:val="Hyperlink"/>
          <w:lang w:val="fr-FR"/>
        </w:rPr>
        <w:t>12.1</w:t>
      </w:r>
      <w:r>
        <w:rPr>
          <w:rFonts w:asciiTheme="minorHAnsi" w:eastAsiaTheme="minorEastAsia" w:hAnsiTheme="minorHAnsi" w:cstheme="minorBidi"/>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sidR="007A0D6C">
        <w:rPr>
          <w:webHidden/>
        </w:rPr>
        <w:t>1</w:t>
      </w:r>
      <w:r>
        <w:rPr>
          <w:webHidden/>
        </w:rPr>
        <w:fldChar w:fldCharType="end"/>
      </w:r>
      <w:r w:rsidR="00000000">
        <w:fldChar w:fldCharType="end"/>
      </w:r>
    </w:p>
    <w:p w14:paraId="6C035331" w14:textId="370A03AC" w:rsidR="007A791D" w:rsidRDefault="00000000" w:rsidP="007A0D6C">
      <w:pPr>
        <w:pStyle w:val="TOC2"/>
        <w:rPr>
          <w:rFonts w:asciiTheme="minorHAnsi" w:eastAsiaTheme="minorEastAsia" w:hAnsiTheme="minorHAnsi" w:cstheme="minorBidi"/>
          <w:kern w:val="0"/>
          <w:sz w:val="22"/>
          <w:szCs w:val="22"/>
        </w:rPr>
      </w:pPr>
      <w:r>
        <w:fldChar w:fldCharType="begin"/>
      </w:r>
      <w:r>
        <w:instrText xml:space="preserve"> HYPERLINK \l "_Toc29038658" </w:instrText>
      </w:r>
      <w:ins w:id="71" w:author="Lynn Laakso" w:date="2022-08-30T09:56:00Z"/>
      <w:r>
        <w:fldChar w:fldCharType="separate"/>
      </w:r>
      <w:r w:rsidR="007A791D" w:rsidRPr="00E536DA">
        <w:rPr>
          <w:rStyle w:val="Hyperlink"/>
        </w:rPr>
        <w:t>12.2</w:t>
      </w:r>
      <w:r w:rsidR="007A791D">
        <w:rPr>
          <w:rFonts w:asciiTheme="minorHAnsi" w:eastAsiaTheme="minorEastAsia" w:hAnsiTheme="minorHAnsi" w:cstheme="minorBidi"/>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r w:rsidR="007A0D6C">
        <w:rPr>
          <w:webHidden/>
        </w:rPr>
        <w:t>2</w:t>
      </w:r>
      <w:r w:rsidR="007A791D">
        <w:rPr>
          <w:webHidden/>
        </w:rPr>
        <w:fldChar w:fldCharType="end"/>
      </w:r>
      <w:r>
        <w:fldChar w:fldCharType="end"/>
      </w:r>
    </w:p>
    <w:p w14:paraId="569B630E" w14:textId="099ED7BA"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"_Toc29038659" </w:instrText>
      </w:r>
      <w:ins w:id="72" w:author="Lynn Laakso" w:date="2022-08-30T09:56:00Z"/>
      <w:r>
        <w:fldChar w:fldCharType="separate"/>
      </w:r>
      <w:r w:rsidR="007A791D" w:rsidRPr="00E536DA">
        <w:rPr>
          <w:rStyle w:val="Hyperlink"/>
        </w:rPr>
        <w:t>12.2.1</w:t>
      </w:r>
      <w:r w:rsidR="007A791D">
        <w:rPr>
          <w:rFonts w:asciiTheme="minorHAnsi" w:eastAsiaTheme="minorEastAsia" w:hAnsiTheme="minorHAnsi" w:cstheme="minorBidi"/>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ins w:id="73" w:author="Lynn Laakso" w:date="2022-08-30T09:56:00Z">
        <w:r w:rsidR="007A0D6C">
          <w:rPr>
            <w:webHidden/>
          </w:rPr>
          <w:t>2</w:t>
        </w:r>
      </w:ins>
      <w:del w:id="74" w:author="Lynn Laakso" w:date="2022-08-30T09:56:00Z">
        <w:r w:rsidR="007A791D" w:rsidDel="007A0D6C">
          <w:rPr>
            <w:webHidden/>
          </w:rPr>
          <w:delText>3</w:delText>
        </w:r>
      </w:del>
      <w:r w:rsidR="007A791D">
        <w:rPr>
          <w:webHidden/>
        </w:rPr>
        <w:fldChar w:fldCharType="end"/>
      </w:r>
      <w:r>
        <w:fldChar w:fldCharType="end"/>
      </w:r>
    </w:p>
    <w:p w14:paraId="2233EB6D" w14:textId="470861B5"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"_Toc29038660" </w:instrText>
      </w:r>
      <w:ins w:id="75" w:author="Lynn Laakso" w:date="2022-08-30T09:56:00Z"/>
      <w:r>
        <w:fldChar w:fldCharType="separate"/>
      </w:r>
      <w:r w:rsidR="007A791D" w:rsidRPr="00E536DA">
        <w:rPr>
          <w:rStyle w:val="Hyperlink"/>
        </w:rPr>
        <w:t>12.2.2</w:t>
      </w:r>
      <w:r w:rsidR="007A791D">
        <w:rPr>
          <w:rFonts w:asciiTheme="minorHAnsi" w:eastAsiaTheme="minorEastAsia" w:hAnsiTheme="minorHAnsi" w:cstheme="minorBidi"/>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r w:rsidR="007A0D6C">
        <w:rPr>
          <w:webHidden/>
        </w:rPr>
        <w:t>3</w:t>
      </w:r>
      <w:r w:rsidR="007A791D">
        <w:rPr>
          <w:webHidden/>
        </w:rPr>
        <w:fldChar w:fldCharType="end"/>
      </w:r>
      <w:r>
        <w:fldChar w:fldCharType="end"/>
      </w:r>
    </w:p>
    <w:p w14:paraId="3CDB782F" w14:textId="122C5436"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"_Toc29038661" </w:instrText>
      </w:r>
      <w:ins w:id="76" w:author="Lynn Laakso" w:date="2022-08-30T09:56:00Z"/>
      <w:r>
        <w:fldChar w:fldCharType="separate"/>
      </w:r>
      <w:r w:rsidR="007A791D" w:rsidRPr="00E536DA">
        <w:rPr>
          <w:rStyle w:val="Hyperlink"/>
        </w:rPr>
        <w:t>12.2.3</w:t>
      </w:r>
      <w:r w:rsidR="007A791D">
        <w:rPr>
          <w:rFonts w:asciiTheme="minorHAnsi" w:eastAsiaTheme="minorEastAsia" w:hAnsiTheme="minorHAnsi" w:cstheme="minorBidi"/>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r w:rsidR="007A0D6C">
        <w:rPr>
          <w:webHidden/>
        </w:rPr>
        <w:t>4</w:t>
      </w:r>
      <w:r w:rsidR="007A791D">
        <w:rPr>
          <w:webHidden/>
        </w:rPr>
        <w:fldChar w:fldCharType="end"/>
      </w:r>
      <w:r>
        <w:fldChar w:fldCharType="end"/>
      </w:r>
    </w:p>
    <w:p w14:paraId="4A9E76C5" w14:textId="7EB4F399"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"_Toc29038662" </w:instrText>
      </w:r>
      <w:ins w:id="77" w:author="Lynn Laakso" w:date="2022-08-30T09:56:00Z"/>
      <w:r>
        <w:fldChar w:fldCharType="separate"/>
      </w:r>
      <w:r w:rsidR="007A791D" w:rsidRPr="00E536DA">
        <w:rPr>
          <w:rStyle w:val="Hyperlink"/>
        </w:rPr>
        <w:t>12.2.4</w:t>
      </w:r>
      <w:r w:rsidR="007A791D">
        <w:rPr>
          <w:rFonts w:asciiTheme="minorHAnsi" w:eastAsiaTheme="minorEastAsia" w:hAnsiTheme="minorHAnsi" w:cstheme="minorBidi"/>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r w:rsidR="007A0D6C">
        <w:rPr>
          <w:webHidden/>
        </w:rPr>
        <w:t>4</w:t>
      </w:r>
      <w:r w:rsidR="007A791D">
        <w:rPr>
          <w:webHidden/>
        </w:rPr>
        <w:fldChar w:fldCharType="end"/>
      </w:r>
      <w:r>
        <w:fldChar w:fldCharType="end"/>
      </w:r>
    </w:p>
    <w:p w14:paraId="3C3F3949" w14:textId="2D8F2CCE"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"_Toc29038663" </w:instrText>
      </w:r>
      <w:ins w:id="78" w:author="Lynn Laakso" w:date="2022-08-30T09:56:00Z"/>
      <w:r>
        <w:fldChar w:fldCharType="separate"/>
      </w:r>
      <w:r w:rsidR="007A791D" w:rsidRPr="00E536DA">
        <w:rPr>
          <w:rStyle w:val="Hyperlink"/>
        </w:rPr>
        <w:t>12.2.5</w:t>
      </w:r>
      <w:r w:rsidR="007A791D">
        <w:rPr>
          <w:rFonts w:asciiTheme="minorHAnsi" w:eastAsiaTheme="minorEastAsia" w:hAnsiTheme="minorHAnsi" w:cstheme="minorBidi"/>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ins w:id="79" w:author="Lynn Laakso" w:date="2022-08-30T09:56:00Z">
        <w:r w:rsidR="007A0D6C">
          <w:rPr>
            <w:webHidden/>
          </w:rPr>
          <w:t>5</w:t>
        </w:r>
      </w:ins>
      <w:del w:id="80" w:author="Lynn Laakso" w:date="2022-08-30T09:56:00Z">
        <w:r w:rsidR="007A791D" w:rsidDel="007A0D6C">
          <w:rPr>
            <w:webHidden/>
          </w:rPr>
          <w:delText>6</w:delText>
        </w:r>
      </w:del>
      <w:r w:rsidR="007A791D">
        <w:rPr>
          <w:webHidden/>
        </w:rPr>
        <w:fldChar w:fldCharType="end"/>
      </w:r>
      <w:r>
        <w:fldChar w:fldCharType="end"/>
      </w:r>
    </w:p>
    <w:p w14:paraId="60857790" w14:textId="0F880133"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"_Toc29038664" </w:instrText>
      </w:r>
      <w:ins w:id="81" w:author="Lynn Laakso" w:date="2022-08-30T09:56:00Z"/>
      <w:r>
        <w:fldChar w:fldCharType="separate"/>
      </w:r>
      <w:r w:rsidR="007A791D" w:rsidRPr="00E536DA">
        <w:rPr>
          <w:rStyle w:val="Hyperlink"/>
        </w:rPr>
        <w:t>12.2.6</w:t>
      </w:r>
      <w:r w:rsidR="007A791D">
        <w:rPr>
          <w:rFonts w:asciiTheme="minorHAnsi" w:eastAsiaTheme="minorEastAsia" w:hAnsiTheme="minorHAnsi" w:cstheme="minorBidi"/>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r w:rsidR="007A0D6C">
        <w:rPr>
          <w:webHidden/>
        </w:rPr>
        <w:t>7</w:t>
      </w:r>
      <w:r w:rsidR="007A791D">
        <w:rPr>
          <w:webHidden/>
        </w:rPr>
        <w:fldChar w:fldCharType="end"/>
      </w:r>
      <w:r>
        <w:fldChar w:fldCharType="end"/>
      </w:r>
    </w:p>
    <w:p w14:paraId="7B48CB8A" w14:textId="42BB002F" w:rsidR="007A791D" w:rsidRDefault="00000000" w:rsidP="007A0D6C">
      <w:pPr>
        <w:pStyle w:val="TOC2"/>
        <w:rPr>
          <w:rFonts w:asciiTheme="minorHAnsi" w:eastAsiaTheme="minorEastAsia" w:hAnsiTheme="minorHAnsi" w:cstheme="minorBidi"/>
          <w:kern w:val="0"/>
          <w:sz w:val="22"/>
          <w:szCs w:val="22"/>
        </w:rPr>
      </w:pPr>
      <w:r>
        <w:fldChar w:fldCharType="begin"/>
      </w:r>
      <w:r>
        <w:instrText xml:space="preserve"> HYPERLINK \l "_Toc29038665" </w:instrText>
      </w:r>
      <w:ins w:id="82" w:author="Lynn Laakso" w:date="2022-08-30T09:56:00Z"/>
      <w:r>
        <w:fldChar w:fldCharType="separate"/>
      </w:r>
      <w:r w:rsidR="007A791D" w:rsidRPr="00E536DA">
        <w:rPr>
          <w:rStyle w:val="Hyperlink"/>
        </w:rPr>
        <w:t>12.3</w:t>
      </w:r>
      <w:r w:rsidR="007A791D">
        <w:rPr>
          <w:rFonts w:asciiTheme="minorHAnsi" w:eastAsiaTheme="minorEastAsia" w:hAnsiTheme="minorHAnsi" w:cstheme="minorBidi"/>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r w:rsidR="007A0D6C">
        <w:rPr>
          <w:webHidden/>
        </w:rPr>
        <w:t>7</w:t>
      </w:r>
      <w:r w:rsidR="007A791D">
        <w:rPr>
          <w:webHidden/>
        </w:rPr>
        <w:fldChar w:fldCharType="end"/>
      </w:r>
      <w:r>
        <w:fldChar w:fldCharType="end"/>
      </w:r>
    </w:p>
    <w:p w14:paraId="32B5737B" w14:textId="4F5327A7"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"_Toc29038666" </w:instrText>
      </w:r>
      <w:ins w:id="83" w:author="Lynn Laakso" w:date="2022-08-30T09:56:00Z"/>
      <w:r>
        <w:fldChar w:fldCharType="separate"/>
      </w:r>
      <w:r w:rsidR="007A791D" w:rsidRPr="00E536DA">
        <w:rPr>
          <w:rStyle w:val="Hyperlink"/>
        </w:rPr>
        <w:t>12.3.1</w:t>
      </w:r>
      <w:r w:rsidR="007A791D">
        <w:rPr>
          <w:rFonts w:asciiTheme="minorHAnsi" w:eastAsiaTheme="minorEastAsia" w:hAnsiTheme="minorHAnsi" w:cstheme="minorBidi"/>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r w:rsidR="007A0D6C">
        <w:rPr>
          <w:webHidden/>
        </w:rPr>
        <w:t>7</w:t>
      </w:r>
      <w:r w:rsidR="007A791D">
        <w:rPr>
          <w:webHidden/>
        </w:rPr>
        <w:fldChar w:fldCharType="end"/>
      </w:r>
      <w:r>
        <w:fldChar w:fldCharType="end"/>
      </w:r>
    </w:p>
    <w:p w14:paraId="761C0362" w14:textId="561C3C22"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"_Toc29038667" </w:instrText>
      </w:r>
      <w:ins w:id="84" w:author="Lynn Laakso" w:date="2022-08-30T09:56:00Z"/>
      <w:r>
        <w:fldChar w:fldCharType="separate"/>
      </w:r>
      <w:r w:rsidR="007A791D" w:rsidRPr="00E536DA">
        <w:rPr>
          <w:rStyle w:val="Hyperlink"/>
        </w:rPr>
        <w:t>12.3.2</w:t>
      </w:r>
      <w:r w:rsidR="007A791D">
        <w:rPr>
          <w:rFonts w:asciiTheme="minorHAnsi" w:eastAsiaTheme="minorEastAsia" w:hAnsiTheme="minorHAnsi" w:cstheme="minorBidi"/>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r w:rsidR="007A0D6C">
        <w:rPr>
          <w:webHidden/>
        </w:rPr>
        <w:t>10</w:t>
      </w:r>
      <w:r w:rsidR="007A791D">
        <w:rPr>
          <w:webHidden/>
        </w:rPr>
        <w:fldChar w:fldCharType="end"/>
      </w:r>
      <w:r>
        <w:fldChar w:fldCharType="end"/>
      </w:r>
    </w:p>
    <w:p w14:paraId="2BBAAE4E" w14:textId="574EDDAE" w:rsidR="007A791D" w:rsidRDefault="00000000" w:rsidP="007A0D6C">
      <w:pPr>
        <w:pStyle w:val="TOC3"/>
        <w:rPr>
          <w:rFonts w:asciiTheme="minorHAnsi" w:eastAsiaTheme="minorEastAsia" w:hAnsiTheme="minorHAnsi" w:cstheme="minorBidi"/>
          <w:kern w:val="0"/>
          <w:sz w:val="22"/>
          <w:szCs w:val="22"/>
        </w:rPr>
      </w:pPr>
      <w:r>
        <w:lastRenderedPageBreak/>
        <w:fldChar w:fldCharType="begin"/>
      </w:r>
      <w:r>
        <w:instrText xml:space="preserve"> HYPERLINK \l "_Toc29038668" </w:instrText>
      </w:r>
      <w:ins w:id="85" w:author="Lynn Laakso" w:date="2022-08-30T09:56:00Z"/>
      <w:r>
        <w:fldChar w:fldCharType="separate"/>
      </w:r>
      <w:r w:rsidR="007A791D" w:rsidRPr="00E536DA">
        <w:rPr>
          <w:rStyle w:val="Hyperlink"/>
        </w:rPr>
        <w:t>12.3.3</w:t>
      </w:r>
      <w:r w:rsidR="007A791D">
        <w:rPr>
          <w:rFonts w:asciiTheme="minorHAnsi" w:eastAsiaTheme="minorEastAsia" w:hAnsiTheme="minorHAnsi" w:cstheme="minorBidi"/>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ins w:id="86" w:author="Lynn Laakso" w:date="2022-08-30T09:56:00Z">
        <w:r w:rsidR="007A0D6C">
          <w:rPr>
            <w:webHidden/>
          </w:rPr>
          <w:t>13</w:t>
        </w:r>
      </w:ins>
      <w:del w:id="87" w:author="Lynn Laakso" w:date="2022-08-30T09:56:00Z">
        <w:r w:rsidR="007A791D" w:rsidDel="007A0D6C">
          <w:rPr>
            <w:webHidden/>
          </w:rPr>
          <w:delText>12</w:delText>
        </w:r>
      </w:del>
      <w:r w:rsidR="007A791D">
        <w:rPr>
          <w:webHidden/>
        </w:rPr>
        <w:fldChar w:fldCharType="end"/>
      </w:r>
      <w:r>
        <w:fldChar w:fldCharType="end"/>
      </w:r>
    </w:p>
    <w:p w14:paraId="33BDA8CC" w14:textId="1D2430C4"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"_Toc29038669" </w:instrText>
      </w:r>
      <w:ins w:id="88" w:author="Lynn Laakso" w:date="2022-08-30T09:56:00Z"/>
      <w:r>
        <w:fldChar w:fldCharType="separate"/>
      </w:r>
      <w:r w:rsidR="007A791D" w:rsidRPr="00E536DA">
        <w:rPr>
          <w:rStyle w:val="Hyperlink"/>
        </w:rPr>
        <w:t>12.3.4</w:t>
      </w:r>
      <w:r w:rsidR="007A791D">
        <w:rPr>
          <w:rFonts w:asciiTheme="minorHAnsi" w:eastAsiaTheme="minorEastAsia" w:hAnsiTheme="minorHAnsi" w:cstheme="minorBidi"/>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r w:rsidR="007A0D6C">
        <w:rPr>
          <w:webHidden/>
        </w:rPr>
        <w:t>15</w:t>
      </w:r>
      <w:r w:rsidR="007A791D">
        <w:rPr>
          <w:webHidden/>
        </w:rPr>
        <w:fldChar w:fldCharType="end"/>
      </w:r>
      <w:r>
        <w:fldChar w:fldCharType="end"/>
      </w:r>
    </w:p>
    <w:p w14:paraId="0E01785F" w14:textId="469AF5D2"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"_Toc29038670" </w:instrText>
      </w:r>
      <w:ins w:id="89" w:author="Lynn Laakso" w:date="2022-08-30T09:56:00Z"/>
      <w:r>
        <w:fldChar w:fldCharType="separate"/>
      </w:r>
      <w:r w:rsidR="007A791D" w:rsidRPr="00E536DA">
        <w:rPr>
          <w:rStyle w:val="Hyperlink"/>
        </w:rPr>
        <w:t>12.3.5</w:t>
      </w:r>
      <w:r w:rsidR="007A791D">
        <w:rPr>
          <w:rFonts w:asciiTheme="minorHAnsi" w:eastAsiaTheme="minorEastAsia" w:hAnsiTheme="minorHAnsi" w:cstheme="minorBidi"/>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69739B51" w14:textId="46FDAB4C"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"_Toc29038671" </w:instrText>
      </w:r>
      <w:ins w:id="90" w:author="Lynn Laakso" w:date="2022-08-30T09:56:00Z"/>
      <w:r>
        <w:fldChar w:fldCharType="separate"/>
      </w:r>
      <w:r w:rsidR="007A791D" w:rsidRPr="00E536DA">
        <w:rPr>
          <w:rStyle w:val="Hyperlink"/>
          <w:lang w:val="fr-FR"/>
        </w:rPr>
        <w:t>12.3.6</w:t>
      </w:r>
      <w:r w:rsidR="007A791D">
        <w:rPr>
          <w:rFonts w:asciiTheme="minorHAnsi" w:eastAsiaTheme="minorEastAsia" w:hAnsiTheme="minorHAnsi" w:cstheme="minorBidi"/>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131A6538" w14:textId="592423B5"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"_Toc29038672" </w:instrText>
      </w:r>
      <w:ins w:id="91" w:author="Lynn Laakso" w:date="2022-08-30T09:56:00Z"/>
      <w:r>
        <w:fldChar w:fldCharType="separate"/>
      </w:r>
      <w:r w:rsidR="007A791D" w:rsidRPr="00E536DA">
        <w:rPr>
          <w:rStyle w:val="Hyperlink"/>
        </w:rPr>
        <w:t>12.3.7</w:t>
      </w:r>
      <w:r w:rsidR="007A791D">
        <w:rPr>
          <w:rFonts w:asciiTheme="minorHAnsi" w:eastAsiaTheme="minorEastAsia" w:hAnsiTheme="minorHAnsi" w:cstheme="minorBidi"/>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76A9D34E" w14:textId="08783ED5"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"_Toc29038673" </w:instrText>
      </w:r>
      <w:ins w:id="92" w:author="Lynn Laakso" w:date="2022-08-30T09:56:00Z"/>
      <w:r>
        <w:fldChar w:fldCharType="separate"/>
      </w:r>
      <w:r w:rsidR="007A791D" w:rsidRPr="00E536DA">
        <w:rPr>
          <w:rStyle w:val="Hyperlink"/>
        </w:rPr>
        <w:t>12.3.8</w:t>
      </w:r>
      <w:r w:rsidR="007A791D">
        <w:rPr>
          <w:rFonts w:asciiTheme="minorHAnsi" w:eastAsiaTheme="minorEastAsia" w:hAnsiTheme="minorHAnsi" w:cstheme="minorBidi"/>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6C1C5FDA" w14:textId="1E532BD3"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"_Toc29038674" </w:instrText>
      </w:r>
      <w:ins w:id="93" w:author="Lynn Laakso" w:date="2022-08-30T09:56:00Z"/>
      <w:r>
        <w:fldChar w:fldCharType="separate"/>
      </w:r>
      <w:r w:rsidR="007A791D" w:rsidRPr="00E536DA">
        <w:rPr>
          <w:rStyle w:val="Hyperlink"/>
        </w:rPr>
        <w:t>12.3.9</w:t>
      </w:r>
      <w:r w:rsidR="007A791D">
        <w:rPr>
          <w:rFonts w:asciiTheme="minorHAnsi" w:eastAsiaTheme="minorEastAsia" w:hAnsiTheme="minorHAnsi" w:cstheme="minorBidi"/>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17962C9A" w14:textId="1A4BE7D4"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"_Toc29038675" </w:instrText>
      </w:r>
      <w:ins w:id="94" w:author="Lynn Laakso" w:date="2022-08-30T09:56:00Z"/>
      <w:r>
        <w:fldChar w:fldCharType="separate"/>
      </w:r>
      <w:r w:rsidR="007A791D" w:rsidRPr="00E536DA">
        <w:rPr>
          <w:rStyle w:val="Hyperlink"/>
        </w:rPr>
        <w:t>12.3.10</w:t>
      </w:r>
      <w:r w:rsidR="007A791D">
        <w:rPr>
          <w:rFonts w:asciiTheme="minorHAnsi" w:eastAsiaTheme="minorEastAsia" w:hAnsiTheme="minorHAnsi" w:cstheme="minorBidi"/>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7739D3E7" w14:textId="1F190A6F"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"_Toc29038676" </w:instrText>
      </w:r>
      <w:ins w:id="95" w:author="Lynn Laakso" w:date="2022-08-30T09:56:00Z"/>
      <w:r>
        <w:fldChar w:fldCharType="separate"/>
      </w:r>
      <w:r w:rsidR="007A791D" w:rsidRPr="00E536DA">
        <w:rPr>
          <w:rStyle w:val="Hyperlink"/>
        </w:rPr>
        <w:t>12.3.11</w:t>
      </w:r>
      <w:r w:rsidR="007A791D">
        <w:rPr>
          <w:rFonts w:asciiTheme="minorHAnsi" w:eastAsiaTheme="minorEastAsia" w:hAnsiTheme="minorHAnsi" w:cstheme="minorBidi"/>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r w:rsidR="007A0D6C">
        <w:rPr>
          <w:webHidden/>
        </w:rPr>
        <w:t>18</w:t>
      </w:r>
      <w:r w:rsidR="007A791D">
        <w:rPr>
          <w:webHidden/>
        </w:rPr>
        <w:fldChar w:fldCharType="end"/>
      </w:r>
      <w:r>
        <w:fldChar w:fldCharType="end"/>
      </w:r>
    </w:p>
    <w:p w14:paraId="00833B75" w14:textId="37C0C85C"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"_Toc29038677" </w:instrText>
      </w:r>
      <w:ins w:id="96" w:author="Lynn Laakso" w:date="2022-08-30T09:56:00Z"/>
      <w:r>
        <w:fldChar w:fldCharType="separate"/>
      </w:r>
      <w:r w:rsidR="007A791D" w:rsidRPr="00E536DA">
        <w:rPr>
          <w:rStyle w:val="Hyperlink"/>
        </w:rPr>
        <w:t>12.3.12</w:t>
      </w:r>
      <w:r w:rsidR="007A791D">
        <w:rPr>
          <w:rFonts w:asciiTheme="minorHAnsi" w:eastAsiaTheme="minorEastAsia" w:hAnsiTheme="minorHAnsi" w:cstheme="minorBidi"/>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r w:rsidR="007A0D6C">
        <w:rPr>
          <w:webHidden/>
        </w:rPr>
        <w:t>19</w:t>
      </w:r>
      <w:r w:rsidR="007A791D">
        <w:rPr>
          <w:webHidden/>
        </w:rPr>
        <w:fldChar w:fldCharType="end"/>
      </w:r>
      <w:r>
        <w:fldChar w:fldCharType="end"/>
      </w:r>
    </w:p>
    <w:p w14:paraId="458CB8C4" w14:textId="0CA34305" w:rsidR="007A791D" w:rsidRDefault="00000000" w:rsidP="007A0D6C">
      <w:pPr>
        <w:pStyle w:val="TOC2"/>
        <w:rPr>
          <w:rFonts w:asciiTheme="minorHAnsi" w:eastAsiaTheme="minorEastAsia" w:hAnsiTheme="minorHAnsi" w:cstheme="minorBidi"/>
          <w:kern w:val="0"/>
          <w:sz w:val="22"/>
          <w:szCs w:val="22"/>
        </w:rPr>
      </w:pPr>
      <w:r>
        <w:fldChar w:fldCharType="begin"/>
      </w:r>
      <w:r>
        <w:instrText xml:space="preserve"> HYPERLINK \l "_Toc29038678" </w:instrText>
      </w:r>
      <w:ins w:id="97" w:author="Lynn Laakso" w:date="2022-08-30T09:56:00Z"/>
      <w:r>
        <w:fldChar w:fldCharType="separate"/>
      </w:r>
      <w:r w:rsidR="007A791D" w:rsidRPr="00E536DA">
        <w:rPr>
          <w:rStyle w:val="Hyperlink"/>
        </w:rPr>
        <w:t>12.4</w:t>
      </w:r>
      <w:r w:rsidR="007A791D">
        <w:rPr>
          <w:rFonts w:asciiTheme="minorHAnsi" w:eastAsiaTheme="minorEastAsia" w:hAnsiTheme="minorHAnsi" w:cstheme="minorBidi"/>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r w:rsidR="007A0D6C">
        <w:rPr>
          <w:webHidden/>
        </w:rPr>
        <w:t>19</w:t>
      </w:r>
      <w:r w:rsidR="007A791D">
        <w:rPr>
          <w:webHidden/>
        </w:rPr>
        <w:fldChar w:fldCharType="end"/>
      </w:r>
      <w:r>
        <w:fldChar w:fldCharType="end"/>
      </w:r>
    </w:p>
    <w:p w14:paraId="42991910" w14:textId="3951A171"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"_Toc29038679" </w:instrText>
      </w:r>
      <w:ins w:id="98" w:author="Lynn Laakso" w:date="2022-08-30T09:56:00Z"/>
      <w:r>
        <w:fldChar w:fldCharType="separate"/>
      </w:r>
      <w:r w:rsidR="007A791D" w:rsidRPr="00E536DA">
        <w:rPr>
          <w:rStyle w:val="Hyperlink"/>
        </w:rPr>
        <w:t>12.4.1</w:t>
      </w:r>
      <w:r w:rsidR="007A791D">
        <w:rPr>
          <w:rFonts w:asciiTheme="minorHAnsi" w:eastAsiaTheme="minorEastAsia" w:hAnsiTheme="minorHAnsi" w:cstheme="minorBidi"/>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r w:rsidR="007A0D6C">
        <w:rPr>
          <w:webHidden/>
        </w:rPr>
        <w:t>19</w:t>
      </w:r>
      <w:r w:rsidR="007A791D">
        <w:rPr>
          <w:webHidden/>
        </w:rPr>
        <w:fldChar w:fldCharType="end"/>
      </w:r>
      <w:r>
        <w:fldChar w:fldCharType="end"/>
      </w:r>
    </w:p>
    <w:p w14:paraId="0663424C" w14:textId="776346B7"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"_Toc29038680" </w:instrText>
      </w:r>
      <w:ins w:id="99" w:author="Lynn Laakso" w:date="2022-08-30T09:56:00Z"/>
      <w:r>
        <w:fldChar w:fldCharType="separate"/>
      </w:r>
      <w:r w:rsidR="007A791D" w:rsidRPr="00E536DA">
        <w:rPr>
          <w:rStyle w:val="Hyperlink"/>
        </w:rPr>
        <w:t>12.4.2</w:t>
      </w:r>
      <w:r w:rsidR="007A791D">
        <w:rPr>
          <w:rFonts w:asciiTheme="minorHAnsi" w:eastAsiaTheme="minorEastAsia" w:hAnsiTheme="minorHAnsi" w:cstheme="minorBidi"/>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r w:rsidR="007A0D6C">
        <w:rPr>
          <w:webHidden/>
        </w:rPr>
        <w:t>23</w:t>
      </w:r>
      <w:r w:rsidR="007A791D">
        <w:rPr>
          <w:webHidden/>
        </w:rPr>
        <w:fldChar w:fldCharType="end"/>
      </w:r>
      <w:r>
        <w:fldChar w:fldCharType="end"/>
      </w:r>
    </w:p>
    <w:p w14:paraId="28F31C07" w14:textId="713ED33A"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"_Toc29038681" </w:instrText>
      </w:r>
      <w:ins w:id="100" w:author="Lynn Laakso" w:date="2022-08-30T09:56:00Z"/>
      <w:r>
        <w:fldChar w:fldCharType="separate"/>
      </w:r>
      <w:r w:rsidR="007A791D" w:rsidRPr="00E536DA">
        <w:rPr>
          <w:rStyle w:val="Hyperlink"/>
        </w:rPr>
        <w:t>12.4.3</w:t>
      </w:r>
      <w:r w:rsidR="007A791D">
        <w:rPr>
          <w:rFonts w:asciiTheme="minorHAnsi" w:eastAsiaTheme="minorEastAsia" w:hAnsiTheme="minorHAnsi" w:cstheme="minorBidi"/>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r w:rsidR="007A0D6C">
        <w:rPr>
          <w:webHidden/>
        </w:rPr>
        <w:t>29</w:t>
      </w:r>
      <w:r w:rsidR="007A791D">
        <w:rPr>
          <w:webHidden/>
        </w:rPr>
        <w:fldChar w:fldCharType="end"/>
      </w:r>
      <w:r>
        <w:fldChar w:fldCharType="end"/>
      </w:r>
    </w:p>
    <w:p w14:paraId="1186F7C9" w14:textId="61EE6521"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"_Toc29038682" </w:instrText>
      </w:r>
      <w:ins w:id="101" w:author="Lynn Laakso" w:date="2022-08-30T09:56:00Z"/>
      <w:r>
        <w:fldChar w:fldCharType="separate"/>
      </w:r>
      <w:r w:rsidR="007A791D" w:rsidRPr="00E536DA">
        <w:rPr>
          <w:rStyle w:val="Hyperlink"/>
        </w:rPr>
        <w:t>12.4.4</w:t>
      </w:r>
      <w:r w:rsidR="007A791D">
        <w:rPr>
          <w:rFonts w:asciiTheme="minorHAnsi" w:eastAsiaTheme="minorEastAsia" w:hAnsiTheme="minorHAnsi" w:cstheme="minorBidi"/>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r w:rsidR="007A0D6C">
        <w:rPr>
          <w:webHidden/>
        </w:rPr>
        <w:t>30</w:t>
      </w:r>
      <w:r w:rsidR="007A791D">
        <w:rPr>
          <w:webHidden/>
        </w:rPr>
        <w:fldChar w:fldCharType="end"/>
      </w:r>
      <w:r>
        <w:fldChar w:fldCharType="end"/>
      </w:r>
    </w:p>
    <w:p w14:paraId="01DC9930" w14:textId="40FB3F7E" w:rsidR="007A791D" w:rsidRDefault="00000000" w:rsidP="007A0D6C">
      <w:pPr>
        <w:pStyle w:val="TOC3"/>
        <w:rPr>
          <w:rFonts w:asciiTheme="minorHAnsi" w:eastAsiaTheme="minorEastAsia" w:hAnsiTheme="minorHAnsi" w:cstheme="minorBidi"/>
          <w:kern w:val="0"/>
          <w:sz w:val="22"/>
          <w:szCs w:val="22"/>
        </w:rPr>
      </w:pPr>
      <w:r>
        <w:fldChar w:fldCharType="begin"/>
      </w:r>
      <w:r>
        <w:instrText xml:space="preserve"> HYPERLINK \l "_Toc29038683" </w:instrText>
      </w:r>
      <w:ins w:id="102" w:author="Lynn Laakso" w:date="2022-08-30T09:56:00Z"/>
      <w:r>
        <w:fldChar w:fldCharType="separate"/>
      </w:r>
      <w:r w:rsidR="007A791D" w:rsidRPr="00E536DA">
        <w:rPr>
          <w:rStyle w:val="Hyperlink"/>
        </w:rPr>
        <w:t>12.4.5</w:t>
      </w:r>
      <w:r w:rsidR="007A791D">
        <w:rPr>
          <w:rFonts w:asciiTheme="minorHAnsi" w:eastAsiaTheme="minorEastAsia" w:hAnsiTheme="minorHAnsi" w:cstheme="minorBidi"/>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r w:rsidR="007A0D6C">
        <w:rPr>
          <w:webHidden/>
        </w:rPr>
        <w:t>32</w:t>
      </w:r>
      <w:r w:rsidR="007A791D">
        <w:rPr>
          <w:webHidden/>
        </w:rPr>
        <w:fldChar w:fldCharType="end"/>
      </w:r>
      <w:r>
        <w:fldChar w:fldCharType="end"/>
      </w:r>
    </w:p>
    <w:p w14:paraId="06ED7EA3" w14:textId="3F0A2EE1" w:rsidR="007A791D" w:rsidRDefault="00000000" w:rsidP="007A0D6C">
      <w:pPr>
        <w:pStyle w:val="TOC2"/>
        <w:rPr>
          <w:rFonts w:asciiTheme="minorHAnsi" w:eastAsiaTheme="minorEastAsia" w:hAnsiTheme="minorHAnsi" w:cstheme="minorBidi"/>
          <w:kern w:val="0"/>
          <w:sz w:val="22"/>
          <w:szCs w:val="22"/>
        </w:rPr>
      </w:pPr>
      <w:r>
        <w:fldChar w:fldCharType="begin"/>
      </w:r>
      <w:r>
        <w:instrText xml:space="preserve"> HYPERLINK \l "_Toc29038684" </w:instrText>
      </w:r>
      <w:ins w:id="103" w:author="Lynn Laakso" w:date="2022-08-30T09:56:00Z"/>
      <w:r>
        <w:fldChar w:fldCharType="separate"/>
      </w:r>
      <w:r w:rsidR="007A791D" w:rsidRPr="00E536DA">
        <w:rPr>
          <w:rStyle w:val="Hyperlink"/>
        </w:rPr>
        <w:t>12.5</w:t>
      </w:r>
      <w:r w:rsidR="007A791D">
        <w:rPr>
          <w:rFonts w:asciiTheme="minorHAnsi" w:eastAsiaTheme="minorEastAsia" w:hAnsiTheme="minorHAnsi" w:cstheme="minorBidi"/>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r w:rsidR="007A0D6C">
        <w:rPr>
          <w:webHidden/>
        </w:rPr>
        <w:t>38</w:t>
      </w:r>
      <w:r w:rsidR="007A791D">
        <w:rPr>
          <w:webHidden/>
        </w:rPr>
        <w:fldChar w:fldCharType="end"/>
      </w:r>
      <w:r>
        <w:fldChar w:fldCharType="end"/>
      </w:r>
    </w:p>
    <w:p w14:paraId="601FEF88" w14:textId="72D6D21C" w:rsidR="007A791D" w:rsidRDefault="00000000" w:rsidP="007A0D6C">
      <w:pPr>
        <w:pStyle w:val="TOC2"/>
        <w:rPr>
          <w:rFonts w:asciiTheme="minorHAnsi" w:eastAsiaTheme="minorEastAsia" w:hAnsiTheme="minorHAnsi" w:cstheme="minorBidi"/>
          <w:kern w:val="0"/>
          <w:sz w:val="22"/>
          <w:szCs w:val="22"/>
        </w:rPr>
      </w:pPr>
      <w:r>
        <w:fldChar w:fldCharType="begin"/>
      </w:r>
      <w:r>
        <w:instrText xml:space="preserve"> HYPERLINK \l "_Toc29038685" </w:instrText>
      </w:r>
      <w:ins w:id="104" w:author="Lynn Laakso" w:date="2022-08-30T09:56:00Z"/>
      <w:r>
        <w:fldChar w:fldCharType="separate"/>
      </w:r>
      <w:r w:rsidR="007A791D" w:rsidRPr="00E536DA">
        <w:rPr>
          <w:rStyle w:val="Hyperlink"/>
        </w:rPr>
        <w:t>12.6</w:t>
      </w:r>
      <w:r w:rsidR="007A791D">
        <w:rPr>
          <w:rFonts w:asciiTheme="minorHAnsi" w:eastAsiaTheme="minorEastAsia" w:hAnsiTheme="minorHAnsi" w:cstheme="minorBidi"/>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r w:rsidR="007A0D6C">
        <w:rPr>
          <w:webHidden/>
        </w:rPr>
        <w:t>39</w:t>
      </w:r>
      <w:r w:rsidR="007A791D">
        <w:rPr>
          <w:webHidden/>
        </w:rPr>
        <w:fldChar w:fldCharType="end"/>
      </w:r>
      <w:r>
        <w:fldChar w:fldCharType="end"/>
      </w:r>
    </w:p>
    <w:p w14:paraId="44352DB5" w14:textId="3750354E" w:rsidR="007A791D" w:rsidRDefault="00000000" w:rsidP="007A0D6C">
      <w:pPr>
        <w:pStyle w:val="TOC2"/>
        <w:rPr>
          <w:rFonts w:asciiTheme="minorHAnsi" w:eastAsiaTheme="minorEastAsia" w:hAnsiTheme="minorHAnsi" w:cstheme="minorBidi"/>
          <w:kern w:val="0"/>
          <w:sz w:val="22"/>
          <w:szCs w:val="22"/>
        </w:rPr>
      </w:pPr>
      <w:r>
        <w:fldChar w:fldCharType="begin"/>
      </w:r>
      <w:r>
        <w:instrText xml:space="preserve"> HYPERLINK \l "_Toc29038686" </w:instrText>
      </w:r>
      <w:ins w:id="105" w:author="Lynn Laakso" w:date="2022-08-30T09:56:00Z"/>
      <w:r>
        <w:fldChar w:fldCharType="separate"/>
      </w:r>
      <w:r w:rsidR="007A791D" w:rsidRPr="00E536DA">
        <w:rPr>
          <w:rStyle w:val="Hyperlink"/>
        </w:rPr>
        <w:t>12.7</w:t>
      </w:r>
      <w:r w:rsidR="007A791D">
        <w:rPr>
          <w:rFonts w:asciiTheme="minorHAnsi" w:eastAsiaTheme="minorEastAsia" w:hAnsiTheme="minorHAnsi" w:cstheme="minorBidi"/>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r w:rsidR="007A0D6C">
        <w:rPr>
          <w:webHidden/>
        </w:rPr>
        <w:t>39</w:t>
      </w:r>
      <w:r w:rsidR="007A791D">
        <w:rPr>
          <w:webHidden/>
        </w:rPr>
        <w:fldChar w:fldCharType="end"/>
      </w:r>
      <w:r>
        <w:fldChar w:fldCharType="end"/>
      </w:r>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106" w:name="_Toc29038658"/>
      <w:r>
        <w:rPr>
          <w:noProof/>
        </w:rPr>
        <w:t>INTRODUCTION AND OVERVIEW</w:t>
      </w:r>
      <w:bookmarkEnd w:id="59"/>
      <w:bookmarkEnd w:id="60"/>
      <w:bookmarkEnd w:id="61"/>
      <w:bookmarkEnd w:id="62"/>
      <w:bookmarkEnd w:id="63"/>
      <w:bookmarkEnd w:id="64"/>
      <w:bookmarkEnd w:id="65"/>
      <w:bookmarkEnd w:id="106"/>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07" w:name="_Toc348247662"/>
      <w:bookmarkStart w:id="108" w:name="_Toc348260768"/>
      <w:bookmarkStart w:id="109" w:name="_Toc348346695"/>
      <w:bookmarkStart w:id="110" w:name="_Toc349103317"/>
      <w:bookmarkStart w:id="111" w:name="_Toc349538270"/>
      <w:bookmarkStart w:id="112" w:name="_Toc349538298"/>
      <w:bookmarkStart w:id="113" w:name="_Toc349538361"/>
      <w:bookmarkStart w:id="114" w:name="_Toc29038659"/>
      <w:r>
        <w:rPr>
          <w:noProof/>
        </w:rPr>
        <w:t>Glossary</w:t>
      </w:r>
      <w:bookmarkEnd w:id="107"/>
      <w:bookmarkEnd w:id="108"/>
      <w:bookmarkEnd w:id="109"/>
      <w:bookmarkEnd w:id="110"/>
      <w:bookmarkEnd w:id="111"/>
      <w:bookmarkEnd w:id="112"/>
      <w:bookmarkEnd w:id="113"/>
      <w:bookmarkEnd w:id="114"/>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 xml:space="preserve">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w:t>
      </w:r>
      <w:r>
        <w:rPr>
          <w:noProof/>
        </w:rPr>
        <w:lastRenderedPageBreak/>
        <w:t>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115" w:name="_Toc348247663"/>
      <w:bookmarkStart w:id="116" w:name="_Toc348260769"/>
      <w:bookmarkStart w:id="117" w:name="_Toc348346696"/>
      <w:bookmarkStart w:id="118" w:name="_Toc349103318"/>
      <w:bookmarkStart w:id="119" w:name="_Toc349538271"/>
      <w:bookmarkStart w:id="120" w:name="_Toc349538299"/>
      <w:bookmarkStart w:id="121" w:name="_Toc349538362"/>
      <w:bookmarkStart w:id="122" w:name="_Toc29038660"/>
      <w:r>
        <w:rPr>
          <w:noProof/>
        </w:rPr>
        <w:t>Scenario Descriptions</w:t>
      </w:r>
      <w:bookmarkEnd w:id="115"/>
      <w:bookmarkEnd w:id="116"/>
      <w:bookmarkEnd w:id="117"/>
      <w:bookmarkEnd w:id="118"/>
      <w:bookmarkEnd w:id="119"/>
      <w:bookmarkEnd w:id="120"/>
      <w:bookmarkEnd w:id="121"/>
      <w:bookmarkEnd w:id="122"/>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123" w:name="_Toc29038661"/>
      <w:r>
        <w:rPr>
          <w:noProof/>
        </w:rPr>
        <w:lastRenderedPageBreak/>
        <w:t>Trigger Events</w:t>
      </w:r>
      <w:bookmarkEnd w:id="123"/>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124" w:name="HL70003"/>
      <w:bookmarkStart w:id="125" w:name="_Toc138580186"/>
      <w:bookmarkStart w:id="126" w:name="_Toc176252449"/>
      <w:bookmarkStart w:id="127" w:name="_Toc29038662"/>
      <w:bookmarkStart w:id="128" w:name="_Toc348247664"/>
      <w:bookmarkStart w:id="129" w:name="_Toc348260770"/>
      <w:bookmarkStart w:id="130" w:name="_Toc348346697"/>
      <w:bookmarkStart w:id="131" w:name="_Toc349103319"/>
      <w:bookmarkStart w:id="132" w:name="_Toc349538272"/>
      <w:bookmarkStart w:id="133" w:name="_Toc349538300"/>
      <w:bookmarkStart w:id="134" w:name="_Toc349538363"/>
      <w:bookmarkEnd w:id="124"/>
      <w:bookmarkEnd w:id="125"/>
      <w:bookmarkEnd w:id="126"/>
      <w:r>
        <w:rPr>
          <w:noProof/>
        </w:rPr>
        <w:t>Use of Action Codes</w:t>
      </w:r>
      <w:bookmarkEnd w:id="127"/>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128"/>
      <w:bookmarkEnd w:id="129"/>
      <w:bookmarkEnd w:id="130"/>
      <w:bookmarkEnd w:id="131"/>
      <w:bookmarkEnd w:id="132"/>
      <w:bookmarkEnd w:id="133"/>
      <w:bookmarkEnd w:id="134"/>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lastRenderedPageBreak/>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135" w:name="_Toc29038663"/>
      <w:r>
        <w:rPr>
          <w:noProof/>
        </w:rPr>
        <w:t>Message Construction Rules</w:t>
      </w:r>
      <w:bookmarkEnd w:id="135"/>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t>
      </w:r>
      <w:r>
        <w:rPr>
          <w:noProof/>
        </w:rPr>
        <w:lastRenderedPageBreak/>
        <w:t xml:space="preserve">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lastRenderedPageBreak/>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136" w:name="_Toc29038664"/>
      <w:r>
        <w:rPr>
          <w:noProof/>
        </w:rPr>
        <w:t>Acknowledgment Choreograp</w:t>
      </w:r>
      <w:r w:rsidR="003C5B7C">
        <w:rPr>
          <w:noProof/>
        </w:rPr>
        <w:t>h</w:t>
      </w:r>
      <w:r>
        <w:rPr>
          <w:noProof/>
        </w:rPr>
        <w:t>y</w:t>
      </w:r>
      <w:bookmarkEnd w:id="136"/>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137" w:name="_Toc29038665"/>
      <w:r>
        <w:rPr>
          <w:noProof/>
        </w:rPr>
        <w:t>MESSAGE DEFINITIONS</w:t>
      </w:r>
      <w:bookmarkEnd w:id="137"/>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138"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138"/>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39" w:author="Amit Popat" w:date="2022-07-11T10:4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40">
          <w:tblGrid>
            <w:gridCol w:w="2882"/>
            <w:gridCol w:w="4321"/>
            <w:gridCol w:w="864"/>
            <w:gridCol w:w="1008"/>
          </w:tblGrid>
        </w:tblGridChange>
      </w:tblGrid>
      <w:tr w:rsidR="004C2D45" w:rsidRPr="004C2D45" w14:paraId="02A63473" w14:textId="77777777" w:rsidTr="00E56816">
        <w:trPr>
          <w:tblHeader/>
          <w:jc w:val="center"/>
          <w:trPrChange w:id="141" w:author="Amit Popat" w:date="2022-07-11T10:40:00Z">
            <w:trPr>
              <w:tblHeader/>
              <w:jc w:val="center"/>
            </w:trPr>
          </w:trPrChange>
        </w:trPr>
        <w:tc>
          <w:tcPr>
            <w:tcW w:w="2882" w:type="dxa"/>
            <w:tcBorders>
              <w:top w:val="single" w:sz="2" w:space="0" w:color="auto"/>
              <w:left w:val="nil"/>
              <w:bottom w:val="single" w:sz="4" w:space="0" w:color="auto"/>
              <w:right w:val="nil"/>
            </w:tcBorders>
            <w:shd w:val="clear" w:color="auto" w:fill="FFFFFF"/>
            <w:tcPrChange w:id="142" w:author="Amit Popat" w:date="2022-07-11T10:40:00Z">
              <w:tcPr>
                <w:tcW w:w="2880" w:type="dxa"/>
                <w:tcBorders>
                  <w:top w:val="single" w:sz="2" w:space="0" w:color="auto"/>
                  <w:left w:val="nil"/>
                  <w:bottom w:val="single" w:sz="4" w:space="0" w:color="auto"/>
                  <w:right w:val="nil"/>
                </w:tcBorders>
                <w:shd w:val="clear" w:color="auto" w:fill="FFFFFF"/>
              </w:tcPr>
            </w:tcPrChange>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43" w:author="Amit Popat" w:date="2022-07-11T10:40:00Z">
              <w:tcPr>
                <w:tcW w:w="4320" w:type="dxa"/>
                <w:tcBorders>
                  <w:top w:val="single" w:sz="2" w:space="0" w:color="auto"/>
                  <w:left w:val="nil"/>
                  <w:bottom w:val="single" w:sz="4" w:space="0" w:color="auto"/>
                  <w:right w:val="nil"/>
                </w:tcBorders>
                <w:shd w:val="clear" w:color="auto" w:fill="FFFFFF"/>
              </w:tcPr>
            </w:tcPrChange>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44" w:author="Amit Popat" w:date="2022-07-11T10:40:00Z">
              <w:tcPr>
                <w:tcW w:w="864" w:type="dxa"/>
                <w:tcBorders>
                  <w:top w:val="single" w:sz="2" w:space="0" w:color="auto"/>
                  <w:left w:val="nil"/>
                  <w:bottom w:val="single" w:sz="4" w:space="0" w:color="auto"/>
                  <w:right w:val="nil"/>
                </w:tcBorders>
                <w:shd w:val="clear" w:color="auto" w:fill="FFFFFF"/>
              </w:tcPr>
            </w:tcPrChange>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45" w:author="Amit Popat" w:date="2022-07-11T10:40:00Z">
              <w:tcPr>
                <w:tcW w:w="1008" w:type="dxa"/>
                <w:tcBorders>
                  <w:top w:val="single" w:sz="2" w:space="0" w:color="auto"/>
                  <w:left w:val="nil"/>
                  <w:bottom w:val="single" w:sz="4" w:space="0" w:color="auto"/>
                  <w:right w:val="nil"/>
                </w:tcBorders>
                <w:shd w:val="clear" w:color="auto" w:fill="FFFFFF"/>
              </w:tcPr>
            </w:tcPrChange>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E56816">
        <w:trPr>
          <w:jc w:val="center"/>
          <w:trPrChange w:id="146" w:author="Amit Popat" w:date="2022-07-11T10:40:00Z">
            <w:trPr>
              <w:jc w:val="center"/>
            </w:trPr>
          </w:trPrChange>
        </w:trPr>
        <w:tc>
          <w:tcPr>
            <w:tcW w:w="2882" w:type="dxa"/>
            <w:tcBorders>
              <w:top w:val="single" w:sz="4" w:space="0" w:color="auto"/>
              <w:left w:val="nil"/>
              <w:bottom w:val="dotted" w:sz="4" w:space="0" w:color="auto"/>
              <w:right w:val="nil"/>
            </w:tcBorders>
            <w:shd w:val="clear" w:color="auto" w:fill="FFFFFF"/>
            <w:tcPrChange w:id="147" w:author="Amit Popat" w:date="2022-07-11T10:40:00Z">
              <w:tcPr>
                <w:tcW w:w="2880" w:type="dxa"/>
                <w:tcBorders>
                  <w:top w:val="single" w:sz="4" w:space="0" w:color="auto"/>
                  <w:left w:val="nil"/>
                  <w:bottom w:val="dotted" w:sz="4" w:space="0" w:color="auto"/>
                  <w:right w:val="nil"/>
                </w:tcBorders>
                <w:shd w:val="clear" w:color="auto" w:fill="FFFFFF"/>
              </w:tcPr>
            </w:tcPrChange>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48" w:author="Amit Popat" w:date="2022-07-11T10:40:00Z">
              <w:tcPr>
                <w:tcW w:w="4320" w:type="dxa"/>
                <w:tcBorders>
                  <w:top w:val="single" w:sz="4" w:space="0" w:color="auto"/>
                  <w:left w:val="nil"/>
                  <w:bottom w:val="dotted" w:sz="4" w:space="0" w:color="auto"/>
                  <w:right w:val="nil"/>
                </w:tcBorders>
                <w:shd w:val="clear" w:color="auto" w:fill="FFFFFF"/>
              </w:tcPr>
            </w:tcPrChange>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49" w:author="Amit Popat" w:date="2022-07-11T10:40:00Z">
              <w:tcPr>
                <w:tcW w:w="864" w:type="dxa"/>
                <w:tcBorders>
                  <w:top w:val="single" w:sz="4" w:space="0" w:color="auto"/>
                  <w:left w:val="nil"/>
                  <w:bottom w:val="dotted" w:sz="4" w:space="0" w:color="auto"/>
                  <w:right w:val="nil"/>
                </w:tcBorders>
                <w:shd w:val="clear" w:color="auto" w:fill="FFFFFF"/>
              </w:tcPr>
            </w:tcPrChange>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50" w:author="Amit Popat" w:date="2022-07-11T10:40:00Z">
              <w:tcPr>
                <w:tcW w:w="1008" w:type="dxa"/>
                <w:tcBorders>
                  <w:top w:val="single" w:sz="4" w:space="0" w:color="auto"/>
                  <w:left w:val="nil"/>
                  <w:bottom w:val="dotted" w:sz="4" w:space="0" w:color="auto"/>
                  <w:right w:val="nil"/>
                </w:tcBorders>
                <w:shd w:val="clear" w:color="auto" w:fill="FFFFFF"/>
              </w:tcPr>
            </w:tcPrChange>
          </w:tcPr>
          <w:p w14:paraId="53B347F7" w14:textId="77777777" w:rsidR="004C2D45" w:rsidRDefault="004C2D45">
            <w:pPr>
              <w:pStyle w:val="MsgTableBody"/>
              <w:jc w:val="center"/>
              <w:rPr>
                <w:noProof/>
              </w:rPr>
            </w:pPr>
            <w:r>
              <w:rPr>
                <w:noProof/>
              </w:rPr>
              <w:t>2</w:t>
            </w:r>
          </w:p>
        </w:tc>
      </w:tr>
      <w:tr w:rsidR="004C2D45" w:rsidRPr="004C2D45" w14:paraId="621DF9A5" w14:textId="77777777" w:rsidTr="00E56816">
        <w:trPr>
          <w:jc w:val="center"/>
          <w:trPrChange w:id="15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52" w:author="Amit Popat" w:date="2022-07-11T10:40:00Z">
              <w:tcPr>
                <w:tcW w:w="2880" w:type="dxa"/>
                <w:tcBorders>
                  <w:top w:val="dotted" w:sz="4" w:space="0" w:color="auto"/>
                  <w:left w:val="nil"/>
                  <w:bottom w:val="dotted" w:sz="4" w:space="0" w:color="auto"/>
                  <w:right w:val="nil"/>
                </w:tcBorders>
                <w:shd w:val="clear" w:color="auto" w:fill="FFFFFF"/>
              </w:tcPr>
            </w:tcPrChange>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153" w:author="Amit Popat" w:date="2022-07-11T10:40:00Z">
              <w:tcPr>
                <w:tcW w:w="4320" w:type="dxa"/>
                <w:tcBorders>
                  <w:top w:val="dotted" w:sz="4" w:space="0" w:color="auto"/>
                  <w:left w:val="nil"/>
                  <w:bottom w:val="dotted" w:sz="4" w:space="0" w:color="auto"/>
                  <w:right w:val="nil"/>
                </w:tcBorders>
                <w:shd w:val="clear" w:color="auto" w:fill="FFFFFF"/>
              </w:tcPr>
            </w:tcPrChange>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154" w:author="Amit Popat" w:date="2022-07-11T10:40:00Z">
              <w:tcPr>
                <w:tcW w:w="864" w:type="dxa"/>
                <w:tcBorders>
                  <w:top w:val="dotted" w:sz="4" w:space="0" w:color="auto"/>
                  <w:left w:val="nil"/>
                  <w:bottom w:val="dotted" w:sz="4" w:space="0" w:color="auto"/>
                  <w:right w:val="nil"/>
                </w:tcBorders>
                <w:shd w:val="clear" w:color="auto" w:fill="FFFFFF"/>
              </w:tcPr>
            </w:tcPrChange>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 w:author="Amit Popat" w:date="2022-07-11T10:40:00Z">
              <w:tcPr>
                <w:tcW w:w="1008" w:type="dxa"/>
                <w:tcBorders>
                  <w:top w:val="dotted" w:sz="4" w:space="0" w:color="auto"/>
                  <w:left w:val="nil"/>
                  <w:bottom w:val="dotted" w:sz="4" w:space="0" w:color="auto"/>
                  <w:right w:val="nil"/>
                </w:tcBorders>
                <w:shd w:val="clear" w:color="auto" w:fill="FFFFFF"/>
              </w:tcPr>
            </w:tcPrChange>
          </w:tcPr>
          <w:p w14:paraId="28A1CC0E" w14:textId="77777777" w:rsidR="004C2D45" w:rsidRDefault="004C2D45">
            <w:pPr>
              <w:pStyle w:val="MsgTableBody"/>
              <w:jc w:val="center"/>
              <w:rPr>
                <w:noProof/>
              </w:rPr>
            </w:pPr>
            <w:r>
              <w:rPr>
                <w:noProof/>
              </w:rPr>
              <w:t>2</w:t>
            </w:r>
          </w:p>
        </w:tc>
      </w:tr>
      <w:tr w:rsidR="004C2D45" w:rsidRPr="004C2D45" w14:paraId="46C9990F" w14:textId="77777777" w:rsidTr="00E56816">
        <w:trPr>
          <w:jc w:val="center"/>
          <w:trPrChange w:id="15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57" w:author="Amit Popat" w:date="2022-07-11T10:40:00Z">
              <w:tcPr>
                <w:tcW w:w="2880" w:type="dxa"/>
                <w:tcBorders>
                  <w:top w:val="dotted" w:sz="4" w:space="0" w:color="auto"/>
                  <w:left w:val="nil"/>
                  <w:bottom w:val="dotted" w:sz="4" w:space="0" w:color="auto"/>
                  <w:right w:val="nil"/>
                </w:tcBorders>
                <w:shd w:val="clear" w:color="auto" w:fill="FFFFFF"/>
              </w:tcPr>
            </w:tcPrChange>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58" w:author="Amit Popat" w:date="2022-07-11T10:40:00Z">
              <w:tcPr>
                <w:tcW w:w="4320" w:type="dxa"/>
                <w:tcBorders>
                  <w:top w:val="dotted" w:sz="4" w:space="0" w:color="auto"/>
                  <w:left w:val="nil"/>
                  <w:bottom w:val="dotted" w:sz="4" w:space="0" w:color="auto"/>
                  <w:right w:val="nil"/>
                </w:tcBorders>
                <w:shd w:val="clear" w:color="auto" w:fill="FFFFFF"/>
              </w:tcPr>
            </w:tcPrChange>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59" w:author="Amit Popat" w:date="2022-07-11T10:40:00Z">
              <w:tcPr>
                <w:tcW w:w="864" w:type="dxa"/>
                <w:tcBorders>
                  <w:top w:val="dotted" w:sz="4" w:space="0" w:color="auto"/>
                  <w:left w:val="nil"/>
                  <w:bottom w:val="dotted" w:sz="4" w:space="0" w:color="auto"/>
                  <w:right w:val="nil"/>
                </w:tcBorders>
                <w:shd w:val="clear" w:color="auto" w:fill="FFFFFF"/>
              </w:tcPr>
            </w:tcPrChange>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0" w:author="Amit Popat" w:date="2022-07-11T10:40:00Z">
              <w:tcPr>
                <w:tcW w:w="1008" w:type="dxa"/>
                <w:tcBorders>
                  <w:top w:val="dotted" w:sz="4" w:space="0" w:color="auto"/>
                  <w:left w:val="nil"/>
                  <w:bottom w:val="dotted" w:sz="4" w:space="0" w:color="auto"/>
                  <w:right w:val="nil"/>
                </w:tcBorders>
                <w:shd w:val="clear" w:color="auto" w:fill="FFFFFF"/>
              </w:tcPr>
            </w:tcPrChange>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E56816">
        <w:trPr>
          <w:jc w:val="center"/>
          <w:trPrChange w:id="16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62" w:author="Amit Popat" w:date="2022-07-11T10:40:00Z">
              <w:tcPr>
                <w:tcW w:w="2880" w:type="dxa"/>
                <w:tcBorders>
                  <w:top w:val="dotted" w:sz="4" w:space="0" w:color="auto"/>
                  <w:left w:val="nil"/>
                  <w:bottom w:val="dotted" w:sz="4" w:space="0" w:color="auto"/>
                  <w:right w:val="nil"/>
                </w:tcBorders>
                <w:shd w:val="clear" w:color="auto" w:fill="FFFFFF"/>
              </w:tcPr>
            </w:tcPrChange>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163" w:author="Amit Popat" w:date="2022-07-11T10:40:00Z">
              <w:tcPr>
                <w:tcW w:w="4320" w:type="dxa"/>
                <w:tcBorders>
                  <w:top w:val="dotted" w:sz="4" w:space="0" w:color="auto"/>
                  <w:left w:val="nil"/>
                  <w:bottom w:val="dotted" w:sz="4" w:space="0" w:color="auto"/>
                  <w:right w:val="nil"/>
                </w:tcBorders>
                <w:shd w:val="clear" w:color="auto" w:fill="FFFFFF"/>
              </w:tcPr>
            </w:tcPrChange>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164" w:author="Amit Popat" w:date="2022-07-11T10:40:00Z">
              <w:tcPr>
                <w:tcW w:w="864" w:type="dxa"/>
                <w:tcBorders>
                  <w:top w:val="dotted" w:sz="4" w:space="0" w:color="auto"/>
                  <w:left w:val="nil"/>
                  <w:bottom w:val="dotted" w:sz="4" w:space="0" w:color="auto"/>
                  <w:right w:val="nil"/>
                </w:tcBorders>
                <w:shd w:val="clear" w:color="auto" w:fill="FFFFFF"/>
              </w:tcPr>
            </w:tcPrChange>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65" w:author="Amit Popat" w:date="2022-07-11T10:40:00Z">
              <w:tcPr>
                <w:tcW w:w="1008" w:type="dxa"/>
                <w:tcBorders>
                  <w:top w:val="dotted" w:sz="4" w:space="0" w:color="auto"/>
                  <w:left w:val="nil"/>
                  <w:bottom w:val="dotted" w:sz="4" w:space="0" w:color="auto"/>
                  <w:right w:val="nil"/>
                </w:tcBorders>
                <w:shd w:val="clear" w:color="auto" w:fill="FFFFFF"/>
              </w:tcPr>
            </w:tcPrChange>
          </w:tcPr>
          <w:p w14:paraId="496156C0" w14:textId="77777777" w:rsidR="004C2D45" w:rsidRDefault="004C2D45">
            <w:pPr>
              <w:pStyle w:val="MsgTableBody"/>
              <w:jc w:val="center"/>
              <w:rPr>
                <w:noProof/>
              </w:rPr>
            </w:pPr>
            <w:r>
              <w:rPr>
                <w:noProof/>
              </w:rPr>
              <w:t>3</w:t>
            </w:r>
          </w:p>
        </w:tc>
      </w:tr>
      <w:tr w:rsidR="00E56816" w14:paraId="0369FEF8" w14:textId="77777777" w:rsidTr="00E56816">
        <w:tblPrEx>
          <w:tblCellMar>
            <w:left w:w="108" w:type="dxa"/>
            <w:right w:w="108" w:type="dxa"/>
          </w:tblCellMar>
          <w:tblLook w:val="04A0" w:firstRow="1" w:lastRow="0" w:firstColumn="1" w:lastColumn="0" w:noHBand="0" w:noVBand="1"/>
        </w:tblPrEx>
        <w:trPr>
          <w:jc w:val="center"/>
          <w:ins w:id="166" w:author="Amit Popat" w:date="2022-07-11T10:40:00Z"/>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Default="00E56816">
            <w:pPr>
              <w:pStyle w:val="MsgTableBody"/>
              <w:spacing w:line="256" w:lineRule="auto"/>
              <w:rPr>
                <w:ins w:id="167" w:author="Amit Popat" w:date="2022-07-11T10:40:00Z"/>
                <w:b/>
                <w:bCs/>
                <w:noProof/>
                <w:color w:val="FF0000"/>
              </w:rPr>
            </w:pPr>
            <w:ins w:id="168" w:author="Amit Popat" w:date="2022-07-11T10:40: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Default="00E56816">
            <w:pPr>
              <w:pStyle w:val="MsgTableBody"/>
              <w:spacing w:line="256" w:lineRule="auto"/>
              <w:rPr>
                <w:ins w:id="169" w:author="Amit Popat" w:date="2022-07-11T10:40:00Z"/>
                <w:b/>
                <w:bCs/>
                <w:noProof/>
                <w:color w:val="FF0000"/>
              </w:rPr>
            </w:pPr>
            <w:ins w:id="170" w:author="Amit Popat" w:date="2022-07-11T10:4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E345D8F" w14:textId="77777777" w:rsidR="00E56816" w:rsidRDefault="00E56816">
            <w:pPr>
              <w:pStyle w:val="MsgTableBody"/>
              <w:spacing w:line="256" w:lineRule="auto"/>
              <w:jc w:val="center"/>
              <w:rPr>
                <w:ins w:id="171"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Default="00E56816">
            <w:pPr>
              <w:pStyle w:val="MsgTableBody"/>
              <w:spacing w:line="256" w:lineRule="auto"/>
              <w:jc w:val="center"/>
              <w:rPr>
                <w:ins w:id="172" w:author="Amit Popat" w:date="2022-07-11T10:40:00Z"/>
                <w:b/>
                <w:bCs/>
                <w:noProof/>
                <w:color w:val="FF0000"/>
              </w:rPr>
            </w:pPr>
            <w:ins w:id="173" w:author="Amit Popat" w:date="2022-07-11T10:40:00Z">
              <w:r>
                <w:rPr>
                  <w:b/>
                  <w:bCs/>
                  <w:noProof/>
                  <w:color w:val="FF0000"/>
                </w:rPr>
                <w:t>3</w:t>
              </w:r>
            </w:ins>
          </w:p>
        </w:tc>
      </w:tr>
      <w:tr w:rsidR="00E56816" w14:paraId="0E917BDB" w14:textId="77777777" w:rsidTr="00E56816">
        <w:tblPrEx>
          <w:tblCellMar>
            <w:left w:w="108" w:type="dxa"/>
            <w:right w:w="108" w:type="dxa"/>
          </w:tblCellMar>
          <w:tblLook w:val="04A0" w:firstRow="1" w:lastRow="0" w:firstColumn="1" w:lastColumn="0" w:noHBand="0" w:noVBand="1"/>
        </w:tblPrEx>
        <w:trPr>
          <w:jc w:val="center"/>
          <w:ins w:id="174" w:author="Amit Popat" w:date="2022-07-11T10:40:00Z"/>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Default="00E56816">
            <w:pPr>
              <w:pStyle w:val="MsgTableBody"/>
              <w:spacing w:line="256" w:lineRule="auto"/>
              <w:rPr>
                <w:ins w:id="175" w:author="Amit Popat" w:date="2022-07-11T10:40:00Z"/>
                <w:b/>
                <w:bCs/>
                <w:noProof/>
                <w:color w:val="FF0000"/>
              </w:rPr>
            </w:pPr>
            <w:ins w:id="176" w:author="Amit Popat" w:date="2022-07-11T10:40:00Z">
              <w:r>
                <w:rPr>
                  <w:b/>
                  <w:bCs/>
                  <w:noProof/>
                  <w:color w:val="FF0000"/>
                </w:rPr>
                <w:lastRenderedPageBreak/>
                <w:t xml:space="preserve">[{ GSR }] </w:t>
              </w:r>
            </w:ins>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Default="00E56816">
            <w:pPr>
              <w:pStyle w:val="MsgTableBody"/>
              <w:spacing w:line="256" w:lineRule="auto"/>
              <w:rPr>
                <w:ins w:id="177" w:author="Amit Popat" w:date="2022-07-11T10:40:00Z"/>
                <w:b/>
                <w:bCs/>
                <w:noProof/>
                <w:color w:val="FF0000"/>
              </w:rPr>
            </w:pPr>
            <w:ins w:id="178" w:author="Amit Popat" w:date="2022-07-11T10:4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7FE15FF" w14:textId="77777777" w:rsidR="00E56816" w:rsidRDefault="00E56816">
            <w:pPr>
              <w:pStyle w:val="MsgTableBody"/>
              <w:spacing w:line="256" w:lineRule="auto"/>
              <w:jc w:val="center"/>
              <w:rPr>
                <w:ins w:id="179"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Default="00E56816">
            <w:pPr>
              <w:pStyle w:val="MsgTableBody"/>
              <w:spacing w:line="256" w:lineRule="auto"/>
              <w:jc w:val="center"/>
              <w:rPr>
                <w:ins w:id="180" w:author="Amit Popat" w:date="2022-07-11T10:40:00Z"/>
                <w:b/>
                <w:bCs/>
                <w:noProof/>
                <w:color w:val="FF0000"/>
              </w:rPr>
            </w:pPr>
            <w:ins w:id="181" w:author="Amit Popat" w:date="2022-07-11T10:40:00Z">
              <w:r>
                <w:rPr>
                  <w:b/>
                  <w:bCs/>
                  <w:noProof/>
                  <w:color w:val="FF0000"/>
                </w:rPr>
                <w:t>3</w:t>
              </w:r>
            </w:ins>
          </w:p>
        </w:tc>
      </w:tr>
      <w:tr w:rsidR="00E56816" w14:paraId="1D4600CB" w14:textId="77777777" w:rsidTr="00E56816">
        <w:tblPrEx>
          <w:tblCellMar>
            <w:left w:w="108" w:type="dxa"/>
            <w:right w:w="108" w:type="dxa"/>
          </w:tblCellMar>
          <w:tblLook w:val="04A0" w:firstRow="1" w:lastRow="0" w:firstColumn="1" w:lastColumn="0" w:noHBand="0" w:noVBand="1"/>
        </w:tblPrEx>
        <w:trPr>
          <w:jc w:val="center"/>
          <w:ins w:id="182" w:author="Amit Popat" w:date="2022-07-11T10:40:00Z"/>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Default="00E56816">
            <w:pPr>
              <w:pStyle w:val="MsgTableBody"/>
              <w:spacing w:line="256" w:lineRule="auto"/>
              <w:rPr>
                <w:ins w:id="183" w:author="Amit Popat" w:date="2022-07-11T10:40:00Z"/>
                <w:b/>
                <w:bCs/>
                <w:noProof/>
                <w:color w:val="FF0000"/>
              </w:rPr>
            </w:pPr>
            <w:ins w:id="184" w:author="Amit Popat" w:date="2022-07-11T10:40: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AE08CA" w14:textId="77777777" w:rsidR="00E56816" w:rsidRDefault="00E56816">
            <w:pPr>
              <w:pStyle w:val="MsgTableBody"/>
              <w:spacing w:line="256" w:lineRule="auto"/>
              <w:rPr>
                <w:ins w:id="185" w:author="Amit Popat" w:date="2022-07-11T10:40:00Z"/>
                <w:b/>
                <w:bCs/>
                <w:noProof/>
                <w:color w:val="FF0000"/>
              </w:rPr>
            </w:pPr>
            <w:ins w:id="186" w:author="Amit Popat" w:date="2022-07-11T10:40: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9412C3" w14:textId="77777777" w:rsidR="00E56816" w:rsidRDefault="00E56816">
            <w:pPr>
              <w:pStyle w:val="MsgTableBody"/>
              <w:spacing w:line="256" w:lineRule="auto"/>
              <w:jc w:val="center"/>
              <w:rPr>
                <w:ins w:id="187"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Default="00E56816">
            <w:pPr>
              <w:pStyle w:val="MsgTableBody"/>
              <w:spacing w:line="256" w:lineRule="auto"/>
              <w:jc w:val="center"/>
              <w:rPr>
                <w:ins w:id="188" w:author="Amit Popat" w:date="2022-07-11T10:40:00Z"/>
                <w:b/>
                <w:bCs/>
                <w:noProof/>
                <w:color w:val="FF0000"/>
              </w:rPr>
            </w:pPr>
            <w:ins w:id="189" w:author="Amit Popat" w:date="2022-07-11T10:40:00Z">
              <w:r>
                <w:rPr>
                  <w:b/>
                  <w:bCs/>
                  <w:noProof/>
                  <w:color w:val="FF0000"/>
                </w:rPr>
                <w:t>3</w:t>
              </w:r>
            </w:ins>
          </w:p>
        </w:tc>
      </w:tr>
      <w:tr w:rsidR="00B10100" w14:paraId="580B0C0A" w14:textId="77777777" w:rsidTr="00E56816">
        <w:tblPrEx>
          <w:tblCellMar>
            <w:left w:w="108" w:type="dxa"/>
            <w:right w:w="108" w:type="dxa"/>
          </w:tblCellMar>
          <w:tblPrExChange w:id="190" w:author="Amit Popat" w:date="2022-07-11T10:40:00Z">
            <w:tblPrEx>
              <w:tblCellMar>
                <w:left w:w="108" w:type="dxa"/>
                <w:right w:w="108" w:type="dxa"/>
              </w:tblCellMar>
            </w:tblPrEx>
          </w:tblPrExChange>
        </w:tblPrEx>
        <w:trPr>
          <w:jc w:val="center"/>
          <w:trPrChange w:id="19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92" w:author="Amit Popat" w:date="2022-07-11T10:40:00Z">
              <w:tcPr>
                <w:tcW w:w="2880" w:type="dxa"/>
                <w:tcBorders>
                  <w:top w:val="dotted" w:sz="4" w:space="0" w:color="auto"/>
                  <w:left w:val="nil"/>
                  <w:bottom w:val="dotted" w:sz="4" w:space="0" w:color="auto"/>
                  <w:right w:val="nil"/>
                </w:tcBorders>
                <w:shd w:val="clear" w:color="auto" w:fill="FFFFFF"/>
              </w:tcPr>
            </w:tcPrChange>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93" w:author="Amit Popat" w:date="2022-07-11T10:40:00Z">
              <w:tcPr>
                <w:tcW w:w="4320" w:type="dxa"/>
                <w:tcBorders>
                  <w:top w:val="dotted" w:sz="4" w:space="0" w:color="auto"/>
                  <w:left w:val="nil"/>
                  <w:bottom w:val="dotted" w:sz="4" w:space="0" w:color="auto"/>
                  <w:right w:val="nil"/>
                </w:tcBorders>
                <w:shd w:val="clear" w:color="auto" w:fill="FFFFFF"/>
              </w:tcPr>
            </w:tcPrChange>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94" w:author="Amit Popat" w:date="2022-07-11T10:40:00Z">
              <w:tcPr>
                <w:tcW w:w="864" w:type="dxa"/>
                <w:tcBorders>
                  <w:top w:val="dotted" w:sz="4" w:space="0" w:color="auto"/>
                  <w:left w:val="nil"/>
                  <w:bottom w:val="dotted" w:sz="4" w:space="0" w:color="auto"/>
                  <w:right w:val="nil"/>
                </w:tcBorders>
                <w:shd w:val="clear" w:color="auto" w:fill="FFFFFF"/>
              </w:tcPr>
            </w:tcPrChange>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5" w:author="Amit Popat" w:date="2022-07-11T10:40:00Z">
              <w:tcPr>
                <w:tcW w:w="1008" w:type="dxa"/>
                <w:tcBorders>
                  <w:top w:val="dotted" w:sz="4" w:space="0" w:color="auto"/>
                  <w:left w:val="nil"/>
                  <w:bottom w:val="dotted" w:sz="4" w:space="0" w:color="auto"/>
                  <w:right w:val="nil"/>
                </w:tcBorders>
                <w:shd w:val="clear" w:color="auto" w:fill="FFFFFF"/>
              </w:tcPr>
            </w:tcPrChange>
          </w:tcPr>
          <w:p w14:paraId="4B6AB769" w14:textId="77777777" w:rsidR="00B10100" w:rsidRDefault="00B10100" w:rsidP="000D1289">
            <w:pPr>
              <w:pStyle w:val="MsgTableBody"/>
              <w:jc w:val="center"/>
              <w:rPr>
                <w:noProof/>
              </w:rPr>
            </w:pPr>
          </w:p>
        </w:tc>
      </w:tr>
      <w:tr w:rsidR="00B10100" w14:paraId="5CFE7E7A" w14:textId="77777777" w:rsidTr="00E56816">
        <w:tblPrEx>
          <w:tblCellMar>
            <w:left w:w="108" w:type="dxa"/>
            <w:right w:w="108" w:type="dxa"/>
          </w:tblCellMar>
          <w:tblPrExChange w:id="196" w:author="Amit Popat" w:date="2022-07-11T10:40:00Z">
            <w:tblPrEx>
              <w:tblCellMar>
                <w:left w:w="108" w:type="dxa"/>
                <w:right w:w="108" w:type="dxa"/>
              </w:tblCellMar>
            </w:tblPrEx>
          </w:tblPrExChange>
        </w:tblPrEx>
        <w:trPr>
          <w:jc w:val="center"/>
          <w:trPrChange w:id="19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98" w:author="Amit Popat" w:date="2022-07-11T10:40:00Z">
              <w:tcPr>
                <w:tcW w:w="2880" w:type="dxa"/>
                <w:tcBorders>
                  <w:top w:val="dotted" w:sz="4" w:space="0" w:color="auto"/>
                  <w:left w:val="nil"/>
                  <w:bottom w:val="dotted" w:sz="4" w:space="0" w:color="auto"/>
                  <w:right w:val="nil"/>
                </w:tcBorders>
                <w:shd w:val="clear" w:color="auto" w:fill="FFFFFF"/>
              </w:tcPr>
            </w:tcPrChange>
          </w:tcPr>
          <w:p w14:paraId="3AD9ADC1"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99" w:author="Amit Popat" w:date="2022-07-11T10:40:00Z">
              <w:tcPr>
                <w:tcW w:w="4320" w:type="dxa"/>
                <w:tcBorders>
                  <w:top w:val="dotted" w:sz="4" w:space="0" w:color="auto"/>
                  <w:left w:val="nil"/>
                  <w:bottom w:val="dotted" w:sz="4" w:space="0" w:color="auto"/>
                  <w:right w:val="nil"/>
                </w:tcBorders>
                <w:shd w:val="clear" w:color="auto" w:fill="FFFFFF"/>
              </w:tcPr>
            </w:tcPrChange>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200" w:author="Amit Popat" w:date="2022-07-11T10:40:00Z">
              <w:tcPr>
                <w:tcW w:w="864" w:type="dxa"/>
                <w:tcBorders>
                  <w:top w:val="dotted" w:sz="4" w:space="0" w:color="auto"/>
                  <w:left w:val="nil"/>
                  <w:bottom w:val="dotted" w:sz="4" w:space="0" w:color="auto"/>
                  <w:right w:val="nil"/>
                </w:tcBorders>
                <w:shd w:val="clear" w:color="auto" w:fill="FFFFFF"/>
              </w:tcPr>
            </w:tcPrChange>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1" w:author="Amit Popat" w:date="2022-07-11T10:40:00Z">
              <w:tcPr>
                <w:tcW w:w="1008" w:type="dxa"/>
                <w:tcBorders>
                  <w:top w:val="dotted" w:sz="4" w:space="0" w:color="auto"/>
                  <w:left w:val="nil"/>
                  <w:bottom w:val="dotted" w:sz="4" w:space="0" w:color="auto"/>
                  <w:right w:val="nil"/>
                </w:tcBorders>
                <w:shd w:val="clear" w:color="auto" w:fill="FFFFFF"/>
              </w:tcPr>
            </w:tcPrChange>
          </w:tcPr>
          <w:p w14:paraId="7D3B0A13" w14:textId="77777777" w:rsidR="00B10100" w:rsidRDefault="00B10100" w:rsidP="000D1289">
            <w:pPr>
              <w:pStyle w:val="MsgTableBody"/>
              <w:jc w:val="center"/>
              <w:rPr>
                <w:noProof/>
              </w:rPr>
            </w:pPr>
            <w:r>
              <w:rPr>
                <w:noProof/>
              </w:rPr>
              <w:t>11</w:t>
            </w:r>
          </w:p>
        </w:tc>
      </w:tr>
      <w:tr w:rsidR="00B10100" w14:paraId="18B263AA" w14:textId="77777777" w:rsidTr="00E56816">
        <w:tblPrEx>
          <w:tblCellMar>
            <w:left w:w="108" w:type="dxa"/>
            <w:right w:w="108" w:type="dxa"/>
          </w:tblCellMar>
          <w:tblPrExChange w:id="202" w:author="Amit Popat" w:date="2022-07-11T10:40:00Z">
            <w:tblPrEx>
              <w:tblCellMar>
                <w:left w:w="108" w:type="dxa"/>
                <w:right w:w="108" w:type="dxa"/>
              </w:tblCellMar>
            </w:tblPrEx>
          </w:tblPrExChange>
        </w:tblPrEx>
        <w:trPr>
          <w:jc w:val="center"/>
          <w:trPrChange w:id="20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04" w:author="Amit Popat" w:date="2022-07-11T10:40:00Z">
              <w:tcPr>
                <w:tcW w:w="2880" w:type="dxa"/>
                <w:tcBorders>
                  <w:top w:val="dotted" w:sz="4" w:space="0" w:color="auto"/>
                  <w:left w:val="nil"/>
                  <w:bottom w:val="dotted" w:sz="4" w:space="0" w:color="auto"/>
                  <w:right w:val="nil"/>
                </w:tcBorders>
                <w:shd w:val="clear" w:color="auto" w:fill="FFFFFF"/>
              </w:tcPr>
            </w:tcPrChange>
          </w:tcPr>
          <w:p w14:paraId="2A46E6AA"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05" w:author="Amit Popat" w:date="2022-07-11T10:40:00Z">
              <w:tcPr>
                <w:tcW w:w="4320" w:type="dxa"/>
                <w:tcBorders>
                  <w:top w:val="dotted" w:sz="4" w:space="0" w:color="auto"/>
                  <w:left w:val="nil"/>
                  <w:bottom w:val="dotted" w:sz="4" w:space="0" w:color="auto"/>
                  <w:right w:val="nil"/>
                </w:tcBorders>
                <w:shd w:val="clear" w:color="auto" w:fill="FFFFFF"/>
              </w:tcPr>
            </w:tcPrChange>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06" w:author="Amit Popat" w:date="2022-07-11T10:40:00Z">
              <w:tcPr>
                <w:tcW w:w="864" w:type="dxa"/>
                <w:tcBorders>
                  <w:top w:val="dotted" w:sz="4" w:space="0" w:color="auto"/>
                  <w:left w:val="nil"/>
                  <w:bottom w:val="dotted" w:sz="4" w:space="0" w:color="auto"/>
                  <w:right w:val="nil"/>
                </w:tcBorders>
                <w:shd w:val="clear" w:color="auto" w:fill="FFFFFF"/>
              </w:tcPr>
            </w:tcPrChange>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7" w:author="Amit Popat" w:date="2022-07-11T10:40:00Z">
              <w:tcPr>
                <w:tcW w:w="1008" w:type="dxa"/>
                <w:tcBorders>
                  <w:top w:val="dotted" w:sz="4" w:space="0" w:color="auto"/>
                  <w:left w:val="nil"/>
                  <w:bottom w:val="dotted" w:sz="4" w:space="0" w:color="auto"/>
                  <w:right w:val="nil"/>
                </w:tcBorders>
                <w:shd w:val="clear" w:color="auto" w:fill="FFFFFF"/>
              </w:tcPr>
            </w:tcPrChange>
          </w:tcPr>
          <w:p w14:paraId="12C4886C" w14:textId="77777777" w:rsidR="00B10100" w:rsidRDefault="00B10100" w:rsidP="000D1289">
            <w:pPr>
              <w:pStyle w:val="MsgTableBody"/>
              <w:jc w:val="center"/>
              <w:rPr>
                <w:noProof/>
              </w:rPr>
            </w:pPr>
            <w:r>
              <w:rPr>
                <w:noProof/>
              </w:rPr>
              <w:t>11</w:t>
            </w:r>
          </w:p>
        </w:tc>
      </w:tr>
      <w:tr w:rsidR="00B10100" w14:paraId="5401CF58" w14:textId="77777777" w:rsidTr="00E56816">
        <w:tblPrEx>
          <w:tblCellMar>
            <w:left w:w="108" w:type="dxa"/>
            <w:right w:w="108" w:type="dxa"/>
          </w:tblCellMar>
          <w:tblPrExChange w:id="208" w:author="Amit Popat" w:date="2022-07-11T10:40:00Z">
            <w:tblPrEx>
              <w:tblCellMar>
                <w:left w:w="108" w:type="dxa"/>
                <w:right w:w="108" w:type="dxa"/>
              </w:tblCellMar>
            </w:tblPrEx>
          </w:tblPrExChange>
        </w:tblPrEx>
        <w:trPr>
          <w:jc w:val="center"/>
          <w:trPrChange w:id="20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10" w:author="Amit Popat" w:date="2022-07-11T10:40:00Z">
              <w:tcPr>
                <w:tcW w:w="2880" w:type="dxa"/>
                <w:tcBorders>
                  <w:top w:val="dotted" w:sz="4" w:space="0" w:color="auto"/>
                  <w:left w:val="nil"/>
                  <w:bottom w:val="dotted" w:sz="4" w:space="0" w:color="auto"/>
                  <w:right w:val="nil"/>
                </w:tcBorders>
                <w:shd w:val="clear" w:color="auto" w:fill="FFFFFF"/>
              </w:tcPr>
            </w:tcPrChange>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1" w:author="Amit Popat" w:date="2022-07-11T10:40:00Z">
              <w:tcPr>
                <w:tcW w:w="4320" w:type="dxa"/>
                <w:tcBorders>
                  <w:top w:val="dotted" w:sz="4" w:space="0" w:color="auto"/>
                  <w:left w:val="nil"/>
                  <w:bottom w:val="dotted" w:sz="4" w:space="0" w:color="auto"/>
                  <w:right w:val="nil"/>
                </w:tcBorders>
                <w:shd w:val="clear" w:color="auto" w:fill="FFFFFF"/>
              </w:tcPr>
            </w:tcPrChange>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212" w:author="Amit Popat" w:date="2022-07-11T10:40:00Z">
              <w:tcPr>
                <w:tcW w:w="864" w:type="dxa"/>
                <w:tcBorders>
                  <w:top w:val="dotted" w:sz="4" w:space="0" w:color="auto"/>
                  <w:left w:val="nil"/>
                  <w:bottom w:val="dotted" w:sz="4" w:space="0" w:color="auto"/>
                  <w:right w:val="nil"/>
                </w:tcBorders>
                <w:shd w:val="clear" w:color="auto" w:fill="FFFFFF"/>
              </w:tcPr>
            </w:tcPrChange>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 w:author="Amit Popat" w:date="2022-07-11T10:40:00Z">
              <w:tcPr>
                <w:tcW w:w="1008" w:type="dxa"/>
                <w:tcBorders>
                  <w:top w:val="dotted" w:sz="4" w:space="0" w:color="auto"/>
                  <w:left w:val="nil"/>
                  <w:bottom w:val="dotted" w:sz="4" w:space="0" w:color="auto"/>
                  <w:right w:val="nil"/>
                </w:tcBorders>
                <w:shd w:val="clear" w:color="auto" w:fill="FFFFFF"/>
              </w:tcPr>
            </w:tcPrChange>
          </w:tcPr>
          <w:p w14:paraId="66EAAD28" w14:textId="77777777" w:rsidR="00B10100" w:rsidRDefault="00B10100" w:rsidP="000D1289">
            <w:pPr>
              <w:pStyle w:val="MsgTableBody"/>
              <w:jc w:val="center"/>
              <w:rPr>
                <w:noProof/>
              </w:rPr>
            </w:pPr>
          </w:p>
        </w:tc>
      </w:tr>
      <w:tr w:rsidR="004C2D45" w:rsidRPr="004C2D45" w14:paraId="216BBED0" w14:textId="77777777" w:rsidTr="00E56816">
        <w:trPr>
          <w:jc w:val="center"/>
          <w:trPrChange w:id="21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15" w:author="Amit Popat" w:date="2022-07-11T10:40:00Z">
              <w:tcPr>
                <w:tcW w:w="2880" w:type="dxa"/>
                <w:tcBorders>
                  <w:top w:val="dotted" w:sz="4" w:space="0" w:color="auto"/>
                  <w:left w:val="nil"/>
                  <w:bottom w:val="dotted" w:sz="4" w:space="0" w:color="auto"/>
                  <w:right w:val="nil"/>
                </w:tcBorders>
                <w:shd w:val="clear" w:color="auto" w:fill="FFFFFF"/>
              </w:tcPr>
            </w:tcPrChange>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6" w:author="Amit Popat" w:date="2022-07-11T10:40:00Z">
              <w:tcPr>
                <w:tcW w:w="4320" w:type="dxa"/>
                <w:tcBorders>
                  <w:top w:val="dotted" w:sz="4" w:space="0" w:color="auto"/>
                  <w:left w:val="nil"/>
                  <w:bottom w:val="dotted" w:sz="4" w:space="0" w:color="auto"/>
                  <w:right w:val="nil"/>
                </w:tcBorders>
                <w:shd w:val="clear" w:color="auto" w:fill="FFFFFF"/>
              </w:tcPr>
            </w:tcPrChange>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217" w:author="Amit Popat" w:date="2022-07-11T10:40:00Z">
              <w:tcPr>
                <w:tcW w:w="864" w:type="dxa"/>
                <w:tcBorders>
                  <w:top w:val="dotted" w:sz="4" w:space="0" w:color="auto"/>
                  <w:left w:val="nil"/>
                  <w:bottom w:val="dotted" w:sz="4" w:space="0" w:color="auto"/>
                  <w:right w:val="nil"/>
                </w:tcBorders>
                <w:shd w:val="clear" w:color="auto" w:fill="FFFFFF"/>
              </w:tcPr>
            </w:tcPrChange>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 w:author="Amit Popat" w:date="2022-07-11T10:40:00Z">
              <w:tcPr>
                <w:tcW w:w="1008" w:type="dxa"/>
                <w:tcBorders>
                  <w:top w:val="dotted" w:sz="4" w:space="0" w:color="auto"/>
                  <w:left w:val="nil"/>
                  <w:bottom w:val="dotted" w:sz="4" w:space="0" w:color="auto"/>
                  <w:right w:val="nil"/>
                </w:tcBorders>
                <w:shd w:val="clear" w:color="auto" w:fill="FFFFFF"/>
              </w:tcPr>
            </w:tcPrChange>
          </w:tcPr>
          <w:p w14:paraId="7748081A" w14:textId="77777777" w:rsidR="004C2D45" w:rsidRDefault="004C2D45">
            <w:pPr>
              <w:pStyle w:val="MsgTableBody"/>
              <w:jc w:val="center"/>
              <w:rPr>
                <w:noProof/>
              </w:rPr>
            </w:pPr>
          </w:p>
        </w:tc>
      </w:tr>
      <w:tr w:rsidR="004C2D45" w:rsidRPr="004C2D45" w14:paraId="6D8C5793" w14:textId="77777777" w:rsidTr="00E56816">
        <w:trPr>
          <w:jc w:val="center"/>
          <w:trPrChange w:id="2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20" w:author="Amit Popat" w:date="2022-07-11T10:40:00Z">
              <w:tcPr>
                <w:tcW w:w="2880" w:type="dxa"/>
                <w:tcBorders>
                  <w:top w:val="dotted" w:sz="4" w:space="0" w:color="auto"/>
                  <w:left w:val="nil"/>
                  <w:bottom w:val="dotted" w:sz="4" w:space="0" w:color="auto"/>
                  <w:right w:val="nil"/>
                </w:tcBorders>
                <w:shd w:val="clear" w:color="auto" w:fill="FFFFFF"/>
              </w:tcPr>
            </w:tcPrChange>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221" w:author="Amit Popat" w:date="2022-07-11T10:40:00Z">
              <w:tcPr>
                <w:tcW w:w="4320" w:type="dxa"/>
                <w:tcBorders>
                  <w:top w:val="dotted" w:sz="4" w:space="0" w:color="auto"/>
                  <w:left w:val="nil"/>
                  <w:bottom w:val="dotted" w:sz="4" w:space="0" w:color="auto"/>
                  <w:right w:val="nil"/>
                </w:tcBorders>
                <w:shd w:val="clear" w:color="auto" w:fill="FFFFFF"/>
              </w:tcPr>
            </w:tcPrChange>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222" w:author="Amit Popat" w:date="2022-07-11T10:40:00Z">
              <w:tcPr>
                <w:tcW w:w="864" w:type="dxa"/>
                <w:tcBorders>
                  <w:top w:val="dotted" w:sz="4" w:space="0" w:color="auto"/>
                  <w:left w:val="nil"/>
                  <w:bottom w:val="dotted" w:sz="4" w:space="0" w:color="auto"/>
                  <w:right w:val="nil"/>
                </w:tcBorders>
                <w:shd w:val="clear" w:color="auto" w:fill="FFFFFF"/>
              </w:tcPr>
            </w:tcPrChange>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223" w:author="Amit Popat" w:date="2022-07-11T10:40:00Z">
              <w:tcPr>
                <w:tcW w:w="1008" w:type="dxa"/>
                <w:tcBorders>
                  <w:top w:val="dotted" w:sz="4" w:space="0" w:color="auto"/>
                  <w:left w:val="nil"/>
                  <w:bottom w:val="dotted" w:sz="4" w:space="0" w:color="auto"/>
                  <w:right w:val="nil"/>
                </w:tcBorders>
                <w:shd w:val="clear" w:color="auto" w:fill="FFFFFF"/>
              </w:tcPr>
            </w:tcPrChange>
          </w:tcPr>
          <w:p w14:paraId="43BABA5D" w14:textId="77777777" w:rsidR="004C2D45" w:rsidRDefault="004C2D45">
            <w:pPr>
              <w:pStyle w:val="MsgTableBody"/>
              <w:jc w:val="center"/>
              <w:rPr>
                <w:noProof/>
              </w:rPr>
            </w:pPr>
            <w:r>
              <w:rPr>
                <w:noProof/>
              </w:rPr>
              <w:t>3</w:t>
            </w:r>
          </w:p>
        </w:tc>
      </w:tr>
      <w:tr w:rsidR="004C2D45" w:rsidRPr="004C2D45" w14:paraId="7CC42B41" w14:textId="77777777" w:rsidTr="00E56816">
        <w:trPr>
          <w:jc w:val="center"/>
          <w:trPrChange w:id="2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25" w:author="Amit Popat" w:date="2022-07-11T10:40:00Z">
              <w:tcPr>
                <w:tcW w:w="2880" w:type="dxa"/>
                <w:tcBorders>
                  <w:top w:val="dotted" w:sz="4" w:space="0" w:color="auto"/>
                  <w:left w:val="nil"/>
                  <w:bottom w:val="dotted" w:sz="4" w:space="0" w:color="auto"/>
                  <w:right w:val="nil"/>
                </w:tcBorders>
                <w:shd w:val="clear" w:color="auto" w:fill="FFFFFF"/>
              </w:tcPr>
            </w:tcPrChange>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226" w:author="Amit Popat" w:date="2022-07-11T10:40:00Z">
              <w:tcPr>
                <w:tcW w:w="4320" w:type="dxa"/>
                <w:tcBorders>
                  <w:top w:val="dotted" w:sz="4" w:space="0" w:color="auto"/>
                  <w:left w:val="nil"/>
                  <w:bottom w:val="dotted" w:sz="4" w:space="0" w:color="auto"/>
                  <w:right w:val="nil"/>
                </w:tcBorders>
                <w:shd w:val="clear" w:color="auto" w:fill="FFFFFF"/>
              </w:tcPr>
            </w:tcPrChange>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Change w:id="227" w:author="Amit Popat" w:date="2022-07-11T10:40:00Z">
              <w:tcPr>
                <w:tcW w:w="864" w:type="dxa"/>
                <w:tcBorders>
                  <w:top w:val="dotted" w:sz="4" w:space="0" w:color="auto"/>
                  <w:left w:val="nil"/>
                  <w:bottom w:val="dotted" w:sz="4" w:space="0" w:color="auto"/>
                  <w:right w:val="nil"/>
                </w:tcBorders>
                <w:shd w:val="clear" w:color="auto" w:fill="FFFFFF"/>
              </w:tcPr>
            </w:tcPrChange>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8" w:author="Amit Popat" w:date="2022-07-11T10:40:00Z">
              <w:tcPr>
                <w:tcW w:w="1008" w:type="dxa"/>
                <w:tcBorders>
                  <w:top w:val="dotted" w:sz="4" w:space="0" w:color="auto"/>
                  <w:left w:val="nil"/>
                  <w:bottom w:val="dotted" w:sz="4" w:space="0" w:color="auto"/>
                  <w:right w:val="nil"/>
                </w:tcBorders>
                <w:shd w:val="clear" w:color="auto" w:fill="FFFFFF"/>
              </w:tcPr>
            </w:tcPrChange>
          </w:tcPr>
          <w:p w14:paraId="66DB0E65" w14:textId="77777777" w:rsidR="004C2D45" w:rsidRDefault="004C2D45">
            <w:pPr>
              <w:pStyle w:val="MsgTableBody"/>
              <w:jc w:val="center"/>
              <w:rPr>
                <w:noProof/>
              </w:rPr>
            </w:pPr>
            <w:r>
              <w:rPr>
                <w:noProof/>
              </w:rPr>
              <w:t>3</w:t>
            </w:r>
          </w:p>
        </w:tc>
      </w:tr>
      <w:tr w:rsidR="004C2D45" w:rsidRPr="004C2D45" w14:paraId="50BF3C09" w14:textId="77777777" w:rsidTr="00E56816">
        <w:trPr>
          <w:jc w:val="center"/>
          <w:trPrChange w:id="2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30" w:author="Amit Popat" w:date="2022-07-11T10:40:00Z">
              <w:tcPr>
                <w:tcW w:w="2880" w:type="dxa"/>
                <w:tcBorders>
                  <w:top w:val="dotted" w:sz="4" w:space="0" w:color="auto"/>
                  <w:left w:val="nil"/>
                  <w:bottom w:val="dotted" w:sz="4" w:space="0" w:color="auto"/>
                  <w:right w:val="nil"/>
                </w:tcBorders>
                <w:shd w:val="clear" w:color="auto" w:fill="FFFFFF"/>
              </w:tcPr>
            </w:tcPrChange>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31" w:author="Amit Popat" w:date="2022-07-11T10:40:00Z">
              <w:tcPr>
                <w:tcW w:w="4320" w:type="dxa"/>
                <w:tcBorders>
                  <w:top w:val="dotted" w:sz="4" w:space="0" w:color="auto"/>
                  <w:left w:val="nil"/>
                  <w:bottom w:val="dotted" w:sz="4" w:space="0" w:color="auto"/>
                  <w:right w:val="nil"/>
                </w:tcBorders>
                <w:shd w:val="clear" w:color="auto" w:fill="FFFFFF"/>
              </w:tcPr>
            </w:tcPrChange>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232" w:author="Amit Popat" w:date="2022-07-11T10:40:00Z">
              <w:tcPr>
                <w:tcW w:w="864" w:type="dxa"/>
                <w:tcBorders>
                  <w:top w:val="dotted" w:sz="4" w:space="0" w:color="auto"/>
                  <w:left w:val="nil"/>
                  <w:bottom w:val="dotted" w:sz="4" w:space="0" w:color="auto"/>
                  <w:right w:val="nil"/>
                </w:tcBorders>
                <w:shd w:val="clear" w:color="auto" w:fill="FFFFFF"/>
              </w:tcPr>
            </w:tcPrChange>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3" w:author="Amit Popat" w:date="2022-07-11T10:40:00Z">
              <w:tcPr>
                <w:tcW w:w="1008" w:type="dxa"/>
                <w:tcBorders>
                  <w:top w:val="dotted" w:sz="4" w:space="0" w:color="auto"/>
                  <w:left w:val="nil"/>
                  <w:bottom w:val="dotted" w:sz="4" w:space="0" w:color="auto"/>
                  <w:right w:val="nil"/>
                </w:tcBorders>
                <w:shd w:val="clear" w:color="auto" w:fill="FFFFFF"/>
              </w:tcPr>
            </w:tcPrChange>
          </w:tcPr>
          <w:p w14:paraId="4031C77F" w14:textId="77777777" w:rsidR="004C2D45" w:rsidRDefault="004C2D45">
            <w:pPr>
              <w:pStyle w:val="MsgTableBody"/>
              <w:jc w:val="center"/>
              <w:rPr>
                <w:noProof/>
              </w:rPr>
            </w:pPr>
          </w:p>
        </w:tc>
      </w:tr>
      <w:tr w:rsidR="004C2D45" w:rsidRPr="004C2D45" w14:paraId="6796B8A4" w14:textId="77777777" w:rsidTr="00E56816">
        <w:trPr>
          <w:jc w:val="center"/>
          <w:trPrChange w:id="23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35" w:author="Amit Popat" w:date="2022-07-11T10:40:00Z">
              <w:tcPr>
                <w:tcW w:w="2880" w:type="dxa"/>
                <w:tcBorders>
                  <w:top w:val="dotted" w:sz="4" w:space="0" w:color="auto"/>
                  <w:left w:val="nil"/>
                  <w:bottom w:val="dotted" w:sz="4" w:space="0" w:color="auto"/>
                  <w:right w:val="nil"/>
                </w:tcBorders>
                <w:shd w:val="clear" w:color="auto" w:fill="FFFFFF"/>
              </w:tcPr>
            </w:tcPrChange>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36" w:author="Amit Popat" w:date="2022-07-11T10:40:00Z">
              <w:tcPr>
                <w:tcW w:w="4320" w:type="dxa"/>
                <w:tcBorders>
                  <w:top w:val="dotted" w:sz="4" w:space="0" w:color="auto"/>
                  <w:left w:val="nil"/>
                  <w:bottom w:val="dotted" w:sz="4" w:space="0" w:color="auto"/>
                  <w:right w:val="nil"/>
                </w:tcBorders>
                <w:shd w:val="clear" w:color="auto" w:fill="FFFFFF"/>
              </w:tcPr>
            </w:tcPrChange>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237" w:author="Amit Popat" w:date="2022-07-11T10:40:00Z">
              <w:tcPr>
                <w:tcW w:w="864" w:type="dxa"/>
                <w:tcBorders>
                  <w:top w:val="dotted" w:sz="4" w:space="0" w:color="auto"/>
                  <w:left w:val="nil"/>
                  <w:bottom w:val="dotted" w:sz="4" w:space="0" w:color="auto"/>
                  <w:right w:val="nil"/>
                </w:tcBorders>
                <w:shd w:val="clear" w:color="auto" w:fill="FFFFFF"/>
              </w:tcPr>
            </w:tcPrChange>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8" w:author="Amit Popat" w:date="2022-07-11T10:40:00Z">
              <w:tcPr>
                <w:tcW w:w="1008" w:type="dxa"/>
                <w:tcBorders>
                  <w:top w:val="dotted" w:sz="4" w:space="0" w:color="auto"/>
                  <w:left w:val="nil"/>
                  <w:bottom w:val="dotted" w:sz="4" w:space="0" w:color="auto"/>
                  <w:right w:val="nil"/>
                </w:tcBorders>
                <w:shd w:val="clear" w:color="auto" w:fill="FFFFFF"/>
              </w:tcPr>
            </w:tcPrChange>
          </w:tcPr>
          <w:p w14:paraId="3809B5F8" w14:textId="77777777" w:rsidR="004C2D45" w:rsidRDefault="004C2D45">
            <w:pPr>
              <w:pStyle w:val="MsgTableBody"/>
              <w:jc w:val="center"/>
              <w:rPr>
                <w:noProof/>
              </w:rPr>
            </w:pPr>
          </w:p>
        </w:tc>
      </w:tr>
      <w:tr w:rsidR="004C2D45" w:rsidRPr="004C2D45" w14:paraId="247EED9D" w14:textId="77777777" w:rsidTr="00E56816">
        <w:trPr>
          <w:jc w:val="center"/>
          <w:trPrChange w:id="23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40" w:author="Amit Popat" w:date="2022-07-11T10:40:00Z">
              <w:tcPr>
                <w:tcW w:w="2880" w:type="dxa"/>
                <w:tcBorders>
                  <w:top w:val="dotted" w:sz="4" w:space="0" w:color="auto"/>
                  <w:left w:val="nil"/>
                  <w:bottom w:val="dotted" w:sz="4" w:space="0" w:color="auto"/>
                  <w:right w:val="nil"/>
                </w:tcBorders>
                <w:shd w:val="clear" w:color="auto" w:fill="FFFFFF"/>
              </w:tcPr>
            </w:tcPrChange>
          </w:tcPr>
          <w:p w14:paraId="1C366BB5"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41" w:author="Amit Popat" w:date="2022-07-11T10:40:00Z">
              <w:tcPr>
                <w:tcW w:w="4320" w:type="dxa"/>
                <w:tcBorders>
                  <w:top w:val="dotted" w:sz="4" w:space="0" w:color="auto"/>
                  <w:left w:val="nil"/>
                  <w:bottom w:val="dotted" w:sz="4" w:space="0" w:color="auto"/>
                  <w:right w:val="nil"/>
                </w:tcBorders>
                <w:shd w:val="clear" w:color="auto" w:fill="FFFFFF"/>
              </w:tcPr>
            </w:tcPrChange>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242" w:author="Amit Popat" w:date="2022-07-11T10:40:00Z">
              <w:tcPr>
                <w:tcW w:w="864" w:type="dxa"/>
                <w:tcBorders>
                  <w:top w:val="dotted" w:sz="4" w:space="0" w:color="auto"/>
                  <w:left w:val="nil"/>
                  <w:bottom w:val="dotted" w:sz="4" w:space="0" w:color="auto"/>
                  <w:right w:val="nil"/>
                </w:tcBorders>
                <w:shd w:val="clear" w:color="auto" w:fill="FFFFFF"/>
              </w:tcPr>
            </w:tcPrChange>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3" w:author="Amit Popat" w:date="2022-07-11T10:40:00Z">
              <w:tcPr>
                <w:tcW w:w="1008" w:type="dxa"/>
                <w:tcBorders>
                  <w:top w:val="dotted" w:sz="4" w:space="0" w:color="auto"/>
                  <w:left w:val="nil"/>
                  <w:bottom w:val="dotted" w:sz="4" w:space="0" w:color="auto"/>
                  <w:right w:val="nil"/>
                </w:tcBorders>
                <w:shd w:val="clear" w:color="auto" w:fill="FFFFFF"/>
              </w:tcPr>
            </w:tcPrChange>
          </w:tcPr>
          <w:p w14:paraId="19FD464E" w14:textId="77777777" w:rsidR="004C2D45" w:rsidRDefault="004C2D45">
            <w:pPr>
              <w:pStyle w:val="MsgTableBody"/>
              <w:jc w:val="center"/>
              <w:rPr>
                <w:noProof/>
              </w:rPr>
            </w:pPr>
            <w:r>
              <w:rPr>
                <w:noProof/>
              </w:rPr>
              <w:t>12</w:t>
            </w:r>
          </w:p>
        </w:tc>
      </w:tr>
      <w:tr w:rsidR="004C2D45" w:rsidRPr="004C2D45" w14:paraId="206BE8DC" w14:textId="77777777" w:rsidTr="00E56816">
        <w:trPr>
          <w:jc w:val="center"/>
          <w:trPrChange w:id="24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45" w:author="Amit Popat" w:date="2022-07-11T10:40:00Z">
              <w:tcPr>
                <w:tcW w:w="2880" w:type="dxa"/>
                <w:tcBorders>
                  <w:top w:val="dotted" w:sz="4" w:space="0" w:color="auto"/>
                  <w:left w:val="nil"/>
                  <w:bottom w:val="dotted" w:sz="4" w:space="0" w:color="auto"/>
                  <w:right w:val="nil"/>
                </w:tcBorders>
                <w:shd w:val="clear" w:color="auto" w:fill="FFFFFF"/>
              </w:tcPr>
            </w:tcPrChange>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46" w:author="Amit Popat" w:date="2022-07-11T10:40:00Z">
              <w:tcPr>
                <w:tcW w:w="4320" w:type="dxa"/>
                <w:tcBorders>
                  <w:top w:val="dotted" w:sz="4" w:space="0" w:color="auto"/>
                  <w:left w:val="nil"/>
                  <w:bottom w:val="dotted" w:sz="4" w:space="0" w:color="auto"/>
                  <w:right w:val="nil"/>
                </w:tcBorders>
                <w:shd w:val="clear" w:color="auto" w:fill="FFFFFF"/>
              </w:tcPr>
            </w:tcPrChange>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Change w:id="247" w:author="Amit Popat" w:date="2022-07-11T10:40:00Z">
              <w:tcPr>
                <w:tcW w:w="864" w:type="dxa"/>
                <w:tcBorders>
                  <w:top w:val="dotted" w:sz="4" w:space="0" w:color="auto"/>
                  <w:left w:val="nil"/>
                  <w:bottom w:val="dotted" w:sz="4" w:space="0" w:color="auto"/>
                  <w:right w:val="nil"/>
                </w:tcBorders>
                <w:shd w:val="clear" w:color="auto" w:fill="FFFFFF"/>
              </w:tcPr>
            </w:tcPrChange>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8" w:author="Amit Popat" w:date="2022-07-11T10:40:00Z">
              <w:tcPr>
                <w:tcW w:w="1008" w:type="dxa"/>
                <w:tcBorders>
                  <w:top w:val="dotted" w:sz="4" w:space="0" w:color="auto"/>
                  <w:left w:val="nil"/>
                  <w:bottom w:val="dotted" w:sz="4" w:space="0" w:color="auto"/>
                  <w:right w:val="nil"/>
                </w:tcBorders>
                <w:shd w:val="clear" w:color="auto" w:fill="FFFFFF"/>
              </w:tcPr>
            </w:tcPrChange>
          </w:tcPr>
          <w:p w14:paraId="2F606769" w14:textId="77777777" w:rsidR="004C2D45" w:rsidRDefault="004C2D45">
            <w:pPr>
              <w:pStyle w:val="MsgTableBody"/>
              <w:jc w:val="center"/>
              <w:rPr>
                <w:noProof/>
              </w:rPr>
            </w:pPr>
            <w:r>
              <w:rPr>
                <w:noProof/>
              </w:rPr>
              <w:t>2</w:t>
            </w:r>
          </w:p>
        </w:tc>
      </w:tr>
      <w:tr w:rsidR="004C2D45" w:rsidRPr="004C2D45" w14:paraId="48BF862B" w14:textId="77777777" w:rsidTr="00E56816">
        <w:trPr>
          <w:jc w:val="center"/>
          <w:trPrChange w:id="2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50" w:author="Amit Popat" w:date="2022-07-11T10:40:00Z">
              <w:tcPr>
                <w:tcW w:w="2880" w:type="dxa"/>
                <w:tcBorders>
                  <w:top w:val="dotted" w:sz="4" w:space="0" w:color="auto"/>
                  <w:left w:val="nil"/>
                  <w:bottom w:val="dotted" w:sz="4" w:space="0" w:color="auto"/>
                  <w:right w:val="nil"/>
                </w:tcBorders>
                <w:shd w:val="clear" w:color="auto" w:fill="FFFFFF"/>
              </w:tcPr>
            </w:tcPrChange>
          </w:tcPr>
          <w:p w14:paraId="66D0FED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51" w:author="Amit Popat" w:date="2022-07-11T10:40:00Z">
              <w:tcPr>
                <w:tcW w:w="4320" w:type="dxa"/>
                <w:tcBorders>
                  <w:top w:val="dotted" w:sz="4" w:space="0" w:color="auto"/>
                  <w:left w:val="nil"/>
                  <w:bottom w:val="dotted" w:sz="4" w:space="0" w:color="auto"/>
                  <w:right w:val="nil"/>
                </w:tcBorders>
                <w:shd w:val="clear" w:color="auto" w:fill="FFFFFF"/>
              </w:tcPr>
            </w:tcPrChange>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252" w:author="Amit Popat" w:date="2022-07-11T10:40:00Z">
              <w:tcPr>
                <w:tcW w:w="864" w:type="dxa"/>
                <w:tcBorders>
                  <w:top w:val="dotted" w:sz="4" w:space="0" w:color="auto"/>
                  <w:left w:val="nil"/>
                  <w:bottom w:val="dotted" w:sz="4" w:space="0" w:color="auto"/>
                  <w:right w:val="nil"/>
                </w:tcBorders>
                <w:shd w:val="clear" w:color="auto" w:fill="FFFFFF"/>
              </w:tcPr>
            </w:tcPrChange>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3" w:author="Amit Popat" w:date="2022-07-11T10:40:00Z">
              <w:tcPr>
                <w:tcW w:w="1008" w:type="dxa"/>
                <w:tcBorders>
                  <w:top w:val="dotted" w:sz="4" w:space="0" w:color="auto"/>
                  <w:left w:val="nil"/>
                  <w:bottom w:val="dotted" w:sz="4" w:space="0" w:color="auto"/>
                  <w:right w:val="nil"/>
                </w:tcBorders>
                <w:shd w:val="clear" w:color="auto" w:fill="FFFFFF"/>
              </w:tcPr>
            </w:tcPrChange>
          </w:tcPr>
          <w:p w14:paraId="74179BC3" w14:textId="77777777" w:rsidR="004C2D45" w:rsidRDefault="004C2D45">
            <w:pPr>
              <w:pStyle w:val="MsgTableBody"/>
              <w:jc w:val="center"/>
              <w:rPr>
                <w:noProof/>
              </w:rPr>
            </w:pPr>
            <w:r>
              <w:rPr>
                <w:noProof/>
              </w:rPr>
              <w:t>12</w:t>
            </w:r>
          </w:p>
        </w:tc>
      </w:tr>
      <w:tr w:rsidR="004C2D45" w:rsidRPr="004C2D45" w14:paraId="78E0F50B" w14:textId="77777777" w:rsidTr="00E56816">
        <w:trPr>
          <w:jc w:val="center"/>
          <w:trPrChange w:id="2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55" w:author="Amit Popat" w:date="2022-07-11T10:40:00Z">
              <w:tcPr>
                <w:tcW w:w="2880" w:type="dxa"/>
                <w:tcBorders>
                  <w:top w:val="dotted" w:sz="4" w:space="0" w:color="auto"/>
                  <w:left w:val="nil"/>
                  <w:bottom w:val="dotted" w:sz="4" w:space="0" w:color="auto"/>
                  <w:right w:val="nil"/>
                </w:tcBorders>
                <w:shd w:val="clear" w:color="auto" w:fill="FFFFFF"/>
              </w:tcPr>
            </w:tcPrChange>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56" w:author="Amit Popat" w:date="2022-07-11T10:40:00Z">
              <w:tcPr>
                <w:tcW w:w="4320" w:type="dxa"/>
                <w:tcBorders>
                  <w:top w:val="dotted" w:sz="4" w:space="0" w:color="auto"/>
                  <w:left w:val="nil"/>
                  <w:bottom w:val="dotted" w:sz="4" w:space="0" w:color="auto"/>
                  <w:right w:val="nil"/>
                </w:tcBorders>
                <w:shd w:val="clear" w:color="auto" w:fill="FFFFFF"/>
              </w:tcPr>
            </w:tcPrChange>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257" w:author="Amit Popat" w:date="2022-07-11T10:40:00Z">
              <w:tcPr>
                <w:tcW w:w="864" w:type="dxa"/>
                <w:tcBorders>
                  <w:top w:val="dotted" w:sz="4" w:space="0" w:color="auto"/>
                  <w:left w:val="nil"/>
                  <w:bottom w:val="dotted" w:sz="4" w:space="0" w:color="auto"/>
                  <w:right w:val="nil"/>
                </w:tcBorders>
                <w:shd w:val="clear" w:color="auto" w:fill="FFFFFF"/>
              </w:tcPr>
            </w:tcPrChange>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8" w:author="Amit Popat" w:date="2022-07-11T10:40:00Z">
              <w:tcPr>
                <w:tcW w:w="1008" w:type="dxa"/>
                <w:tcBorders>
                  <w:top w:val="dotted" w:sz="4" w:space="0" w:color="auto"/>
                  <w:left w:val="nil"/>
                  <w:bottom w:val="dotted" w:sz="4" w:space="0" w:color="auto"/>
                  <w:right w:val="nil"/>
                </w:tcBorders>
                <w:shd w:val="clear" w:color="auto" w:fill="FFFFFF"/>
              </w:tcPr>
            </w:tcPrChange>
          </w:tcPr>
          <w:p w14:paraId="0438249B" w14:textId="77777777" w:rsidR="004C2D45" w:rsidRDefault="004C2D45">
            <w:pPr>
              <w:pStyle w:val="MsgTableBody"/>
              <w:jc w:val="center"/>
              <w:rPr>
                <w:noProof/>
              </w:rPr>
            </w:pPr>
          </w:p>
        </w:tc>
      </w:tr>
      <w:tr w:rsidR="004C2D45" w:rsidRPr="004C2D45" w14:paraId="2EAFC9FE" w14:textId="77777777" w:rsidTr="00E56816">
        <w:trPr>
          <w:jc w:val="center"/>
          <w:trPrChange w:id="2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0" w:author="Amit Popat" w:date="2022-07-11T10:40:00Z">
              <w:tcPr>
                <w:tcW w:w="2880" w:type="dxa"/>
                <w:tcBorders>
                  <w:top w:val="dotted" w:sz="4" w:space="0" w:color="auto"/>
                  <w:left w:val="nil"/>
                  <w:bottom w:val="dotted" w:sz="4" w:space="0" w:color="auto"/>
                  <w:right w:val="nil"/>
                </w:tcBorders>
                <w:shd w:val="clear" w:color="auto" w:fill="FFFFFF"/>
              </w:tcPr>
            </w:tcPrChange>
          </w:tcPr>
          <w:p w14:paraId="6925A3AD"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61" w:author="Amit Popat" w:date="2022-07-11T10:40:00Z">
              <w:tcPr>
                <w:tcW w:w="4320" w:type="dxa"/>
                <w:tcBorders>
                  <w:top w:val="dotted" w:sz="4" w:space="0" w:color="auto"/>
                  <w:left w:val="nil"/>
                  <w:bottom w:val="dotted" w:sz="4" w:space="0" w:color="auto"/>
                  <w:right w:val="nil"/>
                </w:tcBorders>
                <w:shd w:val="clear" w:color="auto" w:fill="FFFFFF"/>
              </w:tcPr>
            </w:tcPrChange>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262" w:author="Amit Popat" w:date="2022-07-11T10:40:00Z">
              <w:tcPr>
                <w:tcW w:w="864" w:type="dxa"/>
                <w:tcBorders>
                  <w:top w:val="dotted" w:sz="4" w:space="0" w:color="auto"/>
                  <w:left w:val="nil"/>
                  <w:bottom w:val="dotted" w:sz="4" w:space="0" w:color="auto"/>
                  <w:right w:val="nil"/>
                </w:tcBorders>
                <w:shd w:val="clear" w:color="auto" w:fill="FFFFFF"/>
              </w:tcPr>
            </w:tcPrChange>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263" w:author="Amit Popat" w:date="2022-07-11T10:40:00Z">
              <w:tcPr>
                <w:tcW w:w="1008" w:type="dxa"/>
                <w:tcBorders>
                  <w:top w:val="dotted" w:sz="4" w:space="0" w:color="auto"/>
                  <w:left w:val="nil"/>
                  <w:bottom w:val="dotted" w:sz="4" w:space="0" w:color="auto"/>
                  <w:right w:val="nil"/>
                </w:tcBorders>
                <w:shd w:val="clear" w:color="auto" w:fill="FFFFFF"/>
              </w:tcPr>
            </w:tcPrChange>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E56816">
        <w:trPr>
          <w:jc w:val="center"/>
          <w:trPrChange w:id="2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5" w:author="Amit Popat" w:date="2022-07-11T10:40:00Z">
              <w:tcPr>
                <w:tcW w:w="2880" w:type="dxa"/>
                <w:tcBorders>
                  <w:top w:val="dotted" w:sz="4" w:space="0" w:color="auto"/>
                  <w:left w:val="nil"/>
                  <w:bottom w:val="dotted" w:sz="4" w:space="0" w:color="auto"/>
                  <w:right w:val="nil"/>
                </w:tcBorders>
                <w:shd w:val="clear" w:color="auto" w:fill="FFFFFF"/>
              </w:tcPr>
            </w:tcPrChange>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66" w:author="Amit Popat" w:date="2022-07-11T10:40:00Z">
              <w:tcPr>
                <w:tcW w:w="4320" w:type="dxa"/>
                <w:tcBorders>
                  <w:top w:val="dotted" w:sz="4" w:space="0" w:color="auto"/>
                  <w:left w:val="nil"/>
                  <w:bottom w:val="dotted" w:sz="4" w:space="0" w:color="auto"/>
                  <w:right w:val="nil"/>
                </w:tcBorders>
                <w:shd w:val="clear" w:color="auto" w:fill="FFFFFF"/>
              </w:tcPr>
            </w:tcPrChange>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Change w:id="267" w:author="Amit Popat" w:date="2022-07-11T10:40:00Z">
              <w:tcPr>
                <w:tcW w:w="864" w:type="dxa"/>
                <w:tcBorders>
                  <w:top w:val="dotted" w:sz="4" w:space="0" w:color="auto"/>
                  <w:left w:val="nil"/>
                  <w:bottom w:val="dotted" w:sz="4" w:space="0" w:color="auto"/>
                  <w:right w:val="nil"/>
                </w:tcBorders>
                <w:shd w:val="clear" w:color="auto" w:fill="FFFFFF"/>
              </w:tcPr>
            </w:tcPrChange>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68" w:author="Amit Popat" w:date="2022-07-11T10:40:00Z">
              <w:tcPr>
                <w:tcW w:w="1008" w:type="dxa"/>
                <w:tcBorders>
                  <w:top w:val="dotted" w:sz="4" w:space="0" w:color="auto"/>
                  <w:left w:val="nil"/>
                  <w:bottom w:val="dotted" w:sz="4" w:space="0" w:color="auto"/>
                  <w:right w:val="nil"/>
                </w:tcBorders>
                <w:shd w:val="clear" w:color="auto" w:fill="FFFFFF"/>
              </w:tcPr>
            </w:tcPrChange>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E56816">
        <w:trPr>
          <w:jc w:val="center"/>
          <w:trPrChange w:id="2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0" w:author="Amit Popat" w:date="2022-07-11T10:40:00Z">
              <w:tcPr>
                <w:tcW w:w="2880" w:type="dxa"/>
                <w:tcBorders>
                  <w:top w:val="dotted" w:sz="4" w:space="0" w:color="auto"/>
                  <w:left w:val="nil"/>
                  <w:bottom w:val="dotted" w:sz="4" w:space="0" w:color="auto"/>
                  <w:right w:val="nil"/>
                </w:tcBorders>
                <w:shd w:val="clear" w:color="auto" w:fill="FFFFFF"/>
              </w:tcPr>
            </w:tcPrChange>
          </w:tcPr>
          <w:p w14:paraId="31EB5A5C"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271" w:author="Amit Popat" w:date="2022-07-11T10:40:00Z">
              <w:tcPr>
                <w:tcW w:w="4320" w:type="dxa"/>
                <w:tcBorders>
                  <w:top w:val="dotted" w:sz="4" w:space="0" w:color="auto"/>
                  <w:left w:val="nil"/>
                  <w:bottom w:val="dotted" w:sz="4" w:space="0" w:color="auto"/>
                  <w:right w:val="nil"/>
                </w:tcBorders>
                <w:shd w:val="clear" w:color="auto" w:fill="FFFFFF"/>
              </w:tcPr>
            </w:tcPrChange>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272" w:author="Amit Popat" w:date="2022-07-11T10:40:00Z">
              <w:tcPr>
                <w:tcW w:w="864" w:type="dxa"/>
                <w:tcBorders>
                  <w:top w:val="dotted" w:sz="4" w:space="0" w:color="auto"/>
                  <w:left w:val="nil"/>
                  <w:bottom w:val="dotted" w:sz="4" w:space="0" w:color="auto"/>
                  <w:right w:val="nil"/>
                </w:tcBorders>
                <w:shd w:val="clear" w:color="auto" w:fill="FFFFFF"/>
              </w:tcPr>
            </w:tcPrChange>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273" w:author="Amit Popat" w:date="2022-07-11T10:40:00Z">
              <w:tcPr>
                <w:tcW w:w="1008" w:type="dxa"/>
                <w:tcBorders>
                  <w:top w:val="dotted" w:sz="4" w:space="0" w:color="auto"/>
                  <w:left w:val="nil"/>
                  <w:bottom w:val="dotted" w:sz="4" w:space="0" w:color="auto"/>
                  <w:right w:val="nil"/>
                </w:tcBorders>
                <w:shd w:val="clear" w:color="auto" w:fill="FFFFFF"/>
              </w:tcPr>
            </w:tcPrChange>
          </w:tcPr>
          <w:p w14:paraId="067B04B4" w14:textId="77777777" w:rsidR="004C2D45" w:rsidRDefault="004C2D45">
            <w:pPr>
              <w:pStyle w:val="MsgTableBody"/>
              <w:jc w:val="center"/>
              <w:rPr>
                <w:noProof/>
              </w:rPr>
            </w:pPr>
            <w:r>
              <w:rPr>
                <w:noProof/>
              </w:rPr>
              <w:t>12</w:t>
            </w:r>
          </w:p>
        </w:tc>
      </w:tr>
      <w:tr w:rsidR="004C2D45" w:rsidRPr="004C2D45" w14:paraId="6D6381C7" w14:textId="77777777" w:rsidTr="00E56816">
        <w:trPr>
          <w:jc w:val="center"/>
          <w:trPrChange w:id="27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5" w:author="Amit Popat" w:date="2022-07-11T10:40:00Z">
              <w:tcPr>
                <w:tcW w:w="2880" w:type="dxa"/>
                <w:tcBorders>
                  <w:top w:val="dotted" w:sz="4" w:space="0" w:color="auto"/>
                  <w:left w:val="nil"/>
                  <w:bottom w:val="dotted" w:sz="4" w:space="0" w:color="auto"/>
                  <w:right w:val="nil"/>
                </w:tcBorders>
                <w:shd w:val="clear" w:color="auto" w:fill="FFFFFF"/>
              </w:tcPr>
            </w:tcPrChange>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76" w:author="Amit Popat" w:date="2022-07-11T10:40:00Z">
              <w:tcPr>
                <w:tcW w:w="4320" w:type="dxa"/>
                <w:tcBorders>
                  <w:top w:val="dotted" w:sz="4" w:space="0" w:color="auto"/>
                  <w:left w:val="nil"/>
                  <w:bottom w:val="dotted" w:sz="4" w:space="0" w:color="auto"/>
                  <w:right w:val="nil"/>
                </w:tcBorders>
                <w:shd w:val="clear" w:color="auto" w:fill="FFFFFF"/>
              </w:tcPr>
            </w:tcPrChange>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277" w:author="Amit Popat" w:date="2022-07-11T10:40:00Z">
              <w:tcPr>
                <w:tcW w:w="864" w:type="dxa"/>
                <w:tcBorders>
                  <w:top w:val="dotted" w:sz="4" w:space="0" w:color="auto"/>
                  <w:left w:val="nil"/>
                  <w:bottom w:val="dotted" w:sz="4" w:space="0" w:color="auto"/>
                  <w:right w:val="nil"/>
                </w:tcBorders>
                <w:shd w:val="clear" w:color="auto" w:fill="FFFFFF"/>
              </w:tcPr>
            </w:tcPrChange>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8" w:author="Amit Popat" w:date="2022-07-11T10:40:00Z">
              <w:tcPr>
                <w:tcW w:w="1008" w:type="dxa"/>
                <w:tcBorders>
                  <w:top w:val="dotted" w:sz="4" w:space="0" w:color="auto"/>
                  <w:left w:val="nil"/>
                  <w:bottom w:val="dotted" w:sz="4" w:space="0" w:color="auto"/>
                  <w:right w:val="nil"/>
                </w:tcBorders>
                <w:shd w:val="clear" w:color="auto" w:fill="FFFFFF"/>
              </w:tcPr>
            </w:tcPrChange>
          </w:tcPr>
          <w:p w14:paraId="60DF30E4" w14:textId="77777777" w:rsidR="004C2D45" w:rsidRDefault="004C2D45">
            <w:pPr>
              <w:pStyle w:val="MsgTableBody"/>
              <w:jc w:val="center"/>
              <w:rPr>
                <w:noProof/>
              </w:rPr>
            </w:pPr>
          </w:p>
        </w:tc>
      </w:tr>
      <w:tr w:rsidR="004C2D45" w:rsidRPr="004C2D45" w14:paraId="648A9824" w14:textId="77777777" w:rsidTr="00E56816">
        <w:trPr>
          <w:jc w:val="center"/>
          <w:trPrChange w:id="27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0" w:author="Amit Popat" w:date="2022-07-11T10:40:00Z">
              <w:tcPr>
                <w:tcW w:w="2880" w:type="dxa"/>
                <w:tcBorders>
                  <w:top w:val="dotted" w:sz="4" w:space="0" w:color="auto"/>
                  <w:left w:val="nil"/>
                  <w:bottom w:val="dotted" w:sz="4" w:space="0" w:color="auto"/>
                  <w:right w:val="nil"/>
                </w:tcBorders>
                <w:shd w:val="clear" w:color="auto" w:fill="FFFFFF"/>
              </w:tcPr>
            </w:tcPrChange>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81" w:author="Amit Popat" w:date="2022-07-11T10:40:00Z">
              <w:tcPr>
                <w:tcW w:w="4320" w:type="dxa"/>
                <w:tcBorders>
                  <w:top w:val="dotted" w:sz="4" w:space="0" w:color="auto"/>
                  <w:left w:val="nil"/>
                  <w:bottom w:val="dotted" w:sz="4" w:space="0" w:color="auto"/>
                  <w:right w:val="nil"/>
                </w:tcBorders>
                <w:shd w:val="clear" w:color="auto" w:fill="FFFFFF"/>
              </w:tcPr>
            </w:tcPrChange>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282" w:author="Amit Popat" w:date="2022-07-11T10:40:00Z">
              <w:tcPr>
                <w:tcW w:w="864" w:type="dxa"/>
                <w:tcBorders>
                  <w:top w:val="dotted" w:sz="4" w:space="0" w:color="auto"/>
                  <w:left w:val="nil"/>
                  <w:bottom w:val="dotted" w:sz="4" w:space="0" w:color="auto"/>
                  <w:right w:val="nil"/>
                </w:tcBorders>
                <w:shd w:val="clear" w:color="auto" w:fill="FFFFFF"/>
              </w:tcPr>
            </w:tcPrChange>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3" w:author="Amit Popat" w:date="2022-07-11T10:40:00Z">
              <w:tcPr>
                <w:tcW w:w="1008" w:type="dxa"/>
                <w:tcBorders>
                  <w:top w:val="dotted" w:sz="4" w:space="0" w:color="auto"/>
                  <w:left w:val="nil"/>
                  <w:bottom w:val="dotted" w:sz="4" w:space="0" w:color="auto"/>
                  <w:right w:val="nil"/>
                </w:tcBorders>
                <w:shd w:val="clear" w:color="auto" w:fill="FFFFFF"/>
              </w:tcPr>
            </w:tcPrChange>
          </w:tcPr>
          <w:p w14:paraId="5B90FEC4" w14:textId="77777777" w:rsidR="004C2D45" w:rsidRDefault="004C2D45">
            <w:pPr>
              <w:pStyle w:val="MsgTableBody"/>
              <w:jc w:val="center"/>
              <w:rPr>
                <w:noProof/>
              </w:rPr>
            </w:pPr>
          </w:p>
        </w:tc>
      </w:tr>
      <w:tr w:rsidR="004C2D45" w:rsidRPr="004C2D45" w14:paraId="092B33D9" w14:textId="77777777" w:rsidTr="00E56816">
        <w:trPr>
          <w:jc w:val="center"/>
          <w:trPrChange w:id="28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5" w:author="Amit Popat" w:date="2022-07-11T10:40:00Z">
              <w:tcPr>
                <w:tcW w:w="2880" w:type="dxa"/>
                <w:tcBorders>
                  <w:top w:val="dotted" w:sz="4" w:space="0" w:color="auto"/>
                  <w:left w:val="nil"/>
                  <w:bottom w:val="dotted" w:sz="4" w:space="0" w:color="auto"/>
                  <w:right w:val="nil"/>
                </w:tcBorders>
                <w:shd w:val="clear" w:color="auto" w:fill="FFFFFF"/>
              </w:tcPr>
            </w:tcPrChange>
          </w:tcPr>
          <w:p w14:paraId="33FB8F58"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86" w:author="Amit Popat" w:date="2022-07-11T10:40:00Z">
              <w:tcPr>
                <w:tcW w:w="4320" w:type="dxa"/>
                <w:tcBorders>
                  <w:top w:val="dotted" w:sz="4" w:space="0" w:color="auto"/>
                  <w:left w:val="nil"/>
                  <w:bottom w:val="dotted" w:sz="4" w:space="0" w:color="auto"/>
                  <w:right w:val="nil"/>
                </w:tcBorders>
                <w:shd w:val="clear" w:color="auto" w:fill="FFFFFF"/>
              </w:tcPr>
            </w:tcPrChange>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287" w:author="Amit Popat" w:date="2022-07-11T10:40:00Z">
              <w:tcPr>
                <w:tcW w:w="864" w:type="dxa"/>
                <w:tcBorders>
                  <w:top w:val="dotted" w:sz="4" w:space="0" w:color="auto"/>
                  <w:left w:val="nil"/>
                  <w:bottom w:val="dotted" w:sz="4" w:space="0" w:color="auto"/>
                  <w:right w:val="nil"/>
                </w:tcBorders>
                <w:shd w:val="clear" w:color="auto" w:fill="FFFFFF"/>
              </w:tcPr>
            </w:tcPrChange>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8" w:author="Amit Popat" w:date="2022-07-11T10:40:00Z">
              <w:tcPr>
                <w:tcW w:w="1008" w:type="dxa"/>
                <w:tcBorders>
                  <w:top w:val="dotted" w:sz="4" w:space="0" w:color="auto"/>
                  <w:left w:val="nil"/>
                  <w:bottom w:val="dotted" w:sz="4" w:space="0" w:color="auto"/>
                  <w:right w:val="nil"/>
                </w:tcBorders>
                <w:shd w:val="clear" w:color="auto" w:fill="FFFFFF"/>
              </w:tcPr>
            </w:tcPrChange>
          </w:tcPr>
          <w:p w14:paraId="09DD484C" w14:textId="77777777" w:rsidR="004C2D45" w:rsidRDefault="004C2D45">
            <w:pPr>
              <w:pStyle w:val="MsgTableBody"/>
              <w:jc w:val="center"/>
              <w:rPr>
                <w:noProof/>
              </w:rPr>
            </w:pPr>
            <w:r>
              <w:rPr>
                <w:noProof/>
              </w:rPr>
              <w:t>12</w:t>
            </w:r>
          </w:p>
        </w:tc>
      </w:tr>
      <w:tr w:rsidR="004C2D45" w:rsidRPr="004C2D45" w14:paraId="27C25068" w14:textId="77777777" w:rsidTr="00E56816">
        <w:trPr>
          <w:jc w:val="center"/>
          <w:trPrChange w:id="28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0" w:author="Amit Popat" w:date="2022-07-11T10:40:00Z">
              <w:tcPr>
                <w:tcW w:w="2880" w:type="dxa"/>
                <w:tcBorders>
                  <w:top w:val="dotted" w:sz="4" w:space="0" w:color="auto"/>
                  <w:left w:val="nil"/>
                  <w:bottom w:val="dotted" w:sz="4" w:space="0" w:color="auto"/>
                  <w:right w:val="nil"/>
                </w:tcBorders>
                <w:shd w:val="clear" w:color="auto" w:fill="FFFFFF"/>
              </w:tcPr>
            </w:tcPrChange>
          </w:tcPr>
          <w:p w14:paraId="5970D410"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91" w:author="Amit Popat" w:date="2022-07-11T10:40:00Z">
              <w:tcPr>
                <w:tcW w:w="4320" w:type="dxa"/>
                <w:tcBorders>
                  <w:top w:val="dotted" w:sz="4" w:space="0" w:color="auto"/>
                  <w:left w:val="nil"/>
                  <w:bottom w:val="dotted" w:sz="4" w:space="0" w:color="auto"/>
                  <w:right w:val="nil"/>
                </w:tcBorders>
                <w:shd w:val="clear" w:color="auto" w:fill="FFFFFF"/>
              </w:tcPr>
            </w:tcPrChange>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292" w:author="Amit Popat" w:date="2022-07-11T10:40:00Z">
              <w:tcPr>
                <w:tcW w:w="864" w:type="dxa"/>
                <w:tcBorders>
                  <w:top w:val="dotted" w:sz="4" w:space="0" w:color="auto"/>
                  <w:left w:val="nil"/>
                  <w:bottom w:val="dotted" w:sz="4" w:space="0" w:color="auto"/>
                  <w:right w:val="nil"/>
                </w:tcBorders>
                <w:shd w:val="clear" w:color="auto" w:fill="FFFFFF"/>
              </w:tcPr>
            </w:tcPrChange>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3" w:author="Amit Popat" w:date="2022-07-11T10:40:00Z">
              <w:tcPr>
                <w:tcW w:w="1008" w:type="dxa"/>
                <w:tcBorders>
                  <w:top w:val="dotted" w:sz="4" w:space="0" w:color="auto"/>
                  <w:left w:val="nil"/>
                  <w:bottom w:val="dotted" w:sz="4" w:space="0" w:color="auto"/>
                  <w:right w:val="nil"/>
                </w:tcBorders>
                <w:shd w:val="clear" w:color="auto" w:fill="FFFFFF"/>
              </w:tcPr>
            </w:tcPrChange>
          </w:tcPr>
          <w:p w14:paraId="1E867850" w14:textId="77777777" w:rsidR="004C2D45" w:rsidRDefault="004C2D45">
            <w:pPr>
              <w:pStyle w:val="MsgTableBody"/>
              <w:jc w:val="center"/>
              <w:rPr>
                <w:noProof/>
              </w:rPr>
            </w:pPr>
            <w:r>
              <w:rPr>
                <w:noProof/>
              </w:rPr>
              <w:t>12</w:t>
            </w:r>
          </w:p>
        </w:tc>
      </w:tr>
      <w:tr w:rsidR="004C2D45" w:rsidRPr="004C2D45" w14:paraId="633BE5F0" w14:textId="77777777" w:rsidTr="00E56816">
        <w:trPr>
          <w:jc w:val="center"/>
          <w:trPrChange w:id="29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5" w:author="Amit Popat" w:date="2022-07-11T10:40:00Z">
              <w:tcPr>
                <w:tcW w:w="2880" w:type="dxa"/>
                <w:tcBorders>
                  <w:top w:val="dotted" w:sz="4" w:space="0" w:color="auto"/>
                  <w:left w:val="nil"/>
                  <w:bottom w:val="dotted" w:sz="4" w:space="0" w:color="auto"/>
                  <w:right w:val="nil"/>
                </w:tcBorders>
                <w:shd w:val="clear" w:color="auto" w:fill="FFFFFF"/>
              </w:tcPr>
            </w:tcPrChange>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96" w:author="Amit Popat" w:date="2022-07-11T10:40:00Z">
              <w:tcPr>
                <w:tcW w:w="4320" w:type="dxa"/>
                <w:tcBorders>
                  <w:top w:val="dotted" w:sz="4" w:space="0" w:color="auto"/>
                  <w:left w:val="nil"/>
                  <w:bottom w:val="dotted" w:sz="4" w:space="0" w:color="auto"/>
                  <w:right w:val="nil"/>
                </w:tcBorders>
                <w:shd w:val="clear" w:color="auto" w:fill="FFFFFF"/>
              </w:tcPr>
            </w:tcPrChange>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297" w:author="Amit Popat" w:date="2022-07-11T10:40:00Z">
              <w:tcPr>
                <w:tcW w:w="864" w:type="dxa"/>
                <w:tcBorders>
                  <w:top w:val="dotted" w:sz="4" w:space="0" w:color="auto"/>
                  <w:left w:val="nil"/>
                  <w:bottom w:val="dotted" w:sz="4" w:space="0" w:color="auto"/>
                  <w:right w:val="nil"/>
                </w:tcBorders>
                <w:shd w:val="clear" w:color="auto" w:fill="FFFFFF"/>
              </w:tcPr>
            </w:tcPrChange>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8" w:author="Amit Popat" w:date="2022-07-11T10:40:00Z">
              <w:tcPr>
                <w:tcW w:w="1008" w:type="dxa"/>
                <w:tcBorders>
                  <w:top w:val="dotted" w:sz="4" w:space="0" w:color="auto"/>
                  <w:left w:val="nil"/>
                  <w:bottom w:val="dotted" w:sz="4" w:space="0" w:color="auto"/>
                  <w:right w:val="nil"/>
                </w:tcBorders>
                <w:shd w:val="clear" w:color="auto" w:fill="FFFFFF"/>
              </w:tcPr>
            </w:tcPrChange>
          </w:tcPr>
          <w:p w14:paraId="3F59631B" w14:textId="77777777" w:rsidR="004C2D45" w:rsidRDefault="004C2D45">
            <w:pPr>
              <w:pStyle w:val="MsgTableBody"/>
              <w:jc w:val="center"/>
              <w:rPr>
                <w:noProof/>
              </w:rPr>
            </w:pPr>
          </w:p>
        </w:tc>
      </w:tr>
      <w:tr w:rsidR="004C2D45" w:rsidRPr="004C2D45" w14:paraId="550FD15D" w14:textId="77777777" w:rsidTr="00E56816">
        <w:trPr>
          <w:jc w:val="center"/>
          <w:trPrChange w:id="29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0" w:author="Amit Popat" w:date="2022-07-11T10:40:00Z">
              <w:tcPr>
                <w:tcW w:w="2880" w:type="dxa"/>
                <w:tcBorders>
                  <w:top w:val="dotted" w:sz="4" w:space="0" w:color="auto"/>
                  <w:left w:val="nil"/>
                  <w:bottom w:val="dotted" w:sz="4" w:space="0" w:color="auto"/>
                  <w:right w:val="nil"/>
                </w:tcBorders>
                <w:shd w:val="clear" w:color="auto" w:fill="FFFFFF"/>
              </w:tcPr>
            </w:tcPrChange>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01" w:author="Amit Popat" w:date="2022-07-11T10:40:00Z">
              <w:tcPr>
                <w:tcW w:w="4320" w:type="dxa"/>
                <w:tcBorders>
                  <w:top w:val="dotted" w:sz="4" w:space="0" w:color="auto"/>
                  <w:left w:val="nil"/>
                  <w:bottom w:val="dotted" w:sz="4" w:space="0" w:color="auto"/>
                  <w:right w:val="nil"/>
                </w:tcBorders>
                <w:shd w:val="clear" w:color="auto" w:fill="FFFFFF"/>
              </w:tcPr>
            </w:tcPrChange>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302" w:author="Amit Popat" w:date="2022-07-11T10:40:00Z">
              <w:tcPr>
                <w:tcW w:w="864" w:type="dxa"/>
                <w:tcBorders>
                  <w:top w:val="dotted" w:sz="4" w:space="0" w:color="auto"/>
                  <w:left w:val="nil"/>
                  <w:bottom w:val="dotted" w:sz="4" w:space="0" w:color="auto"/>
                  <w:right w:val="nil"/>
                </w:tcBorders>
                <w:shd w:val="clear" w:color="auto" w:fill="FFFFFF"/>
              </w:tcPr>
            </w:tcPrChange>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03" w:author="Amit Popat" w:date="2022-07-11T10:40:00Z">
              <w:tcPr>
                <w:tcW w:w="1008" w:type="dxa"/>
                <w:tcBorders>
                  <w:top w:val="dotted" w:sz="4" w:space="0" w:color="auto"/>
                  <w:left w:val="nil"/>
                  <w:bottom w:val="dotted" w:sz="4" w:space="0" w:color="auto"/>
                  <w:right w:val="nil"/>
                </w:tcBorders>
                <w:shd w:val="clear" w:color="auto" w:fill="FFFFFF"/>
              </w:tcPr>
            </w:tcPrChange>
          </w:tcPr>
          <w:p w14:paraId="5C26BC3A" w14:textId="77777777" w:rsidR="004C2D45" w:rsidRDefault="004C2D45">
            <w:pPr>
              <w:pStyle w:val="MsgTableBody"/>
              <w:jc w:val="center"/>
              <w:rPr>
                <w:noProof/>
              </w:rPr>
            </w:pPr>
          </w:p>
        </w:tc>
      </w:tr>
      <w:tr w:rsidR="004C2D45" w:rsidRPr="004C2D45" w14:paraId="0CA7AFB7" w14:textId="77777777" w:rsidTr="00E56816">
        <w:trPr>
          <w:jc w:val="center"/>
          <w:trPrChange w:id="30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5" w:author="Amit Popat" w:date="2022-07-11T10:40:00Z">
              <w:tcPr>
                <w:tcW w:w="2880" w:type="dxa"/>
                <w:tcBorders>
                  <w:top w:val="dotted" w:sz="4" w:space="0" w:color="auto"/>
                  <w:left w:val="nil"/>
                  <w:bottom w:val="dotted" w:sz="4" w:space="0" w:color="auto"/>
                  <w:right w:val="nil"/>
                </w:tcBorders>
                <w:shd w:val="clear" w:color="auto" w:fill="FFFFFF"/>
              </w:tcPr>
            </w:tcPrChange>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306" w:author="Amit Popat" w:date="2022-07-11T10:40:00Z">
              <w:tcPr>
                <w:tcW w:w="4320" w:type="dxa"/>
                <w:tcBorders>
                  <w:top w:val="dotted" w:sz="4" w:space="0" w:color="auto"/>
                  <w:left w:val="nil"/>
                  <w:bottom w:val="dotted" w:sz="4" w:space="0" w:color="auto"/>
                  <w:right w:val="nil"/>
                </w:tcBorders>
                <w:shd w:val="clear" w:color="auto" w:fill="FFFFFF"/>
              </w:tcPr>
            </w:tcPrChange>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307" w:author="Amit Popat" w:date="2022-07-11T10:40:00Z">
              <w:tcPr>
                <w:tcW w:w="864" w:type="dxa"/>
                <w:tcBorders>
                  <w:top w:val="dotted" w:sz="4" w:space="0" w:color="auto"/>
                  <w:left w:val="nil"/>
                  <w:bottom w:val="dotted" w:sz="4" w:space="0" w:color="auto"/>
                  <w:right w:val="nil"/>
                </w:tcBorders>
                <w:shd w:val="clear" w:color="auto" w:fill="FFFFFF"/>
              </w:tcPr>
            </w:tcPrChange>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08" w:author="Amit Popat" w:date="2022-07-11T10:40:00Z">
              <w:tcPr>
                <w:tcW w:w="1008" w:type="dxa"/>
                <w:tcBorders>
                  <w:top w:val="dotted" w:sz="4" w:space="0" w:color="auto"/>
                  <w:left w:val="nil"/>
                  <w:bottom w:val="dotted" w:sz="4" w:space="0" w:color="auto"/>
                  <w:right w:val="nil"/>
                </w:tcBorders>
                <w:shd w:val="clear" w:color="auto" w:fill="FFFFFF"/>
              </w:tcPr>
            </w:tcPrChange>
          </w:tcPr>
          <w:p w14:paraId="30DC409E" w14:textId="77777777" w:rsidR="004C2D45" w:rsidRDefault="004C2D45">
            <w:pPr>
              <w:pStyle w:val="MsgTableBody"/>
              <w:jc w:val="center"/>
              <w:rPr>
                <w:noProof/>
              </w:rPr>
            </w:pPr>
            <w:r>
              <w:rPr>
                <w:noProof/>
              </w:rPr>
              <w:t>7</w:t>
            </w:r>
          </w:p>
        </w:tc>
      </w:tr>
      <w:tr w:rsidR="004C2D45" w:rsidRPr="004C2D45" w14:paraId="660823DA" w14:textId="77777777" w:rsidTr="00E56816">
        <w:trPr>
          <w:jc w:val="center"/>
          <w:trPrChange w:id="30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0" w:author="Amit Popat" w:date="2022-07-11T10:40:00Z">
              <w:tcPr>
                <w:tcW w:w="2880" w:type="dxa"/>
                <w:tcBorders>
                  <w:top w:val="dotted" w:sz="4" w:space="0" w:color="auto"/>
                  <w:left w:val="nil"/>
                  <w:bottom w:val="dotted" w:sz="4" w:space="0" w:color="auto"/>
                  <w:right w:val="nil"/>
                </w:tcBorders>
                <w:shd w:val="clear" w:color="auto" w:fill="FFFFFF"/>
              </w:tcPr>
            </w:tcPrChange>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11" w:author="Amit Popat" w:date="2022-07-11T10:40:00Z">
              <w:tcPr>
                <w:tcW w:w="4320" w:type="dxa"/>
                <w:tcBorders>
                  <w:top w:val="dotted" w:sz="4" w:space="0" w:color="auto"/>
                  <w:left w:val="nil"/>
                  <w:bottom w:val="dotted" w:sz="4" w:space="0" w:color="auto"/>
                  <w:right w:val="nil"/>
                </w:tcBorders>
                <w:shd w:val="clear" w:color="auto" w:fill="FFFFFF"/>
              </w:tcPr>
            </w:tcPrChange>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312" w:author="Amit Popat" w:date="2022-07-11T10:40:00Z">
              <w:tcPr>
                <w:tcW w:w="864" w:type="dxa"/>
                <w:tcBorders>
                  <w:top w:val="dotted" w:sz="4" w:space="0" w:color="auto"/>
                  <w:left w:val="nil"/>
                  <w:bottom w:val="dotted" w:sz="4" w:space="0" w:color="auto"/>
                  <w:right w:val="nil"/>
                </w:tcBorders>
                <w:shd w:val="clear" w:color="auto" w:fill="FFFFFF"/>
              </w:tcPr>
            </w:tcPrChange>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3" w:author="Amit Popat" w:date="2022-07-11T10:40:00Z">
              <w:tcPr>
                <w:tcW w:w="1008" w:type="dxa"/>
                <w:tcBorders>
                  <w:top w:val="dotted" w:sz="4" w:space="0" w:color="auto"/>
                  <w:left w:val="nil"/>
                  <w:bottom w:val="dotted" w:sz="4" w:space="0" w:color="auto"/>
                  <w:right w:val="nil"/>
                </w:tcBorders>
                <w:shd w:val="clear" w:color="auto" w:fill="FFFFFF"/>
              </w:tcPr>
            </w:tcPrChange>
          </w:tcPr>
          <w:p w14:paraId="134F58A3" w14:textId="77777777" w:rsidR="004C2D45" w:rsidRDefault="004C2D45">
            <w:pPr>
              <w:pStyle w:val="MsgTableBody"/>
              <w:jc w:val="center"/>
              <w:rPr>
                <w:noProof/>
              </w:rPr>
            </w:pPr>
          </w:p>
        </w:tc>
      </w:tr>
      <w:tr w:rsidR="004C2D45" w:rsidRPr="004C2D45" w14:paraId="21D29DCD" w14:textId="77777777" w:rsidTr="00E56816">
        <w:trPr>
          <w:jc w:val="center"/>
          <w:trPrChange w:id="31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5" w:author="Amit Popat" w:date="2022-07-11T10:40:00Z">
              <w:tcPr>
                <w:tcW w:w="2880" w:type="dxa"/>
                <w:tcBorders>
                  <w:top w:val="dotted" w:sz="4" w:space="0" w:color="auto"/>
                  <w:left w:val="nil"/>
                  <w:bottom w:val="dotted" w:sz="4" w:space="0" w:color="auto"/>
                  <w:right w:val="nil"/>
                </w:tcBorders>
                <w:shd w:val="clear" w:color="auto" w:fill="FFFFFF"/>
              </w:tcPr>
            </w:tcPrChange>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316" w:author="Amit Popat" w:date="2022-07-11T10:40:00Z">
              <w:tcPr>
                <w:tcW w:w="4320" w:type="dxa"/>
                <w:tcBorders>
                  <w:top w:val="dotted" w:sz="4" w:space="0" w:color="auto"/>
                  <w:left w:val="nil"/>
                  <w:bottom w:val="dotted" w:sz="4" w:space="0" w:color="auto"/>
                  <w:right w:val="nil"/>
                </w:tcBorders>
                <w:shd w:val="clear" w:color="auto" w:fill="FFFFFF"/>
              </w:tcPr>
            </w:tcPrChange>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317" w:author="Amit Popat" w:date="2022-07-11T10:40:00Z">
              <w:tcPr>
                <w:tcW w:w="864" w:type="dxa"/>
                <w:tcBorders>
                  <w:top w:val="dotted" w:sz="4" w:space="0" w:color="auto"/>
                  <w:left w:val="nil"/>
                  <w:bottom w:val="dotted" w:sz="4" w:space="0" w:color="auto"/>
                  <w:right w:val="nil"/>
                </w:tcBorders>
                <w:shd w:val="clear" w:color="auto" w:fill="FFFFFF"/>
              </w:tcPr>
            </w:tcPrChange>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18" w:author="Amit Popat" w:date="2022-07-11T10:40:00Z">
              <w:tcPr>
                <w:tcW w:w="1008" w:type="dxa"/>
                <w:tcBorders>
                  <w:top w:val="dotted" w:sz="4" w:space="0" w:color="auto"/>
                  <w:left w:val="nil"/>
                  <w:bottom w:val="dotted" w:sz="4" w:space="0" w:color="auto"/>
                  <w:right w:val="nil"/>
                </w:tcBorders>
                <w:shd w:val="clear" w:color="auto" w:fill="FFFFFF"/>
              </w:tcPr>
            </w:tcPrChange>
          </w:tcPr>
          <w:p w14:paraId="111D0843" w14:textId="77777777" w:rsidR="004C2D45" w:rsidRDefault="004C2D45">
            <w:pPr>
              <w:pStyle w:val="MsgTableBody"/>
              <w:jc w:val="center"/>
              <w:rPr>
                <w:noProof/>
              </w:rPr>
            </w:pPr>
            <w:r>
              <w:rPr>
                <w:noProof/>
              </w:rPr>
              <w:t>2</w:t>
            </w:r>
          </w:p>
        </w:tc>
      </w:tr>
      <w:tr w:rsidR="004C2D45" w:rsidRPr="004C2D45" w14:paraId="6174FC81" w14:textId="77777777" w:rsidTr="00E56816">
        <w:trPr>
          <w:jc w:val="center"/>
          <w:trPrChange w:id="3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0" w:author="Amit Popat" w:date="2022-07-11T10:40:00Z">
              <w:tcPr>
                <w:tcW w:w="2880" w:type="dxa"/>
                <w:tcBorders>
                  <w:top w:val="dotted" w:sz="4" w:space="0" w:color="auto"/>
                  <w:left w:val="nil"/>
                  <w:bottom w:val="dotted" w:sz="4" w:space="0" w:color="auto"/>
                  <w:right w:val="nil"/>
                </w:tcBorders>
                <w:shd w:val="clear" w:color="auto" w:fill="FFFFFF"/>
              </w:tcPr>
            </w:tcPrChange>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21" w:author="Amit Popat" w:date="2022-07-11T10:40:00Z">
              <w:tcPr>
                <w:tcW w:w="4320" w:type="dxa"/>
                <w:tcBorders>
                  <w:top w:val="dotted" w:sz="4" w:space="0" w:color="auto"/>
                  <w:left w:val="nil"/>
                  <w:bottom w:val="dotted" w:sz="4" w:space="0" w:color="auto"/>
                  <w:right w:val="nil"/>
                </w:tcBorders>
                <w:shd w:val="clear" w:color="auto" w:fill="FFFFFF"/>
              </w:tcPr>
            </w:tcPrChange>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322" w:author="Amit Popat" w:date="2022-07-11T10:40:00Z">
              <w:tcPr>
                <w:tcW w:w="864" w:type="dxa"/>
                <w:tcBorders>
                  <w:top w:val="dotted" w:sz="4" w:space="0" w:color="auto"/>
                  <w:left w:val="nil"/>
                  <w:bottom w:val="dotted" w:sz="4" w:space="0" w:color="auto"/>
                  <w:right w:val="nil"/>
                </w:tcBorders>
                <w:shd w:val="clear" w:color="auto" w:fill="FFFFFF"/>
              </w:tcPr>
            </w:tcPrChange>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3" w:author="Amit Popat" w:date="2022-07-11T10:40:00Z">
              <w:tcPr>
                <w:tcW w:w="1008" w:type="dxa"/>
                <w:tcBorders>
                  <w:top w:val="dotted" w:sz="4" w:space="0" w:color="auto"/>
                  <w:left w:val="nil"/>
                  <w:bottom w:val="dotted" w:sz="4" w:space="0" w:color="auto"/>
                  <w:right w:val="nil"/>
                </w:tcBorders>
                <w:shd w:val="clear" w:color="auto" w:fill="FFFFFF"/>
              </w:tcPr>
            </w:tcPrChange>
          </w:tcPr>
          <w:p w14:paraId="736AC0D7" w14:textId="77777777" w:rsidR="004C2D45" w:rsidRDefault="004C2D45">
            <w:pPr>
              <w:pStyle w:val="MsgTableBody"/>
              <w:jc w:val="center"/>
              <w:rPr>
                <w:noProof/>
              </w:rPr>
            </w:pPr>
          </w:p>
        </w:tc>
      </w:tr>
      <w:tr w:rsidR="004C2D45" w:rsidRPr="004C2D45" w14:paraId="2EB15446" w14:textId="77777777" w:rsidTr="00E56816">
        <w:trPr>
          <w:jc w:val="center"/>
          <w:trPrChange w:id="3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5" w:author="Amit Popat" w:date="2022-07-11T10:40:00Z">
              <w:tcPr>
                <w:tcW w:w="2880" w:type="dxa"/>
                <w:tcBorders>
                  <w:top w:val="dotted" w:sz="4" w:space="0" w:color="auto"/>
                  <w:left w:val="nil"/>
                  <w:bottom w:val="dotted" w:sz="4" w:space="0" w:color="auto"/>
                  <w:right w:val="nil"/>
                </w:tcBorders>
                <w:shd w:val="clear" w:color="auto" w:fill="FFFFFF"/>
              </w:tcPr>
            </w:tcPrChange>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26" w:author="Amit Popat" w:date="2022-07-11T10:40:00Z">
              <w:tcPr>
                <w:tcW w:w="4320" w:type="dxa"/>
                <w:tcBorders>
                  <w:top w:val="dotted" w:sz="4" w:space="0" w:color="auto"/>
                  <w:left w:val="nil"/>
                  <w:bottom w:val="dotted" w:sz="4" w:space="0" w:color="auto"/>
                  <w:right w:val="nil"/>
                </w:tcBorders>
                <w:shd w:val="clear" w:color="auto" w:fill="FFFFFF"/>
              </w:tcPr>
            </w:tcPrChange>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327" w:author="Amit Popat" w:date="2022-07-11T10:40:00Z">
              <w:tcPr>
                <w:tcW w:w="864" w:type="dxa"/>
                <w:tcBorders>
                  <w:top w:val="dotted" w:sz="4" w:space="0" w:color="auto"/>
                  <w:left w:val="nil"/>
                  <w:bottom w:val="dotted" w:sz="4" w:space="0" w:color="auto"/>
                  <w:right w:val="nil"/>
                </w:tcBorders>
                <w:shd w:val="clear" w:color="auto" w:fill="FFFFFF"/>
              </w:tcPr>
            </w:tcPrChange>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8" w:author="Amit Popat" w:date="2022-07-11T10:40:00Z">
              <w:tcPr>
                <w:tcW w:w="1008" w:type="dxa"/>
                <w:tcBorders>
                  <w:top w:val="dotted" w:sz="4" w:space="0" w:color="auto"/>
                  <w:left w:val="nil"/>
                  <w:bottom w:val="dotted" w:sz="4" w:space="0" w:color="auto"/>
                  <w:right w:val="nil"/>
                </w:tcBorders>
                <w:shd w:val="clear" w:color="auto" w:fill="FFFFFF"/>
              </w:tcPr>
            </w:tcPrChange>
          </w:tcPr>
          <w:p w14:paraId="50963D0F" w14:textId="77777777" w:rsidR="004C2D45" w:rsidRDefault="004C2D45">
            <w:pPr>
              <w:pStyle w:val="MsgTableBody"/>
              <w:jc w:val="center"/>
              <w:rPr>
                <w:noProof/>
              </w:rPr>
            </w:pPr>
          </w:p>
        </w:tc>
      </w:tr>
      <w:tr w:rsidR="004C2D45" w:rsidRPr="004C2D45" w14:paraId="7C4F6521" w14:textId="77777777" w:rsidTr="00E56816">
        <w:trPr>
          <w:jc w:val="center"/>
          <w:trPrChange w:id="3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0" w:author="Amit Popat" w:date="2022-07-11T10:40:00Z">
              <w:tcPr>
                <w:tcW w:w="2880" w:type="dxa"/>
                <w:tcBorders>
                  <w:top w:val="dotted" w:sz="4" w:space="0" w:color="auto"/>
                  <w:left w:val="nil"/>
                  <w:bottom w:val="dotted" w:sz="4" w:space="0" w:color="auto"/>
                  <w:right w:val="nil"/>
                </w:tcBorders>
                <w:shd w:val="clear" w:color="auto" w:fill="FFFFFF"/>
              </w:tcPr>
            </w:tcPrChange>
          </w:tcPr>
          <w:p w14:paraId="63FAC384"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31" w:author="Amit Popat" w:date="2022-07-11T10:40:00Z">
              <w:tcPr>
                <w:tcW w:w="4320" w:type="dxa"/>
                <w:tcBorders>
                  <w:top w:val="dotted" w:sz="4" w:space="0" w:color="auto"/>
                  <w:left w:val="nil"/>
                  <w:bottom w:val="dotted" w:sz="4" w:space="0" w:color="auto"/>
                  <w:right w:val="nil"/>
                </w:tcBorders>
                <w:shd w:val="clear" w:color="auto" w:fill="FFFFFF"/>
              </w:tcPr>
            </w:tcPrChange>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332" w:author="Amit Popat" w:date="2022-07-11T10:40:00Z">
              <w:tcPr>
                <w:tcW w:w="864" w:type="dxa"/>
                <w:tcBorders>
                  <w:top w:val="dotted" w:sz="4" w:space="0" w:color="auto"/>
                  <w:left w:val="nil"/>
                  <w:bottom w:val="dotted" w:sz="4" w:space="0" w:color="auto"/>
                  <w:right w:val="nil"/>
                </w:tcBorders>
                <w:shd w:val="clear" w:color="auto" w:fill="FFFFFF"/>
              </w:tcPr>
            </w:tcPrChange>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3" w:author="Amit Popat" w:date="2022-07-11T10:40:00Z">
              <w:tcPr>
                <w:tcW w:w="1008" w:type="dxa"/>
                <w:tcBorders>
                  <w:top w:val="dotted" w:sz="4" w:space="0" w:color="auto"/>
                  <w:left w:val="nil"/>
                  <w:bottom w:val="dotted" w:sz="4" w:space="0" w:color="auto"/>
                  <w:right w:val="nil"/>
                </w:tcBorders>
                <w:shd w:val="clear" w:color="auto" w:fill="FFFFFF"/>
              </w:tcPr>
            </w:tcPrChange>
          </w:tcPr>
          <w:p w14:paraId="25C11BAC" w14:textId="77777777" w:rsidR="004C2D45" w:rsidRDefault="004C2D45">
            <w:pPr>
              <w:pStyle w:val="MsgTableBody"/>
              <w:jc w:val="center"/>
              <w:rPr>
                <w:noProof/>
              </w:rPr>
            </w:pPr>
            <w:r>
              <w:rPr>
                <w:noProof/>
              </w:rPr>
              <w:t>12</w:t>
            </w:r>
          </w:p>
        </w:tc>
      </w:tr>
      <w:tr w:rsidR="004C2D45" w:rsidRPr="004C2D45" w14:paraId="16560DFA" w14:textId="77777777" w:rsidTr="00E56816">
        <w:trPr>
          <w:jc w:val="center"/>
          <w:trPrChange w:id="33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5" w:author="Amit Popat" w:date="2022-07-11T10:40:00Z">
              <w:tcPr>
                <w:tcW w:w="2880" w:type="dxa"/>
                <w:tcBorders>
                  <w:top w:val="dotted" w:sz="4" w:space="0" w:color="auto"/>
                  <w:left w:val="nil"/>
                  <w:bottom w:val="dotted" w:sz="4" w:space="0" w:color="auto"/>
                  <w:right w:val="nil"/>
                </w:tcBorders>
                <w:shd w:val="clear" w:color="auto" w:fill="FFFFFF"/>
              </w:tcPr>
            </w:tcPrChange>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336" w:author="Amit Popat" w:date="2022-07-11T10:40:00Z">
              <w:tcPr>
                <w:tcW w:w="4320" w:type="dxa"/>
                <w:tcBorders>
                  <w:top w:val="dotted" w:sz="4" w:space="0" w:color="auto"/>
                  <w:left w:val="nil"/>
                  <w:bottom w:val="dotted" w:sz="4" w:space="0" w:color="auto"/>
                  <w:right w:val="nil"/>
                </w:tcBorders>
                <w:shd w:val="clear" w:color="auto" w:fill="FFFFFF"/>
              </w:tcPr>
            </w:tcPrChange>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337" w:author="Amit Popat" w:date="2022-07-11T10:40:00Z">
              <w:tcPr>
                <w:tcW w:w="864" w:type="dxa"/>
                <w:tcBorders>
                  <w:top w:val="dotted" w:sz="4" w:space="0" w:color="auto"/>
                  <w:left w:val="nil"/>
                  <w:bottom w:val="dotted" w:sz="4" w:space="0" w:color="auto"/>
                  <w:right w:val="nil"/>
                </w:tcBorders>
                <w:shd w:val="clear" w:color="auto" w:fill="FFFFFF"/>
              </w:tcPr>
            </w:tcPrChange>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8" w:author="Amit Popat" w:date="2022-07-11T10:40:00Z">
              <w:tcPr>
                <w:tcW w:w="1008" w:type="dxa"/>
                <w:tcBorders>
                  <w:top w:val="dotted" w:sz="4" w:space="0" w:color="auto"/>
                  <w:left w:val="nil"/>
                  <w:bottom w:val="dotted" w:sz="4" w:space="0" w:color="auto"/>
                  <w:right w:val="nil"/>
                </w:tcBorders>
                <w:shd w:val="clear" w:color="auto" w:fill="FFFFFF"/>
              </w:tcPr>
            </w:tcPrChange>
          </w:tcPr>
          <w:p w14:paraId="45F3000F" w14:textId="77777777" w:rsidR="004C2D45" w:rsidRDefault="004C2D45">
            <w:pPr>
              <w:pStyle w:val="MsgTableBody"/>
              <w:jc w:val="center"/>
              <w:rPr>
                <w:noProof/>
              </w:rPr>
            </w:pPr>
            <w:r>
              <w:rPr>
                <w:noProof/>
              </w:rPr>
              <w:t>2</w:t>
            </w:r>
          </w:p>
        </w:tc>
      </w:tr>
      <w:tr w:rsidR="004C2D45" w:rsidRPr="004C2D45" w14:paraId="682B136B" w14:textId="77777777" w:rsidTr="00E56816">
        <w:trPr>
          <w:jc w:val="center"/>
          <w:trPrChange w:id="33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0" w:author="Amit Popat" w:date="2022-07-11T10:40:00Z">
              <w:tcPr>
                <w:tcW w:w="2880" w:type="dxa"/>
                <w:tcBorders>
                  <w:top w:val="dotted" w:sz="4" w:space="0" w:color="auto"/>
                  <w:left w:val="nil"/>
                  <w:bottom w:val="dotted" w:sz="4" w:space="0" w:color="auto"/>
                  <w:right w:val="nil"/>
                </w:tcBorders>
                <w:shd w:val="clear" w:color="auto" w:fill="FFFFFF"/>
              </w:tcPr>
            </w:tcPrChange>
          </w:tcPr>
          <w:p w14:paraId="7E62F114"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41" w:author="Amit Popat" w:date="2022-07-11T10:40:00Z">
              <w:tcPr>
                <w:tcW w:w="4320" w:type="dxa"/>
                <w:tcBorders>
                  <w:top w:val="dotted" w:sz="4" w:space="0" w:color="auto"/>
                  <w:left w:val="nil"/>
                  <w:bottom w:val="dotted" w:sz="4" w:space="0" w:color="auto"/>
                  <w:right w:val="nil"/>
                </w:tcBorders>
                <w:shd w:val="clear" w:color="auto" w:fill="FFFFFF"/>
              </w:tcPr>
            </w:tcPrChange>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342" w:author="Amit Popat" w:date="2022-07-11T10:40:00Z">
              <w:tcPr>
                <w:tcW w:w="864" w:type="dxa"/>
                <w:tcBorders>
                  <w:top w:val="dotted" w:sz="4" w:space="0" w:color="auto"/>
                  <w:left w:val="nil"/>
                  <w:bottom w:val="dotted" w:sz="4" w:space="0" w:color="auto"/>
                  <w:right w:val="nil"/>
                </w:tcBorders>
                <w:shd w:val="clear" w:color="auto" w:fill="FFFFFF"/>
              </w:tcPr>
            </w:tcPrChange>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3" w:author="Amit Popat" w:date="2022-07-11T10:40:00Z">
              <w:tcPr>
                <w:tcW w:w="1008" w:type="dxa"/>
                <w:tcBorders>
                  <w:top w:val="dotted" w:sz="4" w:space="0" w:color="auto"/>
                  <w:left w:val="nil"/>
                  <w:bottom w:val="dotted" w:sz="4" w:space="0" w:color="auto"/>
                  <w:right w:val="nil"/>
                </w:tcBorders>
                <w:shd w:val="clear" w:color="auto" w:fill="FFFFFF"/>
              </w:tcPr>
            </w:tcPrChange>
          </w:tcPr>
          <w:p w14:paraId="56327122" w14:textId="77777777" w:rsidR="004C2D45" w:rsidRDefault="004C2D45">
            <w:pPr>
              <w:pStyle w:val="MsgTableBody"/>
              <w:jc w:val="center"/>
              <w:rPr>
                <w:noProof/>
              </w:rPr>
            </w:pPr>
            <w:r>
              <w:rPr>
                <w:noProof/>
              </w:rPr>
              <w:t>12</w:t>
            </w:r>
          </w:p>
        </w:tc>
      </w:tr>
      <w:tr w:rsidR="004C2D45" w:rsidRPr="004C2D45" w14:paraId="20BAC21C" w14:textId="77777777" w:rsidTr="00E56816">
        <w:trPr>
          <w:jc w:val="center"/>
          <w:trPrChange w:id="34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5" w:author="Amit Popat" w:date="2022-07-11T10:40:00Z">
              <w:tcPr>
                <w:tcW w:w="2880" w:type="dxa"/>
                <w:tcBorders>
                  <w:top w:val="dotted" w:sz="4" w:space="0" w:color="auto"/>
                  <w:left w:val="nil"/>
                  <w:bottom w:val="dotted" w:sz="4" w:space="0" w:color="auto"/>
                  <w:right w:val="nil"/>
                </w:tcBorders>
                <w:shd w:val="clear" w:color="auto" w:fill="FFFFFF"/>
              </w:tcPr>
            </w:tcPrChange>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46" w:author="Amit Popat" w:date="2022-07-11T10:40:00Z">
              <w:tcPr>
                <w:tcW w:w="4320" w:type="dxa"/>
                <w:tcBorders>
                  <w:top w:val="dotted" w:sz="4" w:space="0" w:color="auto"/>
                  <w:left w:val="nil"/>
                  <w:bottom w:val="dotted" w:sz="4" w:space="0" w:color="auto"/>
                  <w:right w:val="nil"/>
                </w:tcBorders>
                <w:shd w:val="clear" w:color="auto" w:fill="FFFFFF"/>
              </w:tcPr>
            </w:tcPrChange>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347" w:author="Amit Popat" w:date="2022-07-11T10:40:00Z">
              <w:tcPr>
                <w:tcW w:w="864" w:type="dxa"/>
                <w:tcBorders>
                  <w:top w:val="dotted" w:sz="4" w:space="0" w:color="auto"/>
                  <w:left w:val="nil"/>
                  <w:bottom w:val="dotted" w:sz="4" w:space="0" w:color="auto"/>
                  <w:right w:val="nil"/>
                </w:tcBorders>
                <w:shd w:val="clear" w:color="auto" w:fill="FFFFFF"/>
              </w:tcPr>
            </w:tcPrChange>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8" w:author="Amit Popat" w:date="2022-07-11T10:40:00Z">
              <w:tcPr>
                <w:tcW w:w="1008" w:type="dxa"/>
                <w:tcBorders>
                  <w:top w:val="dotted" w:sz="4" w:space="0" w:color="auto"/>
                  <w:left w:val="nil"/>
                  <w:bottom w:val="dotted" w:sz="4" w:space="0" w:color="auto"/>
                  <w:right w:val="nil"/>
                </w:tcBorders>
                <w:shd w:val="clear" w:color="auto" w:fill="FFFFFF"/>
              </w:tcPr>
            </w:tcPrChange>
          </w:tcPr>
          <w:p w14:paraId="0C5E8256" w14:textId="77777777" w:rsidR="004C2D45" w:rsidRDefault="004C2D45">
            <w:pPr>
              <w:pStyle w:val="MsgTableBody"/>
              <w:jc w:val="center"/>
              <w:rPr>
                <w:noProof/>
              </w:rPr>
            </w:pPr>
          </w:p>
        </w:tc>
      </w:tr>
      <w:tr w:rsidR="004C2D45" w:rsidRPr="004C2D45" w14:paraId="4AC15898" w14:textId="77777777" w:rsidTr="00E56816">
        <w:trPr>
          <w:jc w:val="center"/>
          <w:trPrChange w:id="3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0" w:author="Amit Popat" w:date="2022-07-11T10:40:00Z">
              <w:tcPr>
                <w:tcW w:w="2880" w:type="dxa"/>
                <w:tcBorders>
                  <w:top w:val="dotted" w:sz="4" w:space="0" w:color="auto"/>
                  <w:left w:val="nil"/>
                  <w:bottom w:val="dotted" w:sz="4" w:space="0" w:color="auto"/>
                  <w:right w:val="nil"/>
                </w:tcBorders>
                <w:shd w:val="clear" w:color="auto" w:fill="FFFFFF"/>
              </w:tcPr>
            </w:tcPrChange>
          </w:tcPr>
          <w:p w14:paraId="37B56DBC"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51" w:author="Amit Popat" w:date="2022-07-11T10:40:00Z">
              <w:tcPr>
                <w:tcW w:w="4320" w:type="dxa"/>
                <w:tcBorders>
                  <w:top w:val="dotted" w:sz="4" w:space="0" w:color="auto"/>
                  <w:left w:val="nil"/>
                  <w:bottom w:val="dotted" w:sz="4" w:space="0" w:color="auto"/>
                  <w:right w:val="nil"/>
                </w:tcBorders>
                <w:shd w:val="clear" w:color="auto" w:fill="FFFFFF"/>
              </w:tcPr>
            </w:tcPrChange>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352" w:author="Amit Popat" w:date="2022-07-11T10:40:00Z">
              <w:tcPr>
                <w:tcW w:w="864" w:type="dxa"/>
                <w:tcBorders>
                  <w:top w:val="dotted" w:sz="4" w:space="0" w:color="auto"/>
                  <w:left w:val="nil"/>
                  <w:bottom w:val="dotted" w:sz="4" w:space="0" w:color="auto"/>
                  <w:right w:val="nil"/>
                </w:tcBorders>
                <w:shd w:val="clear" w:color="auto" w:fill="FFFFFF"/>
              </w:tcPr>
            </w:tcPrChange>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353" w:author="Amit Popat" w:date="2022-07-11T10:40:00Z">
              <w:tcPr>
                <w:tcW w:w="1008" w:type="dxa"/>
                <w:tcBorders>
                  <w:top w:val="dotted" w:sz="4" w:space="0" w:color="auto"/>
                  <w:left w:val="nil"/>
                  <w:bottom w:val="dotted" w:sz="4" w:space="0" w:color="auto"/>
                  <w:right w:val="nil"/>
                </w:tcBorders>
                <w:shd w:val="clear" w:color="auto" w:fill="FFFFFF"/>
              </w:tcPr>
            </w:tcPrChange>
          </w:tcPr>
          <w:p w14:paraId="294EAFF7" w14:textId="77777777" w:rsidR="004C2D45" w:rsidRDefault="004C2D45">
            <w:pPr>
              <w:pStyle w:val="MsgTableBody"/>
              <w:jc w:val="center"/>
              <w:rPr>
                <w:noProof/>
              </w:rPr>
            </w:pPr>
            <w:r>
              <w:rPr>
                <w:noProof/>
              </w:rPr>
              <w:t>15</w:t>
            </w:r>
          </w:p>
        </w:tc>
      </w:tr>
      <w:tr w:rsidR="00B570EE" w:rsidRPr="004C2D45" w14:paraId="24CB2C00" w14:textId="77777777" w:rsidTr="00E56816">
        <w:trPr>
          <w:jc w:val="center"/>
          <w:trPrChange w:id="3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5" w:author="Amit Popat" w:date="2022-07-11T10:40:00Z">
              <w:tcPr>
                <w:tcW w:w="2880" w:type="dxa"/>
                <w:tcBorders>
                  <w:top w:val="dotted" w:sz="4" w:space="0" w:color="auto"/>
                  <w:left w:val="nil"/>
                  <w:bottom w:val="dotted" w:sz="4" w:space="0" w:color="auto"/>
                  <w:right w:val="nil"/>
                </w:tcBorders>
                <w:shd w:val="clear" w:color="auto" w:fill="FFFFFF"/>
              </w:tcPr>
            </w:tcPrChange>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56" w:author="Amit Popat" w:date="2022-07-11T10:40:00Z">
              <w:tcPr>
                <w:tcW w:w="4320" w:type="dxa"/>
                <w:tcBorders>
                  <w:top w:val="dotted" w:sz="4" w:space="0" w:color="auto"/>
                  <w:left w:val="nil"/>
                  <w:bottom w:val="dotted" w:sz="4" w:space="0" w:color="auto"/>
                  <w:right w:val="nil"/>
                </w:tcBorders>
                <w:shd w:val="clear" w:color="auto" w:fill="FFFFFF"/>
              </w:tcPr>
            </w:tcPrChange>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357" w:author="Amit Popat" w:date="2022-07-11T10:40:00Z">
              <w:tcPr>
                <w:tcW w:w="864" w:type="dxa"/>
                <w:tcBorders>
                  <w:top w:val="dotted" w:sz="4" w:space="0" w:color="auto"/>
                  <w:left w:val="nil"/>
                  <w:bottom w:val="dotted" w:sz="4" w:space="0" w:color="auto"/>
                  <w:right w:val="nil"/>
                </w:tcBorders>
                <w:shd w:val="clear" w:color="auto" w:fill="FFFFFF"/>
              </w:tcPr>
            </w:tcPrChange>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8" w:author="Amit Popat" w:date="2022-07-11T10:40:00Z">
              <w:tcPr>
                <w:tcW w:w="1008" w:type="dxa"/>
                <w:tcBorders>
                  <w:top w:val="dotted" w:sz="4" w:space="0" w:color="auto"/>
                  <w:left w:val="nil"/>
                  <w:bottom w:val="dotted" w:sz="4" w:space="0" w:color="auto"/>
                  <w:right w:val="nil"/>
                </w:tcBorders>
                <w:shd w:val="clear" w:color="auto" w:fill="FFFFFF"/>
              </w:tcPr>
            </w:tcPrChange>
          </w:tcPr>
          <w:p w14:paraId="3EC19DB0" w14:textId="77777777" w:rsidR="00B570EE" w:rsidRDefault="00B570EE">
            <w:pPr>
              <w:pStyle w:val="MsgTableBody"/>
              <w:jc w:val="center"/>
              <w:rPr>
                <w:noProof/>
              </w:rPr>
            </w:pPr>
            <w:r>
              <w:rPr>
                <w:noProof/>
              </w:rPr>
              <w:t>7</w:t>
            </w:r>
          </w:p>
        </w:tc>
      </w:tr>
      <w:tr w:rsidR="004C2D45" w:rsidRPr="004C2D45" w14:paraId="236577AE" w14:textId="77777777" w:rsidTr="00E56816">
        <w:trPr>
          <w:jc w:val="center"/>
          <w:trPrChange w:id="3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0" w:author="Amit Popat" w:date="2022-07-11T10:40:00Z">
              <w:tcPr>
                <w:tcW w:w="2880" w:type="dxa"/>
                <w:tcBorders>
                  <w:top w:val="dotted" w:sz="4" w:space="0" w:color="auto"/>
                  <w:left w:val="nil"/>
                  <w:bottom w:val="dotted" w:sz="4" w:space="0" w:color="auto"/>
                  <w:right w:val="nil"/>
                </w:tcBorders>
                <w:shd w:val="clear" w:color="auto" w:fill="FFFFFF"/>
              </w:tcPr>
            </w:tcPrChange>
          </w:tcPr>
          <w:p w14:paraId="2163C548"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61" w:author="Amit Popat" w:date="2022-07-11T10:40:00Z">
              <w:tcPr>
                <w:tcW w:w="4320" w:type="dxa"/>
                <w:tcBorders>
                  <w:top w:val="dotted" w:sz="4" w:space="0" w:color="auto"/>
                  <w:left w:val="nil"/>
                  <w:bottom w:val="dotted" w:sz="4" w:space="0" w:color="auto"/>
                  <w:right w:val="nil"/>
                </w:tcBorders>
                <w:shd w:val="clear" w:color="auto" w:fill="FFFFFF"/>
              </w:tcPr>
            </w:tcPrChange>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362" w:author="Amit Popat" w:date="2022-07-11T10:40:00Z">
              <w:tcPr>
                <w:tcW w:w="864" w:type="dxa"/>
                <w:tcBorders>
                  <w:top w:val="dotted" w:sz="4" w:space="0" w:color="auto"/>
                  <w:left w:val="nil"/>
                  <w:bottom w:val="dotted" w:sz="4" w:space="0" w:color="auto"/>
                  <w:right w:val="nil"/>
                </w:tcBorders>
                <w:shd w:val="clear" w:color="auto" w:fill="FFFFFF"/>
              </w:tcPr>
            </w:tcPrChange>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3" w:author="Amit Popat" w:date="2022-07-11T10:40:00Z">
              <w:tcPr>
                <w:tcW w:w="1008" w:type="dxa"/>
                <w:tcBorders>
                  <w:top w:val="dotted" w:sz="4" w:space="0" w:color="auto"/>
                  <w:left w:val="nil"/>
                  <w:bottom w:val="dotted" w:sz="4" w:space="0" w:color="auto"/>
                  <w:right w:val="nil"/>
                </w:tcBorders>
                <w:shd w:val="clear" w:color="auto" w:fill="FFFFFF"/>
              </w:tcPr>
            </w:tcPrChange>
          </w:tcPr>
          <w:p w14:paraId="778423FC" w14:textId="77777777" w:rsidR="004C2D45" w:rsidRDefault="004C2D45">
            <w:pPr>
              <w:pStyle w:val="MsgTableBody"/>
              <w:jc w:val="center"/>
              <w:rPr>
                <w:noProof/>
              </w:rPr>
            </w:pPr>
            <w:r>
              <w:rPr>
                <w:noProof/>
              </w:rPr>
              <w:t>12</w:t>
            </w:r>
          </w:p>
        </w:tc>
      </w:tr>
      <w:tr w:rsidR="004C2D45" w:rsidRPr="004C2D45" w14:paraId="4BD49054" w14:textId="77777777" w:rsidTr="00E56816">
        <w:trPr>
          <w:jc w:val="center"/>
          <w:trPrChange w:id="3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5" w:author="Amit Popat" w:date="2022-07-11T10:40:00Z">
              <w:tcPr>
                <w:tcW w:w="2880" w:type="dxa"/>
                <w:tcBorders>
                  <w:top w:val="dotted" w:sz="4" w:space="0" w:color="auto"/>
                  <w:left w:val="nil"/>
                  <w:bottom w:val="dotted" w:sz="4" w:space="0" w:color="auto"/>
                  <w:right w:val="nil"/>
                </w:tcBorders>
                <w:shd w:val="clear" w:color="auto" w:fill="FFFFFF"/>
              </w:tcPr>
            </w:tcPrChange>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66" w:author="Amit Popat" w:date="2022-07-11T10:40:00Z">
              <w:tcPr>
                <w:tcW w:w="4320" w:type="dxa"/>
                <w:tcBorders>
                  <w:top w:val="dotted" w:sz="4" w:space="0" w:color="auto"/>
                  <w:left w:val="nil"/>
                  <w:bottom w:val="dotted" w:sz="4" w:space="0" w:color="auto"/>
                  <w:right w:val="nil"/>
                </w:tcBorders>
                <w:shd w:val="clear" w:color="auto" w:fill="FFFFFF"/>
              </w:tcPr>
            </w:tcPrChange>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367" w:author="Amit Popat" w:date="2022-07-11T10:40:00Z">
              <w:tcPr>
                <w:tcW w:w="864" w:type="dxa"/>
                <w:tcBorders>
                  <w:top w:val="dotted" w:sz="4" w:space="0" w:color="auto"/>
                  <w:left w:val="nil"/>
                  <w:bottom w:val="dotted" w:sz="4" w:space="0" w:color="auto"/>
                  <w:right w:val="nil"/>
                </w:tcBorders>
                <w:shd w:val="clear" w:color="auto" w:fill="FFFFFF"/>
              </w:tcPr>
            </w:tcPrChange>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8" w:author="Amit Popat" w:date="2022-07-11T10:40:00Z">
              <w:tcPr>
                <w:tcW w:w="1008" w:type="dxa"/>
                <w:tcBorders>
                  <w:top w:val="dotted" w:sz="4" w:space="0" w:color="auto"/>
                  <w:left w:val="nil"/>
                  <w:bottom w:val="dotted" w:sz="4" w:space="0" w:color="auto"/>
                  <w:right w:val="nil"/>
                </w:tcBorders>
                <w:shd w:val="clear" w:color="auto" w:fill="FFFFFF"/>
              </w:tcPr>
            </w:tcPrChange>
          </w:tcPr>
          <w:p w14:paraId="0966E7BA" w14:textId="77777777" w:rsidR="004C2D45" w:rsidRDefault="004C2D45">
            <w:pPr>
              <w:pStyle w:val="MsgTableBody"/>
              <w:jc w:val="center"/>
              <w:rPr>
                <w:noProof/>
              </w:rPr>
            </w:pPr>
          </w:p>
        </w:tc>
      </w:tr>
      <w:tr w:rsidR="004C2D45" w:rsidRPr="004C2D45" w14:paraId="57453B5C" w14:textId="77777777" w:rsidTr="00E56816">
        <w:trPr>
          <w:jc w:val="center"/>
          <w:trPrChange w:id="3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0" w:author="Amit Popat" w:date="2022-07-11T10:40:00Z">
              <w:tcPr>
                <w:tcW w:w="2880" w:type="dxa"/>
                <w:tcBorders>
                  <w:top w:val="dotted" w:sz="4" w:space="0" w:color="auto"/>
                  <w:left w:val="nil"/>
                  <w:bottom w:val="dotted" w:sz="4" w:space="0" w:color="auto"/>
                  <w:right w:val="nil"/>
                </w:tcBorders>
                <w:shd w:val="clear" w:color="auto" w:fill="FFFFFF"/>
              </w:tcPr>
            </w:tcPrChange>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71" w:author="Amit Popat" w:date="2022-07-11T10:40:00Z">
              <w:tcPr>
                <w:tcW w:w="4320" w:type="dxa"/>
                <w:tcBorders>
                  <w:top w:val="dotted" w:sz="4" w:space="0" w:color="auto"/>
                  <w:left w:val="nil"/>
                  <w:bottom w:val="dotted" w:sz="4" w:space="0" w:color="auto"/>
                  <w:right w:val="nil"/>
                </w:tcBorders>
                <w:shd w:val="clear" w:color="auto" w:fill="FFFFFF"/>
              </w:tcPr>
            </w:tcPrChange>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372" w:author="Amit Popat" w:date="2022-07-11T10:40:00Z">
              <w:tcPr>
                <w:tcW w:w="864" w:type="dxa"/>
                <w:tcBorders>
                  <w:top w:val="dotted" w:sz="4" w:space="0" w:color="auto"/>
                  <w:left w:val="nil"/>
                  <w:bottom w:val="dotted" w:sz="4" w:space="0" w:color="auto"/>
                  <w:right w:val="nil"/>
                </w:tcBorders>
                <w:shd w:val="clear" w:color="auto" w:fill="FFFFFF"/>
              </w:tcPr>
            </w:tcPrChange>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3" w:author="Amit Popat" w:date="2022-07-11T10:40:00Z">
              <w:tcPr>
                <w:tcW w:w="1008" w:type="dxa"/>
                <w:tcBorders>
                  <w:top w:val="dotted" w:sz="4" w:space="0" w:color="auto"/>
                  <w:left w:val="nil"/>
                  <w:bottom w:val="dotted" w:sz="4" w:space="0" w:color="auto"/>
                  <w:right w:val="nil"/>
                </w:tcBorders>
                <w:shd w:val="clear" w:color="auto" w:fill="FFFFFF"/>
              </w:tcPr>
            </w:tcPrChange>
          </w:tcPr>
          <w:p w14:paraId="40535088" w14:textId="77777777" w:rsidR="004C2D45" w:rsidRDefault="004C2D45">
            <w:pPr>
              <w:pStyle w:val="MsgTableBody"/>
              <w:jc w:val="center"/>
              <w:rPr>
                <w:noProof/>
              </w:rPr>
            </w:pPr>
          </w:p>
        </w:tc>
      </w:tr>
      <w:tr w:rsidR="004C2D45" w:rsidRPr="004C2D45" w14:paraId="3AE77A3D" w14:textId="77777777" w:rsidTr="00E56816">
        <w:trPr>
          <w:jc w:val="center"/>
          <w:trPrChange w:id="37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5" w:author="Amit Popat" w:date="2022-07-11T10:40:00Z">
              <w:tcPr>
                <w:tcW w:w="2880" w:type="dxa"/>
                <w:tcBorders>
                  <w:top w:val="dotted" w:sz="4" w:space="0" w:color="auto"/>
                  <w:left w:val="nil"/>
                  <w:bottom w:val="dotted" w:sz="4" w:space="0" w:color="auto"/>
                  <w:right w:val="nil"/>
                </w:tcBorders>
                <w:shd w:val="clear" w:color="auto" w:fill="FFFFFF"/>
              </w:tcPr>
            </w:tcPrChange>
          </w:tcPr>
          <w:p w14:paraId="16031CFB" w14:textId="77777777" w:rsidR="004C2D45" w:rsidRDefault="004C2D45">
            <w:pPr>
              <w:pStyle w:val="MsgTableBody"/>
              <w:rPr>
                <w:noProof/>
              </w:rPr>
            </w:pPr>
            <w:r>
              <w:rPr>
                <w:noProof/>
              </w:rPr>
              <w:lastRenderedPageBreak/>
              <w:t xml:space="preserve">      OBX</w:t>
            </w:r>
          </w:p>
        </w:tc>
        <w:tc>
          <w:tcPr>
            <w:tcW w:w="4321" w:type="dxa"/>
            <w:tcBorders>
              <w:top w:val="dotted" w:sz="4" w:space="0" w:color="auto"/>
              <w:left w:val="nil"/>
              <w:bottom w:val="dotted" w:sz="4" w:space="0" w:color="auto"/>
              <w:right w:val="nil"/>
            </w:tcBorders>
            <w:shd w:val="clear" w:color="auto" w:fill="FFFFFF"/>
            <w:tcPrChange w:id="376" w:author="Amit Popat" w:date="2022-07-11T10:40:00Z">
              <w:tcPr>
                <w:tcW w:w="4320" w:type="dxa"/>
                <w:tcBorders>
                  <w:top w:val="dotted" w:sz="4" w:space="0" w:color="auto"/>
                  <w:left w:val="nil"/>
                  <w:bottom w:val="dotted" w:sz="4" w:space="0" w:color="auto"/>
                  <w:right w:val="nil"/>
                </w:tcBorders>
                <w:shd w:val="clear" w:color="auto" w:fill="FFFFFF"/>
              </w:tcPr>
            </w:tcPrChange>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377" w:author="Amit Popat" w:date="2022-07-11T10:40:00Z">
              <w:tcPr>
                <w:tcW w:w="864" w:type="dxa"/>
                <w:tcBorders>
                  <w:top w:val="dotted" w:sz="4" w:space="0" w:color="auto"/>
                  <w:left w:val="nil"/>
                  <w:bottom w:val="dotted" w:sz="4" w:space="0" w:color="auto"/>
                  <w:right w:val="nil"/>
                </w:tcBorders>
                <w:shd w:val="clear" w:color="auto" w:fill="FFFFFF"/>
              </w:tcPr>
            </w:tcPrChange>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8" w:author="Amit Popat" w:date="2022-07-11T10:40:00Z">
              <w:tcPr>
                <w:tcW w:w="1008" w:type="dxa"/>
                <w:tcBorders>
                  <w:top w:val="dotted" w:sz="4" w:space="0" w:color="auto"/>
                  <w:left w:val="nil"/>
                  <w:bottom w:val="dotted" w:sz="4" w:space="0" w:color="auto"/>
                  <w:right w:val="nil"/>
                </w:tcBorders>
                <w:shd w:val="clear" w:color="auto" w:fill="FFFFFF"/>
              </w:tcPr>
            </w:tcPrChange>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E56816">
        <w:trPr>
          <w:jc w:val="center"/>
          <w:trPrChange w:id="37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0" w:author="Amit Popat" w:date="2022-07-11T10:40:00Z">
              <w:tcPr>
                <w:tcW w:w="2880" w:type="dxa"/>
                <w:tcBorders>
                  <w:top w:val="dotted" w:sz="4" w:space="0" w:color="auto"/>
                  <w:left w:val="nil"/>
                  <w:bottom w:val="dotted" w:sz="4" w:space="0" w:color="auto"/>
                  <w:right w:val="nil"/>
                </w:tcBorders>
                <w:shd w:val="clear" w:color="auto" w:fill="FFFFFF"/>
              </w:tcPr>
            </w:tcPrChange>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81" w:author="Amit Popat" w:date="2022-07-11T10:40:00Z">
              <w:tcPr>
                <w:tcW w:w="4320" w:type="dxa"/>
                <w:tcBorders>
                  <w:top w:val="dotted" w:sz="4" w:space="0" w:color="auto"/>
                  <w:left w:val="nil"/>
                  <w:bottom w:val="dotted" w:sz="4" w:space="0" w:color="auto"/>
                  <w:right w:val="nil"/>
                </w:tcBorders>
                <w:shd w:val="clear" w:color="auto" w:fill="FFFFFF"/>
              </w:tcPr>
            </w:tcPrChange>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382" w:author="Amit Popat" w:date="2022-07-11T10:40:00Z">
              <w:tcPr>
                <w:tcW w:w="864" w:type="dxa"/>
                <w:tcBorders>
                  <w:top w:val="dotted" w:sz="4" w:space="0" w:color="auto"/>
                  <w:left w:val="nil"/>
                  <w:bottom w:val="dotted" w:sz="4" w:space="0" w:color="auto"/>
                  <w:right w:val="nil"/>
                </w:tcBorders>
                <w:shd w:val="clear" w:color="auto" w:fill="FFFFFF"/>
              </w:tcPr>
            </w:tcPrChange>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3" w:author="Amit Popat" w:date="2022-07-11T10:40:00Z">
              <w:tcPr>
                <w:tcW w:w="1008" w:type="dxa"/>
                <w:tcBorders>
                  <w:top w:val="dotted" w:sz="4" w:space="0" w:color="auto"/>
                  <w:left w:val="nil"/>
                  <w:bottom w:val="dotted" w:sz="4" w:space="0" w:color="auto"/>
                  <w:right w:val="nil"/>
                </w:tcBorders>
                <w:shd w:val="clear" w:color="auto" w:fill="FFFFFF"/>
              </w:tcPr>
            </w:tcPrChange>
          </w:tcPr>
          <w:p w14:paraId="7631FD04" w14:textId="77777777" w:rsidR="004C2D45" w:rsidRDefault="004C2D45">
            <w:pPr>
              <w:pStyle w:val="MsgTableBody"/>
              <w:jc w:val="center"/>
              <w:rPr>
                <w:noProof/>
                <w:lang w:val="fr-FR"/>
              </w:rPr>
            </w:pPr>
          </w:p>
        </w:tc>
      </w:tr>
      <w:tr w:rsidR="004C2D45" w:rsidRPr="004C2D45" w14:paraId="2C4164D6" w14:textId="77777777" w:rsidTr="00E56816">
        <w:trPr>
          <w:jc w:val="center"/>
          <w:trPrChange w:id="38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5" w:author="Amit Popat" w:date="2022-07-11T10:40:00Z">
              <w:tcPr>
                <w:tcW w:w="2880" w:type="dxa"/>
                <w:tcBorders>
                  <w:top w:val="dotted" w:sz="4" w:space="0" w:color="auto"/>
                  <w:left w:val="nil"/>
                  <w:bottom w:val="dotted" w:sz="4" w:space="0" w:color="auto"/>
                  <w:right w:val="nil"/>
                </w:tcBorders>
                <w:shd w:val="clear" w:color="auto" w:fill="FFFFFF"/>
              </w:tcPr>
            </w:tcPrChange>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386" w:author="Amit Popat" w:date="2022-07-11T10:40:00Z">
              <w:tcPr>
                <w:tcW w:w="4320" w:type="dxa"/>
                <w:tcBorders>
                  <w:top w:val="dotted" w:sz="4" w:space="0" w:color="auto"/>
                  <w:left w:val="nil"/>
                  <w:bottom w:val="dotted" w:sz="4" w:space="0" w:color="auto"/>
                  <w:right w:val="nil"/>
                </w:tcBorders>
                <w:shd w:val="clear" w:color="auto" w:fill="FFFFFF"/>
              </w:tcPr>
            </w:tcPrChange>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387" w:author="Amit Popat" w:date="2022-07-11T10:40:00Z">
              <w:tcPr>
                <w:tcW w:w="864" w:type="dxa"/>
                <w:tcBorders>
                  <w:top w:val="dotted" w:sz="4" w:space="0" w:color="auto"/>
                  <w:left w:val="nil"/>
                  <w:bottom w:val="dotted" w:sz="4" w:space="0" w:color="auto"/>
                  <w:right w:val="nil"/>
                </w:tcBorders>
                <w:shd w:val="clear" w:color="auto" w:fill="FFFFFF"/>
              </w:tcPr>
            </w:tcPrChange>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88" w:author="Amit Popat" w:date="2022-07-11T10:40:00Z">
              <w:tcPr>
                <w:tcW w:w="1008" w:type="dxa"/>
                <w:tcBorders>
                  <w:top w:val="dotted" w:sz="4" w:space="0" w:color="auto"/>
                  <w:left w:val="nil"/>
                  <w:bottom w:val="dotted" w:sz="4" w:space="0" w:color="auto"/>
                  <w:right w:val="nil"/>
                </w:tcBorders>
                <w:shd w:val="clear" w:color="auto" w:fill="FFFFFF"/>
              </w:tcPr>
            </w:tcPrChange>
          </w:tcPr>
          <w:p w14:paraId="6412472D" w14:textId="77777777" w:rsidR="004C2D45" w:rsidRDefault="004C2D45">
            <w:pPr>
              <w:pStyle w:val="MsgTableBody"/>
              <w:jc w:val="center"/>
              <w:rPr>
                <w:noProof/>
                <w:lang w:val="fr-FR"/>
              </w:rPr>
            </w:pPr>
          </w:p>
        </w:tc>
      </w:tr>
      <w:tr w:rsidR="004C2D45" w:rsidRPr="004C2D45" w14:paraId="2E25C863" w14:textId="77777777" w:rsidTr="00E56816">
        <w:trPr>
          <w:jc w:val="center"/>
          <w:trPrChange w:id="38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0" w:author="Amit Popat" w:date="2022-07-11T10:40:00Z">
              <w:tcPr>
                <w:tcW w:w="2880" w:type="dxa"/>
                <w:tcBorders>
                  <w:top w:val="dotted" w:sz="4" w:space="0" w:color="auto"/>
                  <w:left w:val="nil"/>
                  <w:bottom w:val="dotted" w:sz="4" w:space="0" w:color="auto"/>
                  <w:right w:val="nil"/>
                </w:tcBorders>
                <w:shd w:val="clear" w:color="auto" w:fill="FFFFFF"/>
              </w:tcPr>
            </w:tcPrChange>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Change w:id="391" w:author="Amit Popat" w:date="2022-07-11T10:40:00Z">
              <w:tcPr>
                <w:tcW w:w="4320" w:type="dxa"/>
                <w:tcBorders>
                  <w:top w:val="dotted" w:sz="4" w:space="0" w:color="auto"/>
                  <w:left w:val="nil"/>
                  <w:bottom w:val="dotted" w:sz="4" w:space="0" w:color="auto"/>
                  <w:right w:val="nil"/>
                </w:tcBorders>
                <w:shd w:val="clear" w:color="auto" w:fill="FFFFFF"/>
              </w:tcPr>
            </w:tcPrChange>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392" w:author="Amit Popat" w:date="2022-07-11T10:40:00Z">
              <w:tcPr>
                <w:tcW w:w="864" w:type="dxa"/>
                <w:tcBorders>
                  <w:top w:val="dotted" w:sz="4" w:space="0" w:color="auto"/>
                  <w:left w:val="nil"/>
                  <w:bottom w:val="dotted" w:sz="4" w:space="0" w:color="auto"/>
                  <w:right w:val="nil"/>
                </w:tcBorders>
                <w:shd w:val="clear" w:color="auto" w:fill="FFFFFF"/>
              </w:tcPr>
            </w:tcPrChange>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3" w:author="Amit Popat" w:date="2022-07-11T10:40:00Z">
              <w:tcPr>
                <w:tcW w:w="1008" w:type="dxa"/>
                <w:tcBorders>
                  <w:top w:val="dotted" w:sz="4" w:space="0" w:color="auto"/>
                  <w:left w:val="nil"/>
                  <w:bottom w:val="dotted" w:sz="4" w:space="0" w:color="auto"/>
                  <w:right w:val="nil"/>
                </w:tcBorders>
                <w:shd w:val="clear" w:color="auto" w:fill="FFFFFF"/>
              </w:tcPr>
            </w:tcPrChange>
          </w:tcPr>
          <w:p w14:paraId="20711B01" w14:textId="77777777" w:rsidR="004C2D45" w:rsidRDefault="004C2D45">
            <w:pPr>
              <w:pStyle w:val="MsgTableBody"/>
              <w:jc w:val="center"/>
              <w:rPr>
                <w:noProof/>
              </w:rPr>
            </w:pPr>
          </w:p>
        </w:tc>
      </w:tr>
      <w:tr w:rsidR="004C2D45" w:rsidRPr="004C2D45" w14:paraId="04120372" w14:textId="77777777" w:rsidTr="00E56816">
        <w:trPr>
          <w:jc w:val="center"/>
          <w:trPrChange w:id="39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5" w:author="Amit Popat" w:date="2022-07-11T10:40:00Z">
              <w:tcPr>
                <w:tcW w:w="2880" w:type="dxa"/>
                <w:tcBorders>
                  <w:top w:val="dotted" w:sz="4" w:space="0" w:color="auto"/>
                  <w:left w:val="nil"/>
                  <w:bottom w:val="dotted" w:sz="4" w:space="0" w:color="auto"/>
                  <w:right w:val="nil"/>
                </w:tcBorders>
                <w:shd w:val="clear" w:color="auto" w:fill="FFFFFF"/>
              </w:tcPr>
            </w:tcPrChange>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96" w:author="Amit Popat" w:date="2022-07-11T10:40:00Z">
              <w:tcPr>
                <w:tcW w:w="4320" w:type="dxa"/>
                <w:tcBorders>
                  <w:top w:val="dotted" w:sz="4" w:space="0" w:color="auto"/>
                  <w:left w:val="nil"/>
                  <w:bottom w:val="dotted" w:sz="4" w:space="0" w:color="auto"/>
                  <w:right w:val="nil"/>
                </w:tcBorders>
                <w:shd w:val="clear" w:color="auto" w:fill="FFFFFF"/>
              </w:tcPr>
            </w:tcPrChange>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397" w:author="Amit Popat" w:date="2022-07-11T10:40:00Z">
              <w:tcPr>
                <w:tcW w:w="864" w:type="dxa"/>
                <w:tcBorders>
                  <w:top w:val="dotted" w:sz="4" w:space="0" w:color="auto"/>
                  <w:left w:val="nil"/>
                  <w:bottom w:val="dotted" w:sz="4" w:space="0" w:color="auto"/>
                  <w:right w:val="nil"/>
                </w:tcBorders>
                <w:shd w:val="clear" w:color="auto" w:fill="FFFFFF"/>
              </w:tcPr>
            </w:tcPrChange>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8" w:author="Amit Popat" w:date="2022-07-11T10:40:00Z">
              <w:tcPr>
                <w:tcW w:w="1008" w:type="dxa"/>
                <w:tcBorders>
                  <w:top w:val="dotted" w:sz="4" w:space="0" w:color="auto"/>
                  <w:left w:val="nil"/>
                  <w:bottom w:val="dotted" w:sz="4" w:space="0" w:color="auto"/>
                  <w:right w:val="nil"/>
                </w:tcBorders>
                <w:shd w:val="clear" w:color="auto" w:fill="FFFFFF"/>
              </w:tcPr>
            </w:tcPrChange>
          </w:tcPr>
          <w:p w14:paraId="08E99551" w14:textId="77777777" w:rsidR="004C2D45" w:rsidRDefault="004C2D45">
            <w:pPr>
              <w:pStyle w:val="MsgTableBody"/>
              <w:jc w:val="center"/>
              <w:rPr>
                <w:noProof/>
              </w:rPr>
            </w:pPr>
          </w:p>
        </w:tc>
      </w:tr>
      <w:tr w:rsidR="004C2D45" w:rsidRPr="004C2D45" w14:paraId="07925975" w14:textId="77777777" w:rsidTr="00E56816">
        <w:trPr>
          <w:jc w:val="center"/>
          <w:trPrChange w:id="39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0" w:author="Amit Popat" w:date="2022-07-11T10:40:00Z">
              <w:tcPr>
                <w:tcW w:w="2880" w:type="dxa"/>
                <w:tcBorders>
                  <w:top w:val="dotted" w:sz="4" w:space="0" w:color="auto"/>
                  <w:left w:val="nil"/>
                  <w:bottom w:val="dotted" w:sz="4" w:space="0" w:color="auto"/>
                  <w:right w:val="nil"/>
                </w:tcBorders>
                <w:shd w:val="clear" w:color="auto" w:fill="FFFFFF"/>
              </w:tcPr>
            </w:tcPrChange>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01" w:author="Amit Popat" w:date="2022-07-11T10:40:00Z">
              <w:tcPr>
                <w:tcW w:w="4320" w:type="dxa"/>
                <w:tcBorders>
                  <w:top w:val="dotted" w:sz="4" w:space="0" w:color="auto"/>
                  <w:left w:val="nil"/>
                  <w:bottom w:val="dotted" w:sz="4" w:space="0" w:color="auto"/>
                  <w:right w:val="nil"/>
                </w:tcBorders>
                <w:shd w:val="clear" w:color="auto" w:fill="FFFFFF"/>
              </w:tcPr>
            </w:tcPrChange>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402" w:author="Amit Popat" w:date="2022-07-11T10:40:00Z">
              <w:tcPr>
                <w:tcW w:w="864" w:type="dxa"/>
                <w:tcBorders>
                  <w:top w:val="dotted" w:sz="4" w:space="0" w:color="auto"/>
                  <w:left w:val="nil"/>
                  <w:bottom w:val="dotted" w:sz="4" w:space="0" w:color="auto"/>
                  <w:right w:val="nil"/>
                </w:tcBorders>
                <w:shd w:val="clear" w:color="auto" w:fill="FFFFFF"/>
              </w:tcPr>
            </w:tcPrChange>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3" w:author="Amit Popat" w:date="2022-07-11T10:40:00Z">
              <w:tcPr>
                <w:tcW w:w="1008" w:type="dxa"/>
                <w:tcBorders>
                  <w:top w:val="dotted" w:sz="4" w:space="0" w:color="auto"/>
                  <w:left w:val="nil"/>
                  <w:bottom w:val="dotted" w:sz="4" w:space="0" w:color="auto"/>
                  <w:right w:val="nil"/>
                </w:tcBorders>
                <w:shd w:val="clear" w:color="auto" w:fill="FFFFFF"/>
              </w:tcPr>
            </w:tcPrChange>
          </w:tcPr>
          <w:p w14:paraId="42DF321D" w14:textId="77777777" w:rsidR="004C2D45" w:rsidRDefault="004C2D45">
            <w:pPr>
              <w:pStyle w:val="MsgTableBody"/>
              <w:jc w:val="center"/>
              <w:rPr>
                <w:noProof/>
              </w:rPr>
            </w:pPr>
          </w:p>
        </w:tc>
      </w:tr>
      <w:tr w:rsidR="004C2D45" w:rsidRPr="004C2D45" w14:paraId="7D5DC886" w14:textId="77777777" w:rsidTr="00E56816">
        <w:trPr>
          <w:jc w:val="center"/>
          <w:trPrChange w:id="40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5" w:author="Amit Popat" w:date="2022-07-11T10:40:00Z">
              <w:tcPr>
                <w:tcW w:w="2880" w:type="dxa"/>
                <w:tcBorders>
                  <w:top w:val="dotted" w:sz="4" w:space="0" w:color="auto"/>
                  <w:left w:val="nil"/>
                  <w:bottom w:val="dotted" w:sz="4" w:space="0" w:color="auto"/>
                  <w:right w:val="nil"/>
                </w:tcBorders>
                <w:shd w:val="clear" w:color="auto" w:fill="FFFFFF"/>
              </w:tcPr>
            </w:tcPrChange>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406" w:author="Amit Popat" w:date="2022-07-11T10:40:00Z">
              <w:tcPr>
                <w:tcW w:w="4320" w:type="dxa"/>
                <w:tcBorders>
                  <w:top w:val="dotted" w:sz="4" w:space="0" w:color="auto"/>
                  <w:left w:val="nil"/>
                  <w:bottom w:val="dotted" w:sz="4" w:space="0" w:color="auto"/>
                  <w:right w:val="nil"/>
                </w:tcBorders>
                <w:shd w:val="clear" w:color="auto" w:fill="FFFFFF"/>
              </w:tcPr>
            </w:tcPrChange>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407" w:author="Amit Popat" w:date="2022-07-11T10:40:00Z">
              <w:tcPr>
                <w:tcW w:w="864" w:type="dxa"/>
                <w:tcBorders>
                  <w:top w:val="dotted" w:sz="4" w:space="0" w:color="auto"/>
                  <w:left w:val="nil"/>
                  <w:bottom w:val="dotted" w:sz="4" w:space="0" w:color="auto"/>
                  <w:right w:val="nil"/>
                </w:tcBorders>
                <w:shd w:val="clear" w:color="auto" w:fill="FFFFFF"/>
              </w:tcPr>
            </w:tcPrChange>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8" w:author="Amit Popat" w:date="2022-07-11T10:40:00Z">
              <w:tcPr>
                <w:tcW w:w="1008" w:type="dxa"/>
                <w:tcBorders>
                  <w:top w:val="dotted" w:sz="4" w:space="0" w:color="auto"/>
                  <w:left w:val="nil"/>
                  <w:bottom w:val="dotted" w:sz="4" w:space="0" w:color="auto"/>
                  <w:right w:val="nil"/>
                </w:tcBorders>
                <w:shd w:val="clear" w:color="auto" w:fill="FFFFFF"/>
              </w:tcPr>
            </w:tcPrChange>
          </w:tcPr>
          <w:p w14:paraId="6B7B89AE" w14:textId="77777777" w:rsidR="004C2D45" w:rsidRDefault="004C2D45">
            <w:pPr>
              <w:pStyle w:val="MsgTableBody"/>
              <w:jc w:val="center"/>
              <w:rPr>
                <w:noProof/>
              </w:rPr>
            </w:pPr>
            <w:r>
              <w:rPr>
                <w:noProof/>
              </w:rPr>
              <w:t>4</w:t>
            </w:r>
          </w:p>
        </w:tc>
      </w:tr>
      <w:tr w:rsidR="004C2D45" w:rsidRPr="004C2D45" w14:paraId="6F74E68B" w14:textId="77777777" w:rsidTr="00E56816">
        <w:trPr>
          <w:jc w:val="center"/>
          <w:trPrChange w:id="40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0" w:author="Amit Popat" w:date="2022-07-11T10:40:00Z">
              <w:tcPr>
                <w:tcW w:w="2880" w:type="dxa"/>
                <w:tcBorders>
                  <w:top w:val="dotted" w:sz="4" w:space="0" w:color="auto"/>
                  <w:left w:val="nil"/>
                  <w:bottom w:val="dotted" w:sz="4" w:space="0" w:color="auto"/>
                  <w:right w:val="nil"/>
                </w:tcBorders>
                <w:shd w:val="clear" w:color="auto" w:fill="FFFFFF"/>
              </w:tcPr>
            </w:tcPrChange>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11" w:author="Amit Popat" w:date="2022-07-11T10:40:00Z">
              <w:tcPr>
                <w:tcW w:w="4320" w:type="dxa"/>
                <w:tcBorders>
                  <w:top w:val="dotted" w:sz="4" w:space="0" w:color="auto"/>
                  <w:left w:val="nil"/>
                  <w:bottom w:val="dotted" w:sz="4" w:space="0" w:color="auto"/>
                  <w:right w:val="nil"/>
                </w:tcBorders>
                <w:shd w:val="clear" w:color="auto" w:fill="FFFFFF"/>
              </w:tcPr>
            </w:tcPrChange>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412" w:author="Amit Popat" w:date="2022-07-11T10:40:00Z">
              <w:tcPr>
                <w:tcW w:w="864" w:type="dxa"/>
                <w:tcBorders>
                  <w:top w:val="dotted" w:sz="4" w:space="0" w:color="auto"/>
                  <w:left w:val="nil"/>
                  <w:bottom w:val="dotted" w:sz="4" w:space="0" w:color="auto"/>
                  <w:right w:val="nil"/>
                </w:tcBorders>
                <w:shd w:val="clear" w:color="auto" w:fill="FFFFFF"/>
              </w:tcPr>
            </w:tcPrChange>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3" w:author="Amit Popat" w:date="2022-07-11T10:40:00Z">
              <w:tcPr>
                <w:tcW w:w="1008" w:type="dxa"/>
                <w:tcBorders>
                  <w:top w:val="dotted" w:sz="4" w:space="0" w:color="auto"/>
                  <w:left w:val="nil"/>
                  <w:bottom w:val="dotted" w:sz="4" w:space="0" w:color="auto"/>
                  <w:right w:val="nil"/>
                </w:tcBorders>
                <w:shd w:val="clear" w:color="auto" w:fill="FFFFFF"/>
              </w:tcPr>
            </w:tcPrChange>
          </w:tcPr>
          <w:p w14:paraId="62A5031A" w14:textId="77777777" w:rsidR="004C2D45" w:rsidRDefault="004C2D45">
            <w:pPr>
              <w:pStyle w:val="MsgTableBody"/>
              <w:jc w:val="center"/>
              <w:rPr>
                <w:noProof/>
              </w:rPr>
            </w:pPr>
          </w:p>
        </w:tc>
      </w:tr>
      <w:tr w:rsidR="004C2D45" w:rsidRPr="004C2D45" w14:paraId="58C36360" w14:textId="77777777" w:rsidTr="00E56816">
        <w:trPr>
          <w:jc w:val="center"/>
          <w:trPrChange w:id="41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5" w:author="Amit Popat" w:date="2022-07-11T10:40:00Z">
              <w:tcPr>
                <w:tcW w:w="2880" w:type="dxa"/>
                <w:tcBorders>
                  <w:top w:val="dotted" w:sz="4" w:space="0" w:color="auto"/>
                  <w:left w:val="nil"/>
                  <w:bottom w:val="dotted" w:sz="4" w:space="0" w:color="auto"/>
                  <w:right w:val="nil"/>
                </w:tcBorders>
                <w:shd w:val="clear" w:color="auto" w:fill="FFFFFF"/>
              </w:tcPr>
            </w:tcPrChange>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416" w:author="Amit Popat" w:date="2022-07-11T10:40:00Z">
              <w:tcPr>
                <w:tcW w:w="4320" w:type="dxa"/>
                <w:tcBorders>
                  <w:top w:val="dotted" w:sz="4" w:space="0" w:color="auto"/>
                  <w:left w:val="nil"/>
                  <w:bottom w:val="dotted" w:sz="4" w:space="0" w:color="auto"/>
                  <w:right w:val="nil"/>
                </w:tcBorders>
                <w:shd w:val="clear" w:color="auto" w:fill="FFFFFF"/>
              </w:tcPr>
            </w:tcPrChange>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Change w:id="417" w:author="Amit Popat" w:date="2022-07-11T10:40:00Z">
              <w:tcPr>
                <w:tcW w:w="864" w:type="dxa"/>
                <w:tcBorders>
                  <w:top w:val="dotted" w:sz="4" w:space="0" w:color="auto"/>
                  <w:left w:val="nil"/>
                  <w:bottom w:val="dotted" w:sz="4" w:space="0" w:color="auto"/>
                  <w:right w:val="nil"/>
                </w:tcBorders>
                <w:shd w:val="clear" w:color="auto" w:fill="FFFFFF"/>
              </w:tcPr>
            </w:tcPrChange>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8" w:author="Amit Popat" w:date="2022-07-11T10:40:00Z">
              <w:tcPr>
                <w:tcW w:w="1008" w:type="dxa"/>
                <w:tcBorders>
                  <w:top w:val="dotted" w:sz="4" w:space="0" w:color="auto"/>
                  <w:left w:val="nil"/>
                  <w:bottom w:val="dotted" w:sz="4" w:space="0" w:color="auto"/>
                  <w:right w:val="nil"/>
                </w:tcBorders>
                <w:shd w:val="clear" w:color="auto" w:fill="FFFFFF"/>
              </w:tcPr>
            </w:tcPrChange>
          </w:tcPr>
          <w:p w14:paraId="732E7820" w14:textId="77777777" w:rsidR="004C2D45" w:rsidRDefault="004C2D45">
            <w:pPr>
              <w:pStyle w:val="MsgTableBody"/>
              <w:jc w:val="center"/>
              <w:rPr>
                <w:noProof/>
              </w:rPr>
            </w:pPr>
          </w:p>
        </w:tc>
      </w:tr>
      <w:tr w:rsidR="004C2D45" w:rsidRPr="004C2D45" w14:paraId="09E25634" w14:textId="77777777" w:rsidTr="00E56816">
        <w:trPr>
          <w:jc w:val="center"/>
          <w:trPrChange w:id="4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0" w:author="Amit Popat" w:date="2022-07-11T10:40:00Z">
              <w:tcPr>
                <w:tcW w:w="2880" w:type="dxa"/>
                <w:tcBorders>
                  <w:top w:val="dotted" w:sz="4" w:space="0" w:color="auto"/>
                  <w:left w:val="nil"/>
                  <w:bottom w:val="dotted" w:sz="4" w:space="0" w:color="auto"/>
                  <w:right w:val="nil"/>
                </w:tcBorders>
                <w:shd w:val="clear" w:color="auto" w:fill="FFFFFF"/>
              </w:tcPr>
            </w:tcPrChange>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421" w:author="Amit Popat" w:date="2022-07-11T10:40:00Z">
              <w:tcPr>
                <w:tcW w:w="4320" w:type="dxa"/>
                <w:tcBorders>
                  <w:top w:val="dotted" w:sz="4" w:space="0" w:color="auto"/>
                  <w:left w:val="nil"/>
                  <w:bottom w:val="dotted" w:sz="4" w:space="0" w:color="auto"/>
                  <w:right w:val="nil"/>
                </w:tcBorders>
                <w:shd w:val="clear" w:color="auto" w:fill="FFFFFF"/>
              </w:tcPr>
            </w:tcPrChange>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422" w:author="Amit Popat" w:date="2022-07-11T10:40:00Z">
              <w:tcPr>
                <w:tcW w:w="864" w:type="dxa"/>
                <w:tcBorders>
                  <w:top w:val="dotted" w:sz="4" w:space="0" w:color="auto"/>
                  <w:left w:val="nil"/>
                  <w:bottom w:val="dotted" w:sz="4" w:space="0" w:color="auto"/>
                  <w:right w:val="nil"/>
                </w:tcBorders>
                <w:shd w:val="clear" w:color="auto" w:fill="FFFFFF"/>
              </w:tcPr>
            </w:tcPrChange>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3" w:author="Amit Popat" w:date="2022-07-11T10:40:00Z">
              <w:tcPr>
                <w:tcW w:w="1008" w:type="dxa"/>
                <w:tcBorders>
                  <w:top w:val="dotted" w:sz="4" w:space="0" w:color="auto"/>
                  <w:left w:val="nil"/>
                  <w:bottom w:val="dotted" w:sz="4" w:space="0" w:color="auto"/>
                  <w:right w:val="nil"/>
                </w:tcBorders>
                <w:shd w:val="clear" w:color="auto" w:fill="FFFFFF"/>
              </w:tcPr>
            </w:tcPrChange>
          </w:tcPr>
          <w:p w14:paraId="550A5EC4" w14:textId="77777777" w:rsidR="004C2D45" w:rsidRDefault="004C2D45">
            <w:pPr>
              <w:pStyle w:val="MsgTableBody"/>
              <w:jc w:val="center"/>
              <w:rPr>
                <w:noProof/>
              </w:rPr>
            </w:pPr>
            <w:r>
              <w:rPr>
                <w:noProof/>
              </w:rPr>
              <w:t>4</w:t>
            </w:r>
          </w:p>
        </w:tc>
      </w:tr>
      <w:tr w:rsidR="004C2D45" w:rsidRPr="004C2D45" w14:paraId="47112F3A" w14:textId="77777777" w:rsidTr="00E56816">
        <w:trPr>
          <w:jc w:val="center"/>
          <w:trPrChange w:id="4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5" w:author="Amit Popat" w:date="2022-07-11T10:40:00Z">
              <w:tcPr>
                <w:tcW w:w="2880" w:type="dxa"/>
                <w:tcBorders>
                  <w:top w:val="dotted" w:sz="4" w:space="0" w:color="auto"/>
                  <w:left w:val="nil"/>
                  <w:bottom w:val="dotted" w:sz="4" w:space="0" w:color="auto"/>
                  <w:right w:val="nil"/>
                </w:tcBorders>
                <w:shd w:val="clear" w:color="auto" w:fill="FFFFFF"/>
              </w:tcPr>
            </w:tcPrChange>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26" w:author="Amit Popat" w:date="2022-07-11T10:40:00Z">
              <w:tcPr>
                <w:tcW w:w="4320" w:type="dxa"/>
                <w:tcBorders>
                  <w:top w:val="dotted" w:sz="4" w:space="0" w:color="auto"/>
                  <w:left w:val="nil"/>
                  <w:bottom w:val="dotted" w:sz="4" w:space="0" w:color="auto"/>
                  <w:right w:val="nil"/>
                </w:tcBorders>
                <w:shd w:val="clear" w:color="auto" w:fill="FFFFFF"/>
              </w:tcPr>
            </w:tcPrChange>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Change w:id="427" w:author="Amit Popat" w:date="2022-07-11T10:40:00Z">
              <w:tcPr>
                <w:tcW w:w="864" w:type="dxa"/>
                <w:tcBorders>
                  <w:top w:val="dotted" w:sz="4" w:space="0" w:color="auto"/>
                  <w:left w:val="nil"/>
                  <w:bottom w:val="dotted" w:sz="4" w:space="0" w:color="auto"/>
                  <w:right w:val="nil"/>
                </w:tcBorders>
                <w:shd w:val="clear" w:color="auto" w:fill="FFFFFF"/>
              </w:tcPr>
            </w:tcPrChange>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8" w:author="Amit Popat" w:date="2022-07-11T10:40:00Z">
              <w:tcPr>
                <w:tcW w:w="1008" w:type="dxa"/>
                <w:tcBorders>
                  <w:top w:val="dotted" w:sz="4" w:space="0" w:color="auto"/>
                  <w:left w:val="nil"/>
                  <w:bottom w:val="dotted" w:sz="4" w:space="0" w:color="auto"/>
                  <w:right w:val="nil"/>
                </w:tcBorders>
                <w:shd w:val="clear" w:color="auto" w:fill="FFFFFF"/>
              </w:tcPr>
            </w:tcPrChange>
          </w:tcPr>
          <w:p w14:paraId="271E0E23" w14:textId="77777777" w:rsidR="004C2D45" w:rsidRDefault="004C2D45">
            <w:pPr>
              <w:pStyle w:val="MsgTableBody"/>
              <w:jc w:val="center"/>
              <w:rPr>
                <w:noProof/>
              </w:rPr>
            </w:pPr>
          </w:p>
        </w:tc>
      </w:tr>
      <w:tr w:rsidR="004C2D45" w:rsidRPr="004C2D45" w14:paraId="611D8467" w14:textId="77777777" w:rsidTr="00E56816">
        <w:trPr>
          <w:jc w:val="center"/>
          <w:trPrChange w:id="4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0" w:author="Amit Popat" w:date="2022-07-11T10:40:00Z">
              <w:tcPr>
                <w:tcW w:w="2880" w:type="dxa"/>
                <w:tcBorders>
                  <w:top w:val="dotted" w:sz="4" w:space="0" w:color="auto"/>
                  <w:left w:val="nil"/>
                  <w:bottom w:val="dotted" w:sz="4" w:space="0" w:color="auto"/>
                  <w:right w:val="nil"/>
                </w:tcBorders>
                <w:shd w:val="clear" w:color="auto" w:fill="FFFFFF"/>
              </w:tcPr>
            </w:tcPrChange>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Change w:id="431" w:author="Amit Popat" w:date="2022-07-11T10:40:00Z">
              <w:tcPr>
                <w:tcW w:w="4320" w:type="dxa"/>
                <w:tcBorders>
                  <w:top w:val="dotted" w:sz="4" w:space="0" w:color="auto"/>
                  <w:left w:val="nil"/>
                  <w:bottom w:val="dotted" w:sz="4" w:space="0" w:color="auto"/>
                  <w:right w:val="nil"/>
                </w:tcBorders>
                <w:shd w:val="clear" w:color="auto" w:fill="FFFFFF"/>
              </w:tcPr>
            </w:tcPrChange>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Change w:id="432" w:author="Amit Popat" w:date="2022-07-11T10:40:00Z">
              <w:tcPr>
                <w:tcW w:w="864" w:type="dxa"/>
                <w:tcBorders>
                  <w:top w:val="dotted" w:sz="4" w:space="0" w:color="auto"/>
                  <w:left w:val="nil"/>
                  <w:bottom w:val="dotted" w:sz="4" w:space="0" w:color="auto"/>
                  <w:right w:val="nil"/>
                </w:tcBorders>
                <w:shd w:val="clear" w:color="auto" w:fill="FFFFFF"/>
              </w:tcPr>
            </w:tcPrChange>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3" w:author="Amit Popat" w:date="2022-07-11T10:40:00Z">
              <w:tcPr>
                <w:tcW w:w="1008" w:type="dxa"/>
                <w:tcBorders>
                  <w:top w:val="dotted" w:sz="4" w:space="0" w:color="auto"/>
                  <w:left w:val="nil"/>
                  <w:bottom w:val="dotted" w:sz="4" w:space="0" w:color="auto"/>
                  <w:right w:val="nil"/>
                </w:tcBorders>
                <w:shd w:val="clear" w:color="auto" w:fill="FFFFFF"/>
              </w:tcPr>
            </w:tcPrChange>
          </w:tcPr>
          <w:p w14:paraId="3383C4B1" w14:textId="77777777" w:rsidR="004C2D45" w:rsidRDefault="004C2D45">
            <w:pPr>
              <w:pStyle w:val="MsgTableBody"/>
              <w:jc w:val="center"/>
              <w:rPr>
                <w:noProof/>
              </w:rPr>
            </w:pPr>
          </w:p>
        </w:tc>
      </w:tr>
      <w:tr w:rsidR="004C2D45" w:rsidRPr="004C2D45" w14:paraId="6F1DA80D" w14:textId="77777777" w:rsidTr="00E56816">
        <w:trPr>
          <w:jc w:val="center"/>
          <w:trPrChange w:id="43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5" w:author="Amit Popat" w:date="2022-07-11T10:40:00Z">
              <w:tcPr>
                <w:tcW w:w="2880" w:type="dxa"/>
                <w:tcBorders>
                  <w:top w:val="dotted" w:sz="4" w:space="0" w:color="auto"/>
                  <w:left w:val="nil"/>
                  <w:bottom w:val="dotted" w:sz="4" w:space="0" w:color="auto"/>
                  <w:right w:val="nil"/>
                </w:tcBorders>
                <w:shd w:val="clear" w:color="auto" w:fill="FFFFFF"/>
              </w:tcPr>
            </w:tcPrChange>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Change w:id="436" w:author="Amit Popat" w:date="2022-07-11T10:40:00Z">
              <w:tcPr>
                <w:tcW w:w="4320" w:type="dxa"/>
                <w:tcBorders>
                  <w:top w:val="dotted" w:sz="4" w:space="0" w:color="auto"/>
                  <w:left w:val="nil"/>
                  <w:bottom w:val="dotted" w:sz="4" w:space="0" w:color="auto"/>
                  <w:right w:val="nil"/>
                </w:tcBorders>
                <w:shd w:val="clear" w:color="auto" w:fill="FFFFFF"/>
              </w:tcPr>
            </w:tcPrChange>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Change w:id="437" w:author="Amit Popat" w:date="2022-07-11T10:40:00Z">
              <w:tcPr>
                <w:tcW w:w="864" w:type="dxa"/>
                <w:tcBorders>
                  <w:top w:val="dotted" w:sz="4" w:space="0" w:color="auto"/>
                  <w:left w:val="nil"/>
                  <w:bottom w:val="dotted" w:sz="4" w:space="0" w:color="auto"/>
                  <w:right w:val="nil"/>
                </w:tcBorders>
                <w:shd w:val="clear" w:color="auto" w:fill="FFFFFF"/>
              </w:tcPr>
            </w:tcPrChange>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8" w:author="Amit Popat" w:date="2022-07-11T10:40:00Z">
              <w:tcPr>
                <w:tcW w:w="1008" w:type="dxa"/>
                <w:tcBorders>
                  <w:top w:val="dotted" w:sz="4" w:space="0" w:color="auto"/>
                  <w:left w:val="nil"/>
                  <w:bottom w:val="dotted" w:sz="4" w:space="0" w:color="auto"/>
                  <w:right w:val="nil"/>
                </w:tcBorders>
                <w:shd w:val="clear" w:color="auto" w:fill="FFFFFF"/>
              </w:tcPr>
            </w:tcPrChange>
          </w:tcPr>
          <w:p w14:paraId="56A41099" w14:textId="77777777" w:rsidR="004C2D45" w:rsidRDefault="004C2D45">
            <w:pPr>
              <w:pStyle w:val="MsgTableBody"/>
              <w:jc w:val="center"/>
              <w:rPr>
                <w:noProof/>
              </w:rPr>
            </w:pPr>
          </w:p>
        </w:tc>
      </w:tr>
      <w:tr w:rsidR="004C2D45" w:rsidRPr="004C2D45" w14:paraId="170A7939" w14:textId="77777777" w:rsidTr="00E56816">
        <w:trPr>
          <w:jc w:val="center"/>
          <w:trPrChange w:id="43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0" w:author="Amit Popat" w:date="2022-07-11T10:40:00Z">
              <w:tcPr>
                <w:tcW w:w="2880" w:type="dxa"/>
                <w:tcBorders>
                  <w:top w:val="dotted" w:sz="4" w:space="0" w:color="auto"/>
                  <w:left w:val="nil"/>
                  <w:bottom w:val="dotted" w:sz="4" w:space="0" w:color="auto"/>
                  <w:right w:val="nil"/>
                </w:tcBorders>
                <w:shd w:val="clear" w:color="auto" w:fill="FFFFFF"/>
              </w:tcPr>
            </w:tcPrChange>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441" w:author="Amit Popat" w:date="2022-07-11T10:40:00Z">
              <w:tcPr>
                <w:tcW w:w="4320" w:type="dxa"/>
                <w:tcBorders>
                  <w:top w:val="dotted" w:sz="4" w:space="0" w:color="auto"/>
                  <w:left w:val="nil"/>
                  <w:bottom w:val="dotted" w:sz="4" w:space="0" w:color="auto"/>
                  <w:right w:val="nil"/>
                </w:tcBorders>
                <w:shd w:val="clear" w:color="auto" w:fill="FFFFFF"/>
              </w:tcPr>
            </w:tcPrChange>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Change w:id="442" w:author="Amit Popat" w:date="2022-07-11T10:40:00Z">
              <w:tcPr>
                <w:tcW w:w="864" w:type="dxa"/>
                <w:tcBorders>
                  <w:top w:val="dotted" w:sz="4" w:space="0" w:color="auto"/>
                  <w:left w:val="nil"/>
                  <w:bottom w:val="dotted" w:sz="4" w:space="0" w:color="auto"/>
                  <w:right w:val="nil"/>
                </w:tcBorders>
                <w:shd w:val="clear" w:color="auto" w:fill="FFFFFF"/>
              </w:tcPr>
            </w:tcPrChange>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3" w:author="Amit Popat" w:date="2022-07-11T10:40:00Z">
              <w:tcPr>
                <w:tcW w:w="1008" w:type="dxa"/>
                <w:tcBorders>
                  <w:top w:val="dotted" w:sz="4" w:space="0" w:color="auto"/>
                  <w:left w:val="nil"/>
                  <w:bottom w:val="dotted" w:sz="4" w:space="0" w:color="auto"/>
                  <w:right w:val="nil"/>
                </w:tcBorders>
                <w:shd w:val="clear" w:color="auto" w:fill="FFFFFF"/>
              </w:tcPr>
            </w:tcPrChange>
          </w:tcPr>
          <w:p w14:paraId="426425C9" w14:textId="77777777" w:rsidR="004C2D45" w:rsidRDefault="004C2D45">
            <w:pPr>
              <w:pStyle w:val="MsgTableBody"/>
              <w:jc w:val="center"/>
              <w:rPr>
                <w:noProof/>
              </w:rPr>
            </w:pPr>
            <w:r>
              <w:rPr>
                <w:noProof/>
              </w:rPr>
              <w:t>2</w:t>
            </w:r>
          </w:p>
        </w:tc>
      </w:tr>
      <w:tr w:rsidR="004C2D45" w:rsidRPr="004C2D45" w14:paraId="21291980" w14:textId="77777777" w:rsidTr="00E56816">
        <w:trPr>
          <w:jc w:val="center"/>
          <w:trPrChange w:id="44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5" w:author="Amit Popat" w:date="2022-07-11T10:40:00Z">
              <w:tcPr>
                <w:tcW w:w="2880" w:type="dxa"/>
                <w:tcBorders>
                  <w:top w:val="dotted" w:sz="4" w:space="0" w:color="auto"/>
                  <w:left w:val="nil"/>
                  <w:bottom w:val="dotted" w:sz="4" w:space="0" w:color="auto"/>
                  <w:right w:val="nil"/>
                </w:tcBorders>
                <w:shd w:val="clear" w:color="auto" w:fill="FFFFFF"/>
              </w:tcPr>
            </w:tcPrChange>
          </w:tcPr>
          <w:p w14:paraId="07D93416"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46" w:author="Amit Popat" w:date="2022-07-11T10:40:00Z">
              <w:tcPr>
                <w:tcW w:w="4320" w:type="dxa"/>
                <w:tcBorders>
                  <w:top w:val="dotted" w:sz="4" w:space="0" w:color="auto"/>
                  <w:left w:val="nil"/>
                  <w:bottom w:val="dotted" w:sz="4" w:space="0" w:color="auto"/>
                  <w:right w:val="nil"/>
                </w:tcBorders>
                <w:shd w:val="clear" w:color="auto" w:fill="FFFFFF"/>
              </w:tcPr>
            </w:tcPrChange>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447" w:author="Amit Popat" w:date="2022-07-11T10:40:00Z">
              <w:tcPr>
                <w:tcW w:w="864" w:type="dxa"/>
                <w:tcBorders>
                  <w:top w:val="dotted" w:sz="4" w:space="0" w:color="auto"/>
                  <w:left w:val="nil"/>
                  <w:bottom w:val="dotted" w:sz="4" w:space="0" w:color="auto"/>
                  <w:right w:val="nil"/>
                </w:tcBorders>
                <w:shd w:val="clear" w:color="auto" w:fill="FFFFFF"/>
              </w:tcPr>
            </w:tcPrChange>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8" w:author="Amit Popat" w:date="2022-07-11T10:40:00Z">
              <w:tcPr>
                <w:tcW w:w="1008" w:type="dxa"/>
                <w:tcBorders>
                  <w:top w:val="dotted" w:sz="4" w:space="0" w:color="auto"/>
                  <w:left w:val="nil"/>
                  <w:bottom w:val="dotted" w:sz="4" w:space="0" w:color="auto"/>
                  <w:right w:val="nil"/>
                </w:tcBorders>
                <w:shd w:val="clear" w:color="auto" w:fill="FFFFFF"/>
              </w:tcPr>
            </w:tcPrChange>
          </w:tcPr>
          <w:p w14:paraId="38B8B5F4" w14:textId="77777777" w:rsidR="004C2D45" w:rsidRDefault="004C2D45">
            <w:pPr>
              <w:pStyle w:val="MsgTableBody"/>
              <w:jc w:val="center"/>
              <w:rPr>
                <w:noProof/>
              </w:rPr>
            </w:pPr>
            <w:r>
              <w:rPr>
                <w:noProof/>
              </w:rPr>
              <w:t>12</w:t>
            </w:r>
          </w:p>
        </w:tc>
      </w:tr>
      <w:tr w:rsidR="004C2D45" w:rsidRPr="004C2D45" w14:paraId="3522D055" w14:textId="77777777" w:rsidTr="00E56816">
        <w:trPr>
          <w:jc w:val="center"/>
          <w:trPrChange w:id="4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0" w:author="Amit Popat" w:date="2022-07-11T10:40:00Z">
              <w:tcPr>
                <w:tcW w:w="2880" w:type="dxa"/>
                <w:tcBorders>
                  <w:top w:val="dotted" w:sz="4" w:space="0" w:color="auto"/>
                  <w:left w:val="nil"/>
                  <w:bottom w:val="dotted" w:sz="4" w:space="0" w:color="auto"/>
                  <w:right w:val="nil"/>
                </w:tcBorders>
                <w:shd w:val="clear" w:color="auto" w:fill="FFFFFF"/>
              </w:tcPr>
            </w:tcPrChange>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51" w:author="Amit Popat" w:date="2022-07-11T10:40:00Z">
              <w:tcPr>
                <w:tcW w:w="4320" w:type="dxa"/>
                <w:tcBorders>
                  <w:top w:val="dotted" w:sz="4" w:space="0" w:color="auto"/>
                  <w:left w:val="nil"/>
                  <w:bottom w:val="dotted" w:sz="4" w:space="0" w:color="auto"/>
                  <w:right w:val="nil"/>
                </w:tcBorders>
                <w:shd w:val="clear" w:color="auto" w:fill="FFFFFF"/>
              </w:tcPr>
            </w:tcPrChange>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452" w:author="Amit Popat" w:date="2022-07-11T10:40:00Z">
              <w:tcPr>
                <w:tcW w:w="864" w:type="dxa"/>
                <w:tcBorders>
                  <w:top w:val="dotted" w:sz="4" w:space="0" w:color="auto"/>
                  <w:left w:val="nil"/>
                  <w:bottom w:val="dotted" w:sz="4" w:space="0" w:color="auto"/>
                  <w:right w:val="nil"/>
                </w:tcBorders>
                <w:shd w:val="clear" w:color="auto" w:fill="FFFFFF"/>
              </w:tcPr>
            </w:tcPrChange>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3" w:author="Amit Popat" w:date="2022-07-11T10:40:00Z">
              <w:tcPr>
                <w:tcW w:w="1008" w:type="dxa"/>
                <w:tcBorders>
                  <w:top w:val="dotted" w:sz="4" w:space="0" w:color="auto"/>
                  <w:left w:val="nil"/>
                  <w:bottom w:val="dotted" w:sz="4" w:space="0" w:color="auto"/>
                  <w:right w:val="nil"/>
                </w:tcBorders>
                <w:shd w:val="clear" w:color="auto" w:fill="FFFFFF"/>
              </w:tcPr>
            </w:tcPrChange>
          </w:tcPr>
          <w:p w14:paraId="4185628F" w14:textId="77777777" w:rsidR="004C2D45" w:rsidRDefault="004C2D45">
            <w:pPr>
              <w:pStyle w:val="MsgTableBody"/>
              <w:jc w:val="center"/>
              <w:rPr>
                <w:noProof/>
              </w:rPr>
            </w:pPr>
          </w:p>
        </w:tc>
      </w:tr>
      <w:tr w:rsidR="004C2D45" w:rsidRPr="004C2D45" w14:paraId="08B06FD1" w14:textId="77777777" w:rsidTr="00E56816">
        <w:trPr>
          <w:jc w:val="center"/>
          <w:trPrChange w:id="4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5" w:author="Amit Popat" w:date="2022-07-11T10:40:00Z">
              <w:tcPr>
                <w:tcW w:w="2880" w:type="dxa"/>
                <w:tcBorders>
                  <w:top w:val="dotted" w:sz="4" w:space="0" w:color="auto"/>
                  <w:left w:val="nil"/>
                  <w:bottom w:val="dotted" w:sz="4" w:space="0" w:color="auto"/>
                  <w:right w:val="nil"/>
                </w:tcBorders>
                <w:shd w:val="clear" w:color="auto" w:fill="FFFFFF"/>
              </w:tcPr>
            </w:tcPrChange>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456" w:author="Amit Popat" w:date="2022-07-11T10:40:00Z">
              <w:tcPr>
                <w:tcW w:w="4320" w:type="dxa"/>
                <w:tcBorders>
                  <w:top w:val="dotted" w:sz="4" w:space="0" w:color="auto"/>
                  <w:left w:val="nil"/>
                  <w:bottom w:val="dotted" w:sz="4" w:space="0" w:color="auto"/>
                  <w:right w:val="nil"/>
                </w:tcBorders>
                <w:shd w:val="clear" w:color="auto" w:fill="FFFFFF"/>
              </w:tcPr>
            </w:tcPrChange>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457" w:author="Amit Popat" w:date="2022-07-11T10:40:00Z">
              <w:tcPr>
                <w:tcW w:w="864" w:type="dxa"/>
                <w:tcBorders>
                  <w:top w:val="dotted" w:sz="4" w:space="0" w:color="auto"/>
                  <w:left w:val="nil"/>
                  <w:bottom w:val="dotted" w:sz="4" w:space="0" w:color="auto"/>
                  <w:right w:val="nil"/>
                </w:tcBorders>
                <w:shd w:val="clear" w:color="auto" w:fill="FFFFFF"/>
              </w:tcPr>
            </w:tcPrChange>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8" w:author="Amit Popat" w:date="2022-07-11T10:40:00Z">
              <w:tcPr>
                <w:tcW w:w="1008" w:type="dxa"/>
                <w:tcBorders>
                  <w:top w:val="dotted" w:sz="4" w:space="0" w:color="auto"/>
                  <w:left w:val="nil"/>
                  <w:bottom w:val="dotted" w:sz="4" w:space="0" w:color="auto"/>
                  <w:right w:val="nil"/>
                </w:tcBorders>
                <w:shd w:val="clear" w:color="auto" w:fill="FFFFFF"/>
              </w:tcPr>
            </w:tcPrChange>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E56816">
        <w:trPr>
          <w:jc w:val="center"/>
          <w:trPrChange w:id="4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0" w:author="Amit Popat" w:date="2022-07-11T10:40:00Z">
              <w:tcPr>
                <w:tcW w:w="2880" w:type="dxa"/>
                <w:tcBorders>
                  <w:top w:val="dotted" w:sz="4" w:space="0" w:color="auto"/>
                  <w:left w:val="nil"/>
                  <w:bottom w:val="dotted" w:sz="4" w:space="0" w:color="auto"/>
                  <w:right w:val="nil"/>
                </w:tcBorders>
                <w:shd w:val="clear" w:color="auto" w:fill="FFFFFF"/>
              </w:tcPr>
            </w:tcPrChange>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61" w:author="Amit Popat" w:date="2022-07-11T10:40:00Z">
              <w:tcPr>
                <w:tcW w:w="4320" w:type="dxa"/>
                <w:tcBorders>
                  <w:top w:val="dotted" w:sz="4" w:space="0" w:color="auto"/>
                  <w:left w:val="nil"/>
                  <w:bottom w:val="dotted" w:sz="4" w:space="0" w:color="auto"/>
                  <w:right w:val="nil"/>
                </w:tcBorders>
                <w:shd w:val="clear" w:color="auto" w:fill="FFFFFF"/>
              </w:tcPr>
            </w:tcPrChange>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462" w:author="Amit Popat" w:date="2022-07-11T10:40:00Z">
              <w:tcPr>
                <w:tcW w:w="864" w:type="dxa"/>
                <w:tcBorders>
                  <w:top w:val="dotted" w:sz="4" w:space="0" w:color="auto"/>
                  <w:left w:val="nil"/>
                  <w:bottom w:val="dotted" w:sz="4" w:space="0" w:color="auto"/>
                  <w:right w:val="nil"/>
                </w:tcBorders>
                <w:shd w:val="clear" w:color="auto" w:fill="FFFFFF"/>
              </w:tcPr>
            </w:tcPrChange>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3" w:author="Amit Popat" w:date="2022-07-11T10:40:00Z">
              <w:tcPr>
                <w:tcW w:w="1008" w:type="dxa"/>
                <w:tcBorders>
                  <w:top w:val="dotted" w:sz="4" w:space="0" w:color="auto"/>
                  <w:left w:val="nil"/>
                  <w:bottom w:val="dotted" w:sz="4" w:space="0" w:color="auto"/>
                  <w:right w:val="nil"/>
                </w:tcBorders>
                <w:shd w:val="clear" w:color="auto" w:fill="FFFFFF"/>
              </w:tcPr>
            </w:tcPrChange>
          </w:tcPr>
          <w:p w14:paraId="385A4969" w14:textId="77777777" w:rsidR="004C2D45" w:rsidRDefault="004C2D45">
            <w:pPr>
              <w:pStyle w:val="MsgTableBody"/>
              <w:jc w:val="center"/>
              <w:rPr>
                <w:noProof/>
                <w:lang w:val="fr-FR"/>
              </w:rPr>
            </w:pPr>
          </w:p>
        </w:tc>
      </w:tr>
      <w:tr w:rsidR="004C2D45" w:rsidRPr="004C2D45" w14:paraId="2C4940D4" w14:textId="77777777" w:rsidTr="00E56816">
        <w:trPr>
          <w:jc w:val="center"/>
          <w:trPrChange w:id="4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5" w:author="Amit Popat" w:date="2022-07-11T10:40:00Z">
              <w:tcPr>
                <w:tcW w:w="2880" w:type="dxa"/>
                <w:tcBorders>
                  <w:top w:val="dotted" w:sz="4" w:space="0" w:color="auto"/>
                  <w:left w:val="nil"/>
                  <w:bottom w:val="dotted" w:sz="4" w:space="0" w:color="auto"/>
                  <w:right w:val="nil"/>
                </w:tcBorders>
                <w:shd w:val="clear" w:color="auto" w:fill="FFFFFF"/>
              </w:tcPr>
            </w:tcPrChange>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466" w:author="Amit Popat" w:date="2022-07-11T10:40:00Z">
              <w:tcPr>
                <w:tcW w:w="4320" w:type="dxa"/>
                <w:tcBorders>
                  <w:top w:val="dotted" w:sz="4" w:space="0" w:color="auto"/>
                  <w:left w:val="nil"/>
                  <w:bottom w:val="dotted" w:sz="4" w:space="0" w:color="auto"/>
                  <w:right w:val="nil"/>
                </w:tcBorders>
                <w:shd w:val="clear" w:color="auto" w:fill="FFFFFF"/>
              </w:tcPr>
            </w:tcPrChange>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467" w:author="Amit Popat" w:date="2022-07-11T10:40:00Z">
              <w:tcPr>
                <w:tcW w:w="864" w:type="dxa"/>
                <w:tcBorders>
                  <w:top w:val="dotted" w:sz="4" w:space="0" w:color="auto"/>
                  <w:left w:val="nil"/>
                  <w:bottom w:val="dotted" w:sz="4" w:space="0" w:color="auto"/>
                  <w:right w:val="nil"/>
                </w:tcBorders>
                <w:shd w:val="clear" w:color="auto" w:fill="FFFFFF"/>
              </w:tcPr>
            </w:tcPrChange>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68" w:author="Amit Popat" w:date="2022-07-11T10:40:00Z">
              <w:tcPr>
                <w:tcW w:w="1008" w:type="dxa"/>
                <w:tcBorders>
                  <w:top w:val="dotted" w:sz="4" w:space="0" w:color="auto"/>
                  <w:left w:val="nil"/>
                  <w:bottom w:val="dotted" w:sz="4" w:space="0" w:color="auto"/>
                  <w:right w:val="nil"/>
                </w:tcBorders>
                <w:shd w:val="clear" w:color="auto" w:fill="FFFFFF"/>
              </w:tcPr>
            </w:tcPrChange>
          </w:tcPr>
          <w:p w14:paraId="174E2760" w14:textId="77777777" w:rsidR="004C2D45" w:rsidRDefault="004C2D45">
            <w:pPr>
              <w:pStyle w:val="MsgTableBody"/>
              <w:jc w:val="center"/>
              <w:rPr>
                <w:noProof/>
              </w:rPr>
            </w:pPr>
            <w:r>
              <w:rPr>
                <w:noProof/>
              </w:rPr>
              <w:t>2</w:t>
            </w:r>
          </w:p>
        </w:tc>
      </w:tr>
      <w:tr w:rsidR="004C2D45" w:rsidRPr="004C2D45" w14:paraId="738BB8FA" w14:textId="77777777" w:rsidTr="00E56816">
        <w:trPr>
          <w:jc w:val="center"/>
          <w:trPrChange w:id="4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0" w:author="Amit Popat" w:date="2022-07-11T10:40:00Z">
              <w:tcPr>
                <w:tcW w:w="2880" w:type="dxa"/>
                <w:tcBorders>
                  <w:top w:val="dotted" w:sz="4" w:space="0" w:color="auto"/>
                  <w:left w:val="nil"/>
                  <w:bottom w:val="dotted" w:sz="4" w:space="0" w:color="auto"/>
                  <w:right w:val="nil"/>
                </w:tcBorders>
                <w:shd w:val="clear" w:color="auto" w:fill="FFFFFF"/>
              </w:tcPr>
            </w:tcPrChange>
          </w:tcPr>
          <w:p w14:paraId="1148CC47"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71" w:author="Amit Popat" w:date="2022-07-11T10:40:00Z">
              <w:tcPr>
                <w:tcW w:w="4320" w:type="dxa"/>
                <w:tcBorders>
                  <w:top w:val="dotted" w:sz="4" w:space="0" w:color="auto"/>
                  <w:left w:val="nil"/>
                  <w:bottom w:val="dotted" w:sz="4" w:space="0" w:color="auto"/>
                  <w:right w:val="nil"/>
                </w:tcBorders>
                <w:shd w:val="clear" w:color="auto" w:fill="FFFFFF"/>
              </w:tcPr>
            </w:tcPrChange>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472" w:author="Amit Popat" w:date="2022-07-11T10:40:00Z">
              <w:tcPr>
                <w:tcW w:w="864" w:type="dxa"/>
                <w:tcBorders>
                  <w:top w:val="dotted" w:sz="4" w:space="0" w:color="auto"/>
                  <w:left w:val="nil"/>
                  <w:bottom w:val="dotted" w:sz="4" w:space="0" w:color="auto"/>
                  <w:right w:val="nil"/>
                </w:tcBorders>
                <w:shd w:val="clear" w:color="auto" w:fill="FFFFFF"/>
              </w:tcPr>
            </w:tcPrChange>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73" w:author="Amit Popat" w:date="2022-07-11T10:40:00Z">
              <w:tcPr>
                <w:tcW w:w="1008" w:type="dxa"/>
                <w:tcBorders>
                  <w:top w:val="dotted" w:sz="4" w:space="0" w:color="auto"/>
                  <w:left w:val="nil"/>
                  <w:bottom w:val="dotted" w:sz="4" w:space="0" w:color="auto"/>
                  <w:right w:val="nil"/>
                </w:tcBorders>
                <w:shd w:val="clear" w:color="auto" w:fill="FFFFFF"/>
              </w:tcPr>
            </w:tcPrChange>
          </w:tcPr>
          <w:p w14:paraId="5B47FB97" w14:textId="77777777" w:rsidR="004C2D45" w:rsidRDefault="004C2D45">
            <w:pPr>
              <w:pStyle w:val="MsgTableBody"/>
              <w:jc w:val="center"/>
              <w:rPr>
                <w:noProof/>
              </w:rPr>
            </w:pPr>
            <w:r>
              <w:rPr>
                <w:noProof/>
              </w:rPr>
              <w:t>12</w:t>
            </w:r>
          </w:p>
        </w:tc>
      </w:tr>
      <w:tr w:rsidR="004C2D45" w:rsidRPr="004C2D45" w14:paraId="2758B81D" w14:textId="77777777" w:rsidTr="00E56816">
        <w:trPr>
          <w:jc w:val="center"/>
          <w:trPrChange w:id="47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5" w:author="Amit Popat" w:date="2022-07-11T10:40:00Z">
              <w:tcPr>
                <w:tcW w:w="2880" w:type="dxa"/>
                <w:tcBorders>
                  <w:top w:val="dotted" w:sz="4" w:space="0" w:color="auto"/>
                  <w:left w:val="nil"/>
                  <w:bottom w:val="dotted" w:sz="4" w:space="0" w:color="auto"/>
                  <w:right w:val="nil"/>
                </w:tcBorders>
                <w:shd w:val="clear" w:color="auto" w:fill="FFFFFF"/>
              </w:tcPr>
            </w:tcPrChange>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76" w:author="Amit Popat" w:date="2022-07-11T10:40:00Z">
              <w:tcPr>
                <w:tcW w:w="4320" w:type="dxa"/>
                <w:tcBorders>
                  <w:top w:val="dotted" w:sz="4" w:space="0" w:color="auto"/>
                  <w:left w:val="nil"/>
                  <w:bottom w:val="dotted" w:sz="4" w:space="0" w:color="auto"/>
                  <w:right w:val="nil"/>
                </w:tcBorders>
                <w:shd w:val="clear" w:color="auto" w:fill="FFFFFF"/>
              </w:tcPr>
            </w:tcPrChange>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477" w:author="Amit Popat" w:date="2022-07-11T10:40:00Z">
              <w:tcPr>
                <w:tcW w:w="864" w:type="dxa"/>
                <w:tcBorders>
                  <w:top w:val="dotted" w:sz="4" w:space="0" w:color="auto"/>
                  <w:left w:val="nil"/>
                  <w:bottom w:val="dotted" w:sz="4" w:space="0" w:color="auto"/>
                  <w:right w:val="nil"/>
                </w:tcBorders>
                <w:shd w:val="clear" w:color="auto" w:fill="FFFFFF"/>
              </w:tcPr>
            </w:tcPrChange>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78" w:author="Amit Popat" w:date="2022-07-11T10:40:00Z">
              <w:tcPr>
                <w:tcW w:w="1008" w:type="dxa"/>
                <w:tcBorders>
                  <w:top w:val="dotted" w:sz="4" w:space="0" w:color="auto"/>
                  <w:left w:val="nil"/>
                  <w:bottom w:val="dotted" w:sz="4" w:space="0" w:color="auto"/>
                  <w:right w:val="nil"/>
                </w:tcBorders>
                <w:shd w:val="clear" w:color="auto" w:fill="FFFFFF"/>
              </w:tcPr>
            </w:tcPrChange>
          </w:tcPr>
          <w:p w14:paraId="0A98EA14" w14:textId="77777777" w:rsidR="004C2D45" w:rsidRDefault="004C2D45">
            <w:pPr>
              <w:pStyle w:val="MsgTableBody"/>
              <w:jc w:val="center"/>
              <w:rPr>
                <w:noProof/>
              </w:rPr>
            </w:pPr>
          </w:p>
        </w:tc>
      </w:tr>
      <w:tr w:rsidR="004C2D45" w:rsidRPr="004C2D45" w14:paraId="405493B1" w14:textId="77777777" w:rsidTr="00E56816">
        <w:trPr>
          <w:jc w:val="center"/>
          <w:trPrChange w:id="47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0" w:author="Amit Popat" w:date="2022-07-11T10:40:00Z">
              <w:tcPr>
                <w:tcW w:w="2880" w:type="dxa"/>
                <w:tcBorders>
                  <w:top w:val="dotted" w:sz="4" w:space="0" w:color="auto"/>
                  <w:left w:val="nil"/>
                  <w:bottom w:val="dotted" w:sz="4" w:space="0" w:color="auto"/>
                  <w:right w:val="nil"/>
                </w:tcBorders>
                <w:shd w:val="clear" w:color="auto" w:fill="FFFFFF"/>
              </w:tcPr>
            </w:tcPrChange>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81" w:author="Amit Popat" w:date="2022-07-11T10:40:00Z">
              <w:tcPr>
                <w:tcW w:w="4320" w:type="dxa"/>
                <w:tcBorders>
                  <w:top w:val="dotted" w:sz="4" w:space="0" w:color="auto"/>
                  <w:left w:val="nil"/>
                  <w:bottom w:val="dotted" w:sz="4" w:space="0" w:color="auto"/>
                  <w:right w:val="nil"/>
                </w:tcBorders>
                <w:shd w:val="clear" w:color="auto" w:fill="FFFFFF"/>
              </w:tcPr>
            </w:tcPrChange>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482" w:author="Amit Popat" w:date="2022-07-11T10:40:00Z">
              <w:tcPr>
                <w:tcW w:w="864" w:type="dxa"/>
                <w:tcBorders>
                  <w:top w:val="dotted" w:sz="4" w:space="0" w:color="auto"/>
                  <w:left w:val="nil"/>
                  <w:bottom w:val="dotted" w:sz="4" w:space="0" w:color="auto"/>
                  <w:right w:val="nil"/>
                </w:tcBorders>
                <w:shd w:val="clear" w:color="auto" w:fill="FFFFFF"/>
              </w:tcPr>
            </w:tcPrChange>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3" w:author="Amit Popat" w:date="2022-07-11T10:40:00Z">
              <w:tcPr>
                <w:tcW w:w="1008" w:type="dxa"/>
                <w:tcBorders>
                  <w:top w:val="dotted" w:sz="4" w:space="0" w:color="auto"/>
                  <w:left w:val="nil"/>
                  <w:bottom w:val="dotted" w:sz="4" w:space="0" w:color="auto"/>
                  <w:right w:val="nil"/>
                </w:tcBorders>
                <w:shd w:val="clear" w:color="auto" w:fill="FFFFFF"/>
              </w:tcPr>
            </w:tcPrChange>
          </w:tcPr>
          <w:p w14:paraId="617E2B6B" w14:textId="77777777" w:rsidR="004C2D45" w:rsidRDefault="004C2D45">
            <w:pPr>
              <w:pStyle w:val="MsgTableBody"/>
              <w:jc w:val="center"/>
              <w:rPr>
                <w:noProof/>
              </w:rPr>
            </w:pPr>
          </w:p>
        </w:tc>
      </w:tr>
      <w:tr w:rsidR="004C2D45" w:rsidRPr="004C2D45" w14:paraId="3A6C6C0B" w14:textId="77777777" w:rsidTr="00E56816">
        <w:trPr>
          <w:jc w:val="center"/>
          <w:trPrChange w:id="48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5" w:author="Amit Popat" w:date="2022-07-11T10:40:00Z">
              <w:tcPr>
                <w:tcW w:w="2880" w:type="dxa"/>
                <w:tcBorders>
                  <w:top w:val="dotted" w:sz="4" w:space="0" w:color="auto"/>
                  <w:left w:val="nil"/>
                  <w:bottom w:val="dotted" w:sz="4" w:space="0" w:color="auto"/>
                  <w:right w:val="nil"/>
                </w:tcBorders>
                <w:shd w:val="clear" w:color="auto" w:fill="FFFFFF"/>
              </w:tcPr>
            </w:tcPrChange>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86" w:author="Amit Popat" w:date="2022-07-11T10:40:00Z">
              <w:tcPr>
                <w:tcW w:w="4320" w:type="dxa"/>
                <w:tcBorders>
                  <w:top w:val="dotted" w:sz="4" w:space="0" w:color="auto"/>
                  <w:left w:val="nil"/>
                  <w:bottom w:val="dotted" w:sz="4" w:space="0" w:color="auto"/>
                  <w:right w:val="nil"/>
                </w:tcBorders>
                <w:shd w:val="clear" w:color="auto" w:fill="FFFFFF"/>
              </w:tcPr>
            </w:tcPrChange>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487" w:author="Amit Popat" w:date="2022-07-11T10:40:00Z">
              <w:tcPr>
                <w:tcW w:w="864" w:type="dxa"/>
                <w:tcBorders>
                  <w:top w:val="dotted" w:sz="4" w:space="0" w:color="auto"/>
                  <w:left w:val="nil"/>
                  <w:bottom w:val="dotted" w:sz="4" w:space="0" w:color="auto"/>
                  <w:right w:val="nil"/>
                </w:tcBorders>
                <w:shd w:val="clear" w:color="auto" w:fill="FFFFFF"/>
              </w:tcPr>
            </w:tcPrChange>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8" w:author="Amit Popat" w:date="2022-07-11T10:40:00Z">
              <w:tcPr>
                <w:tcW w:w="1008" w:type="dxa"/>
                <w:tcBorders>
                  <w:top w:val="dotted" w:sz="4" w:space="0" w:color="auto"/>
                  <w:left w:val="nil"/>
                  <w:bottom w:val="dotted" w:sz="4" w:space="0" w:color="auto"/>
                  <w:right w:val="nil"/>
                </w:tcBorders>
                <w:shd w:val="clear" w:color="auto" w:fill="FFFFFF"/>
              </w:tcPr>
            </w:tcPrChange>
          </w:tcPr>
          <w:p w14:paraId="7E0C56D7" w14:textId="77777777" w:rsidR="004C2D45" w:rsidRDefault="004C2D45">
            <w:pPr>
              <w:pStyle w:val="MsgTableBody"/>
              <w:jc w:val="center"/>
              <w:rPr>
                <w:noProof/>
              </w:rPr>
            </w:pPr>
          </w:p>
        </w:tc>
      </w:tr>
      <w:tr w:rsidR="004C2D45" w:rsidRPr="004C2D45" w14:paraId="3E6E347B" w14:textId="77777777" w:rsidTr="00E56816">
        <w:trPr>
          <w:jc w:val="center"/>
          <w:trPrChange w:id="489" w:author="Amit Popat" w:date="2022-07-11T10:40:00Z">
            <w:trPr>
              <w:jc w:val="center"/>
            </w:trPr>
          </w:trPrChange>
        </w:trPr>
        <w:tc>
          <w:tcPr>
            <w:tcW w:w="2882" w:type="dxa"/>
            <w:tcBorders>
              <w:top w:val="dotted" w:sz="4" w:space="0" w:color="auto"/>
              <w:left w:val="nil"/>
              <w:bottom w:val="single" w:sz="2" w:space="0" w:color="auto"/>
              <w:right w:val="nil"/>
            </w:tcBorders>
            <w:shd w:val="clear" w:color="auto" w:fill="FFFFFF"/>
            <w:tcPrChange w:id="490" w:author="Amit Popat" w:date="2022-07-11T10:40:00Z">
              <w:tcPr>
                <w:tcW w:w="2880" w:type="dxa"/>
                <w:tcBorders>
                  <w:top w:val="dotted" w:sz="4" w:space="0" w:color="auto"/>
                  <w:left w:val="nil"/>
                  <w:bottom w:val="single" w:sz="2" w:space="0" w:color="auto"/>
                  <w:right w:val="nil"/>
                </w:tcBorders>
                <w:shd w:val="clear" w:color="auto" w:fill="FFFFFF"/>
              </w:tcPr>
            </w:tcPrChange>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491" w:author="Amit Popat" w:date="2022-07-11T10:40:00Z">
              <w:tcPr>
                <w:tcW w:w="4320" w:type="dxa"/>
                <w:tcBorders>
                  <w:top w:val="dotted" w:sz="4" w:space="0" w:color="auto"/>
                  <w:left w:val="nil"/>
                  <w:bottom w:val="single" w:sz="2" w:space="0" w:color="auto"/>
                  <w:right w:val="nil"/>
                </w:tcBorders>
                <w:shd w:val="clear" w:color="auto" w:fill="FFFFFF"/>
              </w:tcPr>
            </w:tcPrChange>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Change w:id="492" w:author="Amit Popat" w:date="2022-07-11T10:40:00Z">
              <w:tcPr>
                <w:tcW w:w="864" w:type="dxa"/>
                <w:tcBorders>
                  <w:top w:val="dotted" w:sz="4" w:space="0" w:color="auto"/>
                  <w:left w:val="nil"/>
                  <w:bottom w:val="single" w:sz="2" w:space="0" w:color="auto"/>
                  <w:right w:val="nil"/>
                </w:tcBorders>
                <w:shd w:val="clear" w:color="auto" w:fill="FFFFFF"/>
              </w:tcPr>
            </w:tcPrChange>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493" w:author="Amit Popat" w:date="2022-07-11T10:40:00Z">
              <w:tcPr>
                <w:tcW w:w="1008" w:type="dxa"/>
                <w:tcBorders>
                  <w:top w:val="dotted" w:sz="4" w:space="0" w:color="auto"/>
                  <w:left w:val="nil"/>
                  <w:bottom w:val="single" w:sz="2" w:space="0" w:color="auto"/>
                  <w:right w:val="nil"/>
                </w:tcBorders>
                <w:shd w:val="clear" w:color="auto" w:fill="FFFFFF"/>
              </w:tcPr>
            </w:tcPrChange>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94" w:name="_Toc348247667"/>
      <w:bookmarkStart w:id="495" w:name="_Toc348260773"/>
      <w:bookmarkStart w:id="496" w:name="_Toc348346700"/>
      <w:bookmarkStart w:id="497" w:name="_Toc349103322"/>
      <w:bookmarkStart w:id="498" w:name="_Toc349538275"/>
      <w:bookmarkStart w:id="499" w:name="_Toc349538303"/>
      <w:bookmarkStart w:id="500" w:name="_Toc349538366"/>
      <w:bookmarkStart w:id="501"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94"/>
      <w:bookmarkEnd w:id="495"/>
      <w:bookmarkEnd w:id="496"/>
      <w:bookmarkEnd w:id="497"/>
      <w:bookmarkEnd w:id="498"/>
      <w:bookmarkEnd w:id="499"/>
      <w:bookmarkEnd w:id="500"/>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01"/>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502" w:author="Amit Popat" w:date="2022-07-11T10:4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503">
          <w:tblGrid>
            <w:gridCol w:w="2882"/>
            <w:gridCol w:w="4321"/>
            <w:gridCol w:w="864"/>
            <w:gridCol w:w="1008"/>
          </w:tblGrid>
        </w:tblGridChange>
      </w:tblGrid>
      <w:tr w:rsidR="004C2D45" w:rsidRPr="004C2D45" w14:paraId="3727694C" w14:textId="77777777" w:rsidTr="00E56816">
        <w:trPr>
          <w:tblHeader/>
          <w:jc w:val="center"/>
          <w:trPrChange w:id="504" w:author="Amit Popat" w:date="2022-07-11T10:41:00Z">
            <w:trPr>
              <w:tblHeader/>
              <w:jc w:val="center"/>
            </w:trPr>
          </w:trPrChange>
        </w:trPr>
        <w:tc>
          <w:tcPr>
            <w:tcW w:w="2882" w:type="dxa"/>
            <w:tcBorders>
              <w:top w:val="single" w:sz="2" w:space="0" w:color="auto"/>
              <w:left w:val="nil"/>
              <w:bottom w:val="single" w:sz="4" w:space="0" w:color="auto"/>
              <w:right w:val="nil"/>
            </w:tcBorders>
            <w:shd w:val="clear" w:color="auto" w:fill="FFFFFF"/>
            <w:tcPrChange w:id="505" w:author="Amit Popat" w:date="2022-07-11T10:41:00Z">
              <w:tcPr>
                <w:tcW w:w="2880" w:type="dxa"/>
                <w:tcBorders>
                  <w:top w:val="single" w:sz="2" w:space="0" w:color="auto"/>
                  <w:left w:val="nil"/>
                  <w:bottom w:val="single" w:sz="4" w:space="0" w:color="auto"/>
                  <w:right w:val="nil"/>
                </w:tcBorders>
                <w:shd w:val="clear" w:color="auto" w:fill="FFFFFF"/>
              </w:tcPr>
            </w:tcPrChange>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Change w:id="506" w:author="Amit Popat" w:date="2022-07-11T10:41:00Z">
              <w:tcPr>
                <w:tcW w:w="4320" w:type="dxa"/>
                <w:tcBorders>
                  <w:top w:val="single" w:sz="2" w:space="0" w:color="auto"/>
                  <w:left w:val="nil"/>
                  <w:bottom w:val="single" w:sz="4" w:space="0" w:color="auto"/>
                  <w:right w:val="nil"/>
                </w:tcBorders>
                <w:shd w:val="clear" w:color="auto" w:fill="FFFFFF"/>
              </w:tcPr>
            </w:tcPrChange>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Change w:id="507" w:author="Amit Popat" w:date="2022-07-11T10:41:00Z">
              <w:tcPr>
                <w:tcW w:w="864" w:type="dxa"/>
                <w:tcBorders>
                  <w:top w:val="single" w:sz="2" w:space="0" w:color="auto"/>
                  <w:left w:val="nil"/>
                  <w:bottom w:val="single" w:sz="4" w:space="0" w:color="auto"/>
                  <w:right w:val="nil"/>
                </w:tcBorders>
                <w:shd w:val="clear" w:color="auto" w:fill="FFFFFF"/>
              </w:tcPr>
            </w:tcPrChange>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Change w:id="508" w:author="Amit Popat" w:date="2022-07-11T10:41:00Z">
              <w:tcPr>
                <w:tcW w:w="1008" w:type="dxa"/>
                <w:tcBorders>
                  <w:top w:val="single" w:sz="2" w:space="0" w:color="auto"/>
                  <w:left w:val="nil"/>
                  <w:bottom w:val="single" w:sz="4" w:space="0" w:color="auto"/>
                  <w:right w:val="nil"/>
                </w:tcBorders>
                <w:shd w:val="clear" w:color="auto" w:fill="FFFFFF"/>
              </w:tcPr>
            </w:tcPrChange>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E56816">
        <w:trPr>
          <w:jc w:val="center"/>
          <w:trPrChange w:id="509" w:author="Amit Popat" w:date="2022-07-11T10:41:00Z">
            <w:trPr>
              <w:jc w:val="center"/>
            </w:trPr>
          </w:trPrChange>
        </w:trPr>
        <w:tc>
          <w:tcPr>
            <w:tcW w:w="2882" w:type="dxa"/>
            <w:tcBorders>
              <w:top w:val="single" w:sz="4" w:space="0" w:color="auto"/>
              <w:left w:val="nil"/>
              <w:bottom w:val="dotted" w:sz="4" w:space="0" w:color="auto"/>
              <w:right w:val="nil"/>
            </w:tcBorders>
            <w:shd w:val="clear" w:color="auto" w:fill="FFFFFF"/>
            <w:tcPrChange w:id="510" w:author="Amit Popat" w:date="2022-07-11T10:41:00Z">
              <w:tcPr>
                <w:tcW w:w="2880" w:type="dxa"/>
                <w:tcBorders>
                  <w:top w:val="single" w:sz="4" w:space="0" w:color="auto"/>
                  <w:left w:val="nil"/>
                  <w:bottom w:val="dotted" w:sz="4" w:space="0" w:color="auto"/>
                  <w:right w:val="nil"/>
                </w:tcBorders>
                <w:shd w:val="clear" w:color="auto" w:fill="FFFFFF"/>
              </w:tcPr>
            </w:tcPrChange>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Change w:id="511" w:author="Amit Popat" w:date="2022-07-11T10:41:00Z">
              <w:tcPr>
                <w:tcW w:w="4320" w:type="dxa"/>
                <w:tcBorders>
                  <w:top w:val="single" w:sz="4" w:space="0" w:color="auto"/>
                  <w:left w:val="nil"/>
                  <w:bottom w:val="dotted" w:sz="4" w:space="0" w:color="auto"/>
                  <w:right w:val="nil"/>
                </w:tcBorders>
                <w:shd w:val="clear" w:color="auto" w:fill="FFFFFF"/>
              </w:tcPr>
            </w:tcPrChange>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Change w:id="512" w:author="Amit Popat" w:date="2022-07-11T10:41:00Z">
              <w:tcPr>
                <w:tcW w:w="864" w:type="dxa"/>
                <w:tcBorders>
                  <w:top w:val="single" w:sz="4" w:space="0" w:color="auto"/>
                  <w:left w:val="nil"/>
                  <w:bottom w:val="dotted" w:sz="4" w:space="0" w:color="auto"/>
                  <w:right w:val="nil"/>
                </w:tcBorders>
                <w:shd w:val="clear" w:color="auto" w:fill="FFFFFF"/>
              </w:tcPr>
            </w:tcPrChange>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Change w:id="513" w:author="Amit Popat" w:date="2022-07-11T10:41:00Z">
              <w:tcPr>
                <w:tcW w:w="1008" w:type="dxa"/>
                <w:tcBorders>
                  <w:top w:val="single" w:sz="4" w:space="0" w:color="auto"/>
                  <w:left w:val="nil"/>
                  <w:bottom w:val="dotted" w:sz="4" w:space="0" w:color="auto"/>
                  <w:right w:val="nil"/>
                </w:tcBorders>
                <w:shd w:val="clear" w:color="auto" w:fill="FFFFFF"/>
              </w:tcPr>
            </w:tcPrChange>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E56816">
        <w:trPr>
          <w:jc w:val="center"/>
          <w:trPrChange w:id="51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15" w:author="Amit Popat" w:date="2022-07-11T10:41:00Z">
              <w:tcPr>
                <w:tcW w:w="2880" w:type="dxa"/>
                <w:tcBorders>
                  <w:top w:val="dotted" w:sz="4" w:space="0" w:color="auto"/>
                  <w:left w:val="nil"/>
                  <w:bottom w:val="dotted" w:sz="4" w:space="0" w:color="auto"/>
                  <w:right w:val="nil"/>
                </w:tcBorders>
                <w:shd w:val="clear" w:color="auto" w:fill="FFFFFF"/>
              </w:tcPr>
            </w:tcPrChange>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Change w:id="516" w:author="Amit Popat" w:date="2022-07-11T10:41:00Z">
              <w:tcPr>
                <w:tcW w:w="4320" w:type="dxa"/>
                <w:tcBorders>
                  <w:top w:val="dotted" w:sz="4" w:space="0" w:color="auto"/>
                  <w:left w:val="nil"/>
                  <w:bottom w:val="dotted" w:sz="4" w:space="0" w:color="auto"/>
                  <w:right w:val="nil"/>
                </w:tcBorders>
                <w:shd w:val="clear" w:color="auto" w:fill="FFFFFF"/>
              </w:tcPr>
            </w:tcPrChange>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Change w:id="517" w:author="Amit Popat" w:date="2022-07-11T10:41:00Z">
              <w:tcPr>
                <w:tcW w:w="864" w:type="dxa"/>
                <w:tcBorders>
                  <w:top w:val="dotted" w:sz="4" w:space="0" w:color="auto"/>
                  <w:left w:val="nil"/>
                  <w:bottom w:val="dotted" w:sz="4" w:space="0" w:color="auto"/>
                  <w:right w:val="nil"/>
                </w:tcBorders>
                <w:shd w:val="clear" w:color="auto" w:fill="FFFFFF"/>
              </w:tcPr>
            </w:tcPrChange>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18" w:author="Amit Popat" w:date="2022-07-11T10:41:00Z">
              <w:tcPr>
                <w:tcW w:w="1008" w:type="dxa"/>
                <w:tcBorders>
                  <w:top w:val="dotted" w:sz="4" w:space="0" w:color="auto"/>
                  <w:left w:val="nil"/>
                  <w:bottom w:val="dotted" w:sz="4" w:space="0" w:color="auto"/>
                  <w:right w:val="nil"/>
                </w:tcBorders>
                <w:shd w:val="clear" w:color="auto" w:fill="FFFFFF"/>
              </w:tcPr>
            </w:tcPrChange>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E56816">
        <w:trPr>
          <w:jc w:val="center"/>
          <w:trPrChange w:id="51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20" w:author="Amit Popat" w:date="2022-07-11T10:41:00Z">
              <w:tcPr>
                <w:tcW w:w="2880" w:type="dxa"/>
                <w:tcBorders>
                  <w:top w:val="dotted" w:sz="4" w:space="0" w:color="auto"/>
                  <w:left w:val="nil"/>
                  <w:bottom w:val="dotted" w:sz="4" w:space="0" w:color="auto"/>
                  <w:right w:val="nil"/>
                </w:tcBorders>
                <w:shd w:val="clear" w:color="auto" w:fill="FFFFFF"/>
              </w:tcPr>
            </w:tcPrChange>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Change w:id="521" w:author="Amit Popat" w:date="2022-07-11T10:41:00Z">
              <w:tcPr>
                <w:tcW w:w="4320" w:type="dxa"/>
                <w:tcBorders>
                  <w:top w:val="dotted" w:sz="4" w:space="0" w:color="auto"/>
                  <w:left w:val="nil"/>
                  <w:bottom w:val="dotted" w:sz="4" w:space="0" w:color="auto"/>
                  <w:right w:val="nil"/>
                </w:tcBorders>
                <w:shd w:val="clear" w:color="auto" w:fill="FFFFFF"/>
              </w:tcPr>
            </w:tcPrChange>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Change w:id="522" w:author="Amit Popat" w:date="2022-07-11T10:41:00Z">
              <w:tcPr>
                <w:tcW w:w="864" w:type="dxa"/>
                <w:tcBorders>
                  <w:top w:val="dotted" w:sz="4" w:space="0" w:color="auto"/>
                  <w:left w:val="nil"/>
                  <w:bottom w:val="dotted" w:sz="4" w:space="0" w:color="auto"/>
                  <w:right w:val="nil"/>
                </w:tcBorders>
                <w:shd w:val="clear" w:color="auto" w:fill="FFFFFF"/>
              </w:tcPr>
            </w:tcPrChange>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23" w:author="Amit Popat" w:date="2022-07-11T10:41:00Z">
              <w:tcPr>
                <w:tcW w:w="1008" w:type="dxa"/>
                <w:tcBorders>
                  <w:top w:val="dotted" w:sz="4" w:space="0" w:color="auto"/>
                  <w:left w:val="nil"/>
                  <w:bottom w:val="dotted" w:sz="4" w:space="0" w:color="auto"/>
                  <w:right w:val="nil"/>
                </w:tcBorders>
                <w:shd w:val="clear" w:color="auto" w:fill="FFFFFF"/>
              </w:tcPr>
            </w:tcPrChange>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E56816">
        <w:trPr>
          <w:jc w:val="center"/>
          <w:trPrChange w:id="52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25" w:author="Amit Popat" w:date="2022-07-11T10:41:00Z">
              <w:tcPr>
                <w:tcW w:w="2880" w:type="dxa"/>
                <w:tcBorders>
                  <w:top w:val="dotted" w:sz="4" w:space="0" w:color="auto"/>
                  <w:left w:val="nil"/>
                  <w:bottom w:val="dotted" w:sz="4" w:space="0" w:color="auto"/>
                  <w:right w:val="nil"/>
                </w:tcBorders>
                <w:shd w:val="clear" w:color="auto" w:fill="FFFFFF"/>
              </w:tcPr>
            </w:tcPrChange>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526" w:author="Amit Popat" w:date="2022-07-11T10:41:00Z">
              <w:tcPr>
                <w:tcW w:w="4320" w:type="dxa"/>
                <w:tcBorders>
                  <w:top w:val="dotted" w:sz="4" w:space="0" w:color="auto"/>
                  <w:left w:val="nil"/>
                  <w:bottom w:val="dotted" w:sz="4" w:space="0" w:color="auto"/>
                  <w:right w:val="nil"/>
                </w:tcBorders>
                <w:shd w:val="clear" w:color="auto" w:fill="FFFFFF"/>
              </w:tcPr>
            </w:tcPrChange>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527" w:author="Amit Popat" w:date="2022-07-11T10:41:00Z">
              <w:tcPr>
                <w:tcW w:w="864" w:type="dxa"/>
                <w:tcBorders>
                  <w:top w:val="dotted" w:sz="4" w:space="0" w:color="auto"/>
                  <w:left w:val="nil"/>
                  <w:bottom w:val="dotted" w:sz="4" w:space="0" w:color="auto"/>
                  <w:right w:val="nil"/>
                </w:tcBorders>
                <w:shd w:val="clear" w:color="auto" w:fill="FFFFFF"/>
              </w:tcPr>
            </w:tcPrChange>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28" w:author="Amit Popat" w:date="2022-07-11T10:41:00Z">
              <w:tcPr>
                <w:tcW w:w="1008" w:type="dxa"/>
                <w:tcBorders>
                  <w:top w:val="dotted" w:sz="4" w:space="0" w:color="auto"/>
                  <w:left w:val="nil"/>
                  <w:bottom w:val="dotted" w:sz="4" w:space="0" w:color="auto"/>
                  <w:right w:val="nil"/>
                </w:tcBorders>
                <w:shd w:val="clear" w:color="auto" w:fill="FFFFFF"/>
              </w:tcPr>
            </w:tcPrChange>
          </w:tcPr>
          <w:p w14:paraId="5DE049D0" w14:textId="77777777" w:rsidR="004C2D45" w:rsidRDefault="004C2D45">
            <w:pPr>
              <w:pStyle w:val="MsgTableBody"/>
              <w:jc w:val="center"/>
              <w:rPr>
                <w:noProof/>
                <w:lang w:val="fr-FR"/>
              </w:rPr>
            </w:pPr>
            <w:r>
              <w:rPr>
                <w:noProof/>
                <w:lang w:val="fr-FR"/>
              </w:rPr>
              <w:t>3</w:t>
            </w:r>
          </w:p>
        </w:tc>
      </w:tr>
      <w:tr w:rsidR="00E56816" w14:paraId="6FA8E566" w14:textId="77777777" w:rsidTr="00E56816">
        <w:tblPrEx>
          <w:tblCellMar>
            <w:left w:w="108" w:type="dxa"/>
            <w:right w:w="108" w:type="dxa"/>
          </w:tblCellMar>
          <w:tblLook w:val="04A0" w:firstRow="1" w:lastRow="0" w:firstColumn="1" w:lastColumn="0" w:noHBand="0" w:noVBand="1"/>
        </w:tblPrEx>
        <w:trPr>
          <w:jc w:val="center"/>
          <w:ins w:id="529" w:author="Amit Popat" w:date="2022-07-11T10:41:00Z"/>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Default="00E56816">
            <w:pPr>
              <w:pStyle w:val="MsgTableBody"/>
              <w:spacing w:line="256" w:lineRule="auto"/>
              <w:rPr>
                <w:ins w:id="530" w:author="Amit Popat" w:date="2022-07-11T10:41:00Z"/>
                <w:b/>
                <w:bCs/>
                <w:noProof/>
                <w:color w:val="FF0000"/>
              </w:rPr>
            </w:pPr>
            <w:ins w:id="531" w:author="Amit Popat" w:date="2022-07-11T10:4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Default="00E56816">
            <w:pPr>
              <w:pStyle w:val="MsgTableBody"/>
              <w:spacing w:line="256" w:lineRule="auto"/>
              <w:rPr>
                <w:ins w:id="532" w:author="Amit Popat" w:date="2022-07-11T10:41:00Z"/>
                <w:b/>
                <w:bCs/>
                <w:noProof/>
                <w:color w:val="FF0000"/>
              </w:rPr>
            </w:pPr>
            <w:ins w:id="533" w:author="Amit Popat" w:date="2022-07-11T10:4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EBF1F0E" w14:textId="77777777" w:rsidR="00E56816" w:rsidRDefault="00E56816">
            <w:pPr>
              <w:pStyle w:val="MsgTableBody"/>
              <w:spacing w:line="256" w:lineRule="auto"/>
              <w:jc w:val="center"/>
              <w:rPr>
                <w:ins w:id="534"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Default="00E56816">
            <w:pPr>
              <w:pStyle w:val="MsgTableBody"/>
              <w:spacing w:line="256" w:lineRule="auto"/>
              <w:jc w:val="center"/>
              <w:rPr>
                <w:ins w:id="535" w:author="Amit Popat" w:date="2022-07-11T10:41:00Z"/>
                <w:b/>
                <w:bCs/>
                <w:noProof/>
                <w:color w:val="FF0000"/>
              </w:rPr>
            </w:pPr>
            <w:ins w:id="536" w:author="Amit Popat" w:date="2022-07-11T10:41:00Z">
              <w:r>
                <w:rPr>
                  <w:b/>
                  <w:bCs/>
                  <w:noProof/>
                  <w:color w:val="FF0000"/>
                </w:rPr>
                <w:t>3</w:t>
              </w:r>
            </w:ins>
          </w:p>
        </w:tc>
      </w:tr>
      <w:tr w:rsidR="00E56816" w14:paraId="690CCEAE" w14:textId="77777777" w:rsidTr="00E56816">
        <w:tblPrEx>
          <w:tblCellMar>
            <w:left w:w="108" w:type="dxa"/>
            <w:right w:w="108" w:type="dxa"/>
          </w:tblCellMar>
          <w:tblLook w:val="04A0" w:firstRow="1" w:lastRow="0" w:firstColumn="1" w:lastColumn="0" w:noHBand="0" w:noVBand="1"/>
        </w:tblPrEx>
        <w:trPr>
          <w:jc w:val="center"/>
          <w:ins w:id="537" w:author="Amit Popat" w:date="2022-07-11T10:41:00Z"/>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Default="00E56816">
            <w:pPr>
              <w:pStyle w:val="MsgTableBody"/>
              <w:spacing w:line="256" w:lineRule="auto"/>
              <w:rPr>
                <w:ins w:id="538" w:author="Amit Popat" w:date="2022-07-11T10:41:00Z"/>
                <w:b/>
                <w:bCs/>
                <w:noProof/>
                <w:color w:val="FF0000"/>
              </w:rPr>
            </w:pPr>
            <w:ins w:id="539" w:author="Amit Popat" w:date="2022-07-11T10:4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Default="00E56816">
            <w:pPr>
              <w:pStyle w:val="MsgTableBody"/>
              <w:spacing w:line="256" w:lineRule="auto"/>
              <w:rPr>
                <w:ins w:id="540" w:author="Amit Popat" w:date="2022-07-11T10:41:00Z"/>
                <w:b/>
                <w:bCs/>
                <w:noProof/>
                <w:color w:val="FF0000"/>
              </w:rPr>
            </w:pPr>
            <w:ins w:id="541" w:author="Amit Popat" w:date="2022-07-11T10:4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1D0FB6" w14:textId="77777777" w:rsidR="00E56816" w:rsidRDefault="00E56816">
            <w:pPr>
              <w:pStyle w:val="MsgTableBody"/>
              <w:spacing w:line="256" w:lineRule="auto"/>
              <w:jc w:val="center"/>
              <w:rPr>
                <w:ins w:id="542"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Default="00E56816">
            <w:pPr>
              <w:pStyle w:val="MsgTableBody"/>
              <w:spacing w:line="256" w:lineRule="auto"/>
              <w:jc w:val="center"/>
              <w:rPr>
                <w:ins w:id="543" w:author="Amit Popat" w:date="2022-07-11T10:41:00Z"/>
                <w:b/>
                <w:bCs/>
                <w:noProof/>
                <w:color w:val="FF0000"/>
              </w:rPr>
            </w:pPr>
            <w:ins w:id="544" w:author="Amit Popat" w:date="2022-07-11T10:41:00Z">
              <w:r>
                <w:rPr>
                  <w:b/>
                  <w:bCs/>
                  <w:noProof/>
                  <w:color w:val="FF0000"/>
                </w:rPr>
                <w:t>3</w:t>
              </w:r>
            </w:ins>
          </w:p>
        </w:tc>
      </w:tr>
      <w:tr w:rsidR="00E56816" w14:paraId="15A6D93F" w14:textId="77777777" w:rsidTr="00E56816">
        <w:tblPrEx>
          <w:tblCellMar>
            <w:left w:w="108" w:type="dxa"/>
            <w:right w:w="108" w:type="dxa"/>
          </w:tblCellMar>
          <w:tblLook w:val="04A0" w:firstRow="1" w:lastRow="0" w:firstColumn="1" w:lastColumn="0" w:noHBand="0" w:noVBand="1"/>
        </w:tblPrEx>
        <w:trPr>
          <w:jc w:val="center"/>
          <w:ins w:id="545" w:author="Amit Popat" w:date="2022-07-11T10:41:00Z"/>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Default="00E56816">
            <w:pPr>
              <w:pStyle w:val="MsgTableBody"/>
              <w:spacing w:line="256" w:lineRule="auto"/>
              <w:rPr>
                <w:ins w:id="546" w:author="Amit Popat" w:date="2022-07-11T10:41:00Z"/>
                <w:b/>
                <w:bCs/>
                <w:noProof/>
                <w:color w:val="FF0000"/>
              </w:rPr>
            </w:pPr>
            <w:ins w:id="547" w:author="Amit Popat" w:date="2022-07-11T10:41: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52E40B" w14:textId="77777777" w:rsidR="00E56816" w:rsidRDefault="00E56816">
            <w:pPr>
              <w:pStyle w:val="MsgTableBody"/>
              <w:spacing w:line="256" w:lineRule="auto"/>
              <w:rPr>
                <w:ins w:id="548" w:author="Amit Popat" w:date="2022-07-11T10:41:00Z"/>
                <w:b/>
                <w:bCs/>
                <w:noProof/>
                <w:color w:val="FF0000"/>
              </w:rPr>
            </w:pPr>
            <w:ins w:id="549" w:author="Amit Popat" w:date="2022-07-11T10:4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8035449" w14:textId="77777777" w:rsidR="00E56816" w:rsidRDefault="00E56816">
            <w:pPr>
              <w:pStyle w:val="MsgTableBody"/>
              <w:spacing w:line="256" w:lineRule="auto"/>
              <w:jc w:val="center"/>
              <w:rPr>
                <w:ins w:id="550"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Default="00E56816">
            <w:pPr>
              <w:pStyle w:val="MsgTableBody"/>
              <w:spacing w:line="256" w:lineRule="auto"/>
              <w:jc w:val="center"/>
              <w:rPr>
                <w:ins w:id="551" w:author="Amit Popat" w:date="2022-07-11T10:41:00Z"/>
                <w:b/>
                <w:bCs/>
                <w:noProof/>
                <w:color w:val="FF0000"/>
              </w:rPr>
            </w:pPr>
            <w:ins w:id="552" w:author="Amit Popat" w:date="2022-07-11T10:41:00Z">
              <w:r>
                <w:rPr>
                  <w:b/>
                  <w:bCs/>
                  <w:noProof/>
                  <w:color w:val="FF0000"/>
                </w:rPr>
                <w:t>3</w:t>
              </w:r>
            </w:ins>
          </w:p>
        </w:tc>
      </w:tr>
      <w:tr w:rsidR="00B10100" w14:paraId="3EC54B4D" w14:textId="77777777" w:rsidTr="00E56816">
        <w:tblPrEx>
          <w:tblCellMar>
            <w:left w:w="108" w:type="dxa"/>
            <w:right w:w="108" w:type="dxa"/>
          </w:tblCellMar>
          <w:tblPrExChange w:id="553" w:author="Amit Popat" w:date="2022-07-11T10:41:00Z">
            <w:tblPrEx>
              <w:tblCellMar>
                <w:left w:w="108" w:type="dxa"/>
                <w:right w:w="108" w:type="dxa"/>
              </w:tblCellMar>
            </w:tblPrEx>
          </w:tblPrExChange>
        </w:tblPrEx>
        <w:trPr>
          <w:jc w:val="center"/>
          <w:trPrChange w:id="55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55" w:author="Amit Popat" w:date="2022-07-11T10:41:00Z">
              <w:tcPr>
                <w:tcW w:w="2880" w:type="dxa"/>
                <w:tcBorders>
                  <w:top w:val="dotted" w:sz="4" w:space="0" w:color="auto"/>
                  <w:left w:val="nil"/>
                  <w:bottom w:val="dotted" w:sz="4" w:space="0" w:color="auto"/>
                  <w:right w:val="nil"/>
                </w:tcBorders>
                <w:shd w:val="clear" w:color="auto" w:fill="FFFFFF"/>
              </w:tcPr>
            </w:tcPrChange>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56" w:author="Amit Popat" w:date="2022-07-11T10:41:00Z">
              <w:tcPr>
                <w:tcW w:w="4320" w:type="dxa"/>
                <w:tcBorders>
                  <w:top w:val="dotted" w:sz="4" w:space="0" w:color="auto"/>
                  <w:left w:val="nil"/>
                  <w:bottom w:val="dotted" w:sz="4" w:space="0" w:color="auto"/>
                  <w:right w:val="nil"/>
                </w:tcBorders>
                <w:shd w:val="clear" w:color="auto" w:fill="FFFFFF"/>
              </w:tcPr>
            </w:tcPrChange>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557" w:author="Amit Popat" w:date="2022-07-11T10:41:00Z">
              <w:tcPr>
                <w:tcW w:w="864" w:type="dxa"/>
                <w:tcBorders>
                  <w:top w:val="dotted" w:sz="4" w:space="0" w:color="auto"/>
                  <w:left w:val="nil"/>
                  <w:bottom w:val="dotted" w:sz="4" w:space="0" w:color="auto"/>
                  <w:right w:val="nil"/>
                </w:tcBorders>
                <w:shd w:val="clear" w:color="auto" w:fill="FFFFFF"/>
              </w:tcPr>
            </w:tcPrChange>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8" w:author="Amit Popat" w:date="2022-07-11T10:41:00Z">
              <w:tcPr>
                <w:tcW w:w="1008" w:type="dxa"/>
                <w:tcBorders>
                  <w:top w:val="dotted" w:sz="4" w:space="0" w:color="auto"/>
                  <w:left w:val="nil"/>
                  <w:bottom w:val="dotted" w:sz="4" w:space="0" w:color="auto"/>
                  <w:right w:val="nil"/>
                </w:tcBorders>
                <w:shd w:val="clear" w:color="auto" w:fill="FFFFFF"/>
              </w:tcPr>
            </w:tcPrChange>
          </w:tcPr>
          <w:p w14:paraId="2078363B" w14:textId="77777777" w:rsidR="00B10100" w:rsidRDefault="00B10100" w:rsidP="000D1289">
            <w:pPr>
              <w:pStyle w:val="MsgTableBody"/>
              <w:jc w:val="center"/>
              <w:rPr>
                <w:noProof/>
              </w:rPr>
            </w:pPr>
          </w:p>
        </w:tc>
      </w:tr>
      <w:tr w:rsidR="00B10100" w14:paraId="0AA8C6A4" w14:textId="77777777" w:rsidTr="00E56816">
        <w:tblPrEx>
          <w:tblCellMar>
            <w:left w:w="108" w:type="dxa"/>
            <w:right w:w="108" w:type="dxa"/>
          </w:tblCellMar>
          <w:tblPrExChange w:id="559" w:author="Amit Popat" w:date="2022-07-11T10:41:00Z">
            <w:tblPrEx>
              <w:tblCellMar>
                <w:left w:w="108" w:type="dxa"/>
                <w:right w:w="108" w:type="dxa"/>
              </w:tblCellMar>
            </w:tblPrEx>
          </w:tblPrExChange>
        </w:tblPrEx>
        <w:trPr>
          <w:jc w:val="center"/>
          <w:trPrChange w:id="560"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61" w:author="Amit Popat" w:date="2022-07-11T10:41:00Z">
              <w:tcPr>
                <w:tcW w:w="2880" w:type="dxa"/>
                <w:tcBorders>
                  <w:top w:val="dotted" w:sz="4" w:space="0" w:color="auto"/>
                  <w:left w:val="nil"/>
                  <w:bottom w:val="dotted" w:sz="4" w:space="0" w:color="auto"/>
                  <w:right w:val="nil"/>
                </w:tcBorders>
                <w:shd w:val="clear" w:color="auto" w:fill="FFFFFF"/>
              </w:tcPr>
            </w:tcPrChange>
          </w:tcPr>
          <w:p w14:paraId="31E6A8F5"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62" w:author="Amit Popat" w:date="2022-07-11T10:41:00Z">
              <w:tcPr>
                <w:tcW w:w="4320" w:type="dxa"/>
                <w:tcBorders>
                  <w:top w:val="dotted" w:sz="4" w:space="0" w:color="auto"/>
                  <w:left w:val="nil"/>
                  <w:bottom w:val="dotted" w:sz="4" w:space="0" w:color="auto"/>
                  <w:right w:val="nil"/>
                </w:tcBorders>
                <w:shd w:val="clear" w:color="auto" w:fill="FFFFFF"/>
              </w:tcPr>
            </w:tcPrChange>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563" w:author="Amit Popat" w:date="2022-07-11T10:41:00Z">
              <w:tcPr>
                <w:tcW w:w="864" w:type="dxa"/>
                <w:tcBorders>
                  <w:top w:val="dotted" w:sz="4" w:space="0" w:color="auto"/>
                  <w:left w:val="nil"/>
                  <w:bottom w:val="dotted" w:sz="4" w:space="0" w:color="auto"/>
                  <w:right w:val="nil"/>
                </w:tcBorders>
                <w:shd w:val="clear" w:color="auto" w:fill="FFFFFF"/>
              </w:tcPr>
            </w:tcPrChange>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4" w:author="Amit Popat" w:date="2022-07-11T10:41:00Z">
              <w:tcPr>
                <w:tcW w:w="1008" w:type="dxa"/>
                <w:tcBorders>
                  <w:top w:val="dotted" w:sz="4" w:space="0" w:color="auto"/>
                  <w:left w:val="nil"/>
                  <w:bottom w:val="dotted" w:sz="4" w:space="0" w:color="auto"/>
                  <w:right w:val="nil"/>
                </w:tcBorders>
                <w:shd w:val="clear" w:color="auto" w:fill="FFFFFF"/>
              </w:tcPr>
            </w:tcPrChange>
          </w:tcPr>
          <w:p w14:paraId="7EC29A5C" w14:textId="77777777" w:rsidR="00B10100" w:rsidRDefault="00B10100" w:rsidP="000D1289">
            <w:pPr>
              <w:pStyle w:val="MsgTableBody"/>
              <w:jc w:val="center"/>
              <w:rPr>
                <w:noProof/>
              </w:rPr>
            </w:pPr>
            <w:r>
              <w:rPr>
                <w:noProof/>
              </w:rPr>
              <w:t>11</w:t>
            </w:r>
          </w:p>
        </w:tc>
      </w:tr>
      <w:tr w:rsidR="00B10100" w14:paraId="6C15421D" w14:textId="77777777" w:rsidTr="00E56816">
        <w:tblPrEx>
          <w:tblCellMar>
            <w:left w:w="108" w:type="dxa"/>
            <w:right w:w="108" w:type="dxa"/>
          </w:tblCellMar>
          <w:tblPrExChange w:id="565" w:author="Amit Popat" w:date="2022-07-11T10:41:00Z">
            <w:tblPrEx>
              <w:tblCellMar>
                <w:left w:w="108" w:type="dxa"/>
                <w:right w:w="108" w:type="dxa"/>
              </w:tblCellMar>
            </w:tblPrEx>
          </w:tblPrExChange>
        </w:tblPrEx>
        <w:trPr>
          <w:jc w:val="center"/>
          <w:trPrChange w:id="56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67" w:author="Amit Popat" w:date="2022-07-11T10:41:00Z">
              <w:tcPr>
                <w:tcW w:w="2880" w:type="dxa"/>
                <w:tcBorders>
                  <w:top w:val="dotted" w:sz="4" w:space="0" w:color="auto"/>
                  <w:left w:val="nil"/>
                  <w:bottom w:val="dotted" w:sz="4" w:space="0" w:color="auto"/>
                  <w:right w:val="nil"/>
                </w:tcBorders>
                <w:shd w:val="clear" w:color="auto" w:fill="FFFFFF"/>
              </w:tcPr>
            </w:tcPrChange>
          </w:tcPr>
          <w:p w14:paraId="07D947F1"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68" w:author="Amit Popat" w:date="2022-07-11T10:41:00Z">
              <w:tcPr>
                <w:tcW w:w="4320" w:type="dxa"/>
                <w:tcBorders>
                  <w:top w:val="dotted" w:sz="4" w:space="0" w:color="auto"/>
                  <w:left w:val="nil"/>
                  <w:bottom w:val="dotted" w:sz="4" w:space="0" w:color="auto"/>
                  <w:right w:val="nil"/>
                </w:tcBorders>
                <w:shd w:val="clear" w:color="auto" w:fill="FFFFFF"/>
              </w:tcPr>
            </w:tcPrChange>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569" w:author="Amit Popat" w:date="2022-07-11T10:41:00Z">
              <w:tcPr>
                <w:tcW w:w="864" w:type="dxa"/>
                <w:tcBorders>
                  <w:top w:val="dotted" w:sz="4" w:space="0" w:color="auto"/>
                  <w:left w:val="nil"/>
                  <w:bottom w:val="dotted" w:sz="4" w:space="0" w:color="auto"/>
                  <w:right w:val="nil"/>
                </w:tcBorders>
                <w:shd w:val="clear" w:color="auto" w:fill="FFFFFF"/>
              </w:tcPr>
            </w:tcPrChange>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0" w:author="Amit Popat" w:date="2022-07-11T10:41:00Z">
              <w:tcPr>
                <w:tcW w:w="1008" w:type="dxa"/>
                <w:tcBorders>
                  <w:top w:val="dotted" w:sz="4" w:space="0" w:color="auto"/>
                  <w:left w:val="nil"/>
                  <w:bottom w:val="dotted" w:sz="4" w:space="0" w:color="auto"/>
                  <w:right w:val="nil"/>
                </w:tcBorders>
                <w:shd w:val="clear" w:color="auto" w:fill="FFFFFF"/>
              </w:tcPr>
            </w:tcPrChange>
          </w:tcPr>
          <w:p w14:paraId="508727F8" w14:textId="77777777" w:rsidR="00B10100" w:rsidRDefault="00B10100" w:rsidP="000D1289">
            <w:pPr>
              <w:pStyle w:val="MsgTableBody"/>
              <w:jc w:val="center"/>
              <w:rPr>
                <w:noProof/>
              </w:rPr>
            </w:pPr>
            <w:r>
              <w:rPr>
                <w:noProof/>
              </w:rPr>
              <w:t>11</w:t>
            </w:r>
          </w:p>
        </w:tc>
      </w:tr>
      <w:tr w:rsidR="00B10100" w14:paraId="7DBD74B8" w14:textId="77777777" w:rsidTr="00E56816">
        <w:tblPrEx>
          <w:tblCellMar>
            <w:left w:w="108" w:type="dxa"/>
            <w:right w:w="108" w:type="dxa"/>
          </w:tblCellMar>
          <w:tblPrExChange w:id="571" w:author="Amit Popat" w:date="2022-07-11T10:41:00Z">
            <w:tblPrEx>
              <w:tblCellMar>
                <w:left w:w="108" w:type="dxa"/>
                <w:right w:w="108" w:type="dxa"/>
              </w:tblCellMar>
            </w:tblPrEx>
          </w:tblPrExChange>
        </w:tblPrEx>
        <w:trPr>
          <w:jc w:val="center"/>
          <w:trPrChange w:id="5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73" w:author="Amit Popat" w:date="2022-07-11T10:41:00Z">
              <w:tcPr>
                <w:tcW w:w="2880" w:type="dxa"/>
                <w:tcBorders>
                  <w:top w:val="dotted" w:sz="4" w:space="0" w:color="auto"/>
                  <w:left w:val="nil"/>
                  <w:bottom w:val="dotted" w:sz="4" w:space="0" w:color="auto"/>
                  <w:right w:val="nil"/>
                </w:tcBorders>
                <w:shd w:val="clear" w:color="auto" w:fill="FFFFFF"/>
              </w:tcPr>
            </w:tcPrChange>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74" w:author="Amit Popat" w:date="2022-07-11T10:41:00Z">
              <w:tcPr>
                <w:tcW w:w="4320" w:type="dxa"/>
                <w:tcBorders>
                  <w:top w:val="dotted" w:sz="4" w:space="0" w:color="auto"/>
                  <w:left w:val="nil"/>
                  <w:bottom w:val="dotted" w:sz="4" w:space="0" w:color="auto"/>
                  <w:right w:val="nil"/>
                </w:tcBorders>
                <w:shd w:val="clear" w:color="auto" w:fill="FFFFFF"/>
              </w:tcPr>
            </w:tcPrChange>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575" w:author="Amit Popat" w:date="2022-07-11T10:41:00Z">
              <w:tcPr>
                <w:tcW w:w="864" w:type="dxa"/>
                <w:tcBorders>
                  <w:top w:val="dotted" w:sz="4" w:space="0" w:color="auto"/>
                  <w:left w:val="nil"/>
                  <w:bottom w:val="dotted" w:sz="4" w:space="0" w:color="auto"/>
                  <w:right w:val="nil"/>
                </w:tcBorders>
                <w:shd w:val="clear" w:color="auto" w:fill="FFFFFF"/>
              </w:tcPr>
            </w:tcPrChange>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6" w:author="Amit Popat" w:date="2022-07-11T10:41:00Z">
              <w:tcPr>
                <w:tcW w:w="1008" w:type="dxa"/>
                <w:tcBorders>
                  <w:top w:val="dotted" w:sz="4" w:space="0" w:color="auto"/>
                  <w:left w:val="nil"/>
                  <w:bottom w:val="dotted" w:sz="4" w:space="0" w:color="auto"/>
                  <w:right w:val="nil"/>
                </w:tcBorders>
                <w:shd w:val="clear" w:color="auto" w:fill="FFFFFF"/>
              </w:tcPr>
            </w:tcPrChange>
          </w:tcPr>
          <w:p w14:paraId="1E45FB11" w14:textId="77777777" w:rsidR="00B10100" w:rsidRDefault="00B10100" w:rsidP="000D1289">
            <w:pPr>
              <w:pStyle w:val="MsgTableBody"/>
              <w:jc w:val="center"/>
              <w:rPr>
                <w:noProof/>
              </w:rPr>
            </w:pPr>
          </w:p>
        </w:tc>
      </w:tr>
      <w:tr w:rsidR="004C2D45" w:rsidRPr="004C2D45" w14:paraId="6B27853B" w14:textId="77777777" w:rsidTr="00E56816">
        <w:trPr>
          <w:jc w:val="center"/>
          <w:trPrChange w:id="5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78" w:author="Amit Popat" w:date="2022-07-11T10:41:00Z">
              <w:tcPr>
                <w:tcW w:w="2880" w:type="dxa"/>
                <w:tcBorders>
                  <w:top w:val="dotted" w:sz="4" w:space="0" w:color="auto"/>
                  <w:left w:val="nil"/>
                  <w:bottom w:val="dotted" w:sz="4" w:space="0" w:color="auto"/>
                  <w:right w:val="nil"/>
                </w:tcBorders>
                <w:shd w:val="clear" w:color="auto" w:fill="FFFFFF"/>
              </w:tcPr>
            </w:tcPrChange>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Change w:id="579" w:author="Amit Popat" w:date="2022-07-11T10:41:00Z">
              <w:tcPr>
                <w:tcW w:w="4320" w:type="dxa"/>
                <w:tcBorders>
                  <w:top w:val="dotted" w:sz="4" w:space="0" w:color="auto"/>
                  <w:left w:val="nil"/>
                  <w:bottom w:val="dotted" w:sz="4" w:space="0" w:color="auto"/>
                  <w:right w:val="nil"/>
                </w:tcBorders>
                <w:shd w:val="clear" w:color="auto" w:fill="FFFFFF"/>
              </w:tcPr>
            </w:tcPrChange>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Change w:id="580" w:author="Amit Popat" w:date="2022-07-11T10:41:00Z">
              <w:tcPr>
                <w:tcW w:w="864" w:type="dxa"/>
                <w:tcBorders>
                  <w:top w:val="dotted" w:sz="4" w:space="0" w:color="auto"/>
                  <w:left w:val="nil"/>
                  <w:bottom w:val="dotted" w:sz="4" w:space="0" w:color="auto"/>
                  <w:right w:val="nil"/>
                </w:tcBorders>
                <w:shd w:val="clear" w:color="auto" w:fill="FFFFFF"/>
              </w:tcPr>
            </w:tcPrChange>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81" w:author="Amit Popat" w:date="2022-07-11T10:41:00Z">
              <w:tcPr>
                <w:tcW w:w="1008" w:type="dxa"/>
                <w:tcBorders>
                  <w:top w:val="dotted" w:sz="4" w:space="0" w:color="auto"/>
                  <w:left w:val="nil"/>
                  <w:bottom w:val="dotted" w:sz="4" w:space="0" w:color="auto"/>
                  <w:right w:val="nil"/>
                </w:tcBorders>
                <w:shd w:val="clear" w:color="auto" w:fill="FFFFFF"/>
              </w:tcPr>
            </w:tcPrChange>
          </w:tcPr>
          <w:p w14:paraId="570B64D1" w14:textId="77777777" w:rsidR="004C2D45" w:rsidRDefault="004C2D45">
            <w:pPr>
              <w:pStyle w:val="MsgTableBody"/>
              <w:jc w:val="center"/>
              <w:rPr>
                <w:noProof/>
                <w:lang w:val="fr-FR"/>
              </w:rPr>
            </w:pPr>
          </w:p>
        </w:tc>
      </w:tr>
      <w:tr w:rsidR="004C2D45" w:rsidRPr="004C2D45" w14:paraId="566E91D4" w14:textId="77777777" w:rsidTr="00E56816">
        <w:trPr>
          <w:jc w:val="center"/>
          <w:trPrChange w:id="5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83" w:author="Amit Popat" w:date="2022-07-11T10:41:00Z">
              <w:tcPr>
                <w:tcW w:w="2880" w:type="dxa"/>
                <w:tcBorders>
                  <w:top w:val="dotted" w:sz="4" w:space="0" w:color="auto"/>
                  <w:left w:val="nil"/>
                  <w:bottom w:val="dotted" w:sz="4" w:space="0" w:color="auto"/>
                  <w:right w:val="nil"/>
                </w:tcBorders>
                <w:shd w:val="clear" w:color="auto" w:fill="FFFFFF"/>
              </w:tcPr>
            </w:tcPrChange>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Change w:id="584" w:author="Amit Popat" w:date="2022-07-11T10:41:00Z">
              <w:tcPr>
                <w:tcW w:w="4320" w:type="dxa"/>
                <w:tcBorders>
                  <w:top w:val="dotted" w:sz="4" w:space="0" w:color="auto"/>
                  <w:left w:val="nil"/>
                  <w:bottom w:val="dotted" w:sz="4" w:space="0" w:color="auto"/>
                  <w:right w:val="nil"/>
                </w:tcBorders>
                <w:shd w:val="clear" w:color="auto" w:fill="FFFFFF"/>
              </w:tcPr>
            </w:tcPrChange>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585" w:author="Amit Popat" w:date="2022-07-11T10:41:00Z">
              <w:tcPr>
                <w:tcW w:w="864" w:type="dxa"/>
                <w:tcBorders>
                  <w:top w:val="dotted" w:sz="4" w:space="0" w:color="auto"/>
                  <w:left w:val="nil"/>
                  <w:bottom w:val="dotted" w:sz="4" w:space="0" w:color="auto"/>
                  <w:right w:val="nil"/>
                </w:tcBorders>
                <w:shd w:val="clear" w:color="auto" w:fill="FFFFFF"/>
              </w:tcPr>
            </w:tcPrChange>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86" w:author="Amit Popat" w:date="2022-07-11T10:41:00Z">
              <w:tcPr>
                <w:tcW w:w="1008" w:type="dxa"/>
                <w:tcBorders>
                  <w:top w:val="dotted" w:sz="4" w:space="0" w:color="auto"/>
                  <w:left w:val="nil"/>
                  <w:bottom w:val="dotted" w:sz="4" w:space="0" w:color="auto"/>
                  <w:right w:val="nil"/>
                </w:tcBorders>
                <w:shd w:val="clear" w:color="auto" w:fill="FFFFFF"/>
              </w:tcPr>
            </w:tcPrChange>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E56816">
        <w:trPr>
          <w:jc w:val="center"/>
          <w:trPrChange w:id="5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88" w:author="Amit Popat" w:date="2022-07-11T10:41:00Z">
              <w:tcPr>
                <w:tcW w:w="2880" w:type="dxa"/>
                <w:tcBorders>
                  <w:top w:val="dotted" w:sz="4" w:space="0" w:color="auto"/>
                  <w:left w:val="nil"/>
                  <w:bottom w:val="dotted" w:sz="4" w:space="0" w:color="auto"/>
                  <w:right w:val="nil"/>
                </w:tcBorders>
                <w:shd w:val="clear" w:color="auto" w:fill="FFFFFF"/>
              </w:tcPr>
            </w:tcPrChange>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589" w:author="Amit Popat" w:date="2022-07-11T10:41:00Z">
              <w:tcPr>
                <w:tcW w:w="4320" w:type="dxa"/>
                <w:tcBorders>
                  <w:top w:val="dotted" w:sz="4" w:space="0" w:color="auto"/>
                  <w:left w:val="nil"/>
                  <w:bottom w:val="dotted" w:sz="4" w:space="0" w:color="auto"/>
                  <w:right w:val="nil"/>
                </w:tcBorders>
                <w:shd w:val="clear" w:color="auto" w:fill="FFFFFF"/>
              </w:tcPr>
            </w:tcPrChange>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590" w:author="Amit Popat" w:date="2022-07-11T10:41:00Z">
              <w:tcPr>
                <w:tcW w:w="864" w:type="dxa"/>
                <w:tcBorders>
                  <w:top w:val="dotted" w:sz="4" w:space="0" w:color="auto"/>
                  <w:left w:val="nil"/>
                  <w:bottom w:val="dotted" w:sz="4" w:space="0" w:color="auto"/>
                  <w:right w:val="nil"/>
                </w:tcBorders>
                <w:shd w:val="clear" w:color="auto" w:fill="FFFFFF"/>
              </w:tcPr>
            </w:tcPrChange>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91" w:author="Amit Popat" w:date="2022-07-11T10:41:00Z">
              <w:tcPr>
                <w:tcW w:w="1008" w:type="dxa"/>
                <w:tcBorders>
                  <w:top w:val="dotted" w:sz="4" w:space="0" w:color="auto"/>
                  <w:left w:val="nil"/>
                  <w:bottom w:val="dotted" w:sz="4" w:space="0" w:color="auto"/>
                  <w:right w:val="nil"/>
                </w:tcBorders>
                <w:shd w:val="clear" w:color="auto" w:fill="FFFFFF"/>
              </w:tcPr>
            </w:tcPrChange>
          </w:tcPr>
          <w:p w14:paraId="6D72D2BF" w14:textId="77777777" w:rsidR="004C2D45" w:rsidRDefault="004C2D45">
            <w:pPr>
              <w:pStyle w:val="MsgTableBody"/>
              <w:jc w:val="center"/>
              <w:rPr>
                <w:noProof/>
              </w:rPr>
            </w:pPr>
            <w:r>
              <w:rPr>
                <w:noProof/>
              </w:rPr>
              <w:t>3</w:t>
            </w:r>
          </w:p>
        </w:tc>
      </w:tr>
      <w:tr w:rsidR="004C2D45" w:rsidRPr="004C2D45" w14:paraId="581ED782" w14:textId="77777777" w:rsidTr="00E56816">
        <w:trPr>
          <w:jc w:val="center"/>
          <w:trPrChange w:id="5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93" w:author="Amit Popat" w:date="2022-07-11T10:41:00Z">
              <w:tcPr>
                <w:tcW w:w="2880" w:type="dxa"/>
                <w:tcBorders>
                  <w:top w:val="dotted" w:sz="4" w:space="0" w:color="auto"/>
                  <w:left w:val="nil"/>
                  <w:bottom w:val="dotted" w:sz="4" w:space="0" w:color="auto"/>
                  <w:right w:val="nil"/>
                </w:tcBorders>
                <w:shd w:val="clear" w:color="auto" w:fill="FFFFFF"/>
              </w:tcPr>
            </w:tcPrChange>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94" w:author="Amit Popat" w:date="2022-07-11T10:41:00Z">
              <w:tcPr>
                <w:tcW w:w="4320" w:type="dxa"/>
                <w:tcBorders>
                  <w:top w:val="dotted" w:sz="4" w:space="0" w:color="auto"/>
                  <w:left w:val="nil"/>
                  <w:bottom w:val="dotted" w:sz="4" w:space="0" w:color="auto"/>
                  <w:right w:val="nil"/>
                </w:tcBorders>
                <w:shd w:val="clear" w:color="auto" w:fill="FFFFFF"/>
              </w:tcPr>
            </w:tcPrChange>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595" w:author="Amit Popat" w:date="2022-07-11T10:41:00Z">
              <w:tcPr>
                <w:tcW w:w="864" w:type="dxa"/>
                <w:tcBorders>
                  <w:top w:val="dotted" w:sz="4" w:space="0" w:color="auto"/>
                  <w:left w:val="nil"/>
                  <w:bottom w:val="dotted" w:sz="4" w:space="0" w:color="auto"/>
                  <w:right w:val="nil"/>
                </w:tcBorders>
                <w:shd w:val="clear" w:color="auto" w:fill="FFFFFF"/>
              </w:tcPr>
            </w:tcPrChange>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6" w:author="Amit Popat" w:date="2022-07-11T10:41:00Z">
              <w:tcPr>
                <w:tcW w:w="1008" w:type="dxa"/>
                <w:tcBorders>
                  <w:top w:val="dotted" w:sz="4" w:space="0" w:color="auto"/>
                  <w:left w:val="nil"/>
                  <w:bottom w:val="dotted" w:sz="4" w:space="0" w:color="auto"/>
                  <w:right w:val="nil"/>
                </w:tcBorders>
                <w:shd w:val="clear" w:color="auto" w:fill="FFFFFF"/>
              </w:tcPr>
            </w:tcPrChange>
          </w:tcPr>
          <w:p w14:paraId="32BEADD0" w14:textId="77777777" w:rsidR="004C2D45" w:rsidRDefault="004C2D45">
            <w:pPr>
              <w:pStyle w:val="MsgTableBody"/>
              <w:jc w:val="center"/>
              <w:rPr>
                <w:noProof/>
              </w:rPr>
            </w:pPr>
          </w:p>
        </w:tc>
      </w:tr>
      <w:tr w:rsidR="004C2D45" w:rsidRPr="004C2D45" w14:paraId="698572F7" w14:textId="77777777" w:rsidTr="00E56816">
        <w:trPr>
          <w:jc w:val="center"/>
          <w:trPrChange w:id="5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98" w:author="Amit Popat" w:date="2022-07-11T10:41:00Z">
              <w:tcPr>
                <w:tcW w:w="2880" w:type="dxa"/>
                <w:tcBorders>
                  <w:top w:val="dotted" w:sz="4" w:space="0" w:color="auto"/>
                  <w:left w:val="nil"/>
                  <w:bottom w:val="dotted" w:sz="4" w:space="0" w:color="auto"/>
                  <w:right w:val="nil"/>
                </w:tcBorders>
                <w:shd w:val="clear" w:color="auto" w:fill="FFFFFF"/>
              </w:tcPr>
            </w:tcPrChange>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99" w:author="Amit Popat" w:date="2022-07-11T10:41:00Z">
              <w:tcPr>
                <w:tcW w:w="4320" w:type="dxa"/>
                <w:tcBorders>
                  <w:top w:val="dotted" w:sz="4" w:space="0" w:color="auto"/>
                  <w:left w:val="nil"/>
                  <w:bottom w:val="dotted" w:sz="4" w:space="0" w:color="auto"/>
                  <w:right w:val="nil"/>
                </w:tcBorders>
                <w:shd w:val="clear" w:color="auto" w:fill="FFFFFF"/>
              </w:tcPr>
            </w:tcPrChange>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600" w:author="Amit Popat" w:date="2022-07-11T10:41:00Z">
              <w:tcPr>
                <w:tcW w:w="864" w:type="dxa"/>
                <w:tcBorders>
                  <w:top w:val="dotted" w:sz="4" w:space="0" w:color="auto"/>
                  <w:left w:val="nil"/>
                  <w:bottom w:val="dotted" w:sz="4" w:space="0" w:color="auto"/>
                  <w:right w:val="nil"/>
                </w:tcBorders>
                <w:shd w:val="clear" w:color="auto" w:fill="FFFFFF"/>
              </w:tcPr>
            </w:tcPrChange>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1" w:author="Amit Popat" w:date="2022-07-11T10:41:00Z">
              <w:tcPr>
                <w:tcW w:w="1008" w:type="dxa"/>
                <w:tcBorders>
                  <w:top w:val="dotted" w:sz="4" w:space="0" w:color="auto"/>
                  <w:left w:val="nil"/>
                  <w:bottom w:val="dotted" w:sz="4" w:space="0" w:color="auto"/>
                  <w:right w:val="nil"/>
                </w:tcBorders>
                <w:shd w:val="clear" w:color="auto" w:fill="FFFFFF"/>
              </w:tcPr>
            </w:tcPrChange>
          </w:tcPr>
          <w:p w14:paraId="4395EBD7" w14:textId="77777777" w:rsidR="004C2D45" w:rsidRDefault="004C2D45">
            <w:pPr>
              <w:pStyle w:val="MsgTableBody"/>
              <w:jc w:val="center"/>
              <w:rPr>
                <w:noProof/>
              </w:rPr>
            </w:pPr>
          </w:p>
        </w:tc>
      </w:tr>
      <w:tr w:rsidR="004C2D45" w:rsidRPr="004C2D45" w14:paraId="661C4BAA" w14:textId="77777777" w:rsidTr="00E56816">
        <w:trPr>
          <w:jc w:val="center"/>
          <w:trPrChange w:id="6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03" w:author="Amit Popat" w:date="2022-07-11T10:41:00Z">
              <w:tcPr>
                <w:tcW w:w="2880" w:type="dxa"/>
                <w:tcBorders>
                  <w:top w:val="dotted" w:sz="4" w:space="0" w:color="auto"/>
                  <w:left w:val="nil"/>
                  <w:bottom w:val="dotted" w:sz="4" w:space="0" w:color="auto"/>
                  <w:right w:val="nil"/>
                </w:tcBorders>
                <w:shd w:val="clear" w:color="auto" w:fill="FFFFFF"/>
              </w:tcPr>
            </w:tcPrChange>
          </w:tcPr>
          <w:p w14:paraId="3F986218"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04" w:author="Amit Popat" w:date="2022-07-11T10:41:00Z">
              <w:tcPr>
                <w:tcW w:w="4320" w:type="dxa"/>
                <w:tcBorders>
                  <w:top w:val="dotted" w:sz="4" w:space="0" w:color="auto"/>
                  <w:left w:val="nil"/>
                  <w:bottom w:val="dotted" w:sz="4" w:space="0" w:color="auto"/>
                  <w:right w:val="nil"/>
                </w:tcBorders>
                <w:shd w:val="clear" w:color="auto" w:fill="FFFFFF"/>
              </w:tcPr>
            </w:tcPrChange>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605" w:author="Amit Popat" w:date="2022-07-11T10:41:00Z">
              <w:tcPr>
                <w:tcW w:w="864" w:type="dxa"/>
                <w:tcBorders>
                  <w:top w:val="dotted" w:sz="4" w:space="0" w:color="auto"/>
                  <w:left w:val="nil"/>
                  <w:bottom w:val="dotted" w:sz="4" w:space="0" w:color="auto"/>
                  <w:right w:val="nil"/>
                </w:tcBorders>
                <w:shd w:val="clear" w:color="auto" w:fill="FFFFFF"/>
              </w:tcPr>
            </w:tcPrChange>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6" w:author="Amit Popat" w:date="2022-07-11T10:41:00Z">
              <w:tcPr>
                <w:tcW w:w="1008" w:type="dxa"/>
                <w:tcBorders>
                  <w:top w:val="dotted" w:sz="4" w:space="0" w:color="auto"/>
                  <w:left w:val="nil"/>
                  <w:bottom w:val="dotted" w:sz="4" w:space="0" w:color="auto"/>
                  <w:right w:val="nil"/>
                </w:tcBorders>
                <w:shd w:val="clear" w:color="auto" w:fill="FFFFFF"/>
              </w:tcPr>
            </w:tcPrChange>
          </w:tcPr>
          <w:p w14:paraId="70ED993A" w14:textId="77777777" w:rsidR="004C2D45" w:rsidRDefault="004C2D45">
            <w:pPr>
              <w:pStyle w:val="MsgTableBody"/>
              <w:jc w:val="center"/>
              <w:rPr>
                <w:noProof/>
              </w:rPr>
            </w:pPr>
            <w:r>
              <w:rPr>
                <w:noProof/>
              </w:rPr>
              <w:t>12</w:t>
            </w:r>
          </w:p>
        </w:tc>
      </w:tr>
      <w:tr w:rsidR="004C2D45" w:rsidRPr="004C2D45" w14:paraId="161C1472" w14:textId="77777777" w:rsidTr="00E56816">
        <w:trPr>
          <w:jc w:val="center"/>
          <w:trPrChange w:id="6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08" w:author="Amit Popat" w:date="2022-07-11T10:41:00Z">
              <w:tcPr>
                <w:tcW w:w="2880" w:type="dxa"/>
                <w:tcBorders>
                  <w:top w:val="dotted" w:sz="4" w:space="0" w:color="auto"/>
                  <w:left w:val="nil"/>
                  <w:bottom w:val="dotted" w:sz="4" w:space="0" w:color="auto"/>
                  <w:right w:val="nil"/>
                </w:tcBorders>
                <w:shd w:val="clear" w:color="auto" w:fill="FFFFFF"/>
              </w:tcPr>
            </w:tcPrChange>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609" w:author="Amit Popat" w:date="2022-07-11T10:41:00Z">
              <w:tcPr>
                <w:tcW w:w="4320" w:type="dxa"/>
                <w:tcBorders>
                  <w:top w:val="dotted" w:sz="4" w:space="0" w:color="auto"/>
                  <w:left w:val="nil"/>
                  <w:bottom w:val="dotted" w:sz="4" w:space="0" w:color="auto"/>
                  <w:right w:val="nil"/>
                </w:tcBorders>
                <w:shd w:val="clear" w:color="auto" w:fill="FFFFFF"/>
              </w:tcPr>
            </w:tcPrChange>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610" w:author="Amit Popat" w:date="2022-07-11T10:41:00Z">
              <w:tcPr>
                <w:tcW w:w="864" w:type="dxa"/>
                <w:tcBorders>
                  <w:top w:val="dotted" w:sz="4" w:space="0" w:color="auto"/>
                  <w:left w:val="nil"/>
                  <w:bottom w:val="dotted" w:sz="4" w:space="0" w:color="auto"/>
                  <w:right w:val="nil"/>
                </w:tcBorders>
                <w:shd w:val="clear" w:color="auto" w:fill="FFFFFF"/>
              </w:tcPr>
            </w:tcPrChange>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1" w:author="Amit Popat" w:date="2022-07-11T10:41:00Z">
              <w:tcPr>
                <w:tcW w:w="1008" w:type="dxa"/>
                <w:tcBorders>
                  <w:top w:val="dotted" w:sz="4" w:space="0" w:color="auto"/>
                  <w:left w:val="nil"/>
                  <w:bottom w:val="dotted" w:sz="4" w:space="0" w:color="auto"/>
                  <w:right w:val="nil"/>
                </w:tcBorders>
                <w:shd w:val="clear" w:color="auto" w:fill="FFFFFF"/>
              </w:tcPr>
            </w:tcPrChange>
          </w:tcPr>
          <w:p w14:paraId="39F8BA9E" w14:textId="77777777" w:rsidR="004C2D45" w:rsidRDefault="004C2D45">
            <w:pPr>
              <w:pStyle w:val="MsgTableBody"/>
              <w:jc w:val="center"/>
              <w:rPr>
                <w:noProof/>
              </w:rPr>
            </w:pPr>
            <w:r>
              <w:rPr>
                <w:noProof/>
              </w:rPr>
              <w:t>2</w:t>
            </w:r>
          </w:p>
        </w:tc>
      </w:tr>
      <w:tr w:rsidR="004C2D45" w:rsidRPr="004C2D45" w14:paraId="02CD6478" w14:textId="77777777" w:rsidTr="00E56816">
        <w:trPr>
          <w:jc w:val="center"/>
          <w:trPrChange w:id="6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13" w:author="Amit Popat" w:date="2022-07-11T10:41:00Z">
              <w:tcPr>
                <w:tcW w:w="2880" w:type="dxa"/>
                <w:tcBorders>
                  <w:top w:val="dotted" w:sz="4" w:space="0" w:color="auto"/>
                  <w:left w:val="nil"/>
                  <w:bottom w:val="dotted" w:sz="4" w:space="0" w:color="auto"/>
                  <w:right w:val="nil"/>
                </w:tcBorders>
                <w:shd w:val="clear" w:color="auto" w:fill="FFFFFF"/>
              </w:tcPr>
            </w:tcPrChange>
          </w:tcPr>
          <w:p w14:paraId="4E49131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14" w:author="Amit Popat" w:date="2022-07-11T10:41:00Z">
              <w:tcPr>
                <w:tcW w:w="4320" w:type="dxa"/>
                <w:tcBorders>
                  <w:top w:val="dotted" w:sz="4" w:space="0" w:color="auto"/>
                  <w:left w:val="nil"/>
                  <w:bottom w:val="dotted" w:sz="4" w:space="0" w:color="auto"/>
                  <w:right w:val="nil"/>
                </w:tcBorders>
                <w:shd w:val="clear" w:color="auto" w:fill="FFFFFF"/>
              </w:tcPr>
            </w:tcPrChange>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615" w:author="Amit Popat" w:date="2022-07-11T10:41:00Z">
              <w:tcPr>
                <w:tcW w:w="864" w:type="dxa"/>
                <w:tcBorders>
                  <w:top w:val="dotted" w:sz="4" w:space="0" w:color="auto"/>
                  <w:left w:val="nil"/>
                  <w:bottom w:val="dotted" w:sz="4" w:space="0" w:color="auto"/>
                  <w:right w:val="nil"/>
                </w:tcBorders>
                <w:shd w:val="clear" w:color="auto" w:fill="FFFFFF"/>
              </w:tcPr>
            </w:tcPrChange>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6" w:author="Amit Popat" w:date="2022-07-11T10:41:00Z">
              <w:tcPr>
                <w:tcW w:w="1008" w:type="dxa"/>
                <w:tcBorders>
                  <w:top w:val="dotted" w:sz="4" w:space="0" w:color="auto"/>
                  <w:left w:val="nil"/>
                  <w:bottom w:val="dotted" w:sz="4" w:space="0" w:color="auto"/>
                  <w:right w:val="nil"/>
                </w:tcBorders>
                <w:shd w:val="clear" w:color="auto" w:fill="FFFFFF"/>
              </w:tcPr>
            </w:tcPrChange>
          </w:tcPr>
          <w:p w14:paraId="51569CE2" w14:textId="77777777" w:rsidR="004C2D45" w:rsidRDefault="004C2D45">
            <w:pPr>
              <w:pStyle w:val="MsgTableBody"/>
              <w:jc w:val="center"/>
              <w:rPr>
                <w:noProof/>
              </w:rPr>
            </w:pPr>
            <w:r>
              <w:rPr>
                <w:noProof/>
              </w:rPr>
              <w:t>12</w:t>
            </w:r>
          </w:p>
        </w:tc>
      </w:tr>
      <w:tr w:rsidR="004C2D45" w:rsidRPr="004C2D45" w14:paraId="22F707A4" w14:textId="77777777" w:rsidTr="00E56816">
        <w:trPr>
          <w:jc w:val="center"/>
          <w:trPrChange w:id="6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18" w:author="Amit Popat" w:date="2022-07-11T10:41:00Z">
              <w:tcPr>
                <w:tcW w:w="2880" w:type="dxa"/>
                <w:tcBorders>
                  <w:top w:val="dotted" w:sz="4" w:space="0" w:color="auto"/>
                  <w:left w:val="nil"/>
                  <w:bottom w:val="dotted" w:sz="4" w:space="0" w:color="auto"/>
                  <w:right w:val="nil"/>
                </w:tcBorders>
                <w:shd w:val="clear" w:color="auto" w:fill="FFFFFF"/>
              </w:tcPr>
            </w:tcPrChange>
          </w:tcPr>
          <w:p w14:paraId="1C940552" w14:textId="77777777" w:rsidR="004C2D45" w:rsidRDefault="004C2D4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619" w:author="Amit Popat" w:date="2022-07-11T10:41:00Z">
              <w:tcPr>
                <w:tcW w:w="4320" w:type="dxa"/>
                <w:tcBorders>
                  <w:top w:val="dotted" w:sz="4" w:space="0" w:color="auto"/>
                  <w:left w:val="nil"/>
                  <w:bottom w:val="dotted" w:sz="4" w:space="0" w:color="auto"/>
                  <w:right w:val="nil"/>
                </w:tcBorders>
                <w:shd w:val="clear" w:color="auto" w:fill="FFFFFF"/>
              </w:tcPr>
            </w:tcPrChange>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620" w:author="Amit Popat" w:date="2022-07-11T10:41:00Z">
              <w:tcPr>
                <w:tcW w:w="864" w:type="dxa"/>
                <w:tcBorders>
                  <w:top w:val="dotted" w:sz="4" w:space="0" w:color="auto"/>
                  <w:left w:val="nil"/>
                  <w:bottom w:val="dotted" w:sz="4" w:space="0" w:color="auto"/>
                  <w:right w:val="nil"/>
                </w:tcBorders>
                <w:shd w:val="clear" w:color="auto" w:fill="FFFFFF"/>
              </w:tcPr>
            </w:tcPrChange>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1" w:author="Amit Popat" w:date="2022-07-11T10:41:00Z">
              <w:tcPr>
                <w:tcW w:w="1008" w:type="dxa"/>
                <w:tcBorders>
                  <w:top w:val="dotted" w:sz="4" w:space="0" w:color="auto"/>
                  <w:left w:val="nil"/>
                  <w:bottom w:val="dotted" w:sz="4" w:space="0" w:color="auto"/>
                  <w:right w:val="nil"/>
                </w:tcBorders>
                <w:shd w:val="clear" w:color="auto" w:fill="FFFFFF"/>
              </w:tcPr>
            </w:tcPrChange>
          </w:tcPr>
          <w:p w14:paraId="4DB1397B" w14:textId="77777777" w:rsidR="004C2D45" w:rsidRDefault="004C2D45">
            <w:pPr>
              <w:pStyle w:val="MsgTableBody"/>
              <w:jc w:val="center"/>
              <w:rPr>
                <w:noProof/>
              </w:rPr>
            </w:pPr>
          </w:p>
        </w:tc>
      </w:tr>
      <w:tr w:rsidR="004C2D45" w:rsidRPr="004C2D45" w14:paraId="23345A95" w14:textId="77777777" w:rsidTr="00E56816">
        <w:trPr>
          <w:jc w:val="center"/>
          <w:trPrChange w:id="6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23" w:author="Amit Popat" w:date="2022-07-11T10:41:00Z">
              <w:tcPr>
                <w:tcW w:w="2880" w:type="dxa"/>
                <w:tcBorders>
                  <w:top w:val="dotted" w:sz="4" w:space="0" w:color="auto"/>
                  <w:left w:val="nil"/>
                  <w:bottom w:val="dotted" w:sz="4" w:space="0" w:color="auto"/>
                  <w:right w:val="nil"/>
                </w:tcBorders>
                <w:shd w:val="clear" w:color="auto" w:fill="FFFFFF"/>
              </w:tcPr>
            </w:tcPrChange>
          </w:tcPr>
          <w:p w14:paraId="79ECDDE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24" w:author="Amit Popat" w:date="2022-07-11T10:41:00Z">
              <w:tcPr>
                <w:tcW w:w="4320" w:type="dxa"/>
                <w:tcBorders>
                  <w:top w:val="dotted" w:sz="4" w:space="0" w:color="auto"/>
                  <w:left w:val="nil"/>
                  <w:bottom w:val="dotted" w:sz="4" w:space="0" w:color="auto"/>
                  <w:right w:val="nil"/>
                </w:tcBorders>
                <w:shd w:val="clear" w:color="auto" w:fill="FFFFFF"/>
              </w:tcPr>
            </w:tcPrChange>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625" w:author="Amit Popat" w:date="2022-07-11T10:41:00Z">
              <w:tcPr>
                <w:tcW w:w="864" w:type="dxa"/>
                <w:tcBorders>
                  <w:top w:val="dotted" w:sz="4" w:space="0" w:color="auto"/>
                  <w:left w:val="nil"/>
                  <w:bottom w:val="dotted" w:sz="4" w:space="0" w:color="auto"/>
                  <w:right w:val="nil"/>
                </w:tcBorders>
                <w:shd w:val="clear" w:color="auto" w:fill="FFFFFF"/>
              </w:tcPr>
            </w:tcPrChange>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626" w:author="Amit Popat" w:date="2022-07-11T10:41:00Z">
              <w:tcPr>
                <w:tcW w:w="1008" w:type="dxa"/>
                <w:tcBorders>
                  <w:top w:val="dotted" w:sz="4" w:space="0" w:color="auto"/>
                  <w:left w:val="nil"/>
                  <w:bottom w:val="dotted" w:sz="4" w:space="0" w:color="auto"/>
                  <w:right w:val="nil"/>
                </w:tcBorders>
                <w:shd w:val="clear" w:color="auto" w:fill="FFFFFF"/>
              </w:tcPr>
            </w:tcPrChange>
          </w:tcPr>
          <w:p w14:paraId="0E8BC5EA" w14:textId="77777777" w:rsidR="004C2D45" w:rsidRDefault="004C2D45">
            <w:pPr>
              <w:pStyle w:val="MsgTableBody"/>
              <w:jc w:val="center"/>
              <w:rPr>
                <w:noProof/>
              </w:rPr>
            </w:pPr>
            <w:r>
              <w:rPr>
                <w:noProof/>
              </w:rPr>
              <w:t>15</w:t>
            </w:r>
          </w:p>
        </w:tc>
      </w:tr>
      <w:tr w:rsidR="00B570EE" w:rsidRPr="004C2D45" w14:paraId="3507EE71" w14:textId="77777777" w:rsidTr="00E56816">
        <w:trPr>
          <w:jc w:val="center"/>
          <w:trPrChange w:id="6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28" w:author="Amit Popat" w:date="2022-07-11T10:41:00Z">
              <w:tcPr>
                <w:tcW w:w="2880" w:type="dxa"/>
                <w:tcBorders>
                  <w:top w:val="dotted" w:sz="4" w:space="0" w:color="auto"/>
                  <w:left w:val="nil"/>
                  <w:bottom w:val="dotted" w:sz="4" w:space="0" w:color="auto"/>
                  <w:right w:val="nil"/>
                </w:tcBorders>
                <w:shd w:val="clear" w:color="auto" w:fill="FFFFFF"/>
              </w:tcPr>
            </w:tcPrChange>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29" w:author="Amit Popat" w:date="2022-07-11T10:41:00Z">
              <w:tcPr>
                <w:tcW w:w="4320" w:type="dxa"/>
                <w:tcBorders>
                  <w:top w:val="dotted" w:sz="4" w:space="0" w:color="auto"/>
                  <w:left w:val="nil"/>
                  <w:bottom w:val="dotted" w:sz="4" w:space="0" w:color="auto"/>
                  <w:right w:val="nil"/>
                </w:tcBorders>
                <w:shd w:val="clear" w:color="auto" w:fill="FFFFFF"/>
              </w:tcPr>
            </w:tcPrChange>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630" w:author="Amit Popat" w:date="2022-07-11T10:41:00Z">
              <w:tcPr>
                <w:tcW w:w="864" w:type="dxa"/>
                <w:tcBorders>
                  <w:top w:val="dotted" w:sz="4" w:space="0" w:color="auto"/>
                  <w:left w:val="nil"/>
                  <w:bottom w:val="dotted" w:sz="4" w:space="0" w:color="auto"/>
                  <w:right w:val="nil"/>
                </w:tcBorders>
                <w:shd w:val="clear" w:color="auto" w:fill="FFFFFF"/>
              </w:tcPr>
            </w:tcPrChange>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1" w:author="Amit Popat" w:date="2022-07-11T10:41:00Z">
              <w:tcPr>
                <w:tcW w:w="1008" w:type="dxa"/>
                <w:tcBorders>
                  <w:top w:val="dotted" w:sz="4" w:space="0" w:color="auto"/>
                  <w:left w:val="nil"/>
                  <w:bottom w:val="dotted" w:sz="4" w:space="0" w:color="auto"/>
                  <w:right w:val="nil"/>
                </w:tcBorders>
                <w:shd w:val="clear" w:color="auto" w:fill="FFFFFF"/>
              </w:tcPr>
            </w:tcPrChange>
          </w:tcPr>
          <w:p w14:paraId="3CAC3206" w14:textId="77777777" w:rsidR="00B570EE" w:rsidRDefault="00B570EE">
            <w:pPr>
              <w:pStyle w:val="MsgTableBody"/>
              <w:jc w:val="center"/>
              <w:rPr>
                <w:noProof/>
              </w:rPr>
            </w:pPr>
            <w:r>
              <w:rPr>
                <w:noProof/>
              </w:rPr>
              <w:t>7</w:t>
            </w:r>
          </w:p>
        </w:tc>
      </w:tr>
      <w:tr w:rsidR="004C2D45" w:rsidRPr="004C2D45" w14:paraId="4985930F" w14:textId="77777777" w:rsidTr="00E56816">
        <w:trPr>
          <w:jc w:val="center"/>
          <w:trPrChange w:id="6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3" w:author="Amit Popat" w:date="2022-07-11T10:41:00Z">
              <w:tcPr>
                <w:tcW w:w="2880" w:type="dxa"/>
                <w:tcBorders>
                  <w:top w:val="dotted" w:sz="4" w:space="0" w:color="auto"/>
                  <w:left w:val="nil"/>
                  <w:bottom w:val="dotted" w:sz="4" w:space="0" w:color="auto"/>
                  <w:right w:val="nil"/>
                </w:tcBorders>
                <w:shd w:val="clear" w:color="auto" w:fill="FFFFFF"/>
              </w:tcPr>
            </w:tcPrChange>
          </w:tcPr>
          <w:p w14:paraId="0C532BD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34" w:author="Amit Popat" w:date="2022-07-11T10:41:00Z">
              <w:tcPr>
                <w:tcW w:w="4320" w:type="dxa"/>
                <w:tcBorders>
                  <w:top w:val="dotted" w:sz="4" w:space="0" w:color="auto"/>
                  <w:left w:val="nil"/>
                  <w:bottom w:val="dotted" w:sz="4" w:space="0" w:color="auto"/>
                  <w:right w:val="nil"/>
                </w:tcBorders>
                <w:shd w:val="clear" w:color="auto" w:fill="FFFFFF"/>
              </w:tcPr>
            </w:tcPrChange>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635" w:author="Amit Popat" w:date="2022-07-11T10:41:00Z">
              <w:tcPr>
                <w:tcW w:w="864" w:type="dxa"/>
                <w:tcBorders>
                  <w:top w:val="dotted" w:sz="4" w:space="0" w:color="auto"/>
                  <w:left w:val="nil"/>
                  <w:bottom w:val="dotted" w:sz="4" w:space="0" w:color="auto"/>
                  <w:right w:val="nil"/>
                </w:tcBorders>
                <w:shd w:val="clear" w:color="auto" w:fill="FFFFFF"/>
              </w:tcPr>
            </w:tcPrChange>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6" w:author="Amit Popat" w:date="2022-07-11T10:41:00Z">
              <w:tcPr>
                <w:tcW w:w="1008" w:type="dxa"/>
                <w:tcBorders>
                  <w:top w:val="dotted" w:sz="4" w:space="0" w:color="auto"/>
                  <w:left w:val="nil"/>
                  <w:bottom w:val="dotted" w:sz="4" w:space="0" w:color="auto"/>
                  <w:right w:val="nil"/>
                </w:tcBorders>
                <w:shd w:val="clear" w:color="auto" w:fill="FFFFFF"/>
              </w:tcPr>
            </w:tcPrChange>
          </w:tcPr>
          <w:p w14:paraId="5D2402A0" w14:textId="77777777" w:rsidR="004C2D45" w:rsidRDefault="004C2D45">
            <w:pPr>
              <w:pStyle w:val="MsgTableBody"/>
              <w:jc w:val="center"/>
              <w:rPr>
                <w:noProof/>
              </w:rPr>
            </w:pPr>
            <w:r>
              <w:rPr>
                <w:noProof/>
              </w:rPr>
              <w:t>12</w:t>
            </w:r>
          </w:p>
        </w:tc>
      </w:tr>
      <w:tr w:rsidR="004C2D45" w:rsidRPr="004C2D45" w14:paraId="724D8C4F" w14:textId="77777777" w:rsidTr="00E56816">
        <w:trPr>
          <w:jc w:val="center"/>
          <w:trPrChange w:id="6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8" w:author="Amit Popat" w:date="2022-07-11T10:41:00Z">
              <w:tcPr>
                <w:tcW w:w="2880" w:type="dxa"/>
                <w:tcBorders>
                  <w:top w:val="dotted" w:sz="4" w:space="0" w:color="auto"/>
                  <w:left w:val="nil"/>
                  <w:bottom w:val="dotted" w:sz="4" w:space="0" w:color="auto"/>
                  <w:right w:val="nil"/>
                </w:tcBorders>
                <w:shd w:val="clear" w:color="auto" w:fill="FFFFFF"/>
              </w:tcPr>
            </w:tcPrChange>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39" w:author="Amit Popat" w:date="2022-07-11T10:41:00Z">
              <w:tcPr>
                <w:tcW w:w="4320" w:type="dxa"/>
                <w:tcBorders>
                  <w:top w:val="dotted" w:sz="4" w:space="0" w:color="auto"/>
                  <w:left w:val="nil"/>
                  <w:bottom w:val="dotted" w:sz="4" w:space="0" w:color="auto"/>
                  <w:right w:val="nil"/>
                </w:tcBorders>
                <w:shd w:val="clear" w:color="auto" w:fill="FFFFFF"/>
              </w:tcPr>
            </w:tcPrChange>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640" w:author="Amit Popat" w:date="2022-07-11T10:41:00Z">
              <w:tcPr>
                <w:tcW w:w="864" w:type="dxa"/>
                <w:tcBorders>
                  <w:top w:val="dotted" w:sz="4" w:space="0" w:color="auto"/>
                  <w:left w:val="nil"/>
                  <w:bottom w:val="dotted" w:sz="4" w:space="0" w:color="auto"/>
                  <w:right w:val="nil"/>
                </w:tcBorders>
                <w:shd w:val="clear" w:color="auto" w:fill="FFFFFF"/>
              </w:tcPr>
            </w:tcPrChange>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1" w:author="Amit Popat" w:date="2022-07-11T10:41:00Z">
              <w:tcPr>
                <w:tcW w:w="1008" w:type="dxa"/>
                <w:tcBorders>
                  <w:top w:val="dotted" w:sz="4" w:space="0" w:color="auto"/>
                  <w:left w:val="nil"/>
                  <w:bottom w:val="dotted" w:sz="4" w:space="0" w:color="auto"/>
                  <w:right w:val="nil"/>
                </w:tcBorders>
                <w:shd w:val="clear" w:color="auto" w:fill="FFFFFF"/>
              </w:tcPr>
            </w:tcPrChange>
          </w:tcPr>
          <w:p w14:paraId="0794CB72" w14:textId="77777777" w:rsidR="004C2D45" w:rsidRDefault="004C2D45">
            <w:pPr>
              <w:pStyle w:val="MsgTableBody"/>
              <w:jc w:val="center"/>
              <w:rPr>
                <w:noProof/>
              </w:rPr>
            </w:pPr>
          </w:p>
        </w:tc>
      </w:tr>
      <w:tr w:rsidR="004C2D45" w:rsidRPr="004C2D45" w14:paraId="12C3EEC5" w14:textId="77777777" w:rsidTr="00E56816">
        <w:trPr>
          <w:jc w:val="center"/>
          <w:trPrChange w:id="6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3" w:author="Amit Popat" w:date="2022-07-11T10:41:00Z">
              <w:tcPr>
                <w:tcW w:w="2880" w:type="dxa"/>
                <w:tcBorders>
                  <w:top w:val="dotted" w:sz="4" w:space="0" w:color="auto"/>
                  <w:left w:val="nil"/>
                  <w:bottom w:val="dotted" w:sz="4" w:space="0" w:color="auto"/>
                  <w:right w:val="nil"/>
                </w:tcBorders>
                <w:shd w:val="clear" w:color="auto" w:fill="FFFFFF"/>
              </w:tcPr>
            </w:tcPrChange>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44" w:author="Amit Popat" w:date="2022-07-11T10:41:00Z">
              <w:tcPr>
                <w:tcW w:w="4320" w:type="dxa"/>
                <w:tcBorders>
                  <w:top w:val="dotted" w:sz="4" w:space="0" w:color="auto"/>
                  <w:left w:val="nil"/>
                  <w:bottom w:val="dotted" w:sz="4" w:space="0" w:color="auto"/>
                  <w:right w:val="nil"/>
                </w:tcBorders>
                <w:shd w:val="clear" w:color="auto" w:fill="FFFFFF"/>
              </w:tcPr>
            </w:tcPrChange>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645" w:author="Amit Popat" w:date="2022-07-11T10:41:00Z">
              <w:tcPr>
                <w:tcW w:w="864" w:type="dxa"/>
                <w:tcBorders>
                  <w:top w:val="dotted" w:sz="4" w:space="0" w:color="auto"/>
                  <w:left w:val="nil"/>
                  <w:bottom w:val="dotted" w:sz="4" w:space="0" w:color="auto"/>
                  <w:right w:val="nil"/>
                </w:tcBorders>
                <w:shd w:val="clear" w:color="auto" w:fill="FFFFFF"/>
              </w:tcPr>
            </w:tcPrChange>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6" w:author="Amit Popat" w:date="2022-07-11T10:41:00Z">
              <w:tcPr>
                <w:tcW w:w="1008" w:type="dxa"/>
                <w:tcBorders>
                  <w:top w:val="dotted" w:sz="4" w:space="0" w:color="auto"/>
                  <w:left w:val="nil"/>
                  <w:bottom w:val="dotted" w:sz="4" w:space="0" w:color="auto"/>
                  <w:right w:val="nil"/>
                </w:tcBorders>
                <w:shd w:val="clear" w:color="auto" w:fill="FFFFFF"/>
              </w:tcPr>
            </w:tcPrChange>
          </w:tcPr>
          <w:p w14:paraId="6725087F" w14:textId="77777777" w:rsidR="004C2D45" w:rsidRDefault="004C2D45">
            <w:pPr>
              <w:pStyle w:val="MsgTableBody"/>
              <w:jc w:val="center"/>
              <w:rPr>
                <w:noProof/>
              </w:rPr>
            </w:pPr>
          </w:p>
        </w:tc>
      </w:tr>
      <w:tr w:rsidR="004C2D45" w:rsidRPr="004C2D45" w14:paraId="267254D0" w14:textId="77777777" w:rsidTr="00E56816">
        <w:trPr>
          <w:jc w:val="center"/>
          <w:trPrChange w:id="6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8" w:author="Amit Popat" w:date="2022-07-11T10:41:00Z">
              <w:tcPr>
                <w:tcW w:w="2880" w:type="dxa"/>
                <w:tcBorders>
                  <w:top w:val="dotted" w:sz="4" w:space="0" w:color="auto"/>
                  <w:left w:val="nil"/>
                  <w:bottom w:val="dotted" w:sz="4" w:space="0" w:color="auto"/>
                  <w:right w:val="nil"/>
                </w:tcBorders>
                <w:shd w:val="clear" w:color="auto" w:fill="FFFFFF"/>
              </w:tcPr>
            </w:tcPrChange>
          </w:tcPr>
          <w:p w14:paraId="01ABADFF"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49" w:author="Amit Popat" w:date="2022-07-11T10:41:00Z">
              <w:tcPr>
                <w:tcW w:w="4320" w:type="dxa"/>
                <w:tcBorders>
                  <w:top w:val="dotted" w:sz="4" w:space="0" w:color="auto"/>
                  <w:left w:val="nil"/>
                  <w:bottom w:val="dotted" w:sz="4" w:space="0" w:color="auto"/>
                  <w:right w:val="nil"/>
                </w:tcBorders>
                <w:shd w:val="clear" w:color="auto" w:fill="FFFFFF"/>
              </w:tcPr>
            </w:tcPrChange>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650" w:author="Amit Popat" w:date="2022-07-11T10:41:00Z">
              <w:tcPr>
                <w:tcW w:w="864" w:type="dxa"/>
                <w:tcBorders>
                  <w:top w:val="dotted" w:sz="4" w:space="0" w:color="auto"/>
                  <w:left w:val="nil"/>
                  <w:bottom w:val="dotted" w:sz="4" w:space="0" w:color="auto"/>
                  <w:right w:val="nil"/>
                </w:tcBorders>
                <w:shd w:val="clear" w:color="auto" w:fill="FFFFFF"/>
              </w:tcPr>
            </w:tcPrChange>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1" w:author="Amit Popat" w:date="2022-07-11T10:41:00Z">
              <w:tcPr>
                <w:tcW w:w="1008" w:type="dxa"/>
                <w:tcBorders>
                  <w:top w:val="dotted" w:sz="4" w:space="0" w:color="auto"/>
                  <w:left w:val="nil"/>
                  <w:bottom w:val="dotted" w:sz="4" w:space="0" w:color="auto"/>
                  <w:right w:val="nil"/>
                </w:tcBorders>
                <w:shd w:val="clear" w:color="auto" w:fill="FFFFFF"/>
              </w:tcPr>
            </w:tcPrChange>
          </w:tcPr>
          <w:p w14:paraId="1B2CF2FB" w14:textId="77777777" w:rsidR="004C2D45" w:rsidRDefault="004C2D45">
            <w:pPr>
              <w:pStyle w:val="MsgTableBody"/>
              <w:jc w:val="center"/>
              <w:rPr>
                <w:noProof/>
              </w:rPr>
            </w:pPr>
            <w:r>
              <w:rPr>
                <w:noProof/>
              </w:rPr>
              <w:t>12</w:t>
            </w:r>
          </w:p>
        </w:tc>
      </w:tr>
      <w:tr w:rsidR="004C2D45" w:rsidRPr="004C2D45" w14:paraId="537795CF" w14:textId="77777777" w:rsidTr="00E56816">
        <w:trPr>
          <w:jc w:val="center"/>
          <w:trPrChange w:id="65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3" w:author="Amit Popat" w:date="2022-07-11T10:41:00Z">
              <w:tcPr>
                <w:tcW w:w="2880" w:type="dxa"/>
                <w:tcBorders>
                  <w:top w:val="dotted" w:sz="4" w:space="0" w:color="auto"/>
                  <w:left w:val="nil"/>
                  <w:bottom w:val="dotted" w:sz="4" w:space="0" w:color="auto"/>
                  <w:right w:val="nil"/>
                </w:tcBorders>
                <w:shd w:val="clear" w:color="auto" w:fill="FFFFFF"/>
              </w:tcPr>
            </w:tcPrChange>
          </w:tcPr>
          <w:p w14:paraId="0B2C69EF"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54" w:author="Amit Popat" w:date="2022-07-11T10:41:00Z">
              <w:tcPr>
                <w:tcW w:w="4320" w:type="dxa"/>
                <w:tcBorders>
                  <w:top w:val="dotted" w:sz="4" w:space="0" w:color="auto"/>
                  <w:left w:val="nil"/>
                  <w:bottom w:val="dotted" w:sz="4" w:space="0" w:color="auto"/>
                  <w:right w:val="nil"/>
                </w:tcBorders>
                <w:shd w:val="clear" w:color="auto" w:fill="FFFFFF"/>
              </w:tcPr>
            </w:tcPrChange>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655" w:author="Amit Popat" w:date="2022-07-11T10:41:00Z">
              <w:tcPr>
                <w:tcW w:w="864" w:type="dxa"/>
                <w:tcBorders>
                  <w:top w:val="dotted" w:sz="4" w:space="0" w:color="auto"/>
                  <w:left w:val="nil"/>
                  <w:bottom w:val="dotted" w:sz="4" w:space="0" w:color="auto"/>
                  <w:right w:val="nil"/>
                </w:tcBorders>
                <w:shd w:val="clear" w:color="auto" w:fill="FFFFFF"/>
              </w:tcPr>
            </w:tcPrChange>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6" w:author="Amit Popat" w:date="2022-07-11T10:41:00Z">
              <w:tcPr>
                <w:tcW w:w="1008" w:type="dxa"/>
                <w:tcBorders>
                  <w:top w:val="dotted" w:sz="4" w:space="0" w:color="auto"/>
                  <w:left w:val="nil"/>
                  <w:bottom w:val="dotted" w:sz="4" w:space="0" w:color="auto"/>
                  <w:right w:val="nil"/>
                </w:tcBorders>
                <w:shd w:val="clear" w:color="auto" w:fill="FFFFFF"/>
              </w:tcPr>
            </w:tcPrChange>
          </w:tcPr>
          <w:p w14:paraId="0415CD74" w14:textId="77777777" w:rsidR="004C2D45" w:rsidRDefault="004C2D45">
            <w:pPr>
              <w:pStyle w:val="MsgTableBody"/>
              <w:jc w:val="center"/>
              <w:rPr>
                <w:noProof/>
              </w:rPr>
            </w:pPr>
            <w:r>
              <w:rPr>
                <w:noProof/>
              </w:rPr>
              <w:t>12</w:t>
            </w:r>
          </w:p>
        </w:tc>
      </w:tr>
      <w:tr w:rsidR="004C2D45" w:rsidRPr="004C2D45" w14:paraId="23841C4C" w14:textId="77777777" w:rsidTr="00E56816">
        <w:trPr>
          <w:jc w:val="center"/>
          <w:trPrChange w:id="65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8" w:author="Amit Popat" w:date="2022-07-11T10:41:00Z">
              <w:tcPr>
                <w:tcW w:w="2880" w:type="dxa"/>
                <w:tcBorders>
                  <w:top w:val="dotted" w:sz="4" w:space="0" w:color="auto"/>
                  <w:left w:val="nil"/>
                  <w:bottom w:val="dotted" w:sz="4" w:space="0" w:color="auto"/>
                  <w:right w:val="nil"/>
                </w:tcBorders>
                <w:shd w:val="clear" w:color="auto" w:fill="FFFFFF"/>
              </w:tcPr>
            </w:tcPrChange>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59" w:author="Amit Popat" w:date="2022-07-11T10:41:00Z">
              <w:tcPr>
                <w:tcW w:w="4320" w:type="dxa"/>
                <w:tcBorders>
                  <w:top w:val="dotted" w:sz="4" w:space="0" w:color="auto"/>
                  <w:left w:val="nil"/>
                  <w:bottom w:val="dotted" w:sz="4" w:space="0" w:color="auto"/>
                  <w:right w:val="nil"/>
                </w:tcBorders>
                <w:shd w:val="clear" w:color="auto" w:fill="FFFFFF"/>
              </w:tcPr>
            </w:tcPrChange>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660" w:author="Amit Popat" w:date="2022-07-11T10:41:00Z">
              <w:tcPr>
                <w:tcW w:w="864" w:type="dxa"/>
                <w:tcBorders>
                  <w:top w:val="dotted" w:sz="4" w:space="0" w:color="auto"/>
                  <w:left w:val="nil"/>
                  <w:bottom w:val="dotted" w:sz="4" w:space="0" w:color="auto"/>
                  <w:right w:val="nil"/>
                </w:tcBorders>
                <w:shd w:val="clear" w:color="auto" w:fill="FFFFFF"/>
              </w:tcPr>
            </w:tcPrChange>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1" w:author="Amit Popat" w:date="2022-07-11T10:41:00Z">
              <w:tcPr>
                <w:tcW w:w="1008" w:type="dxa"/>
                <w:tcBorders>
                  <w:top w:val="dotted" w:sz="4" w:space="0" w:color="auto"/>
                  <w:left w:val="nil"/>
                  <w:bottom w:val="dotted" w:sz="4" w:space="0" w:color="auto"/>
                  <w:right w:val="nil"/>
                </w:tcBorders>
                <w:shd w:val="clear" w:color="auto" w:fill="FFFFFF"/>
              </w:tcPr>
            </w:tcPrChange>
          </w:tcPr>
          <w:p w14:paraId="4E62131D" w14:textId="77777777" w:rsidR="004C2D45" w:rsidRDefault="004C2D45">
            <w:pPr>
              <w:pStyle w:val="MsgTableBody"/>
              <w:jc w:val="center"/>
              <w:rPr>
                <w:noProof/>
              </w:rPr>
            </w:pPr>
          </w:p>
        </w:tc>
      </w:tr>
      <w:tr w:rsidR="004C2D45" w:rsidRPr="004C2D45" w14:paraId="681E243B" w14:textId="77777777" w:rsidTr="00E56816">
        <w:trPr>
          <w:jc w:val="center"/>
          <w:trPrChange w:id="6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63" w:author="Amit Popat" w:date="2022-07-11T10:41:00Z">
              <w:tcPr>
                <w:tcW w:w="2880" w:type="dxa"/>
                <w:tcBorders>
                  <w:top w:val="dotted" w:sz="4" w:space="0" w:color="auto"/>
                  <w:left w:val="nil"/>
                  <w:bottom w:val="dotted" w:sz="4" w:space="0" w:color="auto"/>
                  <w:right w:val="nil"/>
                </w:tcBorders>
                <w:shd w:val="clear" w:color="auto" w:fill="FFFFFF"/>
              </w:tcPr>
            </w:tcPrChange>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64" w:author="Amit Popat" w:date="2022-07-11T10:41:00Z">
              <w:tcPr>
                <w:tcW w:w="4320" w:type="dxa"/>
                <w:tcBorders>
                  <w:top w:val="dotted" w:sz="4" w:space="0" w:color="auto"/>
                  <w:left w:val="nil"/>
                  <w:bottom w:val="dotted" w:sz="4" w:space="0" w:color="auto"/>
                  <w:right w:val="nil"/>
                </w:tcBorders>
                <w:shd w:val="clear" w:color="auto" w:fill="FFFFFF"/>
              </w:tcPr>
            </w:tcPrChange>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665" w:author="Amit Popat" w:date="2022-07-11T10:41:00Z">
              <w:tcPr>
                <w:tcW w:w="864" w:type="dxa"/>
                <w:tcBorders>
                  <w:top w:val="dotted" w:sz="4" w:space="0" w:color="auto"/>
                  <w:left w:val="nil"/>
                  <w:bottom w:val="dotted" w:sz="4" w:space="0" w:color="auto"/>
                  <w:right w:val="nil"/>
                </w:tcBorders>
                <w:shd w:val="clear" w:color="auto" w:fill="FFFFFF"/>
              </w:tcPr>
            </w:tcPrChange>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6" w:author="Amit Popat" w:date="2022-07-11T10:41:00Z">
              <w:tcPr>
                <w:tcW w:w="1008" w:type="dxa"/>
                <w:tcBorders>
                  <w:top w:val="dotted" w:sz="4" w:space="0" w:color="auto"/>
                  <w:left w:val="nil"/>
                  <w:bottom w:val="dotted" w:sz="4" w:space="0" w:color="auto"/>
                  <w:right w:val="nil"/>
                </w:tcBorders>
                <w:shd w:val="clear" w:color="auto" w:fill="FFFFFF"/>
              </w:tcPr>
            </w:tcPrChange>
          </w:tcPr>
          <w:p w14:paraId="23E37577" w14:textId="77777777" w:rsidR="004C2D45" w:rsidRDefault="004C2D45">
            <w:pPr>
              <w:pStyle w:val="MsgTableBody"/>
              <w:jc w:val="center"/>
              <w:rPr>
                <w:noProof/>
              </w:rPr>
            </w:pPr>
          </w:p>
        </w:tc>
      </w:tr>
      <w:tr w:rsidR="004C2D45" w:rsidRPr="004C2D45" w14:paraId="7BBA6273" w14:textId="77777777" w:rsidTr="00E56816">
        <w:trPr>
          <w:jc w:val="center"/>
          <w:trPrChange w:id="6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68" w:author="Amit Popat" w:date="2022-07-11T10:41:00Z">
              <w:tcPr>
                <w:tcW w:w="2880" w:type="dxa"/>
                <w:tcBorders>
                  <w:top w:val="dotted" w:sz="4" w:space="0" w:color="auto"/>
                  <w:left w:val="nil"/>
                  <w:bottom w:val="dotted" w:sz="4" w:space="0" w:color="auto"/>
                  <w:right w:val="nil"/>
                </w:tcBorders>
                <w:shd w:val="clear" w:color="auto" w:fill="FFFFFF"/>
              </w:tcPr>
            </w:tcPrChange>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669" w:author="Amit Popat" w:date="2022-07-11T10:41:00Z">
              <w:tcPr>
                <w:tcW w:w="4320" w:type="dxa"/>
                <w:tcBorders>
                  <w:top w:val="dotted" w:sz="4" w:space="0" w:color="auto"/>
                  <w:left w:val="nil"/>
                  <w:bottom w:val="dotted" w:sz="4" w:space="0" w:color="auto"/>
                  <w:right w:val="nil"/>
                </w:tcBorders>
                <w:shd w:val="clear" w:color="auto" w:fill="FFFFFF"/>
              </w:tcPr>
            </w:tcPrChange>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670" w:author="Amit Popat" w:date="2022-07-11T10:41:00Z">
              <w:tcPr>
                <w:tcW w:w="864" w:type="dxa"/>
                <w:tcBorders>
                  <w:top w:val="dotted" w:sz="4" w:space="0" w:color="auto"/>
                  <w:left w:val="nil"/>
                  <w:bottom w:val="dotted" w:sz="4" w:space="0" w:color="auto"/>
                  <w:right w:val="nil"/>
                </w:tcBorders>
                <w:shd w:val="clear" w:color="auto" w:fill="FFFFFF"/>
              </w:tcPr>
            </w:tcPrChange>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1" w:author="Amit Popat" w:date="2022-07-11T10:41:00Z">
              <w:tcPr>
                <w:tcW w:w="1008" w:type="dxa"/>
                <w:tcBorders>
                  <w:top w:val="dotted" w:sz="4" w:space="0" w:color="auto"/>
                  <w:left w:val="nil"/>
                  <w:bottom w:val="dotted" w:sz="4" w:space="0" w:color="auto"/>
                  <w:right w:val="nil"/>
                </w:tcBorders>
                <w:shd w:val="clear" w:color="auto" w:fill="FFFFFF"/>
              </w:tcPr>
            </w:tcPrChange>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E56816">
        <w:trPr>
          <w:jc w:val="center"/>
          <w:trPrChange w:id="6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3" w:author="Amit Popat" w:date="2022-07-11T10:41:00Z">
              <w:tcPr>
                <w:tcW w:w="2880" w:type="dxa"/>
                <w:tcBorders>
                  <w:top w:val="dotted" w:sz="4" w:space="0" w:color="auto"/>
                  <w:left w:val="nil"/>
                  <w:bottom w:val="dotted" w:sz="4" w:space="0" w:color="auto"/>
                  <w:right w:val="nil"/>
                </w:tcBorders>
                <w:shd w:val="clear" w:color="auto" w:fill="FFFFFF"/>
              </w:tcPr>
            </w:tcPrChange>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74" w:author="Amit Popat" w:date="2022-07-11T10:41:00Z">
              <w:tcPr>
                <w:tcW w:w="4320" w:type="dxa"/>
                <w:tcBorders>
                  <w:top w:val="dotted" w:sz="4" w:space="0" w:color="auto"/>
                  <w:left w:val="nil"/>
                  <w:bottom w:val="dotted" w:sz="4" w:space="0" w:color="auto"/>
                  <w:right w:val="nil"/>
                </w:tcBorders>
                <w:shd w:val="clear" w:color="auto" w:fill="FFFFFF"/>
              </w:tcPr>
            </w:tcPrChange>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675" w:author="Amit Popat" w:date="2022-07-11T10:41:00Z">
              <w:tcPr>
                <w:tcW w:w="864" w:type="dxa"/>
                <w:tcBorders>
                  <w:top w:val="dotted" w:sz="4" w:space="0" w:color="auto"/>
                  <w:left w:val="nil"/>
                  <w:bottom w:val="dotted" w:sz="4" w:space="0" w:color="auto"/>
                  <w:right w:val="nil"/>
                </w:tcBorders>
                <w:shd w:val="clear" w:color="auto" w:fill="FFFFFF"/>
              </w:tcPr>
            </w:tcPrChange>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6" w:author="Amit Popat" w:date="2022-07-11T10:41:00Z">
              <w:tcPr>
                <w:tcW w:w="1008" w:type="dxa"/>
                <w:tcBorders>
                  <w:top w:val="dotted" w:sz="4" w:space="0" w:color="auto"/>
                  <w:left w:val="nil"/>
                  <w:bottom w:val="dotted" w:sz="4" w:space="0" w:color="auto"/>
                  <w:right w:val="nil"/>
                </w:tcBorders>
                <w:shd w:val="clear" w:color="auto" w:fill="FFFFFF"/>
              </w:tcPr>
            </w:tcPrChange>
          </w:tcPr>
          <w:p w14:paraId="5E4AB43D" w14:textId="77777777" w:rsidR="004C2D45" w:rsidRDefault="004C2D45">
            <w:pPr>
              <w:pStyle w:val="MsgTableBody"/>
              <w:jc w:val="center"/>
              <w:rPr>
                <w:noProof/>
                <w:lang w:val="fr-FR"/>
              </w:rPr>
            </w:pPr>
          </w:p>
        </w:tc>
      </w:tr>
      <w:tr w:rsidR="004C2D45" w:rsidRPr="004C2D45" w14:paraId="2F1FCD00" w14:textId="77777777" w:rsidTr="00E56816">
        <w:trPr>
          <w:jc w:val="center"/>
          <w:trPrChange w:id="6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8" w:author="Amit Popat" w:date="2022-07-11T10:41:00Z">
              <w:tcPr>
                <w:tcW w:w="2880" w:type="dxa"/>
                <w:tcBorders>
                  <w:top w:val="dotted" w:sz="4" w:space="0" w:color="auto"/>
                  <w:left w:val="nil"/>
                  <w:bottom w:val="dotted" w:sz="4" w:space="0" w:color="auto"/>
                  <w:right w:val="nil"/>
                </w:tcBorders>
                <w:shd w:val="clear" w:color="auto" w:fill="FFFFFF"/>
              </w:tcPr>
            </w:tcPrChange>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679" w:author="Amit Popat" w:date="2022-07-11T10:41:00Z">
              <w:tcPr>
                <w:tcW w:w="4320" w:type="dxa"/>
                <w:tcBorders>
                  <w:top w:val="dotted" w:sz="4" w:space="0" w:color="auto"/>
                  <w:left w:val="nil"/>
                  <w:bottom w:val="dotted" w:sz="4" w:space="0" w:color="auto"/>
                  <w:right w:val="nil"/>
                </w:tcBorders>
                <w:shd w:val="clear" w:color="auto" w:fill="FFFFFF"/>
              </w:tcPr>
            </w:tcPrChange>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680" w:author="Amit Popat" w:date="2022-07-11T10:41:00Z">
              <w:tcPr>
                <w:tcW w:w="864" w:type="dxa"/>
                <w:tcBorders>
                  <w:top w:val="dotted" w:sz="4" w:space="0" w:color="auto"/>
                  <w:left w:val="nil"/>
                  <w:bottom w:val="dotted" w:sz="4" w:space="0" w:color="auto"/>
                  <w:right w:val="nil"/>
                </w:tcBorders>
                <w:shd w:val="clear" w:color="auto" w:fill="FFFFFF"/>
              </w:tcPr>
            </w:tcPrChange>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81" w:author="Amit Popat" w:date="2022-07-11T10:41:00Z">
              <w:tcPr>
                <w:tcW w:w="1008" w:type="dxa"/>
                <w:tcBorders>
                  <w:top w:val="dotted" w:sz="4" w:space="0" w:color="auto"/>
                  <w:left w:val="nil"/>
                  <w:bottom w:val="dotted" w:sz="4" w:space="0" w:color="auto"/>
                  <w:right w:val="nil"/>
                </w:tcBorders>
                <w:shd w:val="clear" w:color="auto" w:fill="FFFFFF"/>
              </w:tcPr>
            </w:tcPrChange>
          </w:tcPr>
          <w:p w14:paraId="5EC10D15" w14:textId="77777777" w:rsidR="004C2D45" w:rsidRDefault="004C2D45">
            <w:pPr>
              <w:pStyle w:val="MsgTableBody"/>
              <w:jc w:val="center"/>
              <w:rPr>
                <w:noProof/>
              </w:rPr>
            </w:pPr>
            <w:r>
              <w:rPr>
                <w:noProof/>
              </w:rPr>
              <w:t>2</w:t>
            </w:r>
          </w:p>
        </w:tc>
      </w:tr>
      <w:tr w:rsidR="004C2D45" w:rsidRPr="004C2D45" w14:paraId="0E7BE25B" w14:textId="77777777" w:rsidTr="00E56816">
        <w:trPr>
          <w:jc w:val="center"/>
          <w:trPrChange w:id="6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3" w:author="Amit Popat" w:date="2022-07-11T10:41:00Z">
              <w:tcPr>
                <w:tcW w:w="2880" w:type="dxa"/>
                <w:tcBorders>
                  <w:top w:val="dotted" w:sz="4" w:space="0" w:color="auto"/>
                  <w:left w:val="nil"/>
                  <w:bottom w:val="dotted" w:sz="4" w:space="0" w:color="auto"/>
                  <w:right w:val="nil"/>
                </w:tcBorders>
                <w:shd w:val="clear" w:color="auto" w:fill="FFFFFF"/>
              </w:tcPr>
            </w:tcPrChange>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84" w:author="Amit Popat" w:date="2022-07-11T10:41:00Z">
              <w:tcPr>
                <w:tcW w:w="4320" w:type="dxa"/>
                <w:tcBorders>
                  <w:top w:val="dotted" w:sz="4" w:space="0" w:color="auto"/>
                  <w:left w:val="nil"/>
                  <w:bottom w:val="dotted" w:sz="4" w:space="0" w:color="auto"/>
                  <w:right w:val="nil"/>
                </w:tcBorders>
                <w:shd w:val="clear" w:color="auto" w:fill="FFFFFF"/>
              </w:tcPr>
            </w:tcPrChange>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685" w:author="Amit Popat" w:date="2022-07-11T10:41:00Z">
              <w:tcPr>
                <w:tcW w:w="864" w:type="dxa"/>
                <w:tcBorders>
                  <w:top w:val="dotted" w:sz="4" w:space="0" w:color="auto"/>
                  <w:left w:val="nil"/>
                  <w:bottom w:val="dotted" w:sz="4" w:space="0" w:color="auto"/>
                  <w:right w:val="nil"/>
                </w:tcBorders>
                <w:shd w:val="clear" w:color="auto" w:fill="FFFFFF"/>
              </w:tcPr>
            </w:tcPrChange>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6" w:author="Amit Popat" w:date="2022-07-11T10:41:00Z">
              <w:tcPr>
                <w:tcW w:w="1008" w:type="dxa"/>
                <w:tcBorders>
                  <w:top w:val="dotted" w:sz="4" w:space="0" w:color="auto"/>
                  <w:left w:val="nil"/>
                  <w:bottom w:val="dotted" w:sz="4" w:space="0" w:color="auto"/>
                  <w:right w:val="nil"/>
                </w:tcBorders>
                <w:shd w:val="clear" w:color="auto" w:fill="FFFFFF"/>
              </w:tcPr>
            </w:tcPrChange>
          </w:tcPr>
          <w:p w14:paraId="7F9B93A3" w14:textId="77777777" w:rsidR="004C2D45" w:rsidRDefault="004C2D45">
            <w:pPr>
              <w:pStyle w:val="MsgTableBody"/>
              <w:jc w:val="center"/>
              <w:rPr>
                <w:noProof/>
              </w:rPr>
            </w:pPr>
          </w:p>
        </w:tc>
      </w:tr>
      <w:tr w:rsidR="004C2D45" w:rsidRPr="004C2D45" w14:paraId="62A5A407" w14:textId="77777777" w:rsidTr="00E56816">
        <w:trPr>
          <w:jc w:val="center"/>
          <w:trPrChange w:id="6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8" w:author="Amit Popat" w:date="2022-07-11T10:41:00Z">
              <w:tcPr>
                <w:tcW w:w="2880" w:type="dxa"/>
                <w:tcBorders>
                  <w:top w:val="dotted" w:sz="4" w:space="0" w:color="auto"/>
                  <w:left w:val="nil"/>
                  <w:bottom w:val="dotted" w:sz="4" w:space="0" w:color="auto"/>
                  <w:right w:val="nil"/>
                </w:tcBorders>
                <w:shd w:val="clear" w:color="auto" w:fill="FFFFFF"/>
              </w:tcPr>
            </w:tcPrChange>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89" w:author="Amit Popat" w:date="2022-07-11T10:41:00Z">
              <w:tcPr>
                <w:tcW w:w="4320" w:type="dxa"/>
                <w:tcBorders>
                  <w:top w:val="dotted" w:sz="4" w:space="0" w:color="auto"/>
                  <w:left w:val="nil"/>
                  <w:bottom w:val="dotted" w:sz="4" w:space="0" w:color="auto"/>
                  <w:right w:val="nil"/>
                </w:tcBorders>
                <w:shd w:val="clear" w:color="auto" w:fill="FFFFFF"/>
              </w:tcPr>
            </w:tcPrChange>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690" w:author="Amit Popat" w:date="2022-07-11T10:41:00Z">
              <w:tcPr>
                <w:tcW w:w="864" w:type="dxa"/>
                <w:tcBorders>
                  <w:top w:val="dotted" w:sz="4" w:space="0" w:color="auto"/>
                  <w:left w:val="nil"/>
                  <w:bottom w:val="dotted" w:sz="4" w:space="0" w:color="auto"/>
                  <w:right w:val="nil"/>
                </w:tcBorders>
                <w:shd w:val="clear" w:color="auto" w:fill="FFFFFF"/>
              </w:tcPr>
            </w:tcPrChange>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1" w:author="Amit Popat" w:date="2022-07-11T10:41:00Z">
              <w:tcPr>
                <w:tcW w:w="1008" w:type="dxa"/>
                <w:tcBorders>
                  <w:top w:val="dotted" w:sz="4" w:space="0" w:color="auto"/>
                  <w:left w:val="nil"/>
                  <w:bottom w:val="dotted" w:sz="4" w:space="0" w:color="auto"/>
                  <w:right w:val="nil"/>
                </w:tcBorders>
                <w:shd w:val="clear" w:color="auto" w:fill="FFFFFF"/>
              </w:tcPr>
            </w:tcPrChange>
          </w:tcPr>
          <w:p w14:paraId="64EC91E3" w14:textId="77777777" w:rsidR="004C2D45" w:rsidRDefault="004C2D45">
            <w:pPr>
              <w:pStyle w:val="MsgTableBody"/>
              <w:jc w:val="center"/>
              <w:rPr>
                <w:noProof/>
              </w:rPr>
            </w:pPr>
          </w:p>
        </w:tc>
      </w:tr>
      <w:tr w:rsidR="004C2D45" w:rsidRPr="004C2D45" w14:paraId="13C17358" w14:textId="77777777" w:rsidTr="00E56816">
        <w:trPr>
          <w:jc w:val="center"/>
          <w:trPrChange w:id="6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3" w:author="Amit Popat" w:date="2022-07-11T10:41:00Z">
              <w:tcPr>
                <w:tcW w:w="2880" w:type="dxa"/>
                <w:tcBorders>
                  <w:top w:val="dotted" w:sz="4" w:space="0" w:color="auto"/>
                  <w:left w:val="nil"/>
                  <w:bottom w:val="dotted" w:sz="4" w:space="0" w:color="auto"/>
                  <w:right w:val="nil"/>
                </w:tcBorders>
                <w:shd w:val="clear" w:color="auto" w:fill="FFFFFF"/>
              </w:tcPr>
            </w:tcPrChange>
          </w:tcPr>
          <w:p w14:paraId="07929656"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94" w:author="Amit Popat" w:date="2022-07-11T10:41:00Z">
              <w:tcPr>
                <w:tcW w:w="4320" w:type="dxa"/>
                <w:tcBorders>
                  <w:top w:val="dotted" w:sz="4" w:space="0" w:color="auto"/>
                  <w:left w:val="nil"/>
                  <w:bottom w:val="dotted" w:sz="4" w:space="0" w:color="auto"/>
                  <w:right w:val="nil"/>
                </w:tcBorders>
                <w:shd w:val="clear" w:color="auto" w:fill="FFFFFF"/>
              </w:tcPr>
            </w:tcPrChange>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695" w:author="Amit Popat" w:date="2022-07-11T10:41:00Z">
              <w:tcPr>
                <w:tcW w:w="864" w:type="dxa"/>
                <w:tcBorders>
                  <w:top w:val="dotted" w:sz="4" w:space="0" w:color="auto"/>
                  <w:left w:val="nil"/>
                  <w:bottom w:val="dotted" w:sz="4" w:space="0" w:color="auto"/>
                  <w:right w:val="nil"/>
                </w:tcBorders>
                <w:shd w:val="clear" w:color="auto" w:fill="FFFFFF"/>
              </w:tcPr>
            </w:tcPrChange>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6" w:author="Amit Popat" w:date="2022-07-11T10:41:00Z">
              <w:tcPr>
                <w:tcW w:w="1008" w:type="dxa"/>
                <w:tcBorders>
                  <w:top w:val="dotted" w:sz="4" w:space="0" w:color="auto"/>
                  <w:left w:val="nil"/>
                  <w:bottom w:val="dotted" w:sz="4" w:space="0" w:color="auto"/>
                  <w:right w:val="nil"/>
                </w:tcBorders>
                <w:shd w:val="clear" w:color="auto" w:fill="FFFFFF"/>
              </w:tcPr>
            </w:tcPrChange>
          </w:tcPr>
          <w:p w14:paraId="309D0B26" w14:textId="77777777" w:rsidR="004C2D45" w:rsidRDefault="004C2D45">
            <w:pPr>
              <w:pStyle w:val="MsgTableBody"/>
              <w:jc w:val="center"/>
              <w:rPr>
                <w:noProof/>
              </w:rPr>
            </w:pPr>
            <w:r>
              <w:rPr>
                <w:noProof/>
              </w:rPr>
              <w:t>12</w:t>
            </w:r>
          </w:p>
        </w:tc>
      </w:tr>
      <w:tr w:rsidR="004C2D45" w:rsidRPr="004C2D45" w14:paraId="52D4E795" w14:textId="77777777" w:rsidTr="00E56816">
        <w:trPr>
          <w:jc w:val="center"/>
          <w:trPrChange w:id="6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8" w:author="Amit Popat" w:date="2022-07-11T10:41:00Z">
              <w:tcPr>
                <w:tcW w:w="2880" w:type="dxa"/>
                <w:tcBorders>
                  <w:top w:val="dotted" w:sz="4" w:space="0" w:color="auto"/>
                  <w:left w:val="nil"/>
                  <w:bottom w:val="dotted" w:sz="4" w:space="0" w:color="auto"/>
                  <w:right w:val="nil"/>
                </w:tcBorders>
                <w:shd w:val="clear" w:color="auto" w:fill="FFFFFF"/>
              </w:tcPr>
            </w:tcPrChange>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699" w:author="Amit Popat" w:date="2022-07-11T10:41:00Z">
              <w:tcPr>
                <w:tcW w:w="4320" w:type="dxa"/>
                <w:tcBorders>
                  <w:top w:val="dotted" w:sz="4" w:space="0" w:color="auto"/>
                  <w:left w:val="nil"/>
                  <w:bottom w:val="dotted" w:sz="4" w:space="0" w:color="auto"/>
                  <w:right w:val="nil"/>
                </w:tcBorders>
                <w:shd w:val="clear" w:color="auto" w:fill="FFFFFF"/>
              </w:tcPr>
            </w:tcPrChange>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Change w:id="700" w:author="Amit Popat" w:date="2022-07-11T10:41:00Z">
              <w:tcPr>
                <w:tcW w:w="864" w:type="dxa"/>
                <w:tcBorders>
                  <w:top w:val="dotted" w:sz="4" w:space="0" w:color="auto"/>
                  <w:left w:val="nil"/>
                  <w:bottom w:val="dotted" w:sz="4" w:space="0" w:color="auto"/>
                  <w:right w:val="nil"/>
                </w:tcBorders>
                <w:shd w:val="clear" w:color="auto" w:fill="FFFFFF"/>
              </w:tcPr>
            </w:tcPrChange>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1" w:author="Amit Popat" w:date="2022-07-11T10:41:00Z">
              <w:tcPr>
                <w:tcW w:w="1008" w:type="dxa"/>
                <w:tcBorders>
                  <w:top w:val="dotted" w:sz="4" w:space="0" w:color="auto"/>
                  <w:left w:val="nil"/>
                  <w:bottom w:val="dotted" w:sz="4" w:space="0" w:color="auto"/>
                  <w:right w:val="nil"/>
                </w:tcBorders>
                <w:shd w:val="clear" w:color="auto" w:fill="FFFFFF"/>
              </w:tcPr>
            </w:tcPrChange>
          </w:tcPr>
          <w:p w14:paraId="31DEFE77" w14:textId="77777777" w:rsidR="004C2D45" w:rsidRDefault="004C2D45">
            <w:pPr>
              <w:pStyle w:val="MsgTableBody"/>
              <w:jc w:val="center"/>
              <w:rPr>
                <w:noProof/>
              </w:rPr>
            </w:pPr>
            <w:r>
              <w:rPr>
                <w:noProof/>
              </w:rPr>
              <w:t>2</w:t>
            </w:r>
          </w:p>
        </w:tc>
      </w:tr>
      <w:tr w:rsidR="004C2D45" w:rsidRPr="004C2D45" w14:paraId="2CD10383" w14:textId="77777777" w:rsidTr="00E56816">
        <w:trPr>
          <w:jc w:val="center"/>
          <w:trPrChange w:id="7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3" w:author="Amit Popat" w:date="2022-07-11T10:41:00Z">
              <w:tcPr>
                <w:tcW w:w="2880" w:type="dxa"/>
                <w:tcBorders>
                  <w:top w:val="dotted" w:sz="4" w:space="0" w:color="auto"/>
                  <w:left w:val="nil"/>
                  <w:bottom w:val="dotted" w:sz="4" w:space="0" w:color="auto"/>
                  <w:right w:val="nil"/>
                </w:tcBorders>
                <w:shd w:val="clear" w:color="auto" w:fill="FFFFFF"/>
              </w:tcPr>
            </w:tcPrChange>
          </w:tcPr>
          <w:p w14:paraId="4CC51C7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04" w:author="Amit Popat" w:date="2022-07-11T10:41:00Z">
              <w:tcPr>
                <w:tcW w:w="4320" w:type="dxa"/>
                <w:tcBorders>
                  <w:top w:val="dotted" w:sz="4" w:space="0" w:color="auto"/>
                  <w:left w:val="nil"/>
                  <w:bottom w:val="dotted" w:sz="4" w:space="0" w:color="auto"/>
                  <w:right w:val="nil"/>
                </w:tcBorders>
                <w:shd w:val="clear" w:color="auto" w:fill="FFFFFF"/>
              </w:tcPr>
            </w:tcPrChange>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705" w:author="Amit Popat" w:date="2022-07-11T10:41:00Z">
              <w:tcPr>
                <w:tcW w:w="864" w:type="dxa"/>
                <w:tcBorders>
                  <w:top w:val="dotted" w:sz="4" w:space="0" w:color="auto"/>
                  <w:left w:val="nil"/>
                  <w:bottom w:val="dotted" w:sz="4" w:space="0" w:color="auto"/>
                  <w:right w:val="nil"/>
                </w:tcBorders>
                <w:shd w:val="clear" w:color="auto" w:fill="FFFFFF"/>
              </w:tcPr>
            </w:tcPrChange>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6" w:author="Amit Popat" w:date="2022-07-11T10:41:00Z">
              <w:tcPr>
                <w:tcW w:w="1008" w:type="dxa"/>
                <w:tcBorders>
                  <w:top w:val="dotted" w:sz="4" w:space="0" w:color="auto"/>
                  <w:left w:val="nil"/>
                  <w:bottom w:val="dotted" w:sz="4" w:space="0" w:color="auto"/>
                  <w:right w:val="nil"/>
                </w:tcBorders>
                <w:shd w:val="clear" w:color="auto" w:fill="FFFFFF"/>
              </w:tcPr>
            </w:tcPrChange>
          </w:tcPr>
          <w:p w14:paraId="20F331FA" w14:textId="77777777" w:rsidR="004C2D45" w:rsidRDefault="004C2D45">
            <w:pPr>
              <w:pStyle w:val="MsgTableBody"/>
              <w:jc w:val="center"/>
              <w:rPr>
                <w:noProof/>
              </w:rPr>
            </w:pPr>
            <w:r>
              <w:rPr>
                <w:noProof/>
              </w:rPr>
              <w:t>12</w:t>
            </w:r>
          </w:p>
        </w:tc>
      </w:tr>
      <w:tr w:rsidR="004C2D45" w:rsidRPr="004C2D45" w14:paraId="4B315BA7" w14:textId="77777777" w:rsidTr="00E56816">
        <w:trPr>
          <w:jc w:val="center"/>
          <w:trPrChange w:id="7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8" w:author="Amit Popat" w:date="2022-07-11T10:41:00Z">
              <w:tcPr>
                <w:tcW w:w="2880" w:type="dxa"/>
                <w:tcBorders>
                  <w:top w:val="dotted" w:sz="4" w:space="0" w:color="auto"/>
                  <w:left w:val="nil"/>
                  <w:bottom w:val="dotted" w:sz="4" w:space="0" w:color="auto"/>
                  <w:right w:val="nil"/>
                </w:tcBorders>
                <w:shd w:val="clear" w:color="auto" w:fill="FFFFFF"/>
              </w:tcPr>
            </w:tcPrChange>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09" w:author="Amit Popat" w:date="2022-07-11T10:41:00Z">
              <w:tcPr>
                <w:tcW w:w="4320" w:type="dxa"/>
                <w:tcBorders>
                  <w:top w:val="dotted" w:sz="4" w:space="0" w:color="auto"/>
                  <w:left w:val="nil"/>
                  <w:bottom w:val="dotted" w:sz="4" w:space="0" w:color="auto"/>
                  <w:right w:val="nil"/>
                </w:tcBorders>
                <w:shd w:val="clear" w:color="auto" w:fill="FFFFFF"/>
              </w:tcPr>
            </w:tcPrChange>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710" w:author="Amit Popat" w:date="2022-07-11T10:41:00Z">
              <w:tcPr>
                <w:tcW w:w="864" w:type="dxa"/>
                <w:tcBorders>
                  <w:top w:val="dotted" w:sz="4" w:space="0" w:color="auto"/>
                  <w:left w:val="nil"/>
                  <w:bottom w:val="dotted" w:sz="4" w:space="0" w:color="auto"/>
                  <w:right w:val="nil"/>
                </w:tcBorders>
                <w:shd w:val="clear" w:color="auto" w:fill="FFFFFF"/>
              </w:tcPr>
            </w:tcPrChange>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1" w:author="Amit Popat" w:date="2022-07-11T10:41:00Z">
              <w:tcPr>
                <w:tcW w:w="1008" w:type="dxa"/>
                <w:tcBorders>
                  <w:top w:val="dotted" w:sz="4" w:space="0" w:color="auto"/>
                  <w:left w:val="nil"/>
                  <w:bottom w:val="dotted" w:sz="4" w:space="0" w:color="auto"/>
                  <w:right w:val="nil"/>
                </w:tcBorders>
                <w:shd w:val="clear" w:color="auto" w:fill="FFFFFF"/>
              </w:tcPr>
            </w:tcPrChange>
          </w:tcPr>
          <w:p w14:paraId="3256E8E5" w14:textId="77777777" w:rsidR="004C2D45" w:rsidRDefault="004C2D45">
            <w:pPr>
              <w:pStyle w:val="MsgTableBody"/>
              <w:jc w:val="center"/>
              <w:rPr>
                <w:noProof/>
              </w:rPr>
            </w:pPr>
          </w:p>
        </w:tc>
      </w:tr>
      <w:tr w:rsidR="004C2D45" w:rsidRPr="004C2D45" w14:paraId="456BC89A" w14:textId="77777777" w:rsidTr="00E56816">
        <w:trPr>
          <w:jc w:val="center"/>
          <w:trPrChange w:id="7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3" w:author="Amit Popat" w:date="2022-07-11T10:41:00Z">
              <w:tcPr>
                <w:tcW w:w="2880" w:type="dxa"/>
                <w:tcBorders>
                  <w:top w:val="dotted" w:sz="4" w:space="0" w:color="auto"/>
                  <w:left w:val="nil"/>
                  <w:bottom w:val="dotted" w:sz="4" w:space="0" w:color="auto"/>
                  <w:right w:val="nil"/>
                </w:tcBorders>
                <w:shd w:val="clear" w:color="auto" w:fill="FFFFFF"/>
              </w:tcPr>
            </w:tcPrChange>
          </w:tcPr>
          <w:p w14:paraId="3F95F3EE"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14" w:author="Amit Popat" w:date="2022-07-11T10:41:00Z">
              <w:tcPr>
                <w:tcW w:w="4320" w:type="dxa"/>
                <w:tcBorders>
                  <w:top w:val="dotted" w:sz="4" w:space="0" w:color="auto"/>
                  <w:left w:val="nil"/>
                  <w:bottom w:val="dotted" w:sz="4" w:space="0" w:color="auto"/>
                  <w:right w:val="nil"/>
                </w:tcBorders>
                <w:shd w:val="clear" w:color="auto" w:fill="FFFFFF"/>
              </w:tcPr>
            </w:tcPrChange>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715" w:author="Amit Popat" w:date="2022-07-11T10:41:00Z">
              <w:tcPr>
                <w:tcW w:w="864" w:type="dxa"/>
                <w:tcBorders>
                  <w:top w:val="dotted" w:sz="4" w:space="0" w:color="auto"/>
                  <w:left w:val="nil"/>
                  <w:bottom w:val="dotted" w:sz="4" w:space="0" w:color="auto"/>
                  <w:right w:val="nil"/>
                </w:tcBorders>
                <w:shd w:val="clear" w:color="auto" w:fill="FFFFFF"/>
              </w:tcPr>
            </w:tcPrChange>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716" w:author="Amit Popat" w:date="2022-07-11T10:41:00Z">
              <w:tcPr>
                <w:tcW w:w="1008" w:type="dxa"/>
                <w:tcBorders>
                  <w:top w:val="dotted" w:sz="4" w:space="0" w:color="auto"/>
                  <w:left w:val="nil"/>
                  <w:bottom w:val="dotted" w:sz="4" w:space="0" w:color="auto"/>
                  <w:right w:val="nil"/>
                </w:tcBorders>
                <w:shd w:val="clear" w:color="auto" w:fill="FFFFFF"/>
              </w:tcPr>
            </w:tcPrChange>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E56816">
        <w:trPr>
          <w:jc w:val="center"/>
          <w:trPrChange w:id="7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8" w:author="Amit Popat" w:date="2022-07-11T10:41:00Z">
              <w:tcPr>
                <w:tcW w:w="2880" w:type="dxa"/>
                <w:tcBorders>
                  <w:top w:val="dotted" w:sz="4" w:space="0" w:color="auto"/>
                  <w:left w:val="nil"/>
                  <w:bottom w:val="dotted" w:sz="4" w:space="0" w:color="auto"/>
                  <w:right w:val="nil"/>
                </w:tcBorders>
                <w:shd w:val="clear" w:color="auto" w:fill="FFFFFF"/>
              </w:tcPr>
            </w:tcPrChange>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719" w:author="Amit Popat" w:date="2022-07-11T10:41:00Z">
              <w:tcPr>
                <w:tcW w:w="4320" w:type="dxa"/>
                <w:tcBorders>
                  <w:top w:val="dotted" w:sz="4" w:space="0" w:color="auto"/>
                  <w:left w:val="nil"/>
                  <w:bottom w:val="dotted" w:sz="4" w:space="0" w:color="auto"/>
                  <w:right w:val="nil"/>
                </w:tcBorders>
                <w:shd w:val="clear" w:color="auto" w:fill="FFFFFF"/>
              </w:tcPr>
            </w:tcPrChange>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720" w:author="Amit Popat" w:date="2022-07-11T10:41:00Z">
              <w:tcPr>
                <w:tcW w:w="864" w:type="dxa"/>
                <w:tcBorders>
                  <w:top w:val="dotted" w:sz="4" w:space="0" w:color="auto"/>
                  <w:left w:val="nil"/>
                  <w:bottom w:val="dotted" w:sz="4" w:space="0" w:color="auto"/>
                  <w:right w:val="nil"/>
                </w:tcBorders>
                <w:shd w:val="clear" w:color="auto" w:fill="FFFFFF"/>
              </w:tcPr>
            </w:tcPrChange>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1" w:author="Amit Popat" w:date="2022-07-11T10:41:00Z">
              <w:tcPr>
                <w:tcW w:w="1008" w:type="dxa"/>
                <w:tcBorders>
                  <w:top w:val="dotted" w:sz="4" w:space="0" w:color="auto"/>
                  <w:left w:val="nil"/>
                  <w:bottom w:val="dotted" w:sz="4" w:space="0" w:color="auto"/>
                  <w:right w:val="nil"/>
                </w:tcBorders>
                <w:shd w:val="clear" w:color="auto" w:fill="FFFFFF"/>
              </w:tcPr>
            </w:tcPrChange>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E56816">
        <w:trPr>
          <w:jc w:val="center"/>
          <w:trPrChange w:id="7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3" w:author="Amit Popat" w:date="2022-07-11T10:41:00Z">
              <w:tcPr>
                <w:tcW w:w="2880" w:type="dxa"/>
                <w:tcBorders>
                  <w:top w:val="dotted" w:sz="4" w:space="0" w:color="auto"/>
                  <w:left w:val="nil"/>
                  <w:bottom w:val="dotted" w:sz="4" w:space="0" w:color="auto"/>
                  <w:right w:val="nil"/>
                </w:tcBorders>
                <w:shd w:val="clear" w:color="auto" w:fill="FFFFFF"/>
              </w:tcPr>
            </w:tcPrChange>
          </w:tcPr>
          <w:p w14:paraId="004CF65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724" w:author="Amit Popat" w:date="2022-07-11T10:41:00Z">
              <w:tcPr>
                <w:tcW w:w="4320" w:type="dxa"/>
                <w:tcBorders>
                  <w:top w:val="dotted" w:sz="4" w:space="0" w:color="auto"/>
                  <w:left w:val="nil"/>
                  <w:bottom w:val="dotted" w:sz="4" w:space="0" w:color="auto"/>
                  <w:right w:val="nil"/>
                </w:tcBorders>
                <w:shd w:val="clear" w:color="auto" w:fill="FFFFFF"/>
              </w:tcPr>
            </w:tcPrChange>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725" w:author="Amit Popat" w:date="2022-07-11T10:41:00Z">
              <w:tcPr>
                <w:tcW w:w="864" w:type="dxa"/>
                <w:tcBorders>
                  <w:top w:val="dotted" w:sz="4" w:space="0" w:color="auto"/>
                  <w:left w:val="nil"/>
                  <w:bottom w:val="dotted" w:sz="4" w:space="0" w:color="auto"/>
                  <w:right w:val="nil"/>
                </w:tcBorders>
                <w:shd w:val="clear" w:color="auto" w:fill="FFFFFF"/>
              </w:tcPr>
            </w:tcPrChange>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726" w:author="Amit Popat" w:date="2022-07-11T10:41:00Z">
              <w:tcPr>
                <w:tcW w:w="1008" w:type="dxa"/>
                <w:tcBorders>
                  <w:top w:val="dotted" w:sz="4" w:space="0" w:color="auto"/>
                  <w:left w:val="nil"/>
                  <w:bottom w:val="dotted" w:sz="4" w:space="0" w:color="auto"/>
                  <w:right w:val="nil"/>
                </w:tcBorders>
                <w:shd w:val="clear" w:color="auto" w:fill="FFFFFF"/>
              </w:tcPr>
            </w:tcPrChange>
          </w:tcPr>
          <w:p w14:paraId="625DE6DA" w14:textId="77777777" w:rsidR="004C2D45" w:rsidRDefault="004C2D45">
            <w:pPr>
              <w:pStyle w:val="MsgTableBody"/>
              <w:jc w:val="center"/>
              <w:rPr>
                <w:noProof/>
              </w:rPr>
            </w:pPr>
            <w:r>
              <w:rPr>
                <w:noProof/>
              </w:rPr>
              <w:t>12</w:t>
            </w:r>
          </w:p>
        </w:tc>
      </w:tr>
      <w:tr w:rsidR="004C2D45" w:rsidRPr="004C2D45" w14:paraId="3A6143AF" w14:textId="77777777" w:rsidTr="00E56816">
        <w:trPr>
          <w:jc w:val="center"/>
          <w:trPrChange w:id="7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8" w:author="Amit Popat" w:date="2022-07-11T10:41:00Z">
              <w:tcPr>
                <w:tcW w:w="2880" w:type="dxa"/>
                <w:tcBorders>
                  <w:top w:val="dotted" w:sz="4" w:space="0" w:color="auto"/>
                  <w:left w:val="nil"/>
                  <w:bottom w:val="dotted" w:sz="4" w:space="0" w:color="auto"/>
                  <w:right w:val="nil"/>
                </w:tcBorders>
                <w:shd w:val="clear" w:color="auto" w:fill="FFFFFF"/>
              </w:tcPr>
            </w:tcPrChange>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29" w:author="Amit Popat" w:date="2022-07-11T10:41:00Z">
              <w:tcPr>
                <w:tcW w:w="4320" w:type="dxa"/>
                <w:tcBorders>
                  <w:top w:val="dotted" w:sz="4" w:space="0" w:color="auto"/>
                  <w:left w:val="nil"/>
                  <w:bottom w:val="dotted" w:sz="4" w:space="0" w:color="auto"/>
                  <w:right w:val="nil"/>
                </w:tcBorders>
                <w:shd w:val="clear" w:color="auto" w:fill="FFFFFF"/>
              </w:tcPr>
            </w:tcPrChange>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730" w:author="Amit Popat" w:date="2022-07-11T10:41:00Z">
              <w:tcPr>
                <w:tcW w:w="864" w:type="dxa"/>
                <w:tcBorders>
                  <w:top w:val="dotted" w:sz="4" w:space="0" w:color="auto"/>
                  <w:left w:val="nil"/>
                  <w:bottom w:val="dotted" w:sz="4" w:space="0" w:color="auto"/>
                  <w:right w:val="nil"/>
                </w:tcBorders>
                <w:shd w:val="clear" w:color="auto" w:fill="FFFFFF"/>
              </w:tcPr>
            </w:tcPrChange>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1" w:author="Amit Popat" w:date="2022-07-11T10:41:00Z">
              <w:tcPr>
                <w:tcW w:w="1008" w:type="dxa"/>
                <w:tcBorders>
                  <w:top w:val="dotted" w:sz="4" w:space="0" w:color="auto"/>
                  <w:left w:val="nil"/>
                  <w:bottom w:val="dotted" w:sz="4" w:space="0" w:color="auto"/>
                  <w:right w:val="nil"/>
                </w:tcBorders>
                <w:shd w:val="clear" w:color="auto" w:fill="FFFFFF"/>
              </w:tcPr>
            </w:tcPrChange>
          </w:tcPr>
          <w:p w14:paraId="17B29DED" w14:textId="77777777" w:rsidR="004C2D45" w:rsidRDefault="004C2D45">
            <w:pPr>
              <w:pStyle w:val="MsgTableBody"/>
              <w:jc w:val="center"/>
              <w:rPr>
                <w:noProof/>
              </w:rPr>
            </w:pPr>
          </w:p>
        </w:tc>
      </w:tr>
      <w:tr w:rsidR="004C2D45" w:rsidRPr="004C2D45" w14:paraId="06A8619D" w14:textId="77777777" w:rsidTr="00E56816">
        <w:trPr>
          <w:jc w:val="center"/>
          <w:trPrChange w:id="7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3" w:author="Amit Popat" w:date="2022-07-11T10:41:00Z">
              <w:tcPr>
                <w:tcW w:w="2880" w:type="dxa"/>
                <w:tcBorders>
                  <w:top w:val="dotted" w:sz="4" w:space="0" w:color="auto"/>
                  <w:left w:val="nil"/>
                  <w:bottom w:val="dotted" w:sz="4" w:space="0" w:color="auto"/>
                  <w:right w:val="nil"/>
                </w:tcBorders>
                <w:shd w:val="clear" w:color="auto" w:fill="FFFFFF"/>
              </w:tcPr>
            </w:tcPrChange>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34" w:author="Amit Popat" w:date="2022-07-11T10:41:00Z">
              <w:tcPr>
                <w:tcW w:w="4320" w:type="dxa"/>
                <w:tcBorders>
                  <w:top w:val="dotted" w:sz="4" w:space="0" w:color="auto"/>
                  <w:left w:val="nil"/>
                  <w:bottom w:val="dotted" w:sz="4" w:space="0" w:color="auto"/>
                  <w:right w:val="nil"/>
                </w:tcBorders>
                <w:shd w:val="clear" w:color="auto" w:fill="FFFFFF"/>
              </w:tcPr>
            </w:tcPrChange>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735" w:author="Amit Popat" w:date="2022-07-11T10:41:00Z">
              <w:tcPr>
                <w:tcW w:w="864" w:type="dxa"/>
                <w:tcBorders>
                  <w:top w:val="dotted" w:sz="4" w:space="0" w:color="auto"/>
                  <w:left w:val="nil"/>
                  <w:bottom w:val="dotted" w:sz="4" w:space="0" w:color="auto"/>
                  <w:right w:val="nil"/>
                </w:tcBorders>
                <w:shd w:val="clear" w:color="auto" w:fill="FFFFFF"/>
              </w:tcPr>
            </w:tcPrChange>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6" w:author="Amit Popat" w:date="2022-07-11T10:41:00Z">
              <w:tcPr>
                <w:tcW w:w="1008" w:type="dxa"/>
                <w:tcBorders>
                  <w:top w:val="dotted" w:sz="4" w:space="0" w:color="auto"/>
                  <w:left w:val="nil"/>
                  <w:bottom w:val="dotted" w:sz="4" w:space="0" w:color="auto"/>
                  <w:right w:val="nil"/>
                </w:tcBorders>
                <w:shd w:val="clear" w:color="auto" w:fill="FFFFFF"/>
              </w:tcPr>
            </w:tcPrChange>
          </w:tcPr>
          <w:p w14:paraId="6A84E093" w14:textId="77777777" w:rsidR="004C2D45" w:rsidRDefault="004C2D45">
            <w:pPr>
              <w:pStyle w:val="MsgTableBody"/>
              <w:jc w:val="center"/>
              <w:rPr>
                <w:noProof/>
              </w:rPr>
            </w:pPr>
          </w:p>
        </w:tc>
      </w:tr>
      <w:tr w:rsidR="004C2D45" w:rsidRPr="004C2D45" w14:paraId="59BECAFC" w14:textId="77777777" w:rsidTr="00E56816">
        <w:trPr>
          <w:jc w:val="center"/>
          <w:trPrChange w:id="7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8" w:author="Amit Popat" w:date="2022-07-11T10:41:00Z">
              <w:tcPr>
                <w:tcW w:w="2880" w:type="dxa"/>
                <w:tcBorders>
                  <w:top w:val="dotted" w:sz="4" w:space="0" w:color="auto"/>
                  <w:left w:val="nil"/>
                  <w:bottom w:val="dotted" w:sz="4" w:space="0" w:color="auto"/>
                  <w:right w:val="nil"/>
                </w:tcBorders>
                <w:shd w:val="clear" w:color="auto" w:fill="FFFFFF"/>
              </w:tcPr>
            </w:tcPrChange>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739" w:author="Amit Popat" w:date="2022-07-11T10:41:00Z">
              <w:tcPr>
                <w:tcW w:w="4320" w:type="dxa"/>
                <w:tcBorders>
                  <w:top w:val="dotted" w:sz="4" w:space="0" w:color="auto"/>
                  <w:left w:val="nil"/>
                  <w:bottom w:val="dotted" w:sz="4" w:space="0" w:color="auto"/>
                  <w:right w:val="nil"/>
                </w:tcBorders>
                <w:shd w:val="clear" w:color="auto" w:fill="FFFFFF"/>
              </w:tcPr>
            </w:tcPrChange>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740" w:author="Amit Popat" w:date="2022-07-11T10:41:00Z">
              <w:tcPr>
                <w:tcW w:w="864" w:type="dxa"/>
                <w:tcBorders>
                  <w:top w:val="dotted" w:sz="4" w:space="0" w:color="auto"/>
                  <w:left w:val="nil"/>
                  <w:bottom w:val="dotted" w:sz="4" w:space="0" w:color="auto"/>
                  <w:right w:val="nil"/>
                </w:tcBorders>
                <w:shd w:val="clear" w:color="auto" w:fill="FFFFFF"/>
              </w:tcPr>
            </w:tcPrChange>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1" w:author="Amit Popat" w:date="2022-07-11T10:41:00Z">
              <w:tcPr>
                <w:tcW w:w="1008" w:type="dxa"/>
                <w:tcBorders>
                  <w:top w:val="dotted" w:sz="4" w:space="0" w:color="auto"/>
                  <w:left w:val="nil"/>
                  <w:bottom w:val="dotted" w:sz="4" w:space="0" w:color="auto"/>
                  <w:right w:val="nil"/>
                </w:tcBorders>
                <w:shd w:val="clear" w:color="auto" w:fill="FFFFFF"/>
              </w:tcPr>
            </w:tcPrChange>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E56816">
        <w:trPr>
          <w:jc w:val="center"/>
          <w:trPrChange w:id="7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3" w:author="Amit Popat" w:date="2022-07-11T10:41:00Z">
              <w:tcPr>
                <w:tcW w:w="2880" w:type="dxa"/>
                <w:tcBorders>
                  <w:top w:val="dotted" w:sz="4" w:space="0" w:color="auto"/>
                  <w:left w:val="nil"/>
                  <w:bottom w:val="dotted" w:sz="4" w:space="0" w:color="auto"/>
                  <w:right w:val="nil"/>
                </w:tcBorders>
                <w:shd w:val="clear" w:color="auto" w:fill="FFFFFF"/>
              </w:tcPr>
            </w:tcPrChange>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744" w:author="Amit Popat" w:date="2022-07-11T10:41:00Z">
              <w:tcPr>
                <w:tcW w:w="4320" w:type="dxa"/>
                <w:tcBorders>
                  <w:top w:val="dotted" w:sz="4" w:space="0" w:color="auto"/>
                  <w:left w:val="nil"/>
                  <w:bottom w:val="dotted" w:sz="4" w:space="0" w:color="auto"/>
                  <w:right w:val="nil"/>
                </w:tcBorders>
                <w:shd w:val="clear" w:color="auto" w:fill="FFFFFF"/>
              </w:tcPr>
            </w:tcPrChange>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745" w:author="Amit Popat" w:date="2022-07-11T10:41:00Z">
              <w:tcPr>
                <w:tcW w:w="864" w:type="dxa"/>
                <w:tcBorders>
                  <w:top w:val="dotted" w:sz="4" w:space="0" w:color="auto"/>
                  <w:left w:val="nil"/>
                  <w:bottom w:val="dotted" w:sz="4" w:space="0" w:color="auto"/>
                  <w:right w:val="nil"/>
                </w:tcBorders>
                <w:shd w:val="clear" w:color="auto" w:fill="FFFFFF"/>
              </w:tcPr>
            </w:tcPrChange>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6" w:author="Amit Popat" w:date="2022-07-11T10:41:00Z">
              <w:tcPr>
                <w:tcW w:w="1008" w:type="dxa"/>
                <w:tcBorders>
                  <w:top w:val="dotted" w:sz="4" w:space="0" w:color="auto"/>
                  <w:left w:val="nil"/>
                  <w:bottom w:val="dotted" w:sz="4" w:space="0" w:color="auto"/>
                  <w:right w:val="nil"/>
                </w:tcBorders>
                <w:shd w:val="clear" w:color="auto" w:fill="FFFFFF"/>
              </w:tcPr>
            </w:tcPrChange>
          </w:tcPr>
          <w:p w14:paraId="62160D53" w14:textId="77777777" w:rsidR="004C2D45" w:rsidRDefault="004C2D45">
            <w:pPr>
              <w:pStyle w:val="MsgTableBody"/>
              <w:jc w:val="center"/>
              <w:rPr>
                <w:noProof/>
                <w:lang w:val="fr-FR"/>
              </w:rPr>
            </w:pPr>
          </w:p>
        </w:tc>
      </w:tr>
      <w:tr w:rsidR="004C2D45" w:rsidRPr="004C2D45" w14:paraId="572437F5" w14:textId="77777777" w:rsidTr="00E56816">
        <w:trPr>
          <w:jc w:val="center"/>
          <w:trPrChange w:id="7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8" w:author="Amit Popat" w:date="2022-07-11T10:41:00Z">
              <w:tcPr>
                <w:tcW w:w="2880" w:type="dxa"/>
                <w:tcBorders>
                  <w:top w:val="dotted" w:sz="4" w:space="0" w:color="auto"/>
                  <w:left w:val="nil"/>
                  <w:bottom w:val="dotted" w:sz="4" w:space="0" w:color="auto"/>
                  <w:right w:val="nil"/>
                </w:tcBorders>
                <w:shd w:val="clear" w:color="auto" w:fill="FFFFFF"/>
              </w:tcPr>
            </w:tcPrChange>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749" w:author="Amit Popat" w:date="2022-07-11T10:41:00Z">
              <w:tcPr>
                <w:tcW w:w="4320" w:type="dxa"/>
                <w:tcBorders>
                  <w:top w:val="dotted" w:sz="4" w:space="0" w:color="auto"/>
                  <w:left w:val="nil"/>
                  <w:bottom w:val="dotted" w:sz="4" w:space="0" w:color="auto"/>
                  <w:right w:val="nil"/>
                </w:tcBorders>
                <w:shd w:val="clear" w:color="auto" w:fill="FFFFFF"/>
              </w:tcPr>
            </w:tcPrChange>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750" w:author="Amit Popat" w:date="2022-07-11T10:41:00Z">
              <w:tcPr>
                <w:tcW w:w="864" w:type="dxa"/>
                <w:tcBorders>
                  <w:top w:val="dotted" w:sz="4" w:space="0" w:color="auto"/>
                  <w:left w:val="nil"/>
                  <w:bottom w:val="dotted" w:sz="4" w:space="0" w:color="auto"/>
                  <w:right w:val="nil"/>
                </w:tcBorders>
                <w:shd w:val="clear" w:color="auto" w:fill="FFFFFF"/>
              </w:tcPr>
            </w:tcPrChange>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51" w:author="Amit Popat" w:date="2022-07-11T10:41:00Z">
              <w:tcPr>
                <w:tcW w:w="1008" w:type="dxa"/>
                <w:tcBorders>
                  <w:top w:val="dotted" w:sz="4" w:space="0" w:color="auto"/>
                  <w:left w:val="nil"/>
                  <w:bottom w:val="dotted" w:sz="4" w:space="0" w:color="auto"/>
                  <w:right w:val="nil"/>
                </w:tcBorders>
                <w:shd w:val="clear" w:color="auto" w:fill="FFFFFF"/>
              </w:tcPr>
            </w:tcPrChange>
          </w:tcPr>
          <w:p w14:paraId="4128D946" w14:textId="77777777" w:rsidR="004C2D45" w:rsidRDefault="004C2D45">
            <w:pPr>
              <w:pStyle w:val="MsgTableBody"/>
              <w:jc w:val="center"/>
              <w:rPr>
                <w:noProof/>
              </w:rPr>
            </w:pPr>
            <w:r>
              <w:rPr>
                <w:noProof/>
              </w:rPr>
              <w:t>2</w:t>
            </w:r>
          </w:p>
        </w:tc>
      </w:tr>
      <w:tr w:rsidR="004C2D45" w:rsidRPr="004C2D45" w14:paraId="5492624A" w14:textId="77777777" w:rsidTr="00E56816">
        <w:trPr>
          <w:jc w:val="center"/>
          <w:trPrChange w:id="75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3" w:author="Amit Popat" w:date="2022-07-11T10:41:00Z">
              <w:tcPr>
                <w:tcW w:w="2880" w:type="dxa"/>
                <w:tcBorders>
                  <w:top w:val="dotted" w:sz="4" w:space="0" w:color="auto"/>
                  <w:left w:val="nil"/>
                  <w:bottom w:val="dotted" w:sz="4" w:space="0" w:color="auto"/>
                  <w:right w:val="nil"/>
                </w:tcBorders>
                <w:shd w:val="clear" w:color="auto" w:fill="FFFFFF"/>
              </w:tcPr>
            </w:tcPrChange>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54" w:author="Amit Popat" w:date="2022-07-11T10:41:00Z">
              <w:tcPr>
                <w:tcW w:w="4320" w:type="dxa"/>
                <w:tcBorders>
                  <w:top w:val="dotted" w:sz="4" w:space="0" w:color="auto"/>
                  <w:left w:val="nil"/>
                  <w:bottom w:val="dotted" w:sz="4" w:space="0" w:color="auto"/>
                  <w:right w:val="nil"/>
                </w:tcBorders>
                <w:shd w:val="clear" w:color="auto" w:fill="FFFFFF"/>
              </w:tcPr>
            </w:tcPrChange>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755" w:author="Amit Popat" w:date="2022-07-11T10:41:00Z">
              <w:tcPr>
                <w:tcW w:w="864" w:type="dxa"/>
                <w:tcBorders>
                  <w:top w:val="dotted" w:sz="4" w:space="0" w:color="auto"/>
                  <w:left w:val="nil"/>
                  <w:bottom w:val="dotted" w:sz="4" w:space="0" w:color="auto"/>
                  <w:right w:val="nil"/>
                </w:tcBorders>
                <w:shd w:val="clear" w:color="auto" w:fill="FFFFFF"/>
              </w:tcPr>
            </w:tcPrChange>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6" w:author="Amit Popat" w:date="2022-07-11T10:41:00Z">
              <w:tcPr>
                <w:tcW w:w="1008" w:type="dxa"/>
                <w:tcBorders>
                  <w:top w:val="dotted" w:sz="4" w:space="0" w:color="auto"/>
                  <w:left w:val="nil"/>
                  <w:bottom w:val="dotted" w:sz="4" w:space="0" w:color="auto"/>
                  <w:right w:val="nil"/>
                </w:tcBorders>
                <w:shd w:val="clear" w:color="auto" w:fill="FFFFFF"/>
              </w:tcPr>
            </w:tcPrChange>
          </w:tcPr>
          <w:p w14:paraId="7FCF7397" w14:textId="77777777" w:rsidR="004C2D45" w:rsidRDefault="004C2D45">
            <w:pPr>
              <w:pStyle w:val="MsgTableBody"/>
              <w:jc w:val="center"/>
              <w:rPr>
                <w:noProof/>
              </w:rPr>
            </w:pPr>
          </w:p>
        </w:tc>
      </w:tr>
      <w:tr w:rsidR="004C2D45" w:rsidRPr="004C2D45" w14:paraId="7D02DDD4" w14:textId="77777777" w:rsidTr="00E56816">
        <w:trPr>
          <w:jc w:val="center"/>
          <w:trPrChange w:id="75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8" w:author="Amit Popat" w:date="2022-07-11T10:41:00Z">
              <w:tcPr>
                <w:tcW w:w="2880" w:type="dxa"/>
                <w:tcBorders>
                  <w:top w:val="dotted" w:sz="4" w:space="0" w:color="auto"/>
                  <w:left w:val="nil"/>
                  <w:bottom w:val="dotted" w:sz="4" w:space="0" w:color="auto"/>
                  <w:right w:val="nil"/>
                </w:tcBorders>
                <w:shd w:val="clear" w:color="auto" w:fill="FFFFFF"/>
              </w:tcPr>
            </w:tcPrChange>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59" w:author="Amit Popat" w:date="2022-07-11T10:41:00Z">
              <w:tcPr>
                <w:tcW w:w="4320" w:type="dxa"/>
                <w:tcBorders>
                  <w:top w:val="dotted" w:sz="4" w:space="0" w:color="auto"/>
                  <w:left w:val="nil"/>
                  <w:bottom w:val="dotted" w:sz="4" w:space="0" w:color="auto"/>
                  <w:right w:val="nil"/>
                </w:tcBorders>
                <w:shd w:val="clear" w:color="auto" w:fill="FFFFFF"/>
              </w:tcPr>
            </w:tcPrChange>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760" w:author="Amit Popat" w:date="2022-07-11T10:41:00Z">
              <w:tcPr>
                <w:tcW w:w="864" w:type="dxa"/>
                <w:tcBorders>
                  <w:top w:val="dotted" w:sz="4" w:space="0" w:color="auto"/>
                  <w:left w:val="nil"/>
                  <w:bottom w:val="dotted" w:sz="4" w:space="0" w:color="auto"/>
                  <w:right w:val="nil"/>
                </w:tcBorders>
                <w:shd w:val="clear" w:color="auto" w:fill="FFFFFF"/>
              </w:tcPr>
            </w:tcPrChange>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1" w:author="Amit Popat" w:date="2022-07-11T10:41:00Z">
              <w:tcPr>
                <w:tcW w:w="1008" w:type="dxa"/>
                <w:tcBorders>
                  <w:top w:val="dotted" w:sz="4" w:space="0" w:color="auto"/>
                  <w:left w:val="nil"/>
                  <w:bottom w:val="dotted" w:sz="4" w:space="0" w:color="auto"/>
                  <w:right w:val="nil"/>
                </w:tcBorders>
                <w:shd w:val="clear" w:color="auto" w:fill="FFFFFF"/>
              </w:tcPr>
            </w:tcPrChange>
          </w:tcPr>
          <w:p w14:paraId="0D5124F1" w14:textId="77777777" w:rsidR="004C2D45" w:rsidRDefault="004C2D45">
            <w:pPr>
              <w:pStyle w:val="MsgTableBody"/>
              <w:jc w:val="center"/>
              <w:rPr>
                <w:noProof/>
              </w:rPr>
            </w:pPr>
          </w:p>
        </w:tc>
      </w:tr>
      <w:tr w:rsidR="004C2D45" w:rsidRPr="004C2D45" w14:paraId="798313C3" w14:textId="77777777" w:rsidTr="00E56816">
        <w:trPr>
          <w:jc w:val="center"/>
          <w:trPrChange w:id="7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3" w:author="Amit Popat" w:date="2022-07-11T10:41:00Z">
              <w:tcPr>
                <w:tcW w:w="2880" w:type="dxa"/>
                <w:tcBorders>
                  <w:top w:val="dotted" w:sz="4" w:space="0" w:color="auto"/>
                  <w:left w:val="nil"/>
                  <w:bottom w:val="dotted" w:sz="4" w:space="0" w:color="auto"/>
                  <w:right w:val="nil"/>
                </w:tcBorders>
                <w:shd w:val="clear" w:color="auto" w:fill="FFFFFF"/>
              </w:tcPr>
            </w:tcPrChange>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64" w:author="Amit Popat" w:date="2022-07-11T10:41:00Z">
              <w:tcPr>
                <w:tcW w:w="4320" w:type="dxa"/>
                <w:tcBorders>
                  <w:top w:val="dotted" w:sz="4" w:space="0" w:color="auto"/>
                  <w:left w:val="nil"/>
                  <w:bottom w:val="dotted" w:sz="4" w:space="0" w:color="auto"/>
                  <w:right w:val="nil"/>
                </w:tcBorders>
                <w:shd w:val="clear" w:color="auto" w:fill="FFFFFF"/>
              </w:tcPr>
            </w:tcPrChange>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765" w:author="Amit Popat" w:date="2022-07-11T10:41:00Z">
              <w:tcPr>
                <w:tcW w:w="864" w:type="dxa"/>
                <w:tcBorders>
                  <w:top w:val="dotted" w:sz="4" w:space="0" w:color="auto"/>
                  <w:left w:val="nil"/>
                  <w:bottom w:val="dotted" w:sz="4" w:space="0" w:color="auto"/>
                  <w:right w:val="nil"/>
                </w:tcBorders>
                <w:shd w:val="clear" w:color="auto" w:fill="FFFFFF"/>
              </w:tcPr>
            </w:tcPrChange>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6" w:author="Amit Popat" w:date="2022-07-11T10:41:00Z">
              <w:tcPr>
                <w:tcW w:w="1008" w:type="dxa"/>
                <w:tcBorders>
                  <w:top w:val="dotted" w:sz="4" w:space="0" w:color="auto"/>
                  <w:left w:val="nil"/>
                  <w:bottom w:val="dotted" w:sz="4" w:space="0" w:color="auto"/>
                  <w:right w:val="nil"/>
                </w:tcBorders>
                <w:shd w:val="clear" w:color="auto" w:fill="FFFFFF"/>
              </w:tcPr>
            </w:tcPrChange>
          </w:tcPr>
          <w:p w14:paraId="06760AA5" w14:textId="77777777" w:rsidR="004C2D45" w:rsidRDefault="004C2D45">
            <w:pPr>
              <w:pStyle w:val="MsgTableBody"/>
              <w:jc w:val="center"/>
              <w:rPr>
                <w:noProof/>
              </w:rPr>
            </w:pPr>
          </w:p>
        </w:tc>
      </w:tr>
      <w:tr w:rsidR="004C2D45" w:rsidRPr="004C2D45" w14:paraId="27E8F7A3" w14:textId="77777777" w:rsidTr="00E56816">
        <w:trPr>
          <w:jc w:val="center"/>
          <w:trPrChange w:id="7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8" w:author="Amit Popat" w:date="2022-07-11T10:41:00Z">
              <w:tcPr>
                <w:tcW w:w="2880" w:type="dxa"/>
                <w:tcBorders>
                  <w:top w:val="dotted" w:sz="4" w:space="0" w:color="auto"/>
                  <w:left w:val="nil"/>
                  <w:bottom w:val="dotted" w:sz="4" w:space="0" w:color="auto"/>
                  <w:right w:val="nil"/>
                </w:tcBorders>
                <w:shd w:val="clear" w:color="auto" w:fill="FFFFFF"/>
              </w:tcPr>
            </w:tcPrChange>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769" w:author="Amit Popat" w:date="2022-07-11T10:41:00Z">
              <w:tcPr>
                <w:tcW w:w="4320" w:type="dxa"/>
                <w:tcBorders>
                  <w:top w:val="dotted" w:sz="4" w:space="0" w:color="auto"/>
                  <w:left w:val="nil"/>
                  <w:bottom w:val="dotted" w:sz="4" w:space="0" w:color="auto"/>
                  <w:right w:val="nil"/>
                </w:tcBorders>
                <w:shd w:val="clear" w:color="auto" w:fill="FFFFFF"/>
              </w:tcPr>
            </w:tcPrChange>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770" w:author="Amit Popat" w:date="2022-07-11T10:41:00Z">
              <w:tcPr>
                <w:tcW w:w="864" w:type="dxa"/>
                <w:tcBorders>
                  <w:top w:val="dotted" w:sz="4" w:space="0" w:color="auto"/>
                  <w:left w:val="nil"/>
                  <w:bottom w:val="dotted" w:sz="4" w:space="0" w:color="auto"/>
                  <w:right w:val="nil"/>
                </w:tcBorders>
                <w:shd w:val="clear" w:color="auto" w:fill="FFFFFF"/>
              </w:tcPr>
            </w:tcPrChange>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1" w:author="Amit Popat" w:date="2022-07-11T10:41:00Z">
              <w:tcPr>
                <w:tcW w:w="1008" w:type="dxa"/>
                <w:tcBorders>
                  <w:top w:val="dotted" w:sz="4" w:space="0" w:color="auto"/>
                  <w:left w:val="nil"/>
                  <w:bottom w:val="dotted" w:sz="4" w:space="0" w:color="auto"/>
                  <w:right w:val="nil"/>
                </w:tcBorders>
                <w:shd w:val="clear" w:color="auto" w:fill="FFFFFF"/>
              </w:tcPr>
            </w:tcPrChange>
          </w:tcPr>
          <w:p w14:paraId="3AD8BD75" w14:textId="77777777" w:rsidR="004C2D45" w:rsidRDefault="004C2D45">
            <w:pPr>
              <w:pStyle w:val="MsgTableBody"/>
              <w:jc w:val="center"/>
              <w:rPr>
                <w:noProof/>
              </w:rPr>
            </w:pPr>
            <w:r>
              <w:rPr>
                <w:noProof/>
              </w:rPr>
              <w:t>4</w:t>
            </w:r>
          </w:p>
        </w:tc>
      </w:tr>
      <w:tr w:rsidR="004C2D45" w:rsidRPr="004C2D45" w14:paraId="21315915" w14:textId="77777777" w:rsidTr="00E56816">
        <w:trPr>
          <w:jc w:val="center"/>
          <w:trPrChange w:id="7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3" w:author="Amit Popat" w:date="2022-07-11T10:41:00Z">
              <w:tcPr>
                <w:tcW w:w="2880" w:type="dxa"/>
                <w:tcBorders>
                  <w:top w:val="dotted" w:sz="4" w:space="0" w:color="auto"/>
                  <w:left w:val="nil"/>
                  <w:bottom w:val="dotted" w:sz="4" w:space="0" w:color="auto"/>
                  <w:right w:val="nil"/>
                </w:tcBorders>
                <w:shd w:val="clear" w:color="auto" w:fill="FFFFFF"/>
              </w:tcPr>
            </w:tcPrChange>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74" w:author="Amit Popat" w:date="2022-07-11T10:41:00Z">
              <w:tcPr>
                <w:tcW w:w="4320" w:type="dxa"/>
                <w:tcBorders>
                  <w:top w:val="dotted" w:sz="4" w:space="0" w:color="auto"/>
                  <w:left w:val="nil"/>
                  <w:bottom w:val="dotted" w:sz="4" w:space="0" w:color="auto"/>
                  <w:right w:val="nil"/>
                </w:tcBorders>
                <w:shd w:val="clear" w:color="auto" w:fill="FFFFFF"/>
              </w:tcPr>
            </w:tcPrChange>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775" w:author="Amit Popat" w:date="2022-07-11T10:41:00Z">
              <w:tcPr>
                <w:tcW w:w="864" w:type="dxa"/>
                <w:tcBorders>
                  <w:top w:val="dotted" w:sz="4" w:space="0" w:color="auto"/>
                  <w:left w:val="nil"/>
                  <w:bottom w:val="dotted" w:sz="4" w:space="0" w:color="auto"/>
                  <w:right w:val="nil"/>
                </w:tcBorders>
                <w:shd w:val="clear" w:color="auto" w:fill="FFFFFF"/>
              </w:tcPr>
            </w:tcPrChange>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6" w:author="Amit Popat" w:date="2022-07-11T10:41:00Z">
              <w:tcPr>
                <w:tcW w:w="1008" w:type="dxa"/>
                <w:tcBorders>
                  <w:top w:val="dotted" w:sz="4" w:space="0" w:color="auto"/>
                  <w:left w:val="nil"/>
                  <w:bottom w:val="dotted" w:sz="4" w:space="0" w:color="auto"/>
                  <w:right w:val="nil"/>
                </w:tcBorders>
                <w:shd w:val="clear" w:color="auto" w:fill="FFFFFF"/>
              </w:tcPr>
            </w:tcPrChange>
          </w:tcPr>
          <w:p w14:paraId="00E9B780" w14:textId="77777777" w:rsidR="004C2D45" w:rsidRDefault="004C2D45">
            <w:pPr>
              <w:pStyle w:val="MsgTableBody"/>
              <w:jc w:val="center"/>
              <w:rPr>
                <w:noProof/>
              </w:rPr>
            </w:pPr>
          </w:p>
        </w:tc>
      </w:tr>
      <w:tr w:rsidR="004C2D45" w:rsidRPr="004C2D45" w14:paraId="2F28BF47" w14:textId="77777777" w:rsidTr="00E56816">
        <w:trPr>
          <w:jc w:val="center"/>
          <w:trPrChange w:id="7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8" w:author="Amit Popat" w:date="2022-07-11T10:41:00Z">
              <w:tcPr>
                <w:tcW w:w="2880" w:type="dxa"/>
                <w:tcBorders>
                  <w:top w:val="dotted" w:sz="4" w:space="0" w:color="auto"/>
                  <w:left w:val="nil"/>
                  <w:bottom w:val="dotted" w:sz="4" w:space="0" w:color="auto"/>
                  <w:right w:val="nil"/>
                </w:tcBorders>
                <w:shd w:val="clear" w:color="auto" w:fill="FFFFFF"/>
              </w:tcPr>
            </w:tcPrChange>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Change w:id="779" w:author="Amit Popat" w:date="2022-07-11T10:41:00Z">
              <w:tcPr>
                <w:tcW w:w="4320" w:type="dxa"/>
                <w:tcBorders>
                  <w:top w:val="dotted" w:sz="4" w:space="0" w:color="auto"/>
                  <w:left w:val="nil"/>
                  <w:bottom w:val="dotted" w:sz="4" w:space="0" w:color="auto"/>
                  <w:right w:val="nil"/>
                </w:tcBorders>
                <w:shd w:val="clear" w:color="auto" w:fill="FFFFFF"/>
              </w:tcPr>
            </w:tcPrChange>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780" w:author="Amit Popat" w:date="2022-07-11T10:41:00Z">
              <w:tcPr>
                <w:tcW w:w="864" w:type="dxa"/>
                <w:tcBorders>
                  <w:top w:val="dotted" w:sz="4" w:space="0" w:color="auto"/>
                  <w:left w:val="nil"/>
                  <w:bottom w:val="dotted" w:sz="4" w:space="0" w:color="auto"/>
                  <w:right w:val="nil"/>
                </w:tcBorders>
                <w:shd w:val="clear" w:color="auto" w:fill="FFFFFF"/>
              </w:tcPr>
            </w:tcPrChange>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1" w:author="Amit Popat" w:date="2022-07-11T10:41:00Z">
              <w:tcPr>
                <w:tcW w:w="1008" w:type="dxa"/>
                <w:tcBorders>
                  <w:top w:val="dotted" w:sz="4" w:space="0" w:color="auto"/>
                  <w:left w:val="nil"/>
                  <w:bottom w:val="dotted" w:sz="4" w:space="0" w:color="auto"/>
                  <w:right w:val="nil"/>
                </w:tcBorders>
                <w:shd w:val="clear" w:color="auto" w:fill="FFFFFF"/>
              </w:tcPr>
            </w:tcPrChange>
          </w:tcPr>
          <w:p w14:paraId="68DADBA2" w14:textId="77777777" w:rsidR="004C2D45" w:rsidRDefault="004C2D45">
            <w:pPr>
              <w:pStyle w:val="MsgTableBody"/>
              <w:jc w:val="center"/>
              <w:rPr>
                <w:noProof/>
              </w:rPr>
            </w:pPr>
          </w:p>
        </w:tc>
      </w:tr>
      <w:tr w:rsidR="004C2D45" w:rsidRPr="004C2D45" w14:paraId="1570F469" w14:textId="77777777" w:rsidTr="00E56816">
        <w:trPr>
          <w:jc w:val="center"/>
          <w:trPrChange w:id="7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3" w:author="Amit Popat" w:date="2022-07-11T10:41:00Z">
              <w:tcPr>
                <w:tcW w:w="2880" w:type="dxa"/>
                <w:tcBorders>
                  <w:top w:val="dotted" w:sz="4" w:space="0" w:color="auto"/>
                  <w:left w:val="nil"/>
                  <w:bottom w:val="dotted" w:sz="4" w:space="0" w:color="auto"/>
                  <w:right w:val="nil"/>
                </w:tcBorders>
                <w:shd w:val="clear" w:color="auto" w:fill="FFFFFF"/>
              </w:tcPr>
            </w:tcPrChange>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784" w:author="Amit Popat" w:date="2022-07-11T10:41:00Z">
              <w:tcPr>
                <w:tcW w:w="4320" w:type="dxa"/>
                <w:tcBorders>
                  <w:top w:val="dotted" w:sz="4" w:space="0" w:color="auto"/>
                  <w:left w:val="nil"/>
                  <w:bottom w:val="dotted" w:sz="4" w:space="0" w:color="auto"/>
                  <w:right w:val="nil"/>
                </w:tcBorders>
                <w:shd w:val="clear" w:color="auto" w:fill="FFFFFF"/>
              </w:tcPr>
            </w:tcPrChange>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785" w:author="Amit Popat" w:date="2022-07-11T10:41:00Z">
              <w:tcPr>
                <w:tcW w:w="864" w:type="dxa"/>
                <w:tcBorders>
                  <w:top w:val="dotted" w:sz="4" w:space="0" w:color="auto"/>
                  <w:left w:val="nil"/>
                  <w:bottom w:val="dotted" w:sz="4" w:space="0" w:color="auto"/>
                  <w:right w:val="nil"/>
                </w:tcBorders>
                <w:shd w:val="clear" w:color="auto" w:fill="FFFFFF"/>
              </w:tcPr>
            </w:tcPrChange>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6" w:author="Amit Popat" w:date="2022-07-11T10:41:00Z">
              <w:tcPr>
                <w:tcW w:w="1008" w:type="dxa"/>
                <w:tcBorders>
                  <w:top w:val="dotted" w:sz="4" w:space="0" w:color="auto"/>
                  <w:left w:val="nil"/>
                  <w:bottom w:val="dotted" w:sz="4" w:space="0" w:color="auto"/>
                  <w:right w:val="nil"/>
                </w:tcBorders>
                <w:shd w:val="clear" w:color="auto" w:fill="FFFFFF"/>
              </w:tcPr>
            </w:tcPrChange>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E56816">
        <w:trPr>
          <w:jc w:val="center"/>
          <w:trPrChange w:id="7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8" w:author="Amit Popat" w:date="2022-07-11T10:41:00Z">
              <w:tcPr>
                <w:tcW w:w="2880" w:type="dxa"/>
                <w:tcBorders>
                  <w:top w:val="dotted" w:sz="4" w:space="0" w:color="auto"/>
                  <w:left w:val="nil"/>
                  <w:bottom w:val="dotted" w:sz="4" w:space="0" w:color="auto"/>
                  <w:right w:val="nil"/>
                </w:tcBorders>
                <w:shd w:val="clear" w:color="auto" w:fill="FFFFFF"/>
              </w:tcPr>
            </w:tcPrChange>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789" w:author="Amit Popat" w:date="2022-07-11T10:41:00Z">
              <w:tcPr>
                <w:tcW w:w="4320" w:type="dxa"/>
                <w:tcBorders>
                  <w:top w:val="dotted" w:sz="4" w:space="0" w:color="auto"/>
                  <w:left w:val="nil"/>
                  <w:bottom w:val="dotted" w:sz="4" w:space="0" w:color="auto"/>
                  <w:right w:val="nil"/>
                </w:tcBorders>
                <w:shd w:val="clear" w:color="auto" w:fill="FFFFFF"/>
              </w:tcPr>
            </w:tcPrChange>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790" w:author="Amit Popat" w:date="2022-07-11T10:41:00Z">
              <w:tcPr>
                <w:tcW w:w="864" w:type="dxa"/>
                <w:tcBorders>
                  <w:top w:val="dotted" w:sz="4" w:space="0" w:color="auto"/>
                  <w:left w:val="nil"/>
                  <w:bottom w:val="dotted" w:sz="4" w:space="0" w:color="auto"/>
                  <w:right w:val="nil"/>
                </w:tcBorders>
                <w:shd w:val="clear" w:color="auto" w:fill="FFFFFF"/>
              </w:tcPr>
            </w:tcPrChange>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91" w:author="Amit Popat" w:date="2022-07-11T10:41:00Z">
              <w:tcPr>
                <w:tcW w:w="1008" w:type="dxa"/>
                <w:tcBorders>
                  <w:top w:val="dotted" w:sz="4" w:space="0" w:color="auto"/>
                  <w:left w:val="nil"/>
                  <w:bottom w:val="dotted" w:sz="4" w:space="0" w:color="auto"/>
                  <w:right w:val="nil"/>
                </w:tcBorders>
                <w:shd w:val="clear" w:color="auto" w:fill="FFFFFF"/>
              </w:tcPr>
            </w:tcPrChange>
          </w:tcPr>
          <w:p w14:paraId="3A3E5910" w14:textId="77777777" w:rsidR="004C2D45" w:rsidRDefault="004C2D45">
            <w:pPr>
              <w:pStyle w:val="MsgTableBody"/>
              <w:jc w:val="center"/>
              <w:rPr>
                <w:noProof/>
                <w:lang w:val="fr-FR"/>
              </w:rPr>
            </w:pPr>
          </w:p>
        </w:tc>
      </w:tr>
      <w:tr w:rsidR="004C2D45" w:rsidRPr="004C2D45" w14:paraId="74C60C2F" w14:textId="77777777" w:rsidTr="00E56816">
        <w:trPr>
          <w:jc w:val="center"/>
          <w:trPrChange w:id="7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3" w:author="Amit Popat" w:date="2022-07-11T10:41:00Z">
              <w:tcPr>
                <w:tcW w:w="2880" w:type="dxa"/>
                <w:tcBorders>
                  <w:top w:val="dotted" w:sz="4" w:space="0" w:color="auto"/>
                  <w:left w:val="nil"/>
                  <w:bottom w:val="dotted" w:sz="4" w:space="0" w:color="auto"/>
                  <w:right w:val="nil"/>
                </w:tcBorders>
                <w:shd w:val="clear" w:color="auto" w:fill="FFFFFF"/>
              </w:tcPr>
            </w:tcPrChange>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794" w:author="Amit Popat" w:date="2022-07-11T10:41:00Z">
              <w:tcPr>
                <w:tcW w:w="4320" w:type="dxa"/>
                <w:tcBorders>
                  <w:top w:val="dotted" w:sz="4" w:space="0" w:color="auto"/>
                  <w:left w:val="nil"/>
                  <w:bottom w:val="dotted" w:sz="4" w:space="0" w:color="auto"/>
                  <w:right w:val="nil"/>
                </w:tcBorders>
                <w:shd w:val="clear" w:color="auto" w:fill="FFFFFF"/>
              </w:tcPr>
            </w:tcPrChange>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795" w:author="Amit Popat" w:date="2022-07-11T10:41:00Z">
              <w:tcPr>
                <w:tcW w:w="864" w:type="dxa"/>
                <w:tcBorders>
                  <w:top w:val="dotted" w:sz="4" w:space="0" w:color="auto"/>
                  <w:left w:val="nil"/>
                  <w:bottom w:val="dotted" w:sz="4" w:space="0" w:color="auto"/>
                  <w:right w:val="nil"/>
                </w:tcBorders>
                <w:shd w:val="clear" w:color="auto" w:fill="FFFFFF"/>
              </w:tcPr>
            </w:tcPrChange>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96" w:author="Amit Popat" w:date="2022-07-11T10:41:00Z">
              <w:tcPr>
                <w:tcW w:w="1008" w:type="dxa"/>
                <w:tcBorders>
                  <w:top w:val="dotted" w:sz="4" w:space="0" w:color="auto"/>
                  <w:left w:val="nil"/>
                  <w:bottom w:val="dotted" w:sz="4" w:space="0" w:color="auto"/>
                  <w:right w:val="nil"/>
                </w:tcBorders>
                <w:shd w:val="clear" w:color="auto" w:fill="FFFFFF"/>
              </w:tcPr>
            </w:tcPrChange>
          </w:tcPr>
          <w:p w14:paraId="64F3B726" w14:textId="77777777" w:rsidR="004C2D45" w:rsidRDefault="004C2D45">
            <w:pPr>
              <w:pStyle w:val="MsgTableBody"/>
              <w:jc w:val="center"/>
              <w:rPr>
                <w:noProof/>
                <w:lang w:val="fr-FR"/>
              </w:rPr>
            </w:pPr>
          </w:p>
        </w:tc>
      </w:tr>
      <w:tr w:rsidR="004C2D45" w:rsidRPr="004C2D45" w14:paraId="2A8D08E1" w14:textId="77777777" w:rsidTr="00E56816">
        <w:trPr>
          <w:jc w:val="center"/>
          <w:trPrChange w:id="7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8" w:author="Amit Popat" w:date="2022-07-11T10:41:00Z">
              <w:tcPr>
                <w:tcW w:w="2880" w:type="dxa"/>
                <w:tcBorders>
                  <w:top w:val="dotted" w:sz="4" w:space="0" w:color="auto"/>
                  <w:left w:val="nil"/>
                  <w:bottom w:val="dotted" w:sz="4" w:space="0" w:color="auto"/>
                  <w:right w:val="nil"/>
                </w:tcBorders>
                <w:shd w:val="clear" w:color="auto" w:fill="FFFFFF"/>
              </w:tcPr>
            </w:tcPrChange>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799" w:author="Amit Popat" w:date="2022-07-11T10:41:00Z">
              <w:tcPr>
                <w:tcW w:w="4320" w:type="dxa"/>
                <w:tcBorders>
                  <w:top w:val="dotted" w:sz="4" w:space="0" w:color="auto"/>
                  <w:left w:val="nil"/>
                  <w:bottom w:val="dotted" w:sz="4" w:space="0" w:color="auto"/>
                  <w:right w:val="nil"/>
                </w:tcBorders>
                <w:shd w:val="clear" w:color="auto" w:fill="FFFFFF"/>
              </w:tcPr>
            </w:tcPrChange>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800" w:author="Amit Popat" w:date="2022-07-11T10:41:00Z">
              <w:tcPr>
                <w:tcW w:w="864" w:type="dxa"/>
                <w:tcBorders>
                  <w:top w:val="dotted" w:sz="4" w:space="0" w:color="auto"/>
                  <w:left w:val="nil"/>
                  <w:bottom w:val="dotted" w:sz="4" w:space="0" w:color="auto"/>
                  <w:right w:val="nil"/>
                </w:tcBorders>
                <w:shd w:val="clear" w:color="auto" w:fill="FFFFFF"/>
              </w:tcPr>
            </w:tcPrChange>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01" w:author="Amit Popat" w:date="2022-07-11T10:41:00Z">
              <w:tcPr>
                <w:tcW w:w="1008" w:type="dxa"/>
                <w:tcBorders>
                  <w:top w:val="dotted" w:sz="4" w:space="0" w:color="auto"/>
                  <w:left w:val="nil"/>
                  <w:bottom w:val="dotted" w:sz="4" w:space="0" w:color="auto"/>
                  <w:right w:val="nil"/>
                </w:tcBorders>
                <w:shd w:val="clear" w:color="auto" w:fill="FFFFFF"/>
              </w:tcPr>
            </w:tcPrChange>
          </w:tcPr>
          <w:p w14:paraId="2C4D3F95" w14:textId="77777777" w:rsidR="004C2D45" w:rsidRDefault="004C2D45">
            <w:pPr>
              <w:pStyle w:val="MsgTableBody"/>
              <w:jc w:val="center"/>
              <w:rPr>
                <w:noProof/>
                <w:lang w:val="fr-FR"/>
              </w:rPr>
            </w:pPr>
          </w:p>
        </w:tc>
      </w:tr>
      <w:tr w:rsidR="004C2D45" w:rsidRPr="004C2D45" w14:paraId="3E1CFA98" w14:textId="77777777" w:rsidTr="00E56816">
        <w:trPr>
          <w:jc w:val="center"/>
          <w:trPrChange w:id="8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3" w:author="Amit Popat" w:date="2022-07-11T10:41:00Z">
              <w:tcPr>
                <w:tcW w:w="2880" w:type="dxa"/>
                <w:tcBorders>
                  <w:top w:val="dotted" w:sz="4" w:space="0" w:color="auto"/>
                  <w:left w:val="nil"/>
                  <w:bottom w:val="dotted" w:sz="4" w:space="0" w:color="auto"/>
                  <w:right w:val="nil"/>
                </w:tcBorders>
                <w:shd w:val="clear" w:color="auto" w:fill="FFFFFF"/>
              </w:tcPr>
            </w:tcPrChange>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04" w:author="Amit Popat" w:date="2022-07-11T10:41:00Z">
              <w:tcPr>
                <w:tcW w:w="4320" w:type="dxa"/>
                <w:tcBorders>
                  <w:top w:val="dotted" w:sz="4" w:space="0" w:color="auto"/>
                  <w:left w:val="nil"/>
                  <w:bottom w:val="dotted" w:sz="4" w:space="0" w:color="auto"/>
                  <w:right w:val="nil"/>
                </w:tcBorders>
                <w:shd w:val="clear" w:color="auto" w:fill="FFFFFF"/>
              </w:tcPr>
            </w:tcPrChange>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805" w:author="Amit Popat" w:date="2022-07-11T10:41:00Z">
              <w:tcPr>
                <w:tcW w:w="864" w:type="dxa"/>
                <w:tcBorders>
                  <w:top w:val="dotted" w:sz="4" w:space="0" w:color="auto"/>
                  <w:left w:val="nil"/>
                  <w:bottom w:val="dotted" w:sz="4" w:space="0" w:color="auto"/>
                  <w:right w:val="nil"/>
                </w:tcBorders>
                <w:shd w:val="clear" w:color="auto" w:fill="FFFFFF"/>
              </w:tcPr>
            </w:tcPrChange>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06" w:author="Amit Popat" w:date="2022-07-11T10:41:00Z">
              <w:tcPr>
                <w:tcW w:w="1008" w:type="dxa"/>
                <w:tcBorders>
                  <w:top w:val="dotted" w:sz="4" w:space="0" w:color="auto"/>
                  <w:left w:val="nil"/>
                  <w:bottom w:val="dotted" w:sz="4" w:space="0" w:color="auto"/>
                  <w:right w:val="nil"/>
                </w:tcBorders>
                <w:shd w:val="clear" w:color="auto" w:fill="FFFFFF"/>
              </w:tcPr>
            </w:tcPrChange>
          </w:tcPr>
          <w:p w14:paraId="2E7AF530" w14:textId="77777777" w:rsidR="004C2D45" w:rsidRDefault="004C2D45">
            <w:pPr>
              <w:pStyle w:val="MsgTableBody"/>
              <w:jc w:val="center"/>
              <w:rPr>
                <w:noProof/>
              </w:rPr>
            </w:pPr>
            <w:r>
              <w:rPr>
                <w:noProof/>
              </w:rPr>
              <w:t>2</w:t>
            </w:r>
          </w:p>
        </w:tc>
      </w:tr>
      <w:tr w:rsidR="004C2D45" w:rsidRPr="004C2D45" w14:paraId="428A1294" w14:textId="77777777" w:rsidTr="00E56816">
        <w:trPr>
          <w:jc w:val="center"/>
          <w:trPrChange w:id="8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8" w:author="Amit Popat" w:date="2022-07-11T10:41:00Z">
              <w:tcPr>
                <w:tcW w:w="2880" w:type="dxa"/>
                <w:tcBorders>
                  <w:top w:val="dotted" w:sz="4" w:space="0" w:color="auto"/>
                  <w:left w:val="nil"/>
                  <w:bottom w:val="dotted" w:sz="4" w:space="0" w:color="auto"/>
                  <w:right w:val="nil"/>
                </w:tcBorders>
                <w:shd w:val="clear" w:color="auto" w:fill="FFFFFF"/>
              </w:tcPr>
            </w:tcPrChange>
          </w:tcPr>
          <w:p w14:paraId="78C66FFC" w14:textId="77777777" w:rsidR="004C2D45" w:rsidRDefault="004C2D45">
            <w:pPr>
              <w:pStyle w:val="MsgTableBody"/>
              <w:rPr>
                <w:noProof/>
              </w:rPr>
            </w:pPr>
            <w:r>
              <w:rPr>
                <w:noProof/>
              </w:rPr>
              <w:lastRenderedPageBreak/>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09" w:author="Amit Popat" w:date="2022-07-11T10:41:00Z">
              <w:tcPr>
                <w:tcW w:w="4320" w:type="dxa"/>
                <w:tcBorders>
                  <w:top w:val="dotted" w:sz="4" w:space="0" w:color="auto"/>
                  <w:left w:val="nil"/>
                  <w:bottom w:val="dotted" w:sz="4" w:space="0" w:color="auto"/>
                  <w:right w:val="nil"/>
                </w:tcBorders>
                <w:shd w:val="clear" w:color="auto" w:fill="FFFFFF"/>
              </w:tcPr>
            </w:tcPrChange>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810" w:author="Amit Popat" w:date="2022-07-11T10:41:00Z">
              <w:tcPr>
                <w:tcW w:w="864" w:type="dxa"/>
                <w:tcBorders>
                  <w:top w:val="dotted" w:sz="4" w:space="0" w:color="auto"/>
                  <w:left w:val="nil"/>
                  <w:bottom w:val="dotted" w:sz="4" w:space="0" w:color="auto"/>
                  <w:right w:val="nil"/>
                </w:tcBorders>
                <w:shd w:val="clear" w:color="auto" w:fill="FFFFFF"/>
              </w:tcPr>
            </w:tcPrChange>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1" w:author="Amit Popat" w:date="2022-07-11T10:41:00Z">
              <w:tcPr>
                <w:tcW w:w="1008" w:type="dxa"/>
                <w:tcBorders>
                  <w:top w:val="dotted" w:sz="4" w:space="0" w:color="auto"/>
                  <w:left w:val="nil"/>
                  <w:bottom w:val="dotted" w:sz="4" w:space="0" w:color="auto"/>
                  <w:right w:val="nil"/>
                </w:tcBorders>
                <w:shd w:val="clear" w:color="auto" w:fill="FFFFFF"/>
              </w:tcPr>
            </w:tcPrChange>
          </w:tcPr>
          <w:p w14:paraId="3E183A87" w14:textId="77777777" w:rsidR="004C2D45" w:rsidRDefault="004C2D45">
            <w:pPr>
              <w:pStyle w:val="MsgTableBody"/>
              <w:jc w:val="center"/>
              <w:rPr>
                <w:noProof/>
              </w:rPr>
            </w:pPr>
            <w:r>
              <w:rPr>
                <w:noProof/>
              </w:rPr>
              <w:t>12</w:t>
            </w:r>
          </w:p>
        </w:tc>
      </w:tr>
      <w:tr w:rsidR="004C2D45" w:rsidRPr="004C2D45" w14:paraId="172B1897" w14:textId="77777777" w:rsidTr="00E56816">
        <w:trPr>
          <w:jc w:val="center"/>
          <w:trPrChange w:id="8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3" w:author="Amit Popat" w:date="2022-07-11T10:41:00Z">
              <w:tcPr>
                <w:tcW w:w="2880" w:type="dxa"/>
                <w:tcBorders>
                  <w:top w:val="dotted" w:sz="4" w:space="0" w:color="auto"/>
                  <w:left w:val="nil"/>
                  <w:bottom w:val="dotted" w:sz="4" w:space="0" w:color="auto"/>
                  <w:right w:val="nil"/>
                </w:tcBorders>
                <w:shd w:val="clear" w:color="auto" w:fill="FFFFFF"/>
              </w:tcPr>
            </w:tcPrChange>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14" w:author="Amit Popat" w:date="2022-07-11T10:41:00Z">
              <w:tcPr>
                <w:tcW w:w="4320" w:type="dxa"/>
                <w:tcBorders>
                  <w:top w:val="dotted" w:sz="4" w:space="0" w:color="auto"/>
                  <w:left w:val="nil"/>
                  <w:bottom w:val="dotted" w:sz="4" w:space="0" w:color="auto"/>
                  <w:right w:val="nil"/>
                </w:tcBorders>
                <w:shd w:val="clear" w:color="auto" w:fill="FFFFFF"/>
              </w:tcPr>
            </w:tcPrChange>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815" w:author="Amit Popat" w:date="2022-07-11T10:41:00Z">
              <w:tcPr>
                <w:tcW w:w="864" w:type="dxa"/>
                <w:tcBorders>
                  <w:top w:val="dotted" w:sz="4" w:space="0" w:color="auto"/>
                  <w:left w:val="nil"/>
                  <w:bottom w:val="dotted" w:sz="4" w:space="0" w:color="auto"/>
                  <w:right w:val="nil"/>
                </w:tcBorders>
                <w:shd w:val="clear" w:color="auto" w:fill="FFFFFF"/>
              </w:tcPr>
            </w:tcPrChange>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6" w:author="Amit Popat" w:date="2022-07-11T10:41:00Z">
              <w:tcPr>
                <w:tcW w:w="1008" w:type="dxa"/>
                <w:tcBorders>
                  <w:top w:val="dotted" w:sz="4" w:space="0" w:color="auto"/>
                  <w:left w:val="nil"/>
                  <w:bottom w:val="dotted" w:sz="4" w:space="0" w:color="auto"/>
                  <w:right w:val="nil"/>
                </w:tcBorders>
                <w:shd w:val="clear" w:color="auto" w:fill="FFFFFF"/>
              </w:tcPr>
            </w:tcPrChange>
          </w:tcPr>
          <w:p w14:paraId="01BEFE36" w14:textId="77777777" w:rsidR="004C2D45" w:rsidRDefault="004C2D45">
            <w:pPr>
              <w:pStyle w:val="MsgTableBody"/>
              <w:jc w:val="center"/>
              <w:rPr>
                <w:noProof/>
              </w:rPr>
            </w:pPr>
          </w:p>
        </w:tc>
      </w:tr>
      <w:tr w:rsidR="004C2D45" w:rsidRPr="004C2D45" w14:paraId="638EB944" w14:textId="77777777" w:rsidTr="00E56816">
        <w:trPr>
          <w:jc w:val="center"/>
          <w:trPrChange w:id="8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8" w:author="Amit Popat" w:date="2022-07-11T10:41:00Z">
              <w:tcPr>
                <w:tcW w:w="2880" w:type="dxa"/>
                <w:tcBorders>
                  <w:top w:val="dotted" w:sz="4" w:space="0" w:color="auto"/>
                  <w:left w:val="nil"/>
                  <w:bottom w:val="dotted" w:sz="4" w:space="0" w:color="auto"/>
                  <w:right w:val="nil"/>
                </w:tcBorders>
                <w:shd w:val="clear" w:color="auto" w:fill="FFFFFF"/>
              </w:tcPr>
            </w:tcPrChange>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Change w:id="819" w:author="Amit Popat" w:date="2022-07-11T10:41:00Z">
              <w:tcPr>
                <w:tcW w:w="4320" w:type="dxa"/>
                <w:tcBorders>
                  <w:top w:val="dotted" w:sz="4" w:space="0" w:color="auto"/>
                  <w:left w:val="nil"/>
                  <w:bottom w:val="dotted" w:sz="4" w:space="0" w:color="auto"/>
                  <w:right w:val="nil"/>
                </w:tcBorders>
                <w:shd w:val="clear" w:color="auto" w:fill="FFFFFF"/>
              </w:tcPr>
            </w:tcPrChange>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820" w:author="Amit Popat" w:date="2022-07-11T10:41:00Z">
              <w:tcPr>
                <w:tcW w:w="864" w:type="dxa"/>
                <w:tcBorders>
                  <w:top w:val="dotted" w:sz="4" w:space="0" w:color="auto"/>
                  <w:left w:val="nil"/>
                  <w:bottom w:val="dotted" w:sz="4" w:space="0" w:color="auto"/>
                  <w:right w:val="nil"/>
                </w:tcBorders>
                <w:shd w:val="clear" w:color="auto" w:fill="FFFFFF"/>
              </w:tcPr>
            </w:tcPrChange>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1" w:author="Amit Popat" w:date="2022-07-11T10:41:00Z">
              <w:tcPr>
                <w:tcW w:w="1008" w:type="dxa"/>
                <w:tcBorders>
                  <w:top w:val="dotted" w:sz="4" w:space="0" w:color="auto"/>
                  <w:left w:val="nil"/>
                  <w:bottom w:val="dotted" w:sz="4" w:space="0" w:color="auto"/>
                  <w:right w:val="nil"/>
                </w:tcBorders>
                <w:shd w:val="clear" w:color="auto" w:fill="FFFFFF"/>
              </w:tcPr>
            </w:tcPrChange>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E56816">
        <w:trPr>
          <w:jc w:val="center"/>
          <w:trPrChange w:id="8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3" w:author="Amit Popat" w:date="2022-07-11T10:41:00Z">
              <w:tcPr>
                <w:tcW w:w="2880" w:type="dxa"/>
                <w:tcBorders>
                  <w:top w:val="dotted" w:sz="4" w:space="0" w:color="auto"/>
                  <w:left w:val="nil"/>
                  <w:bottom w:val="dotted" w:sz="4" w:space="0" w:color="auto"/>
                  <w:right w:val="nil"/>
                </w:tcBorders>
                <w:shd w:val="clear" w:color="auto" w:fill="FFFFFF"/>
              </w:tcPr>
            </w:tcPrChange>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Change w:id="824" w:author="Amit Popat" w:date="2022-07-11T10:41:00Z">
              <w:tcPr>
                <w:tcW w:w="4320" w:type="dxa"/>
                <w:tcBorders>
                  <w:top w:val="dotted" w:sz="4" w:space="0" w:color="auto"/>
                  <w:left w:val="nil"/>
                  <w:bottom w:val="dotted" w:sz="4" w:space="0" w:color="auto"/>
                  <w:right w:val="nil"/>
                </w:tcBorders>
                <w:shd w:val="clear" w:color="auto" w:fill="FFFFFF"/>
              </w:tcPr>
            </w:tcPrChange>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825" w:author="Amit Popat" w:date="2022-07-11T10:41:00Z">
              <w:tcPr>
                <w:tcW w:w="864" w:type="dxa"/>
                <w:tcBorders>
                  <w:top w:val="dotted" w:sz="4" w:space="0" w:color="auto"/>
                  <w:left w:val="nil"/>
                  <w:bottom w:val="dotted" w:sz="4" w:space="0" w:color="auto"/>
                  <w:right w:val="nil"/>
                </w:tcBorders>
                <w:shd w:val="clear" w:color="auto" w:fill="FFFFFF"/>
              </w:tcPr>
            </w:tcPrChange>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6" w:author="Amit Popat" w:date="2022-07-11T10:41:00Z">
              <w:tcPr>
                <w:tcW w:w="1008" w:type="dxa"/>
                <w:tcBorders>
                  <w:top w:val="dotted" w:sz="4" w:space="0" w:color="auto"/>
                  <w:left w:val="nil"/>
                  <w:bottom w:val="dotted" w:sz="4" w:space="0" w:color="auto"/>
                  <w:right w:val="nil"/>
                </w:tcBorders>
                <w:shd w:val="clear" w:color="auto" w:fill="FFFFFF"/>
              </w:tcPr>
            </w:tcPrChange>
          </w:tcPr>
          <w:p w14:paraId="0940BB04" w14:textId="77777777" w:rsidR="004C2D45" w:rsidRDefault="004C2D45">
            <w:pPr>
              <w:pStyle w:val="MsgTableBody"/>
              <w:jc w:val="center"/>
              <w:rPr>
                <w:noProof/>
                <w:lang w:val="fr-FR"/>
              </w:rPr>
            </w:pPr>
          </w:p>
        </w:tc>
      </w:tr>
      <w:tr w:rsidR="004C2D45" w:rsidRPr="004C2D45" w14:paraId="79BA94C8" w14:textId="77777777" w:rsidTr="00E56816">
        <w:trPr>
          <w:jc w:val="center"/>
          <w:trPrChange w:id="8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8" w:author="Amit Popat" w:date="2022-07-11T10:41:00Z">
              <w:tcPr>
                <w:tcW w:w="2880" w:type="dxa"/>
                <w:tcBorders>
                  <w:top w:val="dotted" w:sz="4" w:space="0" w:color="auto"/>
                  <w:left w:val="nil"/>
                  <w:bottom w:val="dotted" w:sz="4" w:space="0" w:color="auto"/>
                  <w:right w:val="nil"/>
                </w:tcBorders>
                <w:shd w:val="clear" w:color="auto" w:fill="FFFFFF"/>
              </w:tcPr>
            </w:tcPrChange>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29" w:author="Amit Popat" w:date="2022-07-11T10:41:00Z">
              <w:tcPr>
                <w:tcW w:w="4320" w:type="dxa"/>
                <w:tcBorders>
                  <w:top w:val="dotted" w:sz="4" w:space="0" w:color="auto"/>
                  <w:left w:val="nil"/>
                  <w:bottom w:val="dotted" w:sz="4" w:space="0" w:color="auto"/>
                  <w:right w:val="nil"/>
                </w:tcBorders>
                <w:shd w:val="clear" w:color="auto" w:fill="FFFFFF"/>
              </w:tcPr>
            </w:tcPrChange>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830" w:author="Amit Popat" w:date="2022-07-11T10:41:00Z">
              <w:tcPr>
                <w:tcW w:w="864" w:type="dxa"/>
                <w:tcBorders>
                  <w:top w:val="dotted" w:sz="4" w:space="0" w:color="auto"/>
                  <w:left w:val="nil"/>
                  <w:bottom w:val="dotted" w:sz="4" w:space="0" w:color="auto"/>
                  <w:right w:val="nil"/>
                </w:tcBorders>
                <w:shd w:val="clear" w:color="auto" w:fill="FFFFFF"/>
              </w:tcPr>
            </w:tcPrChange>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31" w:author="Amit Popat" w:date="2022-07-11T10:41:00Z">
              <w:tcPr>
                <w:tcW w:w="1008" w:type="dxa"/>
                <w:tcBorders>
                  <w:top w:val="dotted" w:sz="4" w:space="0" w:color="auto"/>
                  <w:left w:val="nil"/>
                  <w:bottom w:val="dotted" w:sz="4" w:space="0" w:color="auto"/>
                  <w:right w:val="nil"/>
                </w:tcBorders>
                <w:shd w:val="clear" w:color="auto" w:fill="FFFFFF"/>
              </w:tcPr>
            </w:tcPrChange>
          </w:tcPr>
          <w:p w14:paraId="4EDFC5F8" w14:textId="77777777" w:rsidR="004C2D45" w:rsidRDefault="004C2D45">
            <w:pPr>
              <w:pStyle w:val="MsgTableBody"/>
              <w:jc w:val="center"/>
              <w:rPr>
                <w:noProof/>
              </w:rPr>
            </w:pPr>
            <w:r>
              <w:rPr>
                <w:noProof/>
              </w:rPr>
              <w:t>2</w:t>
            </w:r>
          </w:p>
        </w:tc>
      </w:tr>
      <w:tr w:rsidR="004C2D45" w:rsidRPr="004C2D45" w14:paraId="6D1CD473" w14:textId="77777777" w:rsidTr="00E56816">
        <w:trPr>
          <w:jc w:val="center"/>
          <w:trPrChange w:id="8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3" w:author="Amit Popat" w:date="2022-07-11T10:41:00Z">
              <w:tcPr>
                <w:tcW w:w="2880" w:type="dxa"/>
                <w:tcBorders>
                  <w:top w:val="dotted" w:sz="4" w:space="0" w:color="auto"/>
                  <w:left w:val="nil"/>
                  <w:bottom w:val="dotted" w:sz="4" w:space="0" w:color="auto"/>
                  <w:right w:val="nil"/>
                </w:tcBorders>
                <w:shd w:val="clear" w:color="auto" w:fill="FFFFFF"/>
              </w:tcPr>
            </w:tcPrChange>
          </w:tcPr>
          <w:p w14:paraId="05EAA6C2"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34" w:author="Amit Popat" w:date="2022-07-11T10:41:00Z">
              <w:tcPr>
                <w:tcW w:w="4320" w:type="dxa"/>
                <w:tcBorders>
                  <w:top w:val="dotted" w:sz="4" w:space="0" w:color="auto"/>
                  <w:left w:val="nil"/>
                  <w:bottom w:val="dotted" w:sz="4" w:space="0" w:color="auto"/>
                  <w:right w:val="nil"/>
                </w:tcBorders>
                <w:shd w:val="clear" w:color="auto" w:fill="FFFFFF"/>
              </w:tcPr>
            </w:tcPrChange>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835" w:author="Amit Popat" w:date="2022-07-11T10:41:00Z">
              <w:tcPr>
                <w:tcW w:w="864" w:type="dxa"/>
                <w:tcBorders>
                  <w:top w:val="dotted" w:sz="4" w:space="0" w:color="auto"/>
                  <w:left w:val="nil"/>
                  <w:bottom w:val="dotted" w:sz="4" w:space="0" w:color="auto"/>
                  <w:right w:val="nil"/>
                </w:tcBorders>
                <w:shd w:val="clear" w:color="auto" w:fill="FFFFFF"/>
              </w:tcPr>
            </w:tcPrChange>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6" w:author="Amit Popat" w:date="2022-07-11T10:41:00Z">
              <w:tcPr>
                <w:tcW w:w="1008" w:type="dxa"/>
                <w:tcBorders>
                  <w:top w:val="dotted" w:sz="4" w:space="0" w:color="auto"/>
                  <w:left w:val="nil"/>
                  <w:bottom w:val="dotted" w:sz="4" w:space="0" w:color="auto"/>
                  <w:right w:val="nil"/>
                </w:tcBorders>
                <w:shd w:val="clear" w:color="auto" w:fill="FFFFFF"/>
              </w:tcPr>
            </w:tcPrChange>
          </w:tcPr>
          <w:p w14:paraId="03B26016" w14:textId="77777777" w:rsidR="004C2D45" w:rsidRDefault="004C2D45">
            <w:pPr>
              <w:pStyle w:val="MsgTableBody"/>
              <w:jc w:val="center"/>
              <w:rPr>
                <w:noProof/>
              </w:rPr>
            </w:pPr>
            <w:r>
              <w:rPr>
                <w:noProof/>
              </w:rPr>
              <w:t>12</w:t>
            </w:r>
          </w:p>
        </w:tc>
      </w:tr>
      <w:tr w:rsidR="004C2D45" w:rsidRPr="004C2D45" w14:paraId="6156DC21" w14:textId="77777777" w:rsidTr="00E56816">
        <w:trPr>
          <w:jc w:val="center"/>
          <w:trPrChange w:id="8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8" w:author="Amit Popat" w:date="2022-07-11T10:41:00Z">
              <w:tcPr>
                <w:tcW w:w="2880" w:type="dxa"/>
                <w:tcBorders>
                  <w:top w:val="dotted" w:sz="4" w:space="0" w:color="auto"/>
                  <w:left w:val="nil"/>
                  <w:bottom w:val="dotted" w:sz="4" w:space="0" w:color="auto"/>
                  <w:right w:val="nil"/>
                </w:tcBorders>
                <w:shd w:val="clear" w:color="auto" w:fill="FFFFFF"/>
              </w:tcPr>
            </w:tcPrChange>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Change w:id="839" w:author="Amit Popat" w:date="2022-07-11T10:41:00Z">
              <w:tcPr>
                <w:tcW w:w="4320" w:type="dxa"/>
                <w:tcBorders>
                  <w:top w:val="dotted" w:sz="4" w:space="0" w:color="auto"/>
                  <w:left w:val="nil"/>
                  <w:bottom w:val="dotted" w:sz="4" w:space="0" w:color="auto"/>
                  <w:right w:val="nil"/>
                </w:tcBorders>
                <w:shd w:val="clear" w:color="auto" w:fill="FFFFFF"/>
              </w:tcPr>
            </w:tcPrChange>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840" w:author="Amit Popat" w:date="2022-07-11T10:41:00Z">
              <w:tcPr>
                <w:tcW w:w="864" w:type="dxa"/>
                <w:tcBorders>
                  <w:top w:val="dotted" w:sz="4" w:space="0" w:color="auto"/>
                  <w:left w:val="nil"/>
                  <w:bottom w:val="dotted" w:sz="4" w:space="0" w:color="auto"/>
                  <w:right w:val="nil"/>
                </w:tcBorders>
                <w:shd w:val="clear" w:color="auto" w:fill="FFFFFF"/>
              </w:tcPr>
            </w:tcPrChange>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1" w:author="Amit Popat" w:date="2022-07-11T10:41:00Z">
              <w:tcPr>
                <w:tcW w:w="1008" w:type="dxa"/>
                <w:tcBorders>
                  <w:top w:val="dotted" w:sz="4" w:space="0" w:color="auto"/>
                  <w:left w:val="nil"/>
                  <w:bottom w:val="dotted" w:sz="4" w:space="0" w:color="auto"/>
                  <w:right w:val="nil"/>
                </w:tcBorders>
                <w:shd w:val="clear" w:color="auto" w:fill="FFFFFF"/>
              </w:tcPr>
            </w:tcPrChange>
          </w:tcPr>
          <w:p w14:paraId="5DBAC650" w14:textId="77777777" w:rsidR="004C2D45" w:rsidRDefault="004C2D45">
            <w:pPr>
              <w:pStyle w:val="MsgTableBody"/>
              <w:jc w:val="center"/>
              <w:rPr>
                <w:noProof/>
              </w:rPr>
            </w:pPr>
          </w:p>
        </w:tc>
      </w:tr>
      <w:tr w:rsidR="004C2D45" w:rsidRPr="004C2D45" w14:paraId="5B20E7DB" w14:textId="77777777" w:rsidTr="00E56816">
        <w:trPr>
          <w:jc w:val="center"/>
          <w:trPrChange w:id="8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3" w:author="Amit Popat" w:date="2022-07-11T10:41:00Z">
              <w:tcPr>
                <w:tcW w:w="2880" w:type="dxa"/>
                <w:tcBorders>
                  <w:top w:val="dotted" w:sz="4" w:space="0" w:color="auto"/>
                  <w:left w:val="nil"/>
                  <w:bottom w:val="dotted" w:sz="4" w:space="0" w:color="auto"/>
                  <w:right w:val="nil"/>
                </w:tcBorders>
                <w:shd w:val="clear" w:color="auto" w:fill="FFFFFF"/>
              </w:tcPr>
            </w:tcPrChange>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44" w:author="Amit Popat" w:date="2022-07-11T10:41:00Z">
              <w:tcPr>
                <w:tcW w:w="4320" w:type="dxa"/>
                <w:tcBorders>
                  <w:top w:val="dotted" w:sz="4" w:space="0" w:color="auto"/>
                  <w:left w:val="nil"/>
                  <w:bottom w:val="dotted" w:sz="4" w:space="0" w:color="auto"/>
                  <w:right w:val="nil"/>
                </w:tcBorders>
                <w:shd w:val="clear" w:color="auto" w:fill="FFFFFF"/>
              </w:tcPr>
            </w:tcPrChange>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845" w:author="Amit Popat" w:date="2022-07-11T10:41:00Z">
              <w:tcPr>
                <w:tcW w:w="864" w:type="dxa"/>
                <w:tcBorders>
                  <w:top w:val="dotted" w:sz="4" w:space="0" w:color="auto"/>
                  <w:left w:val="nil"/>
                  <w:bottom w:val="dotted" w:sz="4" w:space="0" w:color="auto"/>
                  <w:right w:val="nil"/>
                </w:tcBorders>
                <w:shd w:val="clear" w:color="auto" w:fill="FFFFFF"/>
              </w:tcPr>
            </w:tcPrChange>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6" w:author="Amit Popat" w:date="2022-07-11T10:41:00Z">
              <w:tcPr>
                <w:tcW w:w="1008" w:type="dxa"/>
                <w:tcBorders>
                  <w:top w:val="dotted" w:sz="4" w:space="0" w:color="auto"/>
                  <w:left w:val="nil"/>
                  <w:bottom w:val="dotted" w:sz="4" w:space="0" w:color="auto"/>
                  <w:right w:val="nil"/>
                </w:tcBorders>
                <w:shd w:val="clear" w:color="auto" w:fill="FFFFFF"/>
              </w:tcPr>
            </w:tcPrChange>
          </w:tcPr>
          <w:p w14:paraId="4088CCAD" w14:textId="77777777" w:rsidR="004C2D45" w:rsidRDefault="004C2D45">
            <w:pPr>
              <w:pStyle w:val="MsgTableBody"/>
              <w:jc w:val="center"/>
              <w:rPr>
                <w:noProof/>
              </w:rPr>
            </w:pPr>
          </w:p>
        </w:tc>
      </w:tr>
      <w:tr w:rsidR="004C2D45" w:rsidRPr="004C2D45" w14:paraId="2879FA5C" w14:textId="77777777" w:rsidTr="00E56816">
        <w:trPr>
          <w:jc w:val="center"/>
          <w:trPrChange w:id="8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8" w:author="Amit Popat" w:date="2022-07-11T10:41:00Z">
              <w:tcPr>
                <w:tcW w:w="2880" w:type="dxa"/>
                <w:tcBorders>
                  <w:top w:val="dotted" w:sz="4" w:space="0" w:color="auto"/>
                  <w:left w:val="nil"/>
                  <w:bottom w:val="dotted" w:sz="4" w:space="0" w:color="auto"/>
                  <w:right w:val="nil"/>
                </w:tcBorders>
                <w:shd w:val="clear" w:color="auto" w:fill="FFFFFF"/>
              </w:tcPr>
            </w:tcPrChange>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49" w:author="Amit Popat" w:date="2022-07-11T10:41:00Z">
              <w:tcPr>
                <w:tcW w:w="4320" w:type="dxa"/>
                <w:tcBorders>
                  <w:top w:val="dotted" w:sz="4" w:space="0" w:color="auto"/>
                  <w:left w:val="nil"/>
                  <w:bottom w:val="dotted" w:sz="4" w:space="0" w:color="auto"/>
                  <w:right w:val="nil"/>
                </w:tcBorders>
                <w:shd w:val="clear" w:color="auto" w:fill="FFFFFF"/>
              </w:tcPr>
            </w:tcPrChange>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850" w:author="Amit Popat" w:date="2022-07-11T10:41:00Z">
              <w:tcPr>
                <w:tcW w:w="864" w:type="dxa"/>
                <w:tcBorders>
                  <w:top w:val="dotted" w:sz="4" w:space="0" w:color="auto"/>
                  <w:left w:val="nil"/>
                  <w:bottom w:val="dotted" w:sz="4" w:space="0" w:color="auto"/>
                  <w:right w:val="nil"/>
                </w:tcBorders>
                <w:shd w:val="clear" w:color="auto" w:fill="FFFFFF"/>
              </w:tcPr>
            </w:tcPrChange>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1" w:author="Amit Popat" w:date="2022-07-11T10:41:00Z">
              <w:tcPr>
                <w:tcW w:w="1008" w:type="dxa"/>
                <w:tcBorders>
                  <w:top w:val="dotted" w:sz="4" w:space="0" w:color="auto"/>
                  <w:left w:val="nil"/>
                  <w:bottom w:val="dotted" w:sz="4" w:space="0" w:color="auto"/>
                  <w:right w:val="nil"/>
                </w:tcBorders>
                <w:shd w:val="clear" w:color="auto" w:fill="FFFFFF"/>
              </w:tcPr>
            </w:tcPrChange>
          </w:tcPr>
          <w:p w14:paraId="38BC3CEC" w14:textId="77777777" w:rsidR="004C2D45" w:rsidRDefault="004C2D45">
            <w:pPr>
              <w:pStyle w:val="MsgTableBody"/>
              <w:jc w:val="center"/>
              <w:rPr>
                <w:noProof/>
              </w:rPr>
            </w:pPr>
          </w:p>
        </w:tc>
      </w:tr>
      <w:tr w:rsidR="004C2D45" w:rsidRPr="004C2D45" w14:paraId="68B9129A" w14:textId="77777777" w:rsidTr="00E56816">
        <w:trPr>
          <w:jc w:val="center"/>
          <w:trPrChange w:id="852" w:author="Amit Popat" w:date="2022-07-11T10:41:00Z">
            <w:trPr>
              <w:jc w:val="center"/>
            </w:trPr>
          </w:trPrChange>
        </w:trPr>
        <w:tc>
          <w:tcPr>
            <w:tcW w:w="2882" w:type="dxa"/>
            <w:tcBorders>
              <w:top w:val="dotted" w:sz="4" w:space="0" w:color="auto"/>
              <w:left w:val="nil"/>
              <w:bottom w:val="single" w:sz="2" w:space="0" w:color="auto"/>
              <w:right w:val="nil"/>
            </w:tcBorders>
            <w:shd w:val="clear" w:color="auto" w:fill="FFFFFF"/>
            <w:tcPrChange w:id="853" w:author="Amit Popat" w:date="2022-07-11T10:41:00Z">
              <w:tcPr>
                <w:tcW w:w="2880" w:type="dxa"/>
                <w:tcBorders>
                  <w:top w:val="dotted" w:sz="4" w:space="0" w:color="auto"/>
                  <w:left w:val="nil"/>
                  <w:bottom w:val="single" w:sz="2" w:space="0" w:color="auto"/>
                  <w:right w:val="nil"/>
                </w:tcBorders>
                <w:shd w:val="clear" w:color="auto" w:fill="FFFFFF"/>
              </w:tcPr>
            </w:tcPrChange>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854" w:author="Amit Popat" w:date="2022-07-11T10:41:00Z">
              <w:tcPr>
                <w:tcW w:w="4320" w:type="dxa"/>
                <w:tcBorders>
                  <w:top w:val="dotted" w:sz="4" w:space="0" w:color="auto"/>
                  <w:left w:val="nil"/>
                  <w:bottom w:val="single" w:sz="2" w:space="0" w:color="auto"/>
                  <w:right w:val="nil"/>
                </w:tcBorders>
                <w:shd w:val="clear" w:color="auto" w:fill="FFFFFF"/>
              </w:tcPr>
            </w:tcPrChange>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Change w:id="855" w:author="Amit Popat" w:date="2022-07-11T10:41:00Z">
              <w:tcPr>
                <w:tcW w:w="864" w:type="dxa"/>
                <w:tcBorders>
                  <w:top w:val="dotted" w:sz="4" w:space="0" w:color="auto"/>
                  <w:left w:val="nil"/>
                  <w:bottom w:val="single" w:sz="2" w:space="0" w:color="auto"/>
                  <w:right w:val="nil"/>
                </w:tcBorders>
                <w:shd w:val="clear" w:color="auto" w:fill="FFFFFF"/>
              </w:tcPr>
            </w:tcPrChange>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856" w:author="Amit Popat" w:date="2022-07-11T10:41:00Z">
              <w:tcPr>
                <w:tcW w:w="1008" w:type="dxa"/>
                <w:tcBorders>
                  <w:top w:val="dotted" w:sz="4" w:space="0" w:color="auto"/>
                  <w:left w:val="nil"/>
                  <w:bottom w:val="single" w:sz="2" w:space="0" w:color="auto"/>
                  <w:right w:val="nil"/>
                </w:tcBorders>
                <w:shd w:val="clear" w:color="auto" w:fill="FFFFFF"/>
              </w:tcPr>
            </w:tcPrChange>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857" w:name="_Toc29038668"/>
      <w:r>
        <w:rPr>
          <w:noProof/>
        </w:rPr>
        <w:lastRenderedPageBreak/>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857"/>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14:paraId="62D84E84" w14:textId="77777777" w:rsidTr="00E56816">
        <w:tblPrEx>
          <w:tblCellMar>
            <w:left w:w="108" w:type="dxa"/>
            <w:right w:w="108" w:type="dxa"/>
          </w:tblCellMar>
          <w:tblLook w:val="04A0" w:firstRow="1" w:lastRow="0" w:firstColumn="1" w:lastColumn="0" w:noHBand="0" w:noVBand="1"/>
        </w:tblPrEx>
        <w:trPr>
          <w:jc w:val="center"/>
          <w:ins w:id="858" w:author="Amit Popat" w:date="2022-07-11T10:44:00Z"/>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Default="00E56816">
            <w:pPr>
              <w:pStyle w:val="MsgTableBody"/>
              <w:spacing w:line="256" w:lineRule="auto"/>
              <w:rPr>
                <w:ins w:id="859" w:author="Amit Popat" w:date="2022-07-11T10:44:00Z"/>
                <w:b/>
                <w:bCs/>
                <w:noProof/>
                <w:color w:val="FF0000"/>
              </w:rPr>
            </w:pPr>
            <w:ins w:id="860" w:author="Amit Popat" w:date="2022-07-11T10:44: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Default="00E56816">
            <w:pPr>
              <w:pStyle w:val="MsgTableBody"/>
              <w:spacing w:line="256" w:lineRule="auto"/>
              <w:rPr>
                <w:ins w:id="861" w:author="Amit Popat" w:date="2022-07-11T10:44:00Z"/>
                <w:b/>
                <w:bCs/>
                <w:noProof/>
                <w:color w:val="FF0000"/>
              </w:rPr>
            </w:pPr>
            <w:ins w:id="862" w:author="Amit Popat" w:date="2022-07-11T10:4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F70D4B1" w14:textId="77777777" w:rsidR="00E56816" w:rsidRDefault="00E56816">
            <w:pPr>
              <w:pStyle w:val="MsgTableBody"/>
              <w:spacing w:line="256" w:lineRule="auto"/>
              <w:jc w:val="center"/>
              <w:rPr>
                <w:ins w:id="863"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Default="00E56816">
            <w:pPr>
              <w:pStyle w:val="MsgTableBody"/>
              <w:spacing w:line="256" w:lineRule="auto"/>
              <w:jc w:val="center"/>
              <w:rPr>
                <w:ins w:id="864" w:author="Amit Popat" w:date="2022-07-11T10:44:00Z"/>
                <w:b/>
                <w:bCs/>
                <w:noProof/>
                <w:color w:val="FF0000"/>
              </w:rPr>
            </w:pPr>
            <w:ins w:id="865" w:author="Amit Popat" w:date="2022-07-11T10:44:00Z">
              <w:r>
                <w:rPr>
                  <w:b/>
                  <w:bCs/>
                  <w:noProof/>
                  <w:color w:val="FF0000"/>
                </w:rPr>
                <w:t>3</w:t>
              </w:r>
            </w:ins>
          </w:p>
        </w:tc>
      </w:tr>
      <w:tr w:rsidR="00E56816" w14:paraId="27F26D91" w14:textId="77777777" w:rsidTr="00E56816">
        <w:tblPrEx>
          <w:tblCellMar>
            <w:left w:w="108" w:type="dxa"/>
            <w:right w:w="108" w:type="dxa"/>
          </w:tblCellMar>
          <w:tblLook w:val="04A0" w:firstRow="1" w:lastRow="0" w:firstColumn="1" w:lastColumn="0" w:noHBand="0" w:noVBand="1"/>
        </w:tblPrEx>
        <w:trPr>
          <w:jc w:val="center"/>
          <w:ins w:id="866" w:author="Amit Popat" w:date="2022-07-11T10:44:00Z"/>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Default="00E56816">
            <w:pPr>
              <w:pStyle w:val="MsgTableBody"/>
              <w:spacing w:line="256" w:lineRule="auto"/>
              <w:rPr>
                <w:ins w:id="867" w:author="Amit Popat" w:date="2022-07-11T10:44:00Z"/>
                <w:b/>
                <w:bCs/>
                <w:noProof/>
                <w:color w:val="FF0000"/>
              </w:rPr>
            </w:pPr>
            <w:ins w:id="868" w:author="Amit Popat" w:date="2022-07-11T10:44: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Default="00E56816">
            <w:pPr>
              <w:pStyle w:val="MsgTableBody"/>
              <w:spacing w:line="256" w:lineRule="auto"/>
              <w:rPr>
                <w:ins w:id="869" w:author="Amit Popat" w:date="2022-07-11T10:44:00Z"/>
                <w:b/>
                <w:bCs/>
                <w:noProof/>
                <w:color w:val="FF0000"/>
              </w:rPr>
            </w:pPr>
            <w:ins w:id="870" w:author="Amit Popat" w:date="2022-07-11T10:4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208A85" w14:textId="77777777" w:rsidR="00E56816" w:rsidRDefault="00E56816">
            <w:pPr>
              <w:pStyle w:val="MsgTableBody"/>
              <w:spacing w:line="256" w:lineRule="auto"/>
              <w:jc w:val="center"/>
              <w:rPr>
                <w:ins w:id="871"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Default="00E56816">
            <w:pPr>
              <w:pStyle w:val="MsgTableBody"/>
              <w:spacing w:line="256" w:lineRule="auto"/>
              <w:jc w:val="center"/>
              <w:rPr>
                <w:ins w:id="872" w:author="Amit Popat" w:date="2022-07-11T10:44:00Z"/>
                <w:b/>
                <w:bCs/>
                <w:noProof/>
                <w:color w:val="FF0000"/>
              </w:rPr>
            </w:pPr>
            <w:ins w:id="873" w:author="Amit Popat" w:date="2022-07-11T10:44:00Z">
              <w:r>
                <w:rPr>
                  <w:b/>
                  <w:bCs/>
                  <w:noProof/>
                  <w:color w:val="FF0000"/>
                </w:rPr>
                <w:t>3</w:t>
              </w:r>
            </w:ins>
          </w:p>
        </w:tc>
      </w:tr>
      <w:tr w:rsidR="00E56816" w14:paraId="247BDF42" w14:textId="77777777" w:rsidTr="00E56816">
        <w:tblPrEx>
          <w:tblCellMar>
            <w:left w:w="108" w:type="dxa"/>
            <w:right w:w="108" w:type="dxa"/>
          </w:tblCellMar>
          <w:tblLook w:val="04A0" w:firstRow="1" w:lastRow="0" w:firstColumn="1" w:lastColumn="0" w:noHBand="0" w:noVBand="1"/>
        </w:tblPrEx>
        <w:trPr>
          <w:jc w:val="center"/>
          <w:ins w:id="874" w:author="Amit Popat" w:date="2022-07-11T10:44:00Z"/>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Default="00E56816">
            <w:pPr>
              <w:pStyle w:val="MsgTableBody"/>
              <w:spacing w:line="256" w:lineRule="auto"/>
              <w:rPr>
                <w:ins w:id="875" w:author="Amit Popat" w:date="2022-07-11T10:44:00Z"/>
                <w:b/>
                <w:bCs/>
                <w:noProof/>
                <w:color w:val="FF0000"/>
              </w:rPr>
            </w:pPr>
            <w:ins w:id="876" w:author="Amit Popat" w:date="2022-07-11T10:44: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3F6B4150" w14:textId="77777777" w:rsidR="00E56816" w:rsidRDefault="00E56816">
            <w:pPr>
              <w:pStyle w:val="MsgTableBody"/>
              <w:spacing w:line="256" w:lineRule="auto"/>
              <w:rPr>
                <w:ins w:id="877" w:author="Amit Popat" w:date="2022-07-11T10:44:00Z"/>
                <w:b/>
                <w:bCs/>
                <w:noProof/>
                <w:color w:val="FF0000"/>
              </w:rPr>
            </w:pPr>
            <w:ins w:id="878" w:author="Amit Popat" w:date="2022-07-11T10:44: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0B56AFD" w14:textId="77777777" w:rsidR="00E56816" w:rsidRDefault="00E56816">
            <w:pPr>
              <w:pStyle w:val="MsgTableBody"/>
              <w:spacing w:line="256" w:lineRule="auto"/>
              <w:jc w:val="center"/>
              <w:rPr>
                <w:ins w:id="879"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Default="00E56816">
            <w:pPr>
              <w:pStyle w:val="MsgTableBody"/>
              <w:spacing w:line="256" w:lineRule="auto"/>
              <w:jc w:val="center"/>
              <w:rPr>
                <w:ins w:id="880" w:author="Amit Popat" w:date="2022-07-11T10:44:00Z"/>
                <w:b/>
                <w:bCs/>
                <w:noProof/>
                <w:color w:val="FF0000"/>
              </w:rPr>
            </w:pPr>
            <w:ins w:id="881" w:author="Amit Popat" w:date="2022-07-11T10:44:00Z">
              <w:r>
                <w:rPr>
                  <w:b/>
                  <w:bCs/>
                  <w:noProof/>
                  <w:color w:val="FF0000"/>
                </w:rPr>
                <w:t>3</w:t>
              </w:r>
            </w:ins>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882"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882"/>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83" w:author="Amit Popat" w:date="2022-07-11T10: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884">
          <w:tblGrid>
            <w:gridCol w:w="2882"/>
            <w:gridCol w:w="4321"/>
            <w:gridCol w:w="864"/>
            <w:gridCol w:w="1008"/>
          </w:tblGrid>
        </w:tblGridChange>
      </w:tblGrid>
      <w:tr w:rsidR="004C2D45" w:rsidRPr="004C2D45" w14:paraId="675746B3" w14:textId="77777777" w:rsidTr="00E56816">
        <w:trPr>
          <w:tblHeader/>
          <w:jc w:val="center"/>
          <w:trPrChange w:id="885" w:author="Amit Popat" w:date="2022-07-11T10: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886" w:author="Amit Popat" w:date="2022-07-11T10:45:00Z">
              <w:tcPr>
                <w:tcW w:w="2880" w:type="dxa"/>
                <w:tcBorders>
                  <w:top w:val="single" w:sz="2" w:space="0" w:color="auto"/>
                  <w:left w:val="nil"/>
                  <w:bottom w:val="single" w:sz="4" w:space="0" w:color="auto"/>
                  <w:right w:val="nil"/>
                </w:tcBorders>
                <w:shd w:val="clear" w:color="auto" w:fill="FFFFFF"/>
              </w:tcPr>
            </w:tcPrChange>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887" w:author="Amit Popat" w:date="2022-07-11T10:45:00Z">
              <w:tcPr>
                <w:tcW w:w="4320" w:type="dxa"/>
                <w:tcBorders>
                  <w:top w:val="single" w:sz="2" w:space="0" w:color="auto"/>
                  <w:left w:val="nil"/>
                  <w:bottom w:val="single" w:sz="4" w:space="0" w:color="auto"/>
                  <w:right w:val="nil"/>
                </w:tcBorders>
                <w:shd w:val="clear" w:color="auto" w:fill="FFFFFF"/>
              </w:tcPr>
            </w:tcPrChange>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888" w:author="Amit Popat" w:date="2022-07-11T10:45:00Z">
              <w:tcPr>
                <w:tcW w:w="864" w:type="dxa"/>
                <w:tcBorders>
                  <w:top w:val="single" w:sz="2" w:space="0" w:color="auto"/>
                  <w:left w:val="nil"/>
                  <w:bottom w:val="single" w:sz="4" w:space="0" w:color="auto"/>
                  <w:right w:val="nil"/>
                </w:tcBorders>
                <w:shd w:val="clear" w:color="auto" w:fill="FFFFFF"/>
              </w:tcPr>
            </w:tcPrChange>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889" w:author="Amit Popat" w:date="2022-07-11T10:45:00Z">
              <w:tcPr>
                <w:tcW w:w="1008" w:type="dxa"/>
                <w:tcBorders>
                  <w:top w:val="single" w:sz="2" w:space="0" w:color="auto"/>
                  <w:left w:val="nil"/>
                  <w:bottom w:val="single" w:sz="4" w:space="0" w:color="auto"/>
                  <w:right w:val="nil"/>
                </w:tcBorders>
                <w:shd w:val="clear" w:color="auto" w:fill="FFFFFF"/>
              </w:tcPr>
            </w:tcPrChange>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E56816">
        <w:trPr>
          <w:jc w:val="center"/>
          <w:trPrChange w:id="890" w:author="Amit Popat" w:date="2022-07-11T10:45:00Z">
            <w:trPr>
              <w:jc w:val="center"/>
            </w:trPr>
          </w:trPrChange>
        </w:trPr>
        <w:tc>
          <w:tcPr>
            <w:tcW w:w="2882" w:type="dxa"/>
            <w:tcBorders>
              <w:top w:val="single" w:sz="4" w:space="0" w:color="auto"/>
              <w:left w:val="nil"/>
              <w:bottom w:val="dotted" w:sz="4" w:space="0" w:color="auto"/>
              <w:right w:val="nil"/>
            </w:tcBorders>
            <w:shd w:val="clear" w:color="auto" w:fill="FFFFFF"/>
            <w:tcPrChange w:id="891" w:author="Amit Popat" w:date="2022-07-11T10:45:00Z">
              <w:tcPr>
                <w:tcW w:w="2880" w:type="dxa"/>
                <w:tcBorders>
                  <w:top w:val="single" w:sz="4" w:space="0" w:color="auto"/>
                  <w:left w:val="nil"/>
                  <w:bottom w:val="dotted" w:sz="4" w:space="0" w:color="auto"/>
                  <w:right w:val="nil"/>
                </w:tcBorders>
                <w:shd w:val="clear" w:color="auto" w:fill="FFFFFF"/>
              </w:tcPr>
            </w:tcPrChange>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892" w:author="Amit Popat" w:date="2022-07-11T10:45:00Z">
              <w:tcPr>
                <w:tcW w:w="4320" w:type="dxa"/>
                <w:tcBorders>
                  <w:top w:val="single" w:sz="4" w:space="0" w:color="auto"/>
                  <w:left w:val="nil"/>
                  <w:bottom w:val="dotted" w:sz="4" w:space="0" w:color="auto"/>
                  <w:right w:val="nil"/>
                </w:tcBorders>
                <w:shd w:val="clear" w:color="auto" w:fill="FFFFFF"/>
              </w:tcPr>
            </w:tcPrChange>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893" w:author="Amit Popat" w:date="2022-07-11T10:45:00Z">
              <w:tcPr>
                <w:tcW w:w="864" w:type="dxa"/>
                <w:tcBorders>
                  <w:top w:val="single" w:sz="4" w:space="0" w:color="auto"/>
                  <w:left w:val="nil"/>
                  <w:bottom w:val="dotted" w:sz="4" w:space="0" w:color="auto"/>
                  <w:right w:val="nil"/>
                </w:tcBorders>
                <w:shd w:val="clear" w:color="auto" w:fill="FFFFFF"/>
              </w:tcPr>
            </w:tcPrChange>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894" w:author="Amit Popat" w:date="2022-07-11T10:45:00Z">
              <w:tcPr>
                <w:tcW w:w="1008" w:type="dxa"/>
                <w:tcBorders>
                  <w:top w:val="single" w:sz="4" w:space="0" w:color="auto"/>
                  <w:left w:val="nil"/>
                  <w:bottom w:val="dotted" w:sz="4" w:space="0" w:color="auto"/>
                  <w:right w:val="nil"/>
                </w:tcBorders>
                <w:shd w:val="clear" w:color="auto" w:fill="FFFFFF"/>
              </w:tcPr>
            </w:tcPrChange>
          </w:tcPr>
          <w:p w14:paraId="42886DEB" w14:textId="77777777" w:rsidR="004C2D45" w:rsidRDefault="004C2D45">
            <w:pPr>
              <w:pStyle w:val="MsgTableBody"/>
              <w:jc w:val="center"/>
              <w:rPr>
                <w:noProof/>
              </w:rPr>
            </w:pPr>
            <w:r>
              <w:rPr>
                <w:noProof/>
              </w:rPr>
              <w:t>2</w:t>
            </w:r>
          </w:p>
        </w:tc>
      </w:tr>
      <w:tr w:rsidR="004C2D45" w:rsidRPr="004C2D45" w14:paraId="1FE57CAF" w14:textId="77777777" w:rsidTr="00E56816">
        <w:trPr>
          <w:jc w:val="center"/>
          <w:trPrChange w:id="89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96" w:author="Amit Popat" w:date="2022-07-11T10:45:00Z">
              <w:tcPr>
                <w:tcW w:w="2880" w:type="dxa"/>
                <w:tcBorders>
                  <w:top w:val="dotted" w:sz="4" w:space="0" w:color="auto"/>
                  <w:left w:val="nil"/>
                  <w:bottom w:val="dotted" w:sz="4" w:space="0" w:color="auto"/>
                  <w:right w:val="nil"/>
                </w:tcBorders>
                <w:shd w:val="clear" w:color="auto" w:fill="FFFFFF"/>
              </w:tcPr>
            </w:tcPrChange>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897" w:author="Amit Popat" w:date="2022-07-11T10:45:00Z">
              <w:tcPr>
                <w:tcW w:w="4320" w:type="dxa"/>
                <w:tcBorders>
                  <w:top w:val="dotted" w:sz="4" w:space="0" w:color="auto"/>
                  <w:left w:val="nil"/>
                  <w:bottom w:val="dotted" w:sz="4" w:space="0" w:color="auto"/>
                  <w:right w:val="nil"/>
                </w:tcBorders>
                <w:shd w:val="clear" w:color="auto" w:fill="FFFFFF"/>
              </w:tcPr>
            </w:tcPrChange>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898" w:author="Amit Popat" w:date="2022-07-11T10:45:00Z">
              <w:tcPr>
                <w:tcW w:w="864" w:type="dxa"/>
                <w:tcBorders>
                  <w:top w:val="dotted" w:sz="4" w:space="0" w:color="auto"/>
                  <w:left w:val="nil"/>
                  <w:bottom w:val="dotted" w:sz="4" w:space="0" w:color="auto"/>
                  <w:right w:val="nil"/>
                </w:tcBorders>
                <w:shd w:val="clear" w:color="auto" w:fill="FFFFFF"/>
              </w:tcPr>
            </w:tcPrChange>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9" w:author="Amit Popat" w:date="2022-07-11T10:45:00Z">
              <w:tcPr>
                <w:tcW w:w="1008" w:type="dxa"/>
                <w:tcBorders>
                  <w:top w:val="dotted" w:sz="4" w:space="0" w:color="auto"/>
                  <w:left w:val="nil"/>
                  <w:bottom w:val="dotted" w:sz="4" w:space="0" w:color="auto"/>
                  <w:right w:val="nil"/>
                </w:tcBorders>
                <w:shd w:val="clear" w:color="auto" w:fill="FFFFFF"/>
              </w:tcPr>
            </w:tcPrChange>
          </w:tcPr>
          <w:p w14:paraId="6248DA24" w14:textId="77777777" w:rsidR="004C2D45" w:rsidRDefault="004C2D45">
            <w:pPr>
              <w:pStyle w:val="MsgTableBody"/>
              <w:jc w:val="center"/>
              <w:rPr>
                <w:noProof/>
              </w:rPr>
            </w:pPr>
            <w:r>
              <w:rPr>
                <w:noProof/>
              </w:rPr>
              <w:t>2</w:t>
            </w:r>
          </w:p>
        </w:tc>
      </w:tr>
      <w:tr w:rsidR="004C2D45" w:rsidRPr="004C2D45" w14:paraId="35231AE0" w14:textId="77777777" w:rsidTr="00E56816">
        <w:trPr>
          <w:jc w:val="center"/>
          <w:trPrChange w:id="90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01" w:author="Amit Popat" w:date="2022-07-11T10:45:00Z">
              <w:tcPr>
                <w:tcW w:w="2880" w:type="dxa"/>
                <w:tcBorders>
                  <w:top w:val="dotted" w:sz="4" w:space="0" w:color="auto"/>
                  <w:left w:val="nil"/>
                  <w:bottom w:val="dotted" w:sz="4" w:space="0" w:color="auto"/>
                  <w:right w:val="nil"/>
                </w:tcBorders>
                <w:shd w:val="clear" w:color="auto" w:fill="FFFFFF"/>
              </w:tcPr>
            </w:tcPrChange>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902" w:author="Amit Popat" w:date="2022-07-11T10:45:00Z">
              <w:tcPr>
                <w:tcW w:w="4320" w:type="dxa"/>
                <w:tcBorders>
                  <w:top w:val="dotted" w:sz="4" w:space="0" w:color="auto"/>
                  <w:left w:val="nil"/>
                  <w:bottom w:val="dotted" w:sz="4" w:space="0" w:color="auto"/>
                  <w:right w:val="nil"/>
                </w:tcBorders>
                <w:shd w:val="clear" w:color="auto" w:fill="FFFFFF"/>
              </w:tcPr>
            </w:tcPrChange>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903" w:author="Amit Popat" w:date="2022-07-11T10:45:00Z">
              <w:tcPr>
                <w:tcW w:w="864" w:type="dxa"/>
                <w:tcBorders>
                  <w:top w:val="dotted" w:sz="4" w:space="0" w:color="auto"/>
                  <w:left w:val="nil"/>
                  <w:bottom w:val="dotted" w:sz="4" w:space="0" w:color="auto"/>
                  <w:right w:val="nil"/>
                </w:tcBorders>
                <w:shd w:val="clear" w:color="auto" w:fill="FFFFFF"/>
              </w:tcPr>
            </w:tcPrChange>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4" w:author="Amit Popat" w:date="2022-07-11T10:45:00Z">
              <w:tcPr>
                <w:tcW w:w="1008" w:type="dxa"/>
                <w:tcBorders>
                  <w:top w:val="dotted" w:sz="4" w:space="0" w:color="auto"/>
                  <w:left w:val="nil"/>
                  <w:bottom w:val="dotted" w:sz="4" w:space="0" w:color="auto"/>
                  <w:right w:val="nil"/>
                </w:tcBorders>
                <w:shd w:val="clear" w:color="auto" w:fill="FFFFFF"/>
              </w:tcPr>
            </w:tcPrChange>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E56816">
        <w:trPr>
          <w:jc w:val="center"/>
          <w:trPrChange w:id="90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06" w:author="Amit Popat" w:date="2022-07-11T10:45:00Z">
              <w:tcPr>
                <w:tcW w:w="2880" w:type="dxa"/>
                <w:tcBorders>
                  <w:top w:val="dotted" w:sz="4" w:space="0" w:color="auto"/>
                  <w:left w:val="nil"/>
                  <w:bottom w:val="dotted" w:sz="4" w:space="0" w:color="auto"/>
                  <w:right w:val="nil"/>
                </w:tcBorders>
                <w:shd w:val="clear" w:color="auto" w:fill="FFFFFF"/>
              </w:tcPr>
            </w:tcPrChange>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907" w:author="Amit Popat" w:date="2022-07-11T10:45:00Z">
              <w:tcPr>
                <w:tcW w:w="4320" w:type="dxa"/>
                <w:tcBorders>
                  <w:top w:val="dotted" w:sz="4" w:space="0" w:color="auto"/>
                  <w:left w:val="nil"/>
                  <w:bottom w:val="dotted" w:sz="4" w:space="0" w:color="auto"/>
                  <w:right w:val="nil"/>
                </w:tcBorders>
                <w:shd w:val="clear" w:color="auto" w:fill="FFFFFF"/>
              </w:tcPr>
            </w:tcPrChange>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908" w:author="Amit Popat" w:date="2022-07-11T10:45:00Z">
              <w:tcPr>
                <w:tcW w:w="864" w:type="dxa"/>
                <w:tcBorders>
                  <w:top w:val="dotted" w:sz="4" w:space="0" w:color="auto"/>
                  <w:left w:val="nil"/>
                  <w:bottom w:val="dotted" w:sz="4" w:space="0" w:color="auto"/>
                  <w:right w:val="nil"/>
                </w:tcBorders>
                <w:shd w:val="clear" w:color="auto" w:fill="FFFFFF"/>
              </w:tcPr>
            </w:tcPrChange>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09" w:author="Amit Popat" w:date="2022-07-11T10:45:00Z">
              <w:tcPr>
                <w:tcW w:w="1008" w:type="dxa"/>
                <w:tcBorders>
                  <w:top w:val="dotted" w:sz="4" w:space="0" w:color="auto"/>
                  <w:left w:val="nil"/>
                  <w:bottom w:val="dotted" w:sz="4" w:space="0" w:color="auto"/>
                  <w:right w:val="nil"/>
                </w:tcBorders>
                <w:shd w:val="clear" w:color="auto" w:fill="FFFFFF"/>
              </w:tcPr>
            </w:tcPrChange>
          </w:tcPr>
          <w:p w14:paraId="5757660F" w14:textId="77777777" w:rsidR="004C2D45" w:rsidRDefault="004C2D45">
            <w:pPr>
              <w:pStyle w:val="MsgTableBody"/>
              <w:jc w:val="center"/>
              <w:rPr>
                <w:noProof/>
              </w:rPr>
            </w:pPr>
            <w:r>
              <w:rPr>
                <w:noProof/>
              </w:rPr>
              <w:t>3</w:t>
            </w:r>
          </w:p>
        </w:tc>
      </w:tr>
      <w:tr w:rsidR="00E56816" w14:paraId="12E7AE6C" w14:textId="77777777" w:rsidTr="00E56816">
        <w:tblPrEx>
          <w:tblCellMar>
            <w:left w:w="108" w:type="dxa"/>
            <w:right w:w="108" w:type="dxa"/>
          </w:tblCellMar>
          <w:tblLook w:val="04A0" w:firstRow="1" w:lastRow="0" w:firstColumn="1" w:lastColumn="0" w:noHBand="0" w:noVBand="1"/>
        </w:tblPrEx>
        <w:trPr>
          <w:jc w:val="center"/>
          <w:ins w:id="910" w:author="Amit Popat" w:date="2022-07-11T10:44:00Z"/>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Default="00E56816">
            <w:pPr>
              <w:pStyle w:val="MsgTableBody"/>
              <w:spacing w:line="256" w:lineRule="auto"/>
              <w:rPr>
                <w:ins w:id="911" w:author="Amit Popat" w:date="2022-07-11T10:44:00Z"/>
                <w:b/>
                <w:bCs/>
                <w:noProof/>
                <w:color w:val="FF0000"/>
              </w:rPr>
            </w:pPr>
            <w:ins w:id="912" w:author="Amit Popat" w:date="2022-07-11T10:44: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Default="00E56816">
            <w:pPr>
              <w:pStyle w:val="MsgTableBody"/>
              <w:spacing w:line="256" w:lineRule="auto"/>
              <w:rPr>
                <w:ins w:id="913" w:author="Amit Popat" w:date="2022-07-11T10:44:00Z"/>
                <w:b/>
                <w:bCs/>
                <w:noProof/>
                <w:color w:val="FF0000"/>
              </w:rPr>
            </w:pPr>
            <w:ins w:id="914" w:author="Amit Popat" w:date="2022-07-11T10:4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C304AFA" w14:textId="77777777" w:rsidR="00E56816" w:rsidRDefault="00E56816">
            <w:pPr>
              <w:pStyle w:val="MsgTableBody"/>
              <w:spacing w:line="256" w:lineRule="auto"/>
              <w:jc w:val="center"/>
              <w:rPr>
                <w:ins w:id="915"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Default="00E56816">
            <w:pPr>
              <w:pStyle w:val="MsgTableBody"/>
              <w:spacing w:line="256" w:lineRule="auto"/>
              <w:jc w:val="center"/>
              <w:rPr>
                <w:ins w:id="916" w:author="Amit Popat" w:date="2022-07-11T10:44:00Z"/>
                <w:b/>
                <w:bCs/>
                <w:noProof/>
                <w:color w:val="FF0000"/>
              </w:rPr>
            </w:pPr>
            <w:ins w:id="917" w:author="Amit Popat" w:date="2022-07-11T10:44:00Z">
              <w:r>
                <w:rPr>
                  <w:b/>
                  <w:bCs/>
                  <w:noProof/>
                  <w:color w:val="FF0000"/>
                </w:rPr>
                <w:t>3</w:t>
              </w:r>
            </w:ins>
          </w:p>
        </w:tc>
      </w:tr>
      <w:tr w:rsidR="00E56816" w14:paraId="07470B9A" w14:textId="77777777" w:rsidTr="00E56816">
        <w:tblPrEx>
          <w:tblCellMar>
            <w:left w:w="108" w:type="dxa"/>
            <w:right w:w="108" w:type="dxa"/>
          </w:tblCellMar>
          <w:tblLook w:val="04A0" w:firstRow="1" w:lastRow="0" w:firstColumn="1" w:lastColumn="0" w:noHBand="0" w:noVBand="1"/>
        </w:tblPrEx>
        <w:trPr>
          <w:jc w:val="center"/>
          <w:ins w:id="918" w:author="Amit Popat" w:date="2022-07-11T10:44:00Z"/>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Default="00E56816">
            <w:pPr>
              <w:pStyle w:val="MsgTableBody"/>
              <w:spacing w:line="256" w:lineRule="auto"/>
              <w:rPr>
                <w:ins w:id="919" w:author="Amit Popat" w:date="2022-07-11T10:44:00Z"/>
                <w:b/>
                <w:bCs/>
                <w:noProof/>
                <w:color w:val="FF0000"/>
              </w:rPr>
            </w:pPr>
            <w:ins w:id="920" w:author="Amit Popat" w:date="2022-07-11T10:44: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Default="00E56816">
            <w:pPr>
              <w:pStyle w:val="MsgTableBody"/>
              <w:spacing w:line="256" w:lineRule="auto"/>
              <w:rPr>
                <w:ins w:id="921" w:author="Amit Popat" w:date="2022-07-11T10:44:00Z"/>
                <w:b/>
                <w:bCs/>
                <w:noProof/>
                <w:color w:val="FF0000"/>
              </w:rPr>
            </w:pPr>
            <w:ins w:id="922" w:author="Amit Popat" w:date="2022-07-11T10:4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0ACDE83" w14:textId="77777777" w:rsidR="00E56816" w:rsidRDefault="00E56816">
            <w:pPr>
              <w:pStyle w:val="MsgTableBody"/>
              <w:spacing w:line="256" w:lineRule="auto"/>
              <w:jc w:val="center"/>
              <w:rPr>
                <w:ins w:id="923"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Default="00E56816">
            <w:pPr>
              <w:pStyle w:val="MsgTableBody"/>
              <w:spacing w:line="256" w:lineRule="auto"/>
              <w:jc w:val="center"/>
              <w:rPr>
                <w:ins w:id="924" w:author="Amit Popat" w:date="2022-07-11T10:44:00Z"/>
                <w:b/>
                <w:bCs/>
                <w:noProof/>
                <w:color w:val="FF0000"/>
              </w:rPr>
            </w:pPr>
            <w:ins w:id="925" w:author="Amit Popat" w:date="2022-07-11T10:44:00Z">
              <w:r>
                <w:rPr>
                  <w:b/>
                  <w:bCs/>
                  <w:noProof/>
                  <w:color w:val="FF0000"/>
                </w:rPr>
                <w:t>3</w:t>
              </w:r>
            </w:ins>
          </w:p>
        </w:tc>
      </w:tr>
      <w:tr w:rsidR="00E56816" w14:paraId="7D133A44" w14:textId="77777777" w:rsidTr="00E56816">
        <w:tblPrEx>
          <w:tblCellMar>
            <w:left w:w="108" w:type="dxa"/>
            <w:right w:w="108" w:type="dxa"/>
          </w:tblCellMar>
          <w:tblLook w:val="04A0" w:firstRow="1" w:lastRow="0" w:firstColumn="1" w:lastColumn="0" w:noHBand="0" w:noVBand="1"/>
        </w:tblPrEx>
        <w:trPr>
          <w:jc w:val="center"/>
          <w:ins w:id="926" w:author="Amit Popat" w:date="2022-07-11T10:44:00Z"/>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Default="00E56816">
            <w:pPr>
              <w:pStyle w:val="MsgTableBody"/>
              <w:spacing w:line="256" w:lineRule="auto"/>
              <w:rPr>
                <w:ins w:id="927" w:author="Amit Popat" w:date="2022-07-11T10:44:00Z"/>
                <w:b/>
                <w:bCs/>
                <w:noProof/>
                <w:color w:val="FF0000"/>
              </w:rPr>
            </w:pPr>
            <w:ins w:id="928" w:author="Amit Popat" w:date="2022-07-11T10:44: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41A1F97" w14:textId="77777777" w:rsidR="00E56816" w:rsidRDefault="00E56816">
            <w:pPr>
              <w:pStyle w:val="MsgTableBody"/>
              <w:spacing w:line="256" w:lineRule="auto"/>
              <w:rPr>
                <w:ins w:id="929" w:author="Amit Popat" w:date="2022-07-11T10:44:00Z"/>
                <w:b/>
                <w:bCs/>
                <w:noProof/>
                <w:color w:val="FF0000"/>
              </w:rPr>
            </w:pPr>
            <w:ins w:id="930" w:author="Amit Popat" w:date="2022-07-11T10:44: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93AB7C7" w14:textId="77777777" w:rsidR="00E56816" w:rsidRDefault="00E56816">
            <w:pPr>
              <w:pStyle w:val="MsgTableBody"/>
              <w:spacing w:line="256" w:lineRule="auto"/>
              <w:jc w:val="center"/>
              <w:rPr>
                <w:ins w:id="931"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Default="00E56816">
            <w:pPr>
              <w:pStyle w:val="MsgTableBody"/>
              <w:spacing w:line="256" w:lineRule="auto"/>
              <w:jc w:val="center"/>
              <w:rPr>
                <w:ins w:id="932" w:author="Amit Popat" w:date="2022-07-11T10:44:00Z"/>
                <w:b/>
                <w:bCs/>
                <w:noProof/>
                <w:color w:val="FF0000"/>
              </w:rPr>
            </w:pPr>
            <w:ins w:id="933" w:author="Amit Popat" w:date="2022-07-11T10:44:00Z">
              <w:r>
                <w:rPr>
                  <w:b/>
                  <w:bCs/>
                  <w:noProof/>
                  <w:color w:val="FF0000"/>
                </w:rPr>
                <w:t>3</w:t>
              </w:r>
            </w:ins>
          </w:p>
        </w:tc>
      </w:tr>
      <w:tr w:rsidR="00186219" w14:paraId="0B057FEE" w14:textId="77777777" w:rsidTr="00E56816">
        <w:tblPrEx>
          <w:tblCellMar>
            <w:left w:w="108" w:type="dxa"/>
            <w:right w:w="108" w:type="dxa"/>
          </w:tblCellMar>
          <w:tblPrExChange w:id="934" w:author="Amit Popat" w:date="2022-07-11T10:45:00Z">
            <w:tblPrEx>
              <w:tblCellMar>
                <w:left w:w="108" w:type="dxa"/>
                <w:right w:w="108" w:type="dxa"/>
              </w:tblCellMar>
            </w:tblPrEx>
          </w:tblPrExChange>
        </w:tblPrEx>
        <w:trPr>
          <w:jc w:val="center"/>
          <w:trPrChange w:id="93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36" w:author="Amit Popat" w:date="2022-07-11T10:45:00Z">
              <w:tcPr>
                <w:tcW w:w="2880" w:type="dxa"/>
                <w:tcBorders>
                  <w:top w:val="dotted" w:sz="4" w:space="0" w:color="auto"/>
                  <w:left w:val="nil"/>
                  <w:bottom w:val="dotted" w:sz="4" w:space="0" w:color="auto"/>
                  <w:right w:val="nil"/>
                </w:tcBorders>
                <w:shd w:val="clear" w:color="auto" w:fill="FFFFFF"/>
              </w:tcPr>
            </w:tcPrChange>
          </w:tcPr>
          <w:p w14:paraId="653F0520" w14:textId="77777777" w:rsidR="00186219" w:rsidRDefault="00186219" w:rsidP="000D1289">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Change w:id="937" w:author="Amit Popat" w:date="2022-07-11T10:45:00Z">
              <w:tcPr>
                <w:tcW w:w="4320" w:type="dxa"/>
                <w:tcBorders>
                  <w:top w:val="dotted" w:sz="4" w:space="0" w:color="auto"/>
                  <w:left w:val="nil"/>
                  <w:bottom w:val="dotted" w:sz="4" w:space="0" w:color="auto"/>
                  <w:right w:val="nil"/>
                </w:tcBorders>
                <w:shd w:val="clear" w:color="auto" w:fill="FFFFFF"/>
              </w:tcPr>
            </w:tcPrChange>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938" w:author="Amit Popat" w:date="2022-07-11T10:45:00Z">
              <w:tcPr>
                <w:tcW w:w="864" w:type="dxa"/>
                <w:tcBorders>
                  <w:top w:val="dotted" w:sz="4" w:space="0" w:color="auto"/>
                  <w:left w:val="nil"/>
                  <w:bottom w:val="dotted" w:sz="4" w:space="0" w:color="auto"/>
                  <w:right w:val="nil"/>
                </w:tcBorders>
                <w:shd w:val="clear" w:color="auto" w:fill="FFFFFF"/>
              </w:tcPr>
            </w:tcPrChange>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9" w:author="Amit Popat" w:date="2022-07-11T10:45:00Z">
              <w:tcPr>
                <w:tcW w:w="1008" w:type="dxa"/>
                <w:tcBorders>
                  <w:top w:val="dotted" w:sz="4" w:space="0" w:color="auto"/>
                  <w:left w:val="nil"/>
                  <w:bottom w:val="dotted" w:sz="4" w:space="0" w:color="auto"/>
                  <w:right w:val="nil"/>
                </w:tcBorders>
                <w:shd w:val="clear" w:color="auto" w:fill="FFFFFF"/>
              </w:tcPr>
            </w:tcPrChange>
          </w:tcPr>
          <w:p w14:paraId="33742D95" w14:textId="77777777" w:rsidR="00186219" w:rsidRDefault="00186219" w:rsidP="000D1289">
            <w:pPr>
              <w:pStyle w:val="MsgTableBody"/>
              <w:jc w:val="center"/>
              <w:rPr>
                <w:noProof/>
              </w:rPr>
            </w:pPr>
          </w:p>
        </w:tc>
      </w:tr>
      <w:tr w:rsidR="00186219" w14:paraId="2DE1E149" w14:textId="77777777" w:rsidTr="00E56816">
        <w:tblPrEx>
          <w:tblCellMar>
            <w:left w:w="108" w:type="dxa"/>
            <w:right w:w="108" w:type="dxa"/>
          </w:tblCellMar>
          <w:tblPrExChange w:id="940" w:author="Amit Popat" w:date="2022-07-11T10:45:00Z">
            <w:tblPrEx>
              <w:tblCellMar>
                <w:left w:w="108" w:type="dxa"/>
                <w:right w:w="108" w:type="dxa"/>
              </w:tblCellMar>
            </w:tblPrEx>
          </w:tblPrExChange>
        </w:tblPrEx>
        <w:trPr>
          <w:jc w:val="center"/>
          <w:trPrChange w:id="94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42" w:author="Amit Popat" w:date="2022-07-11T10:45:00Z">
              <w:tcPr>
                <w:tcW w:w="2880" w:type="dxa"/>
                <w:tcBorders>
                  <w:top w:val="dotted" w:sz="4" w:space="0" w:color="auto"/>
                  <w:left w:val="nil"/>
                  <w:bottom w:val="dotted" w:sz="4" w:space="0" w:color="auto"/>
                  <w:right w:val="nil"/>
                </w:tcBorders>
                <w:shd w:val="clear" w:color="auto" w:fill="FFFFFF"/>
              </w:tcPr>
            </w:tcPrChange>
          </w:tcPr>
          <w:p w14:paraId="6D0975EB" w14:textId="77777777" w:rsidR="00186219" w:rsidRDefault="00186219"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43" w:author="Amit Popat" w:date="2022-07-11T10:45:00Z">
              <w:tcPr>
                <w:tcW w:w="4320" w:type="dxa"/>
                <w:tcBorders>
                  <w:top w:val="dotted" w:sz="4" w:space="0" w:color="auto"/>
                  <w:left w:val="nil"/>
                  <w:bottom w:val="dotted" w:sz="4" w:space="0" w:color="auto"/>
                  <w:right w:val="nil"/>
                </w:tcBorders>
                <w:shd w:val="clear" w:color="auto" w:fill="FFFFFF"/>
              </w:tcPr>
            </w:tcPrChange>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944" w:author="Amit Popat" w:date="2022-07-11T10:45:00Z">
              <w:tcPr>
                <w:tcW w:w="864" w:type="dxa"/>
                <w:tcBorders>
                  <w:top w:val="dotted" w:sz="4" w:space="0" w:color="auto"/>
                  <w:left w:val="nil"/>
                  <w:bottom w:val="dotted" w:sz="4" w:space="0" w:color="auto"/>
                  <w:right w:val="nil"/>
                </w:tcBorders>
                <w:shd w:val="clear" w:color="auto" w:fill="FFFFFF"/>
              </w:tcPr>
            </w:tcPrChange>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5" w:author="Amit Popat" w:date="2022-07-11T10:45:00Z">
              <w:tcPr>
                <w:tcW w:w="1008" w:type="dxa"/>
                <w:tcBorders>
                  <w:top w:val="dotted" w:sz="4" w:space="0" w:color="auto"/>
                  <w:left w:val="nil"/>
                  <w:bottom w:val="dotted" w:sz="4" w:space="0" w:color="auto"/>
                  <w:right w:val="nil"/>
                </w:tcBorders>
                <w:shd w:val="clear" w:color="auto" w:fill="FFFFFF"/>
              </w:tcPr>
            </w:tcPrChange>
          </w:tcPr>
          <w:p w14:paraId="0519125B" w14:textId="77777777" w:rsidR="00186219" w:rsidRDefault="00186219" w:rsidP="000D1289">
            <w:pPr>
              <w:pStyle w:val="MsgTableBody"/>
              <w:jc w:val="center"/>
              <w:rPr>
                <w:noProof/>
              </w:rPr>
            </w:pPr>
            <w:r>
              <w:rPr>
                <w:noProof/>
              </w:rPr>
              <w:t>11</w:t>
            </w:r>
          </w:p>
        </w:tc>
      </w:tr>
      <w:tr w:rsidR="00186219" w14:paraId="727A0CE6" w14:textId="77777777" w:rsidTr="00E56816">
        <w:tblPrEx>
          <w:tblCellMar>
            <w:left w:w="108" w:type="dxa"/>
            <w:right w:w="108" w:type="dxa"/>
          </w:tblCellMar>
          <w:tblPrExChange w:id="946" w:author="Amit Popat" w:date="2022-07-11T10:45:00Z">
            <w:tblPrEx>
              <w:tblCellMar>
                <w:left w:w="108" w:type="dxa"/>
                <w:right w:w="108" w:type="dxa"/>
              </w:tblCellMar>
            </w:tblPrEx>
          </w:tblPrExChange>
        </w:tblPrEx>
        <w:trPr>
          <w:jc w:val="center"/>
          <w:trPrChange w:id="94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48" w:author="Amit Popat" w:date="2022-07-11T10:45:00Z">
              <w:tcPr>
                <w:tcW w:w="2880" w:type="dxa"/>
                <w:tcBorders>
                  <w:top w:val="dotted" w:sz="4" w:space="0" w:color="auto"/>
                  <w:left w:val="nil"/>
                  <w:bottom w:val="dotted" w:sz="4" w:space="0" w:color="auto"/>
                  <w:right w:val="nil"/>
                </w:tcBorders>
                <w:shd w:val="clear" w:color="auto" w:fill="FFFFFF"/>
              </w:tcPr>
            </w:tcPrChange>
          </w:tcPr>
          <w:p w14:paraId="4D8C7826" w14:textId="77777777" w:rsidR="00186219" w:rsidRDefault="00186219"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49" w:author="Amit Popat" w:date="2022-07-11T10:45:00Z">
              <w:tcPr>
                <w:tcW w:w="4320" w:type="dxa"/>
                <w:tcBorders>
                  <w:top w:val="dotted" w:sz="4" w:space="0" w:color="auto"/>
                  <w:left w:val="nil"/>
                  <w:bottom w:val="dotted" w:sz="4" w:space="0" w:color="auto"/>
                  <w:right w:val="nil"/>
                </w:tcBorders>
                <w:shd w:val="clear" w:color="auto" w:fill="FFFFFF"/>
              </w:tcPr>
            </w:tcPrChange>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950" w:author="Amit Popat" w:date="2022-07-11T10:45:00Z">
              <w:tcPr>
                <w:tcW w:w="864" w:type="dxa"/>
                <w:tcBorders>
                  <w:top w:val="dotted" w:sz="4" w:space="0" w:color="auto"/>
                  <w:left w:val="nil"/>
                  <w:bottom w:val="dotted" w:sz="4" w:space="0" w:color="auto"/>
                  <w:right w:val="nil"/>
                </w:tcBorders>
                <w:shd w:val="clear" w:color="auto" w:fill="FFFFFF"/>
              </w:tcPr>
            </w:tcPrChange>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1" w:author="Amit Popat" w:date="2022-07-11T10:45:00Z">
              <w:tcPr>
                <w:tcW w:w="1008" w:type="dxa"/>
                <w:tcBorders>
                  <w:top w:val="dotted" w:sz="4" w:space="0" w:color="auto"/>
                  <w:left w:val="nil"/>
                  <w:bottom w:val="dotted" w:sz="4" w:space="0" w:color="auto"/>
                  <w:right w:val="nil"/>
                </w:tcBorders>
                <w:shd w:val="clear" w:color="auto" w:fill="FFFFFF"/>
              </w:tcPr>
            </w:tcPrChange>
          </w:tcPr>
          <w:p w14:paraId="66FC273C" w14:textId="77777777" w:rsidR="00186219" w:rsidRDefault="00186219" w:rsidP="000D1289">
            <w:pPr>
              <w:pStyle w:val="MsgTableBody"/>
              <w:jc w:val="center"/>
              <w:rPr>
                <w:noProof/>
              </w:rPr>
            </w:pPr>
            <w:r>
              <w:rPr>
                <w:noProof/>
              </w:rPr>
              <w:t>11</w:t>
            </w:r>
          </w:p>
        </w:tc>
      </w:tr>
      <w:tr w:rsidR="00186219" w14:paraId="6215F81B" w14:textId="77777777" w:rsidTr="00E56816">
        <w:tblPrEx>
          <w:tblCellMar>
            <w:left w:w="108" w:type="dxa"/>
            <w:right w:w="108" w:type="dxa"/>
          </w:tblCellMar>
          <w:tblPrExChange w:id="952" w:author="Amit Popat" w:date="2022-07-11T10:45:00Z">
            <w:tblPrEx>
              <w:tblCellMar>
                <w:left w:w="108" w:type="dxa"/>
                <w:right w:w="108" w:type="dxa"/>
              </w:tblCellMar>
            </w:tblPrEx>
          </w:tblPrExChange>
        </w:tblPrEx>
        <w:trPr>
          <w:jc w:val="center"/>
          <w:trPrChange w:id="9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54" w:author="Amit Popat" w:date="2022-07-11T10:45:00Z">
              <w:tcPr>
                <w:tcW w:w="2880" w:type="dxa"/>
                <w:tcBorders>
                  <w:top w:val="dotted" w:sz="4" w:space="0" w:color="auto"/>
                  <w:left w:val="nil"/>
                  <w:bottom w:val="dotted" w:sz="4" w:space="0" w:color="auto"/>
                  <w:right w:val="nil"/>
                </w:tcBorders>
                <w:shd w:val="clear" w:color="auto" w:fill="FFFFFF"/>
              </w:tcPr>
            </w:tcPrChange>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55" w:author="Amit Popat" w:date="2022-07-11T10:45:00Z">
              <w:tcPr>
                <w:tcW w:w="4320" w:type="dxa"/>
                <w:tcBorders>
                  <w:top w:val="dotted" w:sz="4" w:space="0" w:color="auto"/>
                  <w:left w:val="nil"/>
                  <w:bottom w:val="dotted" w:sz="4" w:space="0" w:color="auto"/>
                  <w:right w:val="nil"/>
                </w:tcBorders>
                <w:shd w:val="clear" w:color="auto" w:fill="FFFFFF"/>
              </w:tcPr>
            </w:tcPrChange>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956" w:author="Amit Popat" w:date="2022-07-11T10:45:00Z">
              <w:tcPr>
                <w:tcW w:w="864" w:type="dxa"/>
                <w:tcBorders>
                  <w:top w:val="dotted" w:sz="4" w:space="0" w:color="auto"/>
                  <w:left w:val="nil"/>
                  <w:bottom w:val="dotted" w:sz="4" w:space="0" w:color="auto"/>
                  <w:right w:val="nil"/>
                </w:tcBorders>
                <w:shd w:val="clear" w:color="auto" w:fill="FFFFFF"/>
              </w:tcPr>
            </w:tcPrChange>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7" w:author="Amit Popat" w:date="2022-07-11T10:45:00Z">
              <w:tcPr>
                <w:tcW w:w="1008" w:type="dxa"/>
                <w:tcBorders>
                  <w:top w:val="dotted" w:sz="4" w:space="0" w:color="auto"/>
                  <w:left w:val="nil"/>
                  <w:bottom w:val="dotted" w:sz="4" w:space="0" w:color="auto"/>
                  <w:right w:val="nil"/>
                </w:tcBorders>
                <w:shd w:val="clear" w:color="auto" w:fill="FFFFFF"/>
              </w:tcPr>
            </w:tcPrChange>
          </w:tcPr>
          <w:p w14:paraId="1539B65E" w14:textId="77777777" w:rsidR="00186219" w:rsidRDefault="00186219" w:rsidP="000D1289">
            <w:pPr>
              <w:pStyle w:val="MsgTableBody"/>
              <w:jc w:val="center"/>
              <w:rPr>
                <w:noProof/>
              </w:rPr>
            </w:pPr>
          </w:p>
        </w:tc>
      </w:tr>
      <w:tr w:rsidR="004C2D45" w:rsidRPr="004C2D45" w14:paraId="76A4CD6F" w14:textId="77777777" w:rsidTr="00E56816">
        <w:trPr>
          <w:jc w:val="center"/>
          <w:trPrChange w:id="9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59" w:author="Amit Popat" w:date="2022-07-11T10:45:00Z">
              <w:tcPr>
                <w:tcW w:w="2880" w:type="dxa"/>
                <w:tcBorders>
                  <w:top w:val="dotted" w:sz="4" w:space="0" w:color="auto"/>
                  <w:left w:val="nil"/>
                  <w:bottom w:val="dotted" w:sz="4" w:space="0" w:color="auto"/>
                  <w:right w:val="nil"/>
                </w:tcBorders>
                <w:shd w:val="clear" w:color="auto" w:fill="FFFFFF"/>
              </w:tcPr>
            </w:tcPrChange>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60" w:author="Amit Popat" w:date="2022-07-11T10:45:00Z">
              <w:tcPr>
                <w:tcW w:w="4320" w:type="dxa"/>
                <w:tcBorders>
                  <w:top w:val="dotted" w:sz="4" w:space="0" w:color="auto"/>
                  <w:left w:val="nil"/>
                  <w:bottom w:val="dotted" w:sz="4" w:space="0" w:color="auto"/>
                  <w:right w:val="nil"/>
                </w:tcBorders>
                <w:shd w:val="clear" w:color="auto" w:fill="FFFFFF"/>
              </w:tcPr>
            </w:tcPrChange>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961" w:author="Amit Popat" w:date="2022-07-11T10:45:00Z">
              <w:tcPr>
                <w:tcW w:w="864" w:type="dxa"/>
                <w:tcBorders>
                  <w:top w:val="dotted" w:sz="4" w:space="0" w:color="auto"/>
                  <w:left w:val="nil"/>
                  <w:bottom w:val="dotted" w:sz="4" w:space="0" w:color="auto"/>
                  <w:right w:val="nil"/>
                </w:tcBorders>
                <w:shd w:val="clear" w:color="auto" w:fill="FFFFFF"/>
              </w:tcPr>
            </w:tcPrChange>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2" w:author="Amit Popat" w:date="2022-07-11T10:45:00Z">
              <w:tcPr>
                <w:tcW w:w="1008" w:type="dxa"/>
                <w:tcBorders>
                  <w:top w:val="dotted" w:sz="4" w:space="0" w:color="auto"/>
                  <w:left w:val="nil"/>
                  <w:bottom w:val="dotted" w:sz="4" w:space="0" w:color="auto"/>
                  <w:right w:val="nil"/>
                </w:tcBorders>
                <w:shd w:val="clear" w:color="auto" w:fill="FFFFFF"/>
              </w:tcPr>
            </w:tcPrChange>
          </w:tcPr>
          <w:p w14:paraId="7AA3BD5F" w14:textId="77777777" w:rsidR="004C2D45" w:rsidRDefault="004C2D45">
            <w:pPr>
              <w:pStyle w:val="MsgTableBody"/>
              <w:jc w:val="center"/>
              <w:rPr>
                <w:noProof/>
              </w:rPr>
            </w:pPr>
          </w:p>
        </w:tc>
      </w:tr>
      <w:tr w:rsidR="004C2D45" w:rsidRPr="004C2D45" w14:paraId="4E997D4F" w14:textId="77777777" w:rsidTr="00E56816">
        <w:trPr>
          <w:jc w:val="center"/>
          <w:trPrChange w:id="9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64" w:author="Amit Popat" w:date="2022-07-11T10:45:00Z">
              <w:tcPr>
                <w:tcW w:w="2880" w:type="dxa"/>
                <w:tcBorders>
                  <w:top w:val="dotted" w:sz="4" w:space="0" w:color="auto"/>
                  <w:left w:val="nil"/>
                  <w:bottom w:val="dotted" w:sz="4" w:space="0" w:color="auto"/>
                  <w:right w:val="nil"/>
                </w:tcBorders>
                <w:shd w:val="clear" w:color="auto" w:fill="FFFFFF"/>
              </w:tcPr>
            </w:tcPrChange>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965" w:author="Amit Popat" w:date="2022-07-11T10:45:00Z">
              <w:tcPr>
                <w:tcW w:w="4320" w:type="dxa"/>
                <w:tcBorders>
                  <w:top w:val="dotted" w:sz="4" w:space="0" w:color="auto"/>
                  <w:left w:val="nil"/>
                  <w:bottom w:val="dotted" w:sz="4" w:space="0" w:color="auto"/>
                  <w:right w:val="nil"/>
                </w:tcBorders>
                <w:shd w:val="clear" w:color="auto" w:fill="FFFFFF"/>
              </w:tcPr>
            </w:tcPrChange>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966" w:author="Amit Popat" w:date="2022-07-11T10:45:00Z">
              <w:tcPr>
                <w:tcW w:w="864" w:type="dxa"/>
                <w:tcBorders>
                  <w:top w:val="dotted" w:sz="4" w:space="0" w:color="auto"/>
                  <w:left w:val="nil"/>
                  <w:bottom w:val="dotted" w:sz="4" w:space="0" w:color="auto"/>
                  <w:right w:val="nil"/>
                </w:tcBorders>
                <w:shd w:val="clear" w:color="auto" w:fill="FFFFFF"/>
              </w:tcPr>
            </w:tcPrChange>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67" w:author="Amit Popat" w:date="2022-07-11T10:45:00Z">
              <w:tcPr>
                <w:tcW w:w="1008" w:type="dxa"/>
                <w:tcBorders>
                  <w:top w:val="dotted" w:sz="4" w:space="0" w:color="auto"/>
                  <w:left w:val="nil"/>
                  <w:bottom w:val="dotted" w:sz="4" w:space="0" w:color="auto"/>
                  <w:right w:val="nil"/>
                </w:tcBorders>
                <w:shd w:val="clear" w:color="auto" w:fill="FFFFFF"/>
              </w:tcPr>
            </w:tcPrChange>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E56816">
        <w:trPr>
          <w:jc w:val="center"/>
          <w:trPrChange w:id="9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69" w:author="Amit Popat" w:date="2022-07-11T10:45:00Z">
              <w:tcPr>
                <w:tcW w:w="2880" w:type="dxa"/>
                <w:tcBorders>
                  <w:top w:val="dotted" w:sz="4" w:space="0" w:color="auto"/>
                  <w:left w:val="nil"/>
                  <w:bottom w:val="dotted" w:sz="4" w:space="0" w:color="auto"/>
                  <w:right w:val="nil"/>
                </w:tcBorders>
                <w:shd w:val="clear" w:color="auto" w:fill="FFFFFF"/>
              </w:tcPr>
            </w:tcPrChange>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970" w:author="Amit Popat" w:date="2022-07-11T10:45:00Z">
              <w:tcPr>
                <w:tcW w:w="4320" w:type="dxa"/>
                <w:tcBorders>
                  <w:top w:val="dotted" w:sz="4" w:space="0" w:color="auto"/>
                  <w:left w:val="nil"/>
                  <w:bottom w:val="dotted" w:sz="4" w:space="0" w:color="auto"/>
                  <w:right w:val="nil"/>
                </w:tcBorders>
                <w:shd w:val="clear" w:color="auto" w:fill="FFFFFF"/>
              </w:tcPr>
            </w:tcPrChange>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971" w:author="Amit Popat" w:date="2022-07-11T10:45:00Z">
              <w:tcPr>
                <w:tcW w:w="864" w:type="dxa"/>
                <w:tcBorders>
                  <w:top w:val="dotted" w:sz="4" w:space="0" w:color="auto"/>
                  <w:left w:val="nil"/>
                  <w:bottom w:val="dotted" w:sz="4" w:space="0" w:color="auto"/>
                  <w:right w:val="nil"/>
                </w:tcBorders>
                <w:shd w:val="clear" w:color="auto" w:fill="FFFFFF"/>
              </w:tcPr>
            </w:tcPrChange>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72" w:author="Amit Popat" w:date="2022-07-11T10:45:00Z">
              <w:tcPr>
                <w:tcW w:w="1008" w:type="dxa"/>
                <w:tcBorders>
                  <w:top w:val="dotted" w:sz="4" w:space="0" w:color="auto"/>
                  <w:left w:val="nil"/>
                  <w:bottom w:val="dotted" w:sz="4" w:space="0" w:color="auto"/>
                  <w:right w:val="nil"/>
                </w:tcBorders>
                <w:shd w:val="clear" w:color="auto" w:fill="FFFFFF"/>
              </w:tcPr>
            </w:tcPrChange>
          </w:tcPr>
          <w:p w14:paraId="6D67AF75" w14:textId="77777777" w:rsidR="004C2D45" w:rsidRDefault="004C2D45">
            <w:pPr>
              <w:pStyle w:val="MsgTableBody"/>
              <w:jc w:val="center"/>
              <w:rPr>
                <w:noProof/>
              </w:rPr>
            </w:pPr>
            <w:r>
              <w:rPr>
                <w:noProof/>
              </w:rPr>
              <w:t>3</w:t>
            </w:r>
          </w:p>
        </w:tc>
      </w:tr>
      <w:tr w:rsidR="004C2D45" w:rsidRPr="004C2D45" w14:paraId="01BC89C5" w14:textId="77777777" w:rsidTr="00E56816">
        <w:trPr>
          <w:jc w:val="center"/>
          <w:trPrChange w:id="9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74" w:author="Amit Popat" w:date="2022-07-11T10:45:00Z">
              <w:tcPr>
                <w:tcW w:w="2880" w:type="dxa"/>
                <w:tcBorders>
                  <w:top w:val="dotted" w:sz="4" w:space="0" w:color="auto"/>
                  <w:left w:val="nil"/>
                  <w:bottom w:val="dotted" w:sz="4" w:space="0" w:color="auto"/>
                  <w:right w:val="nil"/>
                </w:tcBorders>
                <w:shd w:val="clear" w:color="auto" w:fill="FFFFFF"/>
              </w:tcPr>
            </w:tcPrChange>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75" w:author="Amit Popat" w:date="2022-07-11T10:45:00Z">
              <w:tcPr>
                <w:tcW w:w="4320" w:type="dxa"/>
                <w:tcBorders>
                  <w:top w:val="dotted" w:sz="4" w:space="0" w:color="auto"/>
                  <w:left w:val="nil"/>
                  <w:bottom w:val="dotted" w:sz="4" w:space="0" w:color="auto"/>
                  <w:right w:val="nil"/>
                </w:tcBorders>
                <w:shd w:val="clear" w:color="auto" w:fill="FFFFFF"/>
              </w:tcPr>
            </w:tcPrChange>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976" w:author="Amit Popat" w:date="2022-07-11T10:45:00Z">
              <w:tcPr>
                <w:tcW w:w="864" w:type="dxa"/>
                <w:tcBorders>
                  <w:top w:val="dotted" w:sz="4" w:space="0" w:color="auto"/>
                  <w:left w:val="nil"/>
                  <w:bottom w:val="dotted" w:sz="4" w:space="0" w:color="auto"/>
                  <w:right w:val="nil"/>
                </w:tcBorders>
                <w:shd w:val="clear" w:color="auto" w:fill="FFFFFF"/>
              </w:tcPr>
            </w:tcPrChange>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7" w:author="Amit Popat" w:date="2022-07-11T10:45:00Z">
              <w:tcPr>
                <w:tcW w:w="1008" w:type="dxa"/>
                <w:tcBorders>
                  <w:top w:val="dotted" w:sz="4" w:space="0" w:color="auto"/>
                  <w:left w:val="nil"/>
                  <w:bottom w:val="dotted" w:sz="4" w:space="0" w:color="auto"/>
                  <w:right w:val="nil"/>
                </w:tcBorders>
                <w:shd w:val="clear" w:color="auto" w:fill="FFFFFF"/>
              </w:tcPr>
            </w:tcPrChange>
          </w:tcPr>
          <w:p w14:paraId="0DC60BBA" w14:textId="77777777" w:rsidR="004C2D45" w:rsidRDefault="004C2D45">
            <w:pPr>
              <w:pStyle w:val="MsgTableBody"/>
              <w:jc w:val="center"/>
              <w:rPr>
                <w:noProof/>
              </w:rPr>
            </w:pPr>
          </w:p>
        </w:tc>
      </w:tr>
      <w:tr w:rsidR="004C2D45" w:rsidRPr="004C2D45" w14:paraId="0B81E085" w14:textId="77777777" w:rsidTr="00E56816">
        <w:trPr>
          <w:jc w:val="center"/>
          <w:trPrChange w:id="97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79" w:author="Amit Popat" w:date="2022-07-11T10:45:00Z">
              <w:tcPr>
                <w:tcW w:w="2880" w:type="dxa"/>
                <w:tcBorders>
                  <w:top w:val="dotted" w:sz="4" w:space="0" w:color="auto"/>
                  <w:left w:val="nil"/>
                  <w:bottom w:val="dotted" w:sz="4" w:space="0" w:color="auto"/>
                  <w:right w:val="nil"/>
                </w:tcBorders>
                <w:shd w:val="clear" w:color="auto" w:fill="FFFFFF"/>
              </w:tcPr>
            </w:tcPrChange>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80" w:author="Amit Popat" w:date="2022-07-11T10:45:00Z">
              <w:tcPr>
                <w:tcW w:w="4320" w:type="dxa"/>
                <w:tcBorders>
                  <w:top w:val="dotted" w:sz="4" w:space="0" w:color="auto"/>
                  <w:left w:val="nil"/>
                  <w:bottom w:val="dotted" w:sz="4" w:space="0" w:color="auto"/>
                  <w:right w:val="nil"/>
                </w:tcBorders>
                <w:shd w:val="clear" w:color="auto" w:fill="FFFFFF"/>
              </w:tcPr>
            </w:tcPrChange>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981" w:author="Amit Popat" w:date="2022-07-11T10:45:00Z">
              <w:tcPr>
                <w:tcW w:w="864" w:type="dxa"/>
                <w:tcBorders>
                  <w:top w:val="dotted" w:sz="4" w:space="0" w:color="auto"/>
                  <w:left w:val="nil"/>
                  <w:bottom w:val="dotted" w:sz="4" w:space="0" w:color="auto"/>
                  <w:right w:val="nil"/>
                </w:tcBorders>
                <w:shd w:val="clear" w:color="auto" w:fill="FFFFFF"/>
              </w:tcPr>
            </w:tcPrChange>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2" w:author="Amit Popat" w:date="2022-07-11T10:45:00Z">
              <w:tcPr>
                <w:tcW w:w="1008" w:type="dxa"/>
                <w:tcBorders>
                  <w:top w:val="dotted" w:sz="4" w:space="0" w:color="auto"/>
                  <w:left w:val="nil"/>
                  <w:bottom w:val="dotted" w:sz="4" w:space="0" w:color="auto"/>
                  <w:right w:val="nil"/>
                </w:tcBorders>
                <w:shd w:val="clear" w:color="auto" w:fill="FFFFFF"/>
              </w:tcPr>
            </w:tcPrChange>
          </w:tcPr>
          <w:p w14:paraId="788E7094" w14:textId="77777777" w:rsidR="004C2D45" w:rsidRDefault="004C2D45">
            <w:pPr>
              <w:pStyle w:val="MsgTableBody"/>
              <w:jc w:val="center"/>
              <w:rPr>
                <w:noProof/>
              </w:rPr>
            </w:pPr>
          </w:p>
        </w:tc>
      </w:tr>
      <w:tr w:rsidR="004C2D45" w:rsidRPr="004C2D45" w14:paraId="5E5E4DEF" w14:textId="77777777" w:rsidTr="00E56816">
        <w:trPr>
          <w:jc w:val="center"/>
          <w:trPrChange w:id="9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84" w:author="Amit Popat" w:date="2022-07-11T10:45:00Z">
              <w:tcPr>
                <w:tcW w:w="2880" w:type="dxa"/>
                <w:tcBorders>
                  <w:top w:val="dotted" w:sz="4" w:space="0" w:color="auto"/>
                  <w:left w:val="nil"/>
                  <w:bottom w:val="dotted" w:sz="4" w:space="0" w:color="auto"/>
                  <w:right w:val="nil"/>
                </w:tcBorders>
                <w:shd w:val="clear" w:color="auto" w:fill="FFFFFF"/>
              </w:tcPr>
            </w:tcPrChange>
          </w:tcPr>
          <w:p w14:paraId="108F0072"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85" w:author="Amit Popat" w:date="2022-07-11T10:45:00Z">
              <w:tcPr>
                <w:tcW w:w="4320" w:type="dxa"/>
                <w:tcBorders>
                  <w:top w:val="dotted" w:sz="4" w:space="0" w:color="auto"/>
                  <w:left w:val="nil"/>
                  <w:bottom w:val="dotted" w:sz="4" w:space="0" w:color="auto"/>
                  <w:right w:val="nil"/>
                </w:tcBorders>
                <w:shd w:val="clear" w:color="auto" w:fill="FFFFFF"/>
              </w:tcPr>
            </w:tcPrChange>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Change w:id="986" w:author="Amit Popat" w:date="2022-07-11T10:45:00Z">
              <w:tcPr>
                <w:tcW w:w="864" w:type="dxa"/>
                <w:tcBorders>
                  <w:top w:val="dotted" w:sz="4" w:space="0" w:color="auto"/>
                  <w:left w:val="nil"/>
                  <w:bottom w:val="dotted" w:sz="4" w:space="0" w:color="auto"/>
                  <w:right w:val="nil"/>
                </w:tcBorders>
                <w:shd w:val="clear" w:color="auto" w:fill="FFFFFF"/>
              </w:tcPr>
            </w:tcPrChange>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7" w:author="Amit Popat" w:date="2022-07-11T10:45:00Z">
              <w:tcPr>
                <w:tcW w:w="1008" w:type="dxa"/>
                <w:tcBorders>
                  <w:top w:val="dotted" w:sz="4" w:space="0" w:color="auto"/>
                  <w:left w:val="nil"/>
                  <w:bottom w:val="dotted" w:sz="4" w:space="0" w:color="auto"/>
                  <w:right w:val="nil"/>
                </w:tcBorders>
                <w:shd w:val="clear" w:color="auto" w:fill="FFFFFF"/>
              </w:tcPr>
            </w:tcPrChange>
          </w:tcPr>
          <w:p w14:paraId="255238EB" w14:textId="77777777" w:rsidR="004C2D45" w:rsidRDefault="004C2D45">
            <w:pPr>
              <w:pStyle w:val="MsgTableBody"/>
              <w:jc w:val="center"/>
              <w:rPr>
                <w:noProof/>
              </w:rPr>
            </w:pPr>
            <w:r>
              <w:rPr>
                <w:noProof/>
              </w:rPr>
              <w:t>12</w:t>
            </w:r>
          </w:p>
        </w:tc>
      </w:tr>
      <w:tr w:rsidR="004C2D45" w:rsidRPr="004C2D45" w14:paraId="5753E220" w14:textId="77777777" w:rsidTr="00E56816">
        <w:trPr>
          <w:jc w:val="center"/>
          <w:trPrChange w:id="9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89" w:author="Amit Popat" w:date="2022-07-11T10:45:00Z">
              <w:tcPr>
                <w:tcW w:w="2880" w:type="dxa"/>
                <w:tcBorders>
                  <w:top w:val="dotted" w:sz="4" w:space="0" w:color="auto"/>
                  <w:left w:val="nil"/>
                  <w:bottom w:val="dotted" w:sz="4" w:space="0" w:color="auto"/>
                  <w:right w:val="nil"/>
                </w:tcBorders>
                <w:shd w:val="clear" w:color="auto" w:fill="FFFFFF"/>
              </w:tcPr>
            </w:tcPrChange>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990" w:author="Amit Popat" w:date="2022-07-11T10:45:00Z">
              <w:tcPr>
                <w:tcW w:w="4320" w:type="dxa"/>
                <w:tcBorders>
                  <w:top w:val="dotted" w:sz="4" w:space="0" w:color="auto"/>
                  <w:left w:val="nil"/>
                  <w:bottom w:val="dotted" w:sz="4" w:space="0" w:color="auto"/>
                  <w:right w:val="nil"/>
                </w:tcBorders>
                <w:shd w:val="clear" w:color="auto" w:fill="FFFFFF"/>
              </w:tcPr>
            </w:tcPrChange>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Change w:id="991" w:author="Amit Popat" w:date="2022-07-11T10:45:00Z">
              <w:tcPr>
                <w:tcW w:w="864" w:type="dxa"/>
                <w:tcBorders>
                  <w:top w:val="dotted" w:sz="4" w:space="0" w:color="auto"/>
                  <w:left w:val="nil"/>
                  <w:bottom w:val="dotted" w:sz="4" w:space="0" w:color="auto"/>
                  <w:right w:val="nil"/>
                </w:tcBorders>
                <w:shd w:val="clear" w:color="auto" w:fill="FFFFFF"/>
              </w:tcPr>
            </w:tcPrChange>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2" w:author="Amit Popat" w:date="2022-07-11T10:45:00Z">
              <w:tcPr>
                <w:tcW w:w="1008" w:type="dxa"/>
                <w:tcBorders>
                  <w:top w:val="dotted" w:sz="4" w:space="0" w:color="auto"/>
                  <w:left w:val="nil"/>
                  <w:bottom w:val="dotted" w:sz="4" w:space="0" w:color="auto"/>
                  <w:right w:val="nil"/>
                </w:tcBorders>
                <w:shd w:val="clear" w:color="auto" w:fill="FFFFFF"/>
              </w:tcPr>
            </w:tcPrChange>
          </w:tcPr>
          <w:p w14:paraId="0CCAB379" w14:textId="77777777" w:rsidR="004C2D45" w:rsidRDefault="004C2D45">
            <w:pPr>
              <w:pStyle w:val="MsgTableBody"/>
              <w:jc w:val="center"/>
              <w:rPr>
                <w:noProof/>
              </w:rPr>
            </w:pPr>
            <w:r>
              <w:rPr>
                <w:noProof/>
              </w:rPr>
              <w:t>2</w:t>
            </w:r>
          </w:p>
        </w:tc>
      </w:tr>
      <w:tr w:rsidR="004C2D45" w:rsidRPr="004C2D45" w14:paraId="4CAE68BB" w14:textId="77777777" w:rsidTr="00E56816">
        <w:trPr>
          <w:jc w:val="center"/>
          <w:trPrChange w:id="9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94" w:author="Amit Popat" w:date="2022-07-11T10:45:00Z">
              <w:tcPr>
                <w:tcW w:w="2880" w:type="dxa"/>
                <w:tcBorders>
                  <w:top w:val="dotted" w:sz="4" w:space="0" w:color="auto"/>
                  <w:left w:val="nil"/>
                  <w:bottom w:val="dotted" w:sz="4" w:space="0" w:color="auto"/>
                  <w:right w:val="nil"/>
                </w:tcBorders>
                <w:shd w:val="clear" w:color="auto" w:fill="FFFFFF"/>
              </w:tcPr>
            </w:tcPrChange>
          </w:tcPr>
          <w:p w14:paraId="4816D62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95" w:author="Amit Popat" w:date="2022-07-11T10:45:00Z">
              <w:tcPr>
                <w:tcW w:w="4320" w:type="dxa"/>
                <w:tcBorders>
                  <w:top w:val="dotted" w:sz="4" w:space="0" w:color="auto"/>
                  <w:left w:val="nil"/>
                  <w:bottom w:val="dotted" w:sz="4" w:space="0" w:color="auto"/>
                  <w:right w:val="nil"/>
                </w:tcBorders>
                <w:shd w:val="clear" w:color="auto" w:fill="FFFFFF"/>
              </w:tcPr>
            </w:tcPrChange>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996" w:author="Amit Popat" w:date="2022-07-11T10:45:00Z">
              <w:tcPr>
                <w:tcW w:w="864" w:type="dxa"/>
                <w:tcBorders>
                  <w:top w:val="dotted" w:sz="4" w:space="0" w:color="auto"/>
                  <w:left w:val="nil"/>
                  <w:bottom w:val="dotted" w:sz="4" w:space="0" w:color="auto"/>
                  <w:right w:val="nil"/>
                </w:tcBorders>
                <w:shd w:val="clear" w:color="auto" w:fill="FFFFFF"/>
              </w:tcPr>
            </w:tcPrChange>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7" w:author="Amit Popat" w:date="2022-07-11T10:45:00Z">
              <w:tcPr>
                <w:tcW w:w="1008" w:type="dxa"/>
                <w:tcBorders>
                  <w:top w:val="dotted" w:sz="4" w:space="0" w:color="auto"/>
                  <w:left w:val="nil"/>
                  <w:bottom w:val="dotted" w:sz="4" w:space="0" w:color="auto"/>
                  <w:right w:val="nil"/>
                </w:tcBorders>
                <w:shd w:val="clear" w:color="auto" w:fill="FFFFFF"/>
              </w:tcPr>
            </w:tcPrChange>
          </w:tcPr>
          <w:p w14:paraId="4E9BDE5D" w14:textId="77777777" w:rsidR="004C2D45" w:rsidRDefault="004C2D45">
            <w:pPr>
              <w:pStyle w:val="MsgTableBody"/>
              <w:jc w:val="center"/>
              <w:rPr>
                <w:noProof/>
              </w:rPr>
            </w:pPr>
            <w:r>
              <w:rPr>
                <w:noProof/>
              </w:rPr>
              <w:t>12</w:t>
            </w:r>
          </w:p>
        </w:tc>
      </w:tr>
      <w:tr w:rsidR="004C2D45" w:rsidRPr="004C2D45" w14:paraId="6ED2C0CF" w14:textId="77777777" w:rsidTr="00E56816">
        <w:trPr>
          <w:jc w:val="center"/>
          <w:trPrChange w:id="9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99" w:author="Amit Popat" w:date="2022-07-11T10:45:00Z">
              <w:tcPr>
                <w:tcW w:w="2880" w:type="dxa"/>
                <w:tcBorders>
                  <w:top w:val="dotted" w:sz="4" w:space="0" w:color="auto"/>
                  <w:left w:val="nil"/>
                  <w:bottom w:val="dotted" w:sz="4" w:space="0" w:color="auto"/>
                  <w:right w:val="nil"/>
                </w:tcBorders>
                <w:shd w:val="clear" w:color="auto" w:fill="FFFFFF"/>
              </w:tcPr>
            </w:tcPrChange>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00" w:author="Amit Popat" w:date="2022-07-11T10:45:00Z">
              <w:tcPr>
                <w:tcW w:w="4320" w:type="dxa"/>
                <w:tcBorders>
                  <w:top w:val="dotted" w:sz="4" w:space="0" w:color="auto"/>
                  <w:left w:val="nil"/>
                  <w:bottom w:val="dotted" w:sz="4" w:space="0" w:color="auto"/>
                  <w:right w:val="nil"/>
                </w:tcBorders>
                <w:shd w:val="clear" w:color="auto" w:fill="FFFFFF"/>
              </w:tcPr>
            </w:tcPrChange>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001" w:author="Amit Popat" w:date="2022-07-11T10:45:00Z">
              <w:tcPr>
                <w:tcW w:w="864" w:type="dxa"/>
                <w:tcBorders>
                  <w:top w:val="dotted" w:sz="4" w:space="0" w:color="auto"/>
                  <w:left w:val="nil"/>
                  <w:bottom w:val="dotted" w:sz="4" w:space="0" w:color="auto"/>
                  <w:right w:val="nil"/>
                </w:tcBorders>
                <w:shd w:val="clear" w:color="auto" w:fill="FFFFFF"/>
              </w:tcPr>
            </w:tcPrChange>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02" w:author="Amit Popat" w:date="2022-07-11T10:45:00Z">
              <w:tcPr>
                <w:tcW w:w="1008" w:type="dxa"/>
                <w:tcBorders>
                  <w:top w:val="dotted" w:sz="4" w:space="0" w:color="auto"/>
                  <w:left w:val="nil"/>
                  <w:bottom w:val="dotted" w:sz="4" w:space="0" w:color="auto"/>
                  <w:right w:val="nil"/>
                </w:tcBorders>
                <w:shd w:val="clear" w:color="auto" w:fill="FFFFFF"/>
              </w:tcPr>
            </w:tcPrChange>
          </w:tcPr>
          <w:p w14:paraId="4BD96A60" w14:textId="77777777" w:rsidR="004C2D45" w:rsidRDefault="004C2D45">
            <w:pPr>
              <w:pStyle w:val="MsgTableBody"/>
              <w:jc w:val="center"/>
              <w:rPr>
                <w:noProof/>
              </w:rPr>
            </w:pPr>
          </w:p>
        </w:tc>
      </w:tr>
      <w:tr w:rsidR="004C2D45" w:rsidRPr="004C2D45" w14:paraId="43AEDA35" w14:textId="77777777" w:rsidTr="00E56816">
        <w:trPr>
          <w:jc w:val="center"/>
          <w:trPrChange w:id="10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04" w:author="Amit Popat" w:date="2022-07-11T10:45:00Z">
              <w:tcPr>
                <w:tcW w:w="2880" w:type="dxa"/>
                <w:tcBorders>
                  <w:top w:val="dotted" w:sz="4" w:space="0" w:color="auto"/>
                  <w:left w:val="nil"/>
                  <w:bottom w:val="dotted" w:sz="4" w:space="0" w:color="auto"/>
                  <w:right w:val="nil"/>
                </w:tcBorders>
                <w:shd w:val="clear" w:color="auto" w:fill="FFFFFF"/>
              </w:tcPr>
            </w:tcPrChange>
          </w:tcPr>
          <w:p w14:paraId="263BC088"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05" w:author="Amit Popat" w:date="2022-07-11T10:45:00Z">
              <w:tcPr>
                <w:tcW w:w="4320" w:type="dxa"/>
                <w:tcBorders>
                  <w:top w:val="dotted" w:sz="4" w:space="0" w:color="auto"/>
                  <w:left w:val="nil"/>
                  <w:bottom w:val="dotted" w:sz="4" w:space="0" w:color="auto"/>
                  <w:right w:val="nil"/>
                </w:tcBorders>
                <w:shd w:val="clear" w:color="auto" w:fill="FFFFFF"/>
              </w:tcPr>
            </w:tcPrChange>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1006" w:author="Amit Popat" w:date="2022-07-11T10:45:00Z">
              <w:tcPr>
                <w:tcW w:w="864" w:type="dxa"/>
                <w:tcBorders>
                  <w:top w:val="dotted" w:sz="4" w:space="0" w:color="auto"/>
                  <w:left w:val="nil"/>
                  <w:bottom w:val="dotted" w:sz="4" w:space="0" w:color="auto"/>
                  <w:right w:val="nil"/>
                </w:tcBorders>
                <w:shd w:val="clear" w:color="auto" w:fill="FFFFFF"/>
              </w:tcPr>
            </w:tcPrChange>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007" w:author="Amit Popat" w:date="2022-07-11T10:45:00Z">
              <w:tcPr>
                <w:tcW w:w="1008" w:type="dxa"/>
                <w:tcBorders>
                  <w:top w:val="dotted" w:sz="4" w:space="0" w:color="auto"/>
                  <w:left w:val="nil"/>
                  <w:bottom w:val="dotted" w:sz="4" w:space="0" w:color="auto"/>
                  <w:right w:val="nil"/>
                </w:tcBorders>
                <w:shd w:val="clear" w:color="auto" w:fill="FFFFFF"/>
              </w:tcPr>
            </w:tcPrChange>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E56816">
        <w:trPr>
          <w:jc w:val="center"/>
          <w:trPrChange w:id="10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09" w:author="Amit Popat" w:date="2022-07-11T10:45:00Z">
              <w:tcPr>
                <w:tcW w:w="2880" w:type="dxa"/>
                <w:tcBorders>
                  <w:top w:val="dotted" w:sz="4" w:space="0" w:color="auto"/>
                  <w:left w:val="nil"/>
                  <w:bottom w:val="dotted" w:sz="4" w:space="0" w:color="auto"/>
                  <w:right w:val="nil"/>
                </w:tcBorders>
                <w:shd w:val="clear" w:color="auto" w:fill="FFFFFF"/>
              </w:tcPr>
            </w:tcPrChange>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10" w:author="Amit Popat" w:date="2022-07-11T10:45:00Z">
              <w:tcPr>
                <w:tcW w:w="4320" w:type="dxa"/>
                <w:tcBorders>
                  <w:top w:val="dotted" w:sz="4" w:space="0" w:color="auto"/>
                  <w:left w:val="nil"/>
                  <w:bottom w:val="dotted" w:sz="4" w:space="0" w:color="auto"/>
                  <w:right w:val="nil"/>
                </w:tcBorders>
                <w:shd w:val="clear" w:color="auto" w:fill="FFFFFF"/>
              </w:tcPr>
            </w:tcPrChange>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Change w:id="1011" w:author="Amit Popat" w:date="2022-07-11T10:45:00Z">
              <w:tcPr>
                <w:tcW w:w="864" w:type="dxa"/>
                <w:tcBorders>
                  <w:top w:val="dotted" w:sz="4" w:space="0" w:color="auto"/>
                  <w:left w:val="nil"/>
                  <w:bottom w:val="dotted" w:sz="4" w:space="0" w:color="auto"/>
                  <w:right w:val="nil"/>
                </w:tcBorders>
                <w:shd w:val="clear" w:color="auto" w:fill="FFFFFF"/>
              </w:tcPr>
            </w:tcPrChange>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12" w:author="Amit Popat" w:date="2022-07-11T10:45:00Z">
              <w:tcPr>
                <w:tcW w:w="1008" w:type="dxa"/>
                <w:tcBorders>
                  <w:top w:val="dotted" w:sz="4" w:space="0" w:color="auto"/>
                  <w:left w:val="nil"/>
                  <w:bottom w:val="dotted" w:sz="4" w:space="0" w:color="auto"/>
                  <w:right w:val="nil"/>
                </w:tcBorders>
                <w:shd w:val="clear" w:color="auto" w:fill="FFFFFF"/>
              </w:tcPr>
            </w:tcPrChange>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E56816">
        <w:trPr>
          <w:jc w:val="center"/>
          <w:trPrChange w:id="10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14" w:author="Amit Popat" w:date="2022-07-11T10:45:00Z">
              <w:tcPr>
                <w:tcW w:w="2880" w:type="dxa"/>
                <w:tcBorders>
                  <w:top w:val="dotted" w:sz="4" w:space="0" w:color="auto"/>
                  <w:left w:val="nil"/>
                  <w:bottom w:val="dotted" w:sz="4" w:space="0" w:color="auto"/>
                  <w:right w:val="nil"/>
                </w:tcBorders>
                <w:shd w:val="clear" w:color="auto" w:fill="FFFFFF"/>
              </w:tcPr>
            </w:tcPrChange>
          </w:tcPr>
          <w:p w14:paraId="5FA4708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015" w:author="Amit Popat" w:date="2022-07-11T10:45:00Z">
              <w:tcPr>
                <w:tcW w:w="4320" w:type="dxa"/>
                <w:tcBorders>
                  <w:top w:val="dotted" w:sz="4" w:space="0" w:color="auto"/>
                  <w:left w:val="nil"/>
                  <w:bottom w:val="dotted" w:sz="4" w:space="0" w:color="auto"/>
                  <w:right w:val="nil"/>
                </w:tcBorders>
                <w:shd w:val="clear" w:color="auto" w:fill="FFFFFF"/>
              </w:tcPr>
            </w:tcPrChange>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016" w:author="Amit Popat" w:date="2022-07-11T10:45:00Z">
              <w:tcPr>
                <w:tcW w:w="864" w:type="dxa"/>
                <w:tcBorders>
                  <w:top w:val="dotted" w:sz="4" w:space="0" w:color="auto"/>
                  <w:left w:val="nil"/>
                  <w:bottom w:val="dotted" w:sz="4" w:space="0" w:color="auto"/>
                  <w:right w:val="nil"/>
                </w:tcBorders>
                <w:shd w:val="clear" w:color="auto" w:fill="FFFFFF"/>
              </w:tcPr>
            </w:tcPrChange>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017" w:author="Amit Popat" w:date="2022-07-11T10:45:00Z">
              <w:tcPr>
                <w:tcW w:w="1008" w:type="dxa"/>
                <w:tcBorders>
                  <w:top w:val="dotted" w:sz="4" w:space="0" w:color="auto"/>
                  <w:left w:val="nil"/>
                  <w:bottom w:val="dotted" w:sz="4" w:space="0" w:color="auto"/>
                  <w:right w:val="nil"/>
                </w:tcBorders>
                <w:shd w:val="clear" w:color="auto" w:fill="FFFFFF"/>
              </w:tcPr>
            </w:tcPrChange>
          </w:tcPr>
          <w:p w14:paraId="6D42356A" w14:textId="77777777" w:rsidR="004C2D45" w:rsidRDefault="004C2D45">
            <w:pPr>
              <w:pStyle w:val="MsgTableBody"/>
              <w:jc w:val="center"/>
              <w:rPr>
                <w:noProof/>
              </w:rPr>
            </w:pPr>
            <w:r>
              <w:rPr>
                <w:noProof/>
              </w:rPr>
              <w:t>12</w:t>
            </w:r>
          </w:p>
        </w:tc>
      </w:tr>
      <w:tr w:rsidR="004C2D45" w:rsidRPr="004C2D45" w14:paraId="0485CC9C" w14:textId="77777777" w:rsidTr="00E56816">
        <w:trPr>
          <w:jc w:val="center"/>
          <w:trPrChange w:id="10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19" w:author="Amit Popat" w:date="2022-07-11T10:45:00Z">
              <w:tcPr>
                <w:tcW w:w="2880" w:type="dxa"/>
                <w:tcBorders>
                  <w:top w:val="dotted" w:sz="4" w:space="0" w:color="auto"/>
                  <w:left w:val="nil"/>
                  <w:bottom w:val="dotted" w:sz="4" w:space="0" w:color="auto"/>
                  <w:right w:val="nil"/>
                </w:tcBorders>
                <w:shd w:val="clear" w:color="auto" w:fill="FFFFFF"/>
              </w:tcPr>
            </w:tcPrChange>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20" w:author="Amit Popat" w:date="2022-07-11T10:45:00Z">
              <w:tcPr>
                <w:tcW w:w="4320" w:type="dxa"/>
                <w:tcBorders>
                  <w:top w:val="dotted" w:sz="4" w:space="0" w:color="auto"/>
                  <w:left w:val="nil"/>
                  <w:bottom w:val="dotted" w:sz="4" w:space="0" w:color="auto"/>
                  <w:right w:val="nil"/>
                </w:tcBorders>
                <w:shd w:val="clear" w:color="auto" w:fill="FFFFFF"/>
              </w:tcPr>
            </w:tcPrChange>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021" w:author="Amit Popat" w:date="2022-07-11T10:45:00Z">
              <w:tcPr>
                <w:tcW w:w="864" w:type="dxa"/>
                <w:tcBorders>
                  <w:top w:val="dotted" w:sz="4" w:space="0" w:color="auto"/>
                  <w:left w:val="nil"/>
                  <w:bottom w:val="dotted" w:sz="4" w:space="0" w:color="auto"/>
                  <w:right w:val="nil"/>
                </w:tcBorders>
                <w:shd w:val="clear" w:color="auto" w:fill="FFFFFF"/>
              </w:tcPr>
            </w:tcPrChange>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2" w:author="Amit Popat" w:date="2022-07-11T10:45:00Z">
              <w:tcPr>
                <w:tcW w:w="1008" w:type="dxa"/>
                <w:tcBorders>
                  <w:top w:val="dotted" w:sz="4" w:space="0" w:color="auto"/>
                  <w:left w:val="nil"/>
                  <w:bottom w:val="dotted" w:sz="4" w:space="0" w:color="auto"/>
                  <w:right w:val="nil"/>
                </w:tcBorders>
                <w:shd w:val="clear" w:color="auto" w:fill="FFFFFF"/>
              </w:tcPr>
            </w:tcPrChange>
          </w:tcPr>
          <w:p w14:paraId="25AD4D93" w14:textId="77777777" w:rsidR="004C2D45" w:rsidRDefault="004C2D45">
            <w:pPr>
              <w:pStyle w:val="MsgTableBody"/>
              <w:jc w:val="center"/>
              <w:rPr>
                <w:noProof/>
              </w:rPr>
            </w:pPr>
          </w:p>
        </w:tc>
      </w:tr>
      <w:tr w:rsidR="004C2D45" w:rsidRPr="004C2D45" w14:paraId="74FCF781" w14:textId="77777777" w:rsidTr="00E56816">
        <w:trPr>
          <w:jc w:val="center"/>
          <w:trPrChange w:id="10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4" w:author="Amit Popat" w:date="2022-07-11T10:45:00Z">
              <w:tcPr>
                <w:tcW w:w="2880" w:type="dxa"/>
                <w:tcBorders>
                  <w:top w:val="dotted" w:sz="4" w:space="0" w:color="auto"/>
                  <w:left w:val="nil"/>
                  <w:bottom w:val="dotted" w:sz="4" w:space="0" w:color="auto"/>
                  <w:right w:val="nil"/>
                </w:tcBorders>
                <w:shd w:val="clear" w:color="auto" w:fill="FFFFFF"/>
              </w:tcPr>
            </w:tcPrChange>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25" w:author="Amit Popat" w:date="2022-07-11T10:45:00Z">
              <w:tcPr>
                <w:tcW w:w="4320" w:type="dxa"/>
                <w:tcBorders>
                  <w:top w:val="dotted" w:sz="4" w:space="0" w:color="auto"/>
                  <w:left w:val="nil"/>
                  <w:bottom w:val="dotted" w:sz="4" w:space="0" w:color="auto"/>
                  <w:right w:val="nil"/>
                </w:tcBorders>
                <w:shd w:val="clear" w:color="auto" w:fill="FFFFFF"/>
              </w:tcPr>
            </w:tcPrChange>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1026" w:author="Amit Popat" w:date="2022-07-11T10:45:00Z">
              <w:tcPr>
                <w:tcW w:w="864" w:type="dxa"/>
                <w:tcBorders>
                  <w:top w:val="dotted" w:sz="4" w:space="0" w:color="auto"/>
                  <w:left w:val="nil"/>
                  <w:bottom w:val="dotted" w:sz="4" w:space="0" w:color="auto"/>
                  <w:right w:val="nil"/>
                </w:tcBorders>
                <w:shd w:val="clear" w:color="auto" w:fill="FFFFFF"/>
              </w:tcPr>
            </w:tcPrChange>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7" w:author="Amit Popat" w:date="2022-07-11T10:45:00Z">
              <w:tcPr>
                <w:tcW w:w="1008" w:type="dxa"/>
                <w:tcBorders>
                  <w:top w:val="dotted" w:sz="4" w:space="0" w:color="auto"/>
                  <w:left w:val="nil"/>
                  <w:bottom w:val="dotted" w:sz="4" w:space="0" w:color="auto"/>
                  <w:right w:val="nil"/>
                </w:tcBorders>
                <w:shd w:val="clear" w:color="auto" w:fill="FFFFFF"/>
              </w:tcPr>
            </w:tcPrChange>
          </w:tcPr>
          <w:p w14:paraId="2CD15029" w14:textId="77777777" w:rsidR="004C2D45" w:rsidRDefault="004C2D45">
            <w:pPr>
              <w:pStyle w:val="MsgTableBody"/>
              <w:jc w:val="center"/>
              <w:rPr>
                <w:noProof/>
              </w:rPr>
            </w:pPr>
          </w:p>
        </w:tc>
      </w:tr>
      <w:tr w:rsidR="004C2D45" w:rsidRPr="004C2D45" w14:paraId="1667A40F" w14:textId="77777777" w:rsidTr="00E56816">
        <w:trPr>
          <w:jc w:val="center"/>
          <w:trPrChange w:id="10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9" w:author="Amit Popat" w:date="2022-07-11T10:45:00Z">
              <w:tcPr>
                <w:tcW w:w="2880" w:type="dxa"/>
                <w:tcBorders>
                  <w:top w:val="dotted" w:sz="4" w:space="0" w:color="auto"/>
                  <w:left w:val="nil"/>
                  <w:bottom w:val="dotted" w:sz="4" w:space="0" w:color="auto"/>
                  <w:right w:val="nil"/>
                </w:tcBorders>
                <w:shd w:val="clear" w:color="auto" w:fill="FFFFFF"/>
              </w:tcPr>
            </w:tcPrChange>
          </w:tcPr>
          <w:p w14:paraId="27AFFC10"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30" w:author="Amit Popat" w:date="2022-07-11T10:45:00Z">
              <w:tcPr>
                <w:tcW w:w="4320" w:type="dxa"/>
                <w:tcBorders>
                  <w:top w:val="dotted" w:sz="4" w:space="0" w:color="auto"/>
                  <w:left w:val="nil"/>
                  <w:bottom w:val="dotted" w:sz="4" w:space="0" w:color="auto"/>
                  <w:right w:val="nil"/>
                </w:tcBorders>
                <w:shd w:val="clear" w:color="auto" w:fill="FFFFFF"/>
              </w:tcPr>
            </w:tcPrChange>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1031" w:author="Amit Popat" w:date="2022-07-11T10:45:00Z">
              <w:tcPr>
                <w:tcW w:w="864" w:type="dxa"/>
                <w:tcBorders>
                  <w:top w:val="dotted" w:sz="4" w:space="0" w:color="auto"/>
                  <w:left w:val="nil"/>
                  <w:bottom w:val="dotted" w:sz="4" w:space="0" w:color="auto"/>
                  <w:right w:val="nil"/>
                </w:tcBorders>
                <w:shd w:val="clear" w:color="auto" w:fill="FFFFFF"/>
              </w:tcPr>
            </w:tcPrChange>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2" w:author="Amit Popat" w:date="2022-07-11T10:45:00Z">
              <w:tcPr>
                <w:tcW w:w="1008" w:type="dxa"/>
                <w:tcBorders>
                  <w:top w:val="dotted" w:sz="4" w:space="0" w:color="auto"/>
                  <w:left w:val="nil"/>
                  <w:bottom w:val="dotted" w:sz="4" w:space="0" w:color="auto"/>
                  <w:right w:val="nil"/>
                </w:tcBorders>
                <w:shd w:val="clear" w:color="auto" w:fill="FFFFFF"/>
              </w:tcPr>
            </w:tcPrChange>
          </w:tcPr>
          <w:p w14:paraId="42962DCB" w14:textId="77777777" w:rsidR="004C2D45" w:rsidRDefault="004C2D45">
            <w:pPr>
              <w:pStyle w:val="MsgTableBody"/>
              <w:jc w:val="center"/>
              <w:rPr>
                <w:noProof/>
              </w:rPr>
            </w:pPr>
            <w:r>
              <w:rPr>
                <w:noProof/>
              </w:rPr>
              <w:t>12</w:t>
            </w:r>
          </w:p>
        </w:tc>
      </w:tr>
      <w:tr w:rsidR="004C2D45" w:rsidRPr="004C2D45" w14:paraId="38DD020B" w14:textId="77777777" w:rsidTr="00E56816">
        <w:trPr>
          <w:jc w:val="center"/>
          <w:trPrChange w:id="10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4" w:author="Amit Popat" w:date="2022-07-11T10:45:00Z">
              <w:tcPr>
                <w:tcW w:w="2880" w:type="dxa"/>
                <w:tcBorders>
                  <w:top w:val="dotted" w:sz="4" w:space="0" w:color="auto"/>
                  <w:left w:val="nil"/>
                  <w:bottom w:val="dotted" w:sz="4" w:space="0" w:color="auto"/>
                  <w:right w:val="nil"/>
                </w:tcBorders>
                <w:shd w:val="clear" w:color="auto" w:fill="FFFFFF"/>
              </w:tcPr>
            </w:tcPrChange>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035" w:author="Amit Popat" w:date="2022-07-11T10:45:00Z">
              <w:tcPr>
                <w:tcW w:w="4320" w:type="dxa"/>
                <w:tcBorders>
                  <w:top w:val="dotted" w:sz="4" w:space="0" w:color="auto"/>
                  <w:left w:val="nil"/>
                  <w:bottom w:val="dotted" w:sz="4" w:space="0" w:color="auto"/>
                  <w:right w:val="nil"/>
                </w:tcBorders>
                <w:shd w:val="clear" w:color="auto" w:fill="FFFFFF"/>
              </w:tcPr>
            </w:tcPrChange>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Change w:id="1036" w:author="Amit Popat" w:date="2022-07-11T10:45:00Z">
              <w:tcPr>
                <w:tcW w:w="864" w:type="dxa"/>
                <w:tcBorders>
                  <w:top w:val="dotted" w:sz="4" w:space="0" w:color="auto"/>
                  <w:left w:val="nil"/>
                  <w:bottom w:val="dotted" w:sz="4" w:space="0" w:color="auto"/>
                  <w:right w:val="nil"/>
                </w:tcBorders>
                <w:shd w:val="clear" w:color="auto" w:fill="FFFFFF"/>
              </w:tcPr>
            </w:tcPrChange>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7" w:author="Amit Popat" w:date="2022-07-11T10:45:00Z">
              <w:tcPr>
                <w:tcW w:w="1008" w:type="dxa"/>
                <w:tcBorders>
                  <w:top w:val="dotted" w:sz="4" w:space="0" w:color="auto"/>
                  <w:left w:val="nil"/>
                  <w:bottom w:val="dotted" w:sz="4" w:space="0" w:color="auto"/>
                  <w:right w:val="nil"/>
                </w:tcBorders>
                <w:shd w:val="clear" w:color="auto" w:fill="FFFFFF"/>
              </w:tcPr>
            </w:tcPrChange>
          </w:tcPr>
          <w:p w14:paraId="2D588B19" w14:textId="77777777" w:rsidR="004C2D45" w:rsidRDefault="004C2D45">
            <w:pPr>
              <w:pStyle w:val="MsgTableBody"/>
              <w:jc w:val="center"/>
              <w:rPr>
                <w:noProof/>
              </w:rPr>
            </w:pPr>
            <w:r>
              <w:rPr>
                <w:noProof/>
              </w:rPr>
              <w:t>2</w:t>
            </w:r>
          </w:p>
        </w:tc>
      </w:tr>
      <w:tr w:rsidR="004C2D45" w:rsidRPr="004C2D45" w14:paraId="796019CE" w14:textId="77777777" w:rsidTr="00E56816">
        <w:trPr>
          <w:jc w:val="center"/>
          <w:trPrChange w:id="10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9" w:author="Amit Popat" w:date="2022-07-11T10:45:00Z">
              <w:tcPr>
                <w:tcW w:w="2880" w:type="dxa"/>
                <w:tcBorders>
                  <w:top w:val="dotted" w:sz="4" w:space="0" w:color="auto"/>
                  <w:left w:val="nil"/>
                  <w:bottom w:val="dotted" w:sz="4" w:space="0" w:color="auto"/>
                  <w:right w:val="nil"/>
                </w:tcBorders>
                <w:shd w:val="clear" w:color="auto" w:fill="FFFFFF"/>
              </w:tcPr>
            </w:tcPrChange>
          </w:tcPr>
          <w:p w14:paraId="11A4302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40" w:author="Amit Popat" w:date="2022-07-11T10:45:00Z">
              <w:tcPr>
                <w:tcW w:w="4320" w:type="dxa"/>
                <w:tcBorders>
                  <w:top w:val="dotted" w:sz="4" w:space="0" w:color="auto"/>
                  <w:left w:val="nil"/>
                  <w:bottom w:val="dotted" w:sz="4" w:space="0" w:color="auto"/>
                  <w:right w:val="nil"/>
                </w:tcBorders>
                <w:shd w:val="clear" w:color="auto" w:fill="FFFFFF"/>
              </w:tcPr>
            </w:tcPrChange>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1041" w:author="Amit Popat" w:date="2022-07-11T10:45:00Z">
              <w:tcPr>
                <w:tcW w:w="864" w:type="dxa"/>
                <w:tcBorders>
                  <w:top w:val="dotted" w:sz="4" w:space="0" w:color="auto"/>
                  <w:left w:val="nil"/>
                  <w:bottom w:val="dotted" w:sz="4" w:space="0" w:color="auto"/>
                  <w:right w:val="nil"/>
                </w:tcBorders>
                <w:shd w:val="clear" w:color="auto" w:fill="FFFFFF"/>
              </w:tcPr>
            </w:tcPrChange>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2" w:author="Amit Popat" w:date="2022-07-11T10:45:00Z">
              <w:tcPr>
                <w:tcW w:w="1008" w:type="dxa"/>
                <w:tcBorders>
                  <w:top w:val="dotted" w:sz="4" w:space="0" w:color="auto"/>
                  <w:left w:val="nil"/>
                  <w:bottom w:val="dotted" w:sz="4" w:space="0" w:color="auto"/>
                  <w:right w:val="nil"/>
                </w:tcBorders>
                <w:shd w:val="clear" w:color="auto" w:fill="FFFFFF"/>
              </w:tcPr>
            </w:tcPrChange>
          </w:tcPr>
          <w:p w14:paraId="057F22A0" w14:textId="77777777" w:rsidR="004C2D45" w:rsidRDefault="004C2D45">
            <w:pPr>
              <w:pStyle w:val="MsgTableBody"/>
              <w:jc w:val="center"/>
              <w:rPr>
                <w:noProof/>
              </w:rPr>
            </w:pPr>
            <w:r>
              <w:rPr>
                <w:noProof/>
              </w:rPr>
              <w:t>12</w:t>
            </w:r>
          </w:p>
        </w:tc>
      </w:tr>
      <w:tr w:rsidR="004C2D45" w:rsidRPr="004C2D45" w14:paraId="302852EF" w14:textId="77777777" w:rsidTr="00E56816">
        <w:trPr>
          <w:jc w:val="center"/>
          <w:trPrChange w:id="10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4" w:author="Amit Popat" w:date="2022-07-11T10:45:00Z">
              <w:tcPr>
                <w:tcW w:w="2880" w:type="dxa"/>
                <w:tcBorders>
                  <w:top w:val="dotted" w:sz="4" w:space="0" w:color="auto"/>
                  <w:left w:val="nil"/>
                  <w:bottom w:val="dotted" w:sz="4" w:space="0" w:color="auto"/>
                  <w:right w:val="nil"/>
                </w:tcBorders>
                <w:shd w:val="clear" w:color="auto" w:fill="FFFFFF"/>
              </w:tcPr>
            </w:tcPrChange>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45" w:author="Amit Popat" w:date="2022-07-11T10:45:00Z">
              <w:tcPr>
                <w:tcW w:w="4320" w:type="dxa"/>
                <w:tcBorders>
                  <w:top w:val="dotted" w:sz="4" w:space="0" w:color="auto"/>
                  <w:left w:val="nil"/>
                  <w:bottom w:val="dotted" w:sz="4" w:space="0" w:color="auto"/>
                  <w:right w:val="nil"/>
                </w:tcBorders>
                <w:shd w:val="clear" w:color="auto" w:fill="FFFFFF"/>
              </w:tcPr>
            </w:tcPrChange>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046" w:author="Amit Popat" w:date="2022-07-11T10:45:00Z">
              <w:tcPr>
                <w:tcW w:w="864" w:type="dxa"/>
                <w:tcBorders>
                  <w:top w:val="dotted" w:sz="4" w:space="0" w:color="auto"/>
                  <w:left w:val="nil"/>
                  <w:bottom w:val="dotted" w:sz="4" w:space="0" w:color="auto"/>
                  <w:right w:val="nil"/>
                </w:tcBorders>
                <w:shd w:val="clear" w:color="auto" w:fill="FFFFFF"/>
              </w:tcPr>
            </w:tcPrChange>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7" w:author="Amit Popat" w:date="2022-07-11T10:45:00Z">
              <w:tcPr>
                <w:tcW w:w="1008" w:type="dxa"/>
                <w:tcBorders>
                  <w:top w:val="dotted" w:sz="4" w:space="0" w:color="auto"/>
                  <w:left w:val="nil"/>
                  <w:bottom w:val="dotted" w:sz="4" w:space="0" w:color="auto"/>
                  <w:right w:val="nil"/>
                </w:tcBorders>
                <w:shd w:val="clear" w:color="auto" w:fill="FFFFFF"/>
              </w:tcPr>
            </w:tcPrChange>
          </w:tcPr>
          <w:p w14:paraId="43FF31DA" w14:textId="77777777" w:rsidR="004C2D45" w:rsidRDefault="004C2D45">
            <w:pPr>
              <w:pStyle w:val="MsgTableBody"/>
              <w:jc w:val="center"/>
              <w:rPr>
                <w:noProof/>
              </w:rPr>
            </w:pPr>
          </w:p>
        </w:tc>
      </w:tr>
      <w:tr w:rsidR="004C2D45" w:rsidRPr="004C2D45" w14:paraId="7ED7A649" w14:textId="77777777" w:rsidTr="00E56816">
        <w:trPr>
          <w:jc w:val="center"/>
          <w:trPrChange w:id="10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9" w:author="Amit Popat" w:date="2022-07-11T10:45:00Z">
              <w:tcPr>
                <w:tcW w:w="2880" w:type="dxa"/>
                <w:tcBorders>
                  <w:top w:val="dotted" w:sz="4" w:space="0" w:color="auto"/>
                  <w:left w:val="nil"/>
                  <w:bottom w:val="dotted" w:sz="4" w:space="0" w:color="auto"/>
                  <w:right w:val="nil"/>
                </w:tcBorders>
                <w:shd w:val="clear" w:color="auto" w:fill="FFFFFF"/>
              </w:tcPr>
            </w:tcPrChange>
          </w:tcPr>
          <w:p w14:paraId="1602736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50" w:author="Amit Popat" w:date="2022-07-11T10:45:00Z">
              <w:tcPr>
                <w:tcW w:w="4320" w:type="dxa"/>
                <w:tcBorders>
                  <w:top w:val="dotted" w:sz="4" w:space="0" w:color="auto"/>
                  <w:left w:val="nil"/>
                  <w:bottom w:val="dotted" w:sz="4" w:space="0" w:color="auto"/>
                  <w:right w:val="nil"/>
                </w:tcBorders>
                <w:shd w:val="clear" w:color="auto" w:fill="FFFFFF"/>
              </w:tcPr>
            </w:tcPrChange>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Change w:id="1051" w:author="Amit Popat" w:date="2022-07-11T10:45:00Z">
              <w:tcPr>
                <w:tcW w:w="864" w:type="dxa"/>
                <w:tcBorders>
                  <w:top w:val="dotted" w:sz="4" w:space="0" w:color="auto"/>
                  <w:left w:val="nil"/>
                  <w:bottom w:val="dotted" w:sz="4" w:space="0" w:color="auto"/>
                  <w:right w:val="nil"/>
                </w:tcBorders>
                <w:shd w:val="clear" w:color="auto" w:fill="FFFFFF"/>
              </w:tcPr>
            </w:tcPrChange>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052" w:author="Amit Popat" w:date="2022-07-11T10:45:00Z">
              <w:tcPr>
                <w:tcW w:w="1008" w:type="dxa"/>
                <w:tcBorders>
                  <w:top w:val="dotted" w:sz="4" w:space="0" w:color="auto"/>
                  <w:left w:val="nil"/>
                  <w:bottom w:val="dotted" w:sz="4" w:space="0" w:color="auto"/>
                  <w:right w:val="nil"/>
                </w:tcBorders>
                <w:shd w:val="clear" w:color="auto" w:fill="FFFFFF"/>
              </w:tcPr>
            </w:tcPrChange>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E56816">
        <w:trPr>
          <w:jc w:val="center"/>
          <w:trPrChange w:id="10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54" w:author="Amit Popat" w:date="2022-07-11T10:45:00Z">
              <w:tcPr>
                <w:tcW w:w="2880" w:type="dxa"/>
                <w:tcBorders>
                  <w:top w:val="dotted" w:sz="4" w:space="0" w:color="auto"/>
                  <w:left w:val="nil"/>
                  <w:bottom w:val="dotted" w:sz="4" w:space="0" w:color="auto"/>
                  <w:right w:val="nil"/>
                </w:tcBorders>
                <w:shd w:val="clear" w:color="auto" w:fill="FFFFFF"/>
              </w:tcPr>
            </w:tcPrChange>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55" w:author="Amit Popat" w:date="2022-07-11T10:45:00Z">
              <w:tcPr>
                <w:tcW w:w="4320" w:type="dxa"/>
                <w:tcBorders>
                  <w:top w:val="dotted" w:sz="4" w:space="0" w:color="auto"/>
                  <w:left w:val="nil"/>
                  <w:bottom w:val="dotted" w:sz="4" w:space="0" w:color="auto"/>
                  <w:right w:val="nil"/>
                </w:tcBorders>
                <w:shd w:val="clear" w:color="auto" w:fill="FFFFFF"/>
              </w:tcPr>
            </w:tcPrChange>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1056" w:author="Amit Popat" w:date="2022-07-11T10:45:00Z">
              <w:tcPr>
                <w:tcW w:w="864" w:type="dxa"/>
                <w:tcBorders>
                  <w:top w:val="dotted" w:sz="4" w:space="0" w:color="auto"/>
                  <w:left w:val="nil"/>
                  <w:bottom w:val="dotted" w:sz="4" w:space="0" w:color="auto"/>
                  <w:right w:val="nil"/>
                </w:tcBorders>
                <w:shd w:val="clear" w:color="auto" w:fill="FFFFFF"/>
              </w:tcPr>
            </w:tcPrChange>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7" w:author="Amit Popat" w:date="2022-07-11T10:45:00Z">
              <w:tcPr>
                <w:tcW w:w="1008" w:type="dxa"/>
                <w:tcBorders>
                  <w:top w:val="dotted" w:sz="4" w:space="0" w:color="auto"/>
                  <w:left w:val="nil"/>
                  <w:bottom w:val="dotted" w:sz="4" w:space="0" w:color="auto"/>
                  <w:right w:val="nil"/>
                </w:tcBorders>
                <w:shd w:val="clear" w:color="auto" w:fill="FFFFFF"/>
              </w:tcPr>
            </w:tcPrChange>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E56816">
        <w:trPr>
          <w:jc w:val="center"/>
          <w:trPrChange w:id="10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59" w:author="Amit Popat" w:date="2022-07-11T10:45:00Z">
              <w:tcPr>
                <w:tcW w:w="2880" w:type="dxa"/>
                <w:tcBorders>
                  <w:top w:val="dotted" w:sz="4" w:space="0" w:color="auto"/>
                  <w:left w:val="nil"/>
                  <w:bottom w:val="dotted" w:sz="4" w:space="0" w:color="auto"/>
                  <w:right w:val="nil"/>
                </w:tcBorders>
                <w:shd w:val="clear" w:color="auto" w:fill="FFFFFF"/>
              </w:tcPr>
            </w:tcPrChange>
          </w:tcPr>
          <w:p w14:paraId="714013D0"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060" w:author="Amit Popat" w:date="2022-07-11T10:45:00Z">
              <w:tcPr>
                <w:tcW w:w="4320" w:type="dxa"/>
                <w:tcBorders>
                  <w:top w:val="dotted" w:sz="4" w:space="0" w:color="auto"/>
                  <w:left w:val="nil"/>
                  <w:bottom w:val="dotted" w:sz="4" w:space="0" w:color="auto"/>
                  <w:right w:val="nil"/>
                </w:tcBorders>
                <w:shd w:val="clear" w:color="auto" w:fill="FFFFFF"/>
              </w:tcPr>
            </w:tcPrChange>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061" w:author="Amit Popat" w:date="2022-07-11T10:45:00Z">
              <w:tcPr>
                <w:tcW w:w="864" w:type="dxa"/>
                <w:tcBorders>
                  <w:top w:val="dotted" w:sz="4" w:space="0" w:color="auto"/>
                  <w:left w:val="nil"/>
                  <w:bottom w:val="dotted" w:sz="4" w:space="0" w:color="auto"/>
                  <w:right w:val="nil"/>
                </w:tcBorders>
                <w:shd w:val="clear" w:color="auto" w:fill="FFFFFF"/>
              </w:tcPr>
            </w:tcPrChange>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062" w:author="Amit Popat" w:date="2022-07-11T10:45:00Z">
              <w:tcPr>
                <w:tcW w:w="1008" w:type="dxa"/>
                <w:tcBorders>
                  <w:top w:val="dotted" w:sz="4" w:space="0" w:color="auto"/>
                  <w:left w:val="nil"/>
                  <w:bottom w:val="dotted" w:sz="4" w:space="0" w:color="auto"/>
                  <w:right w:val="nil"/>
                </w:tcBorders>
                <w:shd w:val="clear" w:color="auto" w:fill="FFFFFF"/>
              </w:tcPr>
            </w:tcPrChange>
          </w:tcPr>
          <w:p w14:paraId="0C0E0692" w14:textId="77777777" w:rsidR="004C2D45" w:rsidRDefault="004C2D45">
            <w:pPr>
              <w:pStyle w:val="MsgTableBody"/>
              <w:jc w:val="center"/>
              <w:rPr>
                <w:noProof/>
              </w:rPr>
            </w:pPr>
            <w:r>
              <w:rPr>
                <w:noProof/>
              </w:rPr>
              <w:t>12</w:t>
            </w:r>
          </w:p>
        </w:tc>
      </w:tr>
      <w:tr w:rsidR="004C2D45" w:rsidRPr="004C2D45" w14:paraId="65CDED94" w14:textId="77777777" w:rsidTr="00E56816">
        <w:trPr>
          <w:jc w:val="center"/>
          <w:trPrChange w:id="10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4" w:author="Amit Popat" w:date="2022-07-11T10:45:00Z">
              <w:tcPr>
                <w:tcW w:w="2880" w:type="dxa"/>
                <w:tcBorders>
                  <w:top w:val="dotted" w:sz="4" w:space="0" w:color="auto"/>
                  <w:left w:val="nil"/>
                  <w:bottom w:val="dotted" w:sz="4" w:space="0" w:color="auto"/>
                  <w:right w:val="nil"/>
                </w:tcBorders>
                <w:shd w:val="clear" w:color="auto" w:fill="FFFFFF"/>
              </w:tcPr>
            </w:tcPrChange>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65" w:author="Amit Popat" w:date="2022-07-11T10:45:00Z">
              <w:tcPr>
                <w:tcW w:w="4320" w:type="dxa"/>
                <w:tcBorders>
                  <w:top w:val="dotted" w:sz="4" w:space="0" w:color="auto"/>
                  <w:left w:val="nil"/>
                  <w:bottom w:val="dotted" w:sz="4" w:space="0" w:color="auto"/>
                  <w:right w:val="nil"/>
                </w:tcBorders>
                <w:shd w:val="clear" w:color="auto" w:fill="FFFFFF"/>
              </w:tcPr>
            </w:tcPrChange>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066" w:author="Amit Popat" w:date="2022-07-11T10:45:00Z">
              <w:tcPr>
                <w:tcW w:w="864" w:type="dxa"/>
                <w:tcBorders>
                  <w:top w:val="dotted" w:sz="4" w:space="0" w:color="auto"/>
                  <w:left w:val="nil"/>
                  <w:bottom w:val="dotted" w:sz="4" w:space="0" w:color="auto"/>
                  <w:right w:val="nil"/>
                </w:tcBorders>
                <w:shd w:val="clear" w:color="auto" w:fill="FFFFFF"/>
              </w:tcPr>
            </w:tcPrChange>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7" w:author="Amit Popat" w:date="2022-07-11T10:45:00Z">
              <w:tcPr>
                <w:tcW w:w="1008" w:type="dxa"/>
                <w:tcBorders>
                  <w:top w:val="dotted" w:sz="4" w:space="0" w:color="auto"/>
                  <w:left w:val="nil"/>
                  <w:bottom w:val="dotted" w:sz="4" w:space="0" w:color="auto"/>
                  <w:right w:val="nil"/>
                </w:tcBorders>
                <w:shd w:val="clear" w:color="auto" w:fill="FFFFFF"/>
              </w:tcPr>
            </w:tcPrChange>
          </w:tcPr>
          <w:p w14:paraId="52B0DAFD" w14:textId="77777777" w:rsidR="004C2D45" w:rsidRDefault="004C2D45">
            <w:pPr>
              <w:pStyle w:val="MsgTableBody"/>
              <w:jc w:val="center"/>
              <w:rPr>
                <w:noProof/>
              </w:rPr>
            </w:pPr>
          </w:p>
        </w:tc>
      </w:tr>
      <w:tr w:rsidR="004C2D45" w:rsidRPr="004C2D45" w14:paraId="5279DAD3" w14:textId="77777777" w:rsidTr="00E56816">
        <w:trPr>
          <w:jc w:val="center"/>
          <w:trPrChange w:id="10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9" w:author="Amit Popat" w:date="2022-07-11T10:45:00Z">
              <w:tcPr>
                <w:tcW w:w="2880" w:type="dxa"/>
                <w:tcBorders>
                  <w:top w:val="dotted" w:sz="4" w:space="0" w:color="auto"/>
                  <w:left w:val="nil"/>
                  <w:bottom w:val="dotted" w:sz="4" w:space="0" w:color="auto"/>
                  <w:right w:val="nil"/>
                </w:tcBorders>
                <w:shd w:val="clear" w:color="auto" w:fill="FFFFFF"/>
              </w:tcPr>
            </w:tcPrChange>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70" w:author="Amit Popat" w:date="2022-07-11T10:45:00Z">
              <w:tcPr>
                <w:tcW w:w="4320" w:type="dxa"/>
                <w:tcBorders>
                  <w:top w:val="dotted" w:sz="4" w:space="0" w:color="auto"/>
                  <w:left w:val="nil"/>
                  <w:bottom w:val="dotted" w:sz="4" w:space="0" w:color="auto"/>
                  <w:right w:val="nil"/>
                </w:tcBorders>
                <w:shd w:val="clear" w:color="auto" w:fill="FFFFFF"/>
              </w:tcPr>
            </w:tcPrChange>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1071" w:author="Amit Popat" w:date="2022-07-11T10:45:00Z">
              <w:tcPr>
                <w:tcW w:w="864" w:type="dxa"/>
                <w:tcBorders>
                  <w:top w:val="dotted" w:sz="4" w:space="0" w:color="auto"/>
                  <w:left w:val="nil"/>
                  <w:bottom w:val="dotted" w:sz="4" w:space="0" w:color="auto"/>
                  <w:right w:val="nil"/>
                </w:tcBorders>
                <w:shd w:val="clear" w:color="auto" w:fill="FFFFFF"/>
              </w:tcPr>
            </w:tcPrChange>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2" w:author="Amit Popat" w:date="2022-07-11T10:45:00Z">
              <w:tcPr>
                <w:tcW w:w="1008" w:type="dxa"/>
                <w:tcBorders>
                  <w:top w:val="dotted" w:sz="4" w:space="0" w:color="auto"/>
                  <w:left w:val="nil"/>
                  <w:bottom w:val="dotted" w:sz="4" w:space="0" w:color="auto"/>
                  <w:right w:val="nil"/>
                </w:tcBorders>
                <w:shd w:val="clear" w:color="auto" w:fill="FFFFFF"/>
              </w:tcPr>
            </w:tcPrChange>
          </w:tcPr>
          <w:p w14:paraId="60DE7D4D" w14:textId="77777777" w:rsidR="004C2D45" w:rsidRDefault="004C2D45">
            <w:pPr>
              <w:pStyle w:val="MsgTableBody"/>
              <w:jc w:val="center"/>
              <w:rPr>
                <w:noProof/>
              </w:rPr>
            </w:pPr>
          </w:p>
        </w:tc>
      </w:tr>
      <w:tr w:rsidR="004C2D45" w:rsidRPr="004C2D45" w14:paraId="129D10F2" w14:textId="77777777" w:rsidTr="00E56816">
        <w:trPr>
          <w:jc w:val="center"/>
          <w:trPrChange w:id="10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4" w:author="Amit Popat" w:date="2022-07-11T10:45:00Z">
              <w:tcPr>
                <w:tcW w:w="2880" w:type="dxa"/>
                <w:tcBorders>
                  <w:top w:val="dotted" w:sz="4" w:space="0" w:color="auto"/>
                  <w:left w:val="nil"/>
                  <w:bottom w:val="dotted" w:sz="4" w:space="0" w:color="auto"/>
                  <w:right w:val="nil"/>
                </w:tcBorders>
                <w:shd w:val="clear" w:color="auto" w:fill="FFFFFF"/>
              </w:tcPr>
            </w:tcPrChange>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075" w:author="Amit Popat" w:date="2022-07-11T10:45:00Z">
              <w:tcPr>
                <w:tcW w:w="4320" w:type="dxa"/>
                <w:tcBorders>
                  <w:top w:val="dotted" w:sz="4" w:space="0" w:color="auto"/>
                  <w:left w:val="nil"/>
                  <w:bottom w:val="dotted" w:sz="4" w:space="0" w:color="auto"/>
                  <w:right w:val="nil"/>
                </w:tcBorders>
                <w:shd w:val="clear" w:color="auto" w:fill="FFFFFF"/>
              </w:tcPr>
            </w:tcPrChange>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076" w:author="Amit Popat" w:date="2022-07-11T10:45:00Z">
              <w:tcPr>
                <w:tcW w:w="864" w:type="dxa"/>
                <w:tcBorders>
                  <w:top w:val="dotted" w:sz="4" w:space="0" w:color="auto"/>
                  <w:left w:val="nil"/>
                  <w:bottom w:val="dotted" w:sz="4" w:space="0" w:color="auto"/>
                  <w:right w:val="nil"/>
                </w:tcBorders>
                <w:shd w:val="clear" w:color="auto" w:fill="FFFFFF"/>
              </w:tcPr>
            </w:tcPrChange>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7" w:author="Amit Popat" w:date="2022-07-11T10:45:00Z">
              <w:tcPr>
                <w:tcW w:w="1008" w:type="dxa"/>
                <w:tcBorders>
                  <w:top w:val="dotted" w:sz="4" w:space="0" w:color="auto"/>
                  <w:left w:val="nil"/>
                  <w:bottom w:val="dotted" w:sz="4" w:space="0" w:color="auto"/>
                  <w:right w:val="nil"/>
                </w:tcBorders>
                <w:shd w:val="clear" w:color="auto" w:fill="FFFFFF"/>
              </w:tcPr>
            </w:tcPrChange>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E56816">
        <w:trPr>
          <w:jc w:val="center"/>
          <w:trPrChange w:id="107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9" w:author="Amit Popat" w:date="2022-07-11T10:45:00Z">
              <w:tcPr>
                <w:tcW w:w="2880" w:type="dxa"/>
                <w:tcBorders>
                  <w:top w:val="dotted" w:sz="4" w:space="0" w:color="auto"/>
                  <w:left w:val="nil"/>
                  <w:bottom w:val="dotted" w:sz="4" w:space="0" w:color="auto"/>
                  <w:right w:val="nil"/>
                </w:tcBorders>
                <w:shd w:val="clear" w:color="auto" w:fill="FFFFFF"/>
              </w:tcPr>
            </w:tcPrChange>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80" w:author="Amit Popat" w:date="2022-07-11T10:45:00Z">
              <w:tcPr>
                <w:tcW w:w="4320" w:type="dxa"/>
                <w:tcBorders>
                  <w:top w:val="dotted" w:sz="4" w:space="0" w:color="auto"/>
                  <w:left w:val="nil"/>
                  <w:bottom w:val="dotted" w:sz="4" w:space="0" w:color="auto"/>
                  <w:right w:val="nil"/>
                </w:tcBorders>
                <w:shd w:val="clear" w:color="auto" w:fill="FFFFFF"/>
              </w:tcPr>
            </w:tcPrChange>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81" w:author="Amit Popat" w:date="2022-07-11T10:45:00Z">
              <w:tcPr>
                <w:tcW w:w="864" w:type="dxa"/>
                <w:tcBorders>
                  <w:top w:val="dotted" w:sz="4" w:space="0" w:color="auto"/>
                  <w:left w:val="nil"/>
                  <w:bottom w:val="dotted" w:sz="4" w:space="0" w:color="auto"/>
                  <w:right w:val="nil"/>
                </w:tcBorders>
                <w:shd w:val="clear" w:color="auto" w:fill="FFFFFF"/>
              </w:tcPr>
            </w:tcPrChange>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2" w:author="Amit Popat" w:date="2022-07-11T10:45:00Z">
              <w:tcPr>
                <w:tcW w:w="1008" w:type="dxa"/>
                <w:tcBorders>
                  <w:top w:val="dotted" w:sz="4" w:space="0" w:color="auto"/>
                  <w:left w:val="nil"/>
                  <w:bottom w:val="dotted" w:sz="4" w:space="0" w:color="auto"/>
                  <w:right w:val="nil"/>
                </w:tcBorders>
                <w:shd w:val="clear" w:color="auto" w:fill="FFFFFF"/>
              </w:tcPr>
            </w:tcPrChange>
          </w:tcPr>
          <w:p w14:paraId="7817760B" w14:textId="77777777" w:rsidR="004C2D45" w:rsidRDefault="004C2D45">
            <w:pPr>
              <w:pStyle w:val="MsgTableBody"/>
              <w:jc w:val="center"/>
              <w:rPr>
                <w:noProof/>
                <w:lang w:val="fr-FR"/>
              </w:rPr>
            </w:pPr>
          </w:p>
        </w:tc>
      </w:tr>
      <w:tr w:rsidR="004C2D45" w:rsidRPr="004C2D45" w14:paraId="10759245" w14:textId="77777777" w:rsidTr="00E56816">
        <w:trPr>
          <w:jc w:val="center"/>
          <w:trPrChange w:id="10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4" w:author="Amit Popat" w:date="2022-07-11T10:45:00Z">
              <w:tcPr>
                <w:tcW w:w="2880" w:type="dxa"/>
                <w:tcBorders>
                  <w:top w:val="dotted" w:sz="4" w:space="0" w:color="auto"/>
                  <w:left w:val="nil"/>
                  <w:bottom w:val="dotted" w:sz="4" w:space="0" w:color="auto"/>
                  <w:right w:val="nil"/>
                </w:tcBorders>
                <w:shd w:val="clear" w:color="auto" w:fill="FFFFFF"/>
              </w:tcPr>
            </w:tcPrChange>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085" w:author="Amit Popat" w:date="2022-07-11T10:45:00Z">
              <w:tcPr>
                <w:tcW w:w="4320" w:type="dxa"/>
                <w:tcBorders>
                  <w:top w:val="dotted" w:sz="4" w:space="0" w:color="auto"/>
                  <w:left w:val="nil"/>
                  <w:bottom w:val="dotted" w:sz="4" w:space="0" w:color="auto"/>
                  <w:right w:val="nil"/>
                </w:tcBorders>
                <w:shd w:val="clear" w:color="auto" w:fill="FFFFFF"/>
              </w:tcPr>
            </w:tcPrChange>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086" w:author="Amit Popat" w:date="2022-07-11T10:45:00Z">
              <w:tcPr>
                <w:tcW w:w="864" w:type="dxa"/>
                <w:tcBorders>
                  <w:top w:val="dotted" w:sz="4" w:space="0" w:color="auto"/>
                  <w:left w:val="nil"/>
                  <w:bottom w:val="dotted" w:sz="4" w:space="0" w:color="auto"/>
                  <w:right w:val="nil"/>
                </w:tcBorders>
                <w:shd w:val="clear" w:color="auto" w:fill="FFFFFF"/>
              </w:tcPr>
            </w:tcPrChange>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87" w:author="Amit Popat" w:date="2022-07-11T10:45:00Z">
              <w:tcPr>
                <w:tcW w:w="1008" w:type="dxa"/>
                <w:tcBorders>
                  <w:top w:val="dotted" w:sz="4" w:space="0" w:color="auto"/>
                  <w:left w:val="nil"/>
                  <w:bottom w:val="dotted" w:sz="4" w:space="0" w:color="auto"/>
                  <w:right w:val="nil"/>
                </w:tcBorders>
                <w:shd w:val="clear" w:color="auto" w:fill="FFFFFF"/>
              </w:tcPr>
            </w:tcPrChange>
          </w:tcPr>
          <w:p w14:paraId="184B0117" w14:textId="77777777" w:rsidR="004C2D45" w:rsidRDefault="004C2D45">
            <w:pPr>
              <w:pStyle w:val="MsgTableBody"/>
              <w:jc w:val="center"/>
              <w:rPr>
                <w:noProof/>
              </w:rPr>
            </w:pPr>
            <w:r>
              <w:rPr>
                <w:noProof/>
              </w:rPr>
              <w:t>2</w:t>
            </w:r>
          </w:p>
        </w:tc>
      </w:tr>
      <w:tr w:rsidR="004C2D45" w:rsidRPr="004C2D45" w14:paraId="2A4A5700" w14:textId="77777777" w:rsidTr="00E56816">
        <w:trPr>
          <w:jc w:val="center"/>
          <w:trPrChange w:id="10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9" w:author="Amit Popat" w:date="2022-07-11T10:45:00Z">
              <w:tcPr>
                <w:tcW w:w="2880" w:type="dxa"/>
                <w:tcBorders>
                  <w:top w:val="dotted" w:sz="4" w:space="0" w:color="auto"/>
                  <w:left w:val="nil"/>
                  <w:bottom w:val="dotted" w:sz="4" w:space="0" w:color="auto"/>
                  <w:right w:val="nil"/>
                </w:tcBorders>
                <w:shd w:val="clear" w:color="auto" w:fill="FFFFFF"/>
              </w:tcPr>
            </w:tcPrChange>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90" w:author="Amit Popat" w:date="2022-07-11T10:45:00Z">
              <w:tcPr>
                <w:tcW w:w="4320" w:type="dxa"/>
                <w:tcBorders>
                  <w:top w:val="dotted" w:sz="4" w:space="0" w:color="auto"/>
                  <w:left w:val="nil"/>
                  <w:bottom w:val="dotted" w:sz="4" w:space="0" w:color="auto"/>
                  <w:right w:val="nil"/>
                </w:tcBorders>
                <w:shd w:val="clear" w:color="auto" w:fill="FFFFFF"/>
              </w:tcPr>
            </w:tcPrChange>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1091" w:author="Amit Popat" w:date="2022-07-11T10:45:00Z">
              <w:tcPr>
                <w:tcW w:w="864" w:type="dxa"/>
                <w:tcBorders>
                  <w:top w:val="dotted" w:sz="4" w:space="0" w:color="auto"/>
                  <w:left w:val="nil"/>
                  <w:bottom w:val="dotted" w:sz="4" w:space="0" w:color="auto"/>
                  <w:right w:val="nil"/>
                </w:tcBorders>
                <w:shd w:val="clear" w:color="auto" w:fill="FFFFFF"/>
              </w:tcPr>
            </w:tcPrChange>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2" w:author="Amit Popat" w:date="2022-07-11T10:45:00Z">
              <w:tcPr>
                <w:tcW w:w="1008" w:type="dxa"/>
                <w:tcBorders>
                  <w:top w:val="dotted" w:sz="4" w:space="0" w:color="auto"/>
                  <w:left w:val="nil"/>
                  <w:bottom w:val="dotted" w:sz="4" w:space="0" w:color="auto"/>
                  <w:right w:val="nil"/>
                </w:tcBorders>
                <w:shd w:val="clear" w:color="auto" w:fill="FFFFFF"/>
              </w:tcPr>
            </w:tcPrChange>
          </w:tcPr>
          <w:p w14:paraId="6A751F9A" w14:textId="77777777" w:rsidR="004C2D45" w:rsidRDefault="004C2D45">
            <w:pPr>
              <w:pStyle w:val="MsgTableBody"/>
              <w:jc w:val="center"/>
              <w:rPr>
                <w:noProof/>
              </w:rPr>
            </w:pPr>
          </w:p>
        </w:tc>
      </w:tr>
      <w:tr w:rsidR="004C2D45" w:rsidRPr="004C2D45" w14:paraId="6EEDD195" w14:textId="77777777" w:rsidTr="00E56816">
        <w:trPr>
          <w:jc w:val="center"/>
          <w:trPrChange w:id="10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4" w:author="Amit Popat" w:date="2022-07-11T10:45:00Z">
              <w:tcPr>
                <w:tcW w:w="2880" w:type="dxa"/>
                <w:tcBorders>
                  <w:top w:val="dotted" w:sz="4" w:space="0" w:color="auto"/>
                  <w:left w:val="nil"/>
                  <w:bottom w:val="dotted" w:sz="4" w:space="0" w:color="auto"/>
                  <w:right w:val="nil"/>
                </w:tcBorders>
                <w:shd w:val="clear" w:color="auto" w:fill="FFFFFF"/>
              </w:tcPr>
            </w:tcPrChange>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95" w:author="Amit Popat" w:date="2022-07-11T10:45:00Z">
              <w:tcPr>
                <w:tcW w:w="4320" w:type="dxa"/>
                <w:tcBorders>
                  <w:top w:val="dotted" w:sz="4" w:space="0" w:color="auto"/>
                  <w:left w:val="nil"/>
                  <w:bottom w:val="dotted" w:sz="4" w:space="0" w:color="auto"/>
                  <w:right w:val="nil"/>
                </w:tcBorders>
                <w:shd w:val="clear" w:color="auto" w:fill="FFFFFF"/>
              </w:tcPr>
            </w:tcPrChange>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1096" w:author="Amit Popat" w:date="2022-07-11T10:45:00Z">
              <w:tcPr>
                <w:tcW w:w="864" w:type="dxa"/>
                <w:tcBorders>
                  <w:top w:val="dotted" w:sz="4" w:space="0" w:color="auto"/>
                  <w:left w:val="nil"/>
                  <w:bottom w:val="dotted" w:sz="4" w:space="0" w:color="auto"/>
                  <w:right w:val="nil"/>
                </w:tcBorders>
                <w:shd w:val="clear" w:color="auto" w:fill="FFFFFF"/>
              </w:tcPr>
            </w:tcPrChange>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7" w:author="Amit Popat" w:date="2022-07-11T10:45:00Z">
              <w:tcPr>
                <w:tcW w:w="1008" w:type="dxa"/>
                <w:tcBorders>
                  <w:top w:val="dotted" w:sz="4" w:space="0" w:color="auto"/>
                  <w:left w:val="nil"/>
                  <w:bottom w:val="dotted" w:sz="4" w:space="0" w:color="auto"/>
                  <w:right w:val="nil"/>
                </w:tcBorders>
                <w:shd w:val="clear" w:color="auto" w:fill="FFFFFF"/>
              </w:tcPr>
            </w:tcPrChange>
          </w:tcPr>
          <w:p w14:paraId="0A941B73" w14:textId="77777777" w:rsidR="004C2D45" w:rsidRDefault="004C2D45">
            <w:pPr>
              <w:pStyle w:val="MsgTableBody"/>
              <w:jc w:val="center"/>
              <w:rPr>
                <w:noProof/>
              </w:rPr>
            </w:pPr>
          </w:p>
        </w:tc>
      </w:tr>
      <w:tr w:rsidR="004C2D45" w:rsidRPr="004C2D45" w14:paraId="6F6A411D" w14:textId="77777777" w:rsidTr="00E56816">
        <w:trPr>
          <w:jc w:val="center"/>
          <w:trPrChange w:id="10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9" w:author="Amit Popat" w:date="2022-07-11T10:45:00Z">
              <w:tcPr>
                <w:tcW w:w="2880" w:type="dxa"/>
                <w:tcBorders>
                  <w:top w:val="dotted" w:sz="4" w:space="0" w:color="auto"/>
                  <w:left w:val="nil"/>
                  <w:bottom w:val="dotted" w:sz="4" w:space="0" w:color="auto"/>
                  <w:right w:val="nil"/>
                </w:tcBorders>
                <w:shd w:val="clear" w:color="auto" w:fill="FFFFFF"/>
              </w:tcPr>
            </w:tcPrChange>
          </w:tcPr>
          <w:p w14:paraId="348E33EC"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00" w:author="Amit Popat" w:date="2022-07-11T10:45:00Z">
              <w:tcPr>
                <w:tcW w:w="4320" w:type="dxa"/>
                <w:tcBorders>
                  <w:top w:val="dotted" w:sz="4" w:space="0" w:color="auto"/>
                  <w:left w:val="nil"/>
                  <w:bottom w:val="dotted" w:sz="4" w:space="0" w:color="auto"/>
                  <w:right w:val="nil"/>
                </w:tcBorders>
                <w:shd w:val="clear" w:color="auto" w:fill="FFFFFF"/>
              </w:tcPr>
            </w:tcPrChange>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1101" w:author="Amit Popat" w:date="2022-07-11T10:45:00Z">
              <w:tcPr>
                <w:tcW w:w="864" w:type="dxa"/>
                <w:tcBorders>
                  <w:top w:val="dotted" w:sz="4" w:space="0" w:color="auto"/>
                  <w:left w:val="nil"/>
                  <w:bottom w:val="dotted" w:sz="4" w:space="0" w:color="auto"/>
                  <w:right w:val="nil"/>
                </w:tcBorders>
                <w:shd w:val="clear" w:color="auto" w:fill="FFFFFF"/>
              </w:tcPr>
            </w:tcPrChange>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2" w:author="Amit Popat" w:date="2022-07-11T10:45:00Z">
              <w:tcPr>
                <w:tcW w:w="1008" w:type="dxa"/>
                <w:tcBorders>
                  <w:top w:val="dotted" w:sz="4" w:space="0" w:color="auto"/>
                  <w:left w:val="nil"/>
                  <w:bottom w:val="dotted" w:sz="4" w:space="0" w:color="auto"/>
                  <w:right w:val="nil"/>
                </w:tcBorders>
                <w:shd w:val="clear" w:color="auto" w:fill="FFFFFF"/>
              </w:tcPr>
            </w:tcPrChange>
          </w:tcPr>
          <w:p w14:paraId="06B1D5F8" w14:textId="77777777" w:rsidR="004C2D45" w:rsidRDefault="004C2D45">
            <w:pPr>
              <w:pStyle w:val="MsgTableBody"/>
              <w:jc w:val="center"/>
              <w:rPr>
                <w:noProof/>
              </w:rPr>
            </w:pPr>
            <w:r>
              <w:rPr>
                <w:noProof/>
              </w:rPr>
              <w:t>12</w:t>
            </w:r>
          </w:p>
        </w:tc>
      </w:tr>
      <w:tr w:rsidR="004C2D45" w:rsidRPr="004C2D45" w14:paraId="3F81BCBB" w14:textId="77777777" w:rsidTr="00E56816">
        <w:trPr>
          <w:jc w:val="center"/>
          <w:trPrChange w:id="11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4" w:author="Amit Popat" w:date="2022-07-11T10:45:00Z">
              <w:tcPr>
                <w:tcW w:w="2880" w:type="dxa"/>
                <w:tcBorders>
                  <w:top w:val="dotted" w:sz="4" w:space="0" w:color="auto"/>
                  <w:left w:val="nil"/>
                  <w:bottom w:val="dotted" w:sz="4" w:space="0" w:color="auto"/>
                  <w:right w:val="nil"/>
                </w:tcBorders>
                <w:shd w:val="clear" w:color="auto" w:fill="FFFFFF"/>
              </w:tcPr>
            </w:tcPrChange>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105" w:author="Amit Popat" w:date="2022-07-11T10:45:00Z">
              <w:tcPr>
                <w:tcW w:w="4320" w:type="dxa"/>
                <w:tcBorders>
                  <w:top w:val="dotted" w:sz="4" w:space="0" w:color="auto"/>
                  <w:left w:val="nil"/>
                  <w:bottom w:val="dotted" w:sz="4" w:space="0" w:color="auto"/>
                  <w:right w:val="nil"/>
                </w:tcBorders>
                <w:shd w:val="clear" w:color="auto" w:fill="FFFFFF"/>
              </w:tcPr>
            </w:tcPrChange>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1106" w:author="Amit Popat" w:date="2022-07-11T10:45:00Z">
              <w:tcPr>
                <w:tcW w:w="864" w:type="dxa"/>
                <w:tcBorders>
                  <w:top w:val="dotted" w:sz="4" w:space="0" w:color="auto"/>
                  <w:left w:val="nil"/>
                  <w:bottom w:val="dotted" w:sz="4" w:space="0" w:color="auto"/>
                  <w:right w:val="nil"/>
                </w:tcBorders>
                <w:shd w:val="clear" w:color="auto" w:fill="FFFFFF"/>
              </w:tcPr>
            </w:tcPrChange>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7" w:author="Amit Popat" w:date="2022-07-11T10:45:00Z">
              <w:tcPr>
                <w:tcW w:w="1008" w:type="dxa"/>
                <w:tcBorders>
                  <w:top w:val="dotted" w:sz="4" w:space="0" w:color="auto"/>
                  <w:left w:val="nil"/>
                  <w:bottom w:val="dotted" w:sz="4" w:space="0" w:color="auto"/>
                  <w:right w:val="nil"/>
                </w:tcBorders>
                <w:shd w:val="clear" w:color="auto" w:fill="FFFFFF"/>
              </w:tcPr>
            </w:tcPrChange>
          </w:tcPr>
          <w:p w14:paraId="01DABC98" w14:textId="77777777" w:rsidR="004C2D45" w:rsidRDefault="004C2D45">
            <w:pPr>
              <w:pStyle w:val="MsgTableBody"/>
              <w:jc w:val="center"/>
              <w:rPr>
                <w:noProof/>
              </w:rPr>
            </w:pPr>
            <w:r>
              <w:rPr>
                <w:noProof/>
              </w:rPr>
              <w:t>2</w:t>
            </w:r>
          </w:p>
        </w:tc>
      </w:tr>
      <w:tr w:rsidR="004C2D45" w:rsidRPr="004C2D45" w14:paraId="7B14553F" w14:textId="77777777" w:rsidTr="00E56816">
        <w:trPr>
          <w:jc w:val="center"/>
          <w:trPrChange w:id="11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9" w:author="Amit Popat" w:date="2022-07-11T10:45:00Z">
              <w:tcPr>
                <w:tcW w:w="2880" w:type="dxa"/>
                <w:tcBorders>
                  <w:top w:val="dotted" w:sz="4" w:space="0" w:color="auto"/>
                  <w:left w:val="nil"/>
                  <w:bottom w:val="dotted" w:sz="4" w:space="0" w:color="auto"/>
                  <w:right w:val="nil"/>
                </w:tcBorders>
                <w:shd w:val="clear" w:color="auto" w:fill="FFFFFF"/>
              </w:tcPr>
            </w:tcPrChange>
          </w:tcPr>
          <w:p w14:paraId="6F321D89"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10" w:author="Amit Popat" w:date="2022-07-11T10:45:00Z">
              <w:tcPr>
                <w:tcW w:w="4320" w:type="dxa"/>
                <w:tcBorders>
                  <w:top w:val="dotted" w:sz="4" w:space="0" w:color="auto"/>
                  <w:left w:val="nil"/>
                  <w:bottom w:val="dotted" w:sz="4" w:space="0" w:color="auto"/>
                  <w:right w:val="nil"/>
                </w:tcBorders>
                <w:shd w:val="clear" w:color="auto" w:fill="FFFFFF"/>
              </w:tcPr>
            </w:tcPrChange>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1111" w:author="Amit Popat" w:date="2022-07-11T10:45:00Z">
              <w:tcPr>
                <w:tcW w:w="864" w:type="dxa"/>
                <w:tcBorders>
                  <w:top w:val="dotted" w:sz="4" w:space="0" w:color="auto"/>
                  <w:left w:val="nil"/>
                  <w:bottom w:val="dotted" w:sz="4" w:space="0" w:color="auto"/>
                  <w:right w:val="nil"/>
                </w:tcBorders>
                <w:shd w:val="clear" w:color="auto" w:fill="FFFFFF"/>
              </w:tcPr>
            </w:tcPrChange>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2" w:author="Amit Popat" w:date="2022-07-11T10:45:00Z">
              <w:tcPr>
                <w:tcW w:w="1008" w:type="dxa"/>
                <w:tcBorders>
                  <w:top w:val="dotted" w:sz="4" w:space="0" w:color="auto"/>
                  <w:left w:val="nil"/>
                  <w:bottom w:val="dotted" w:sz="4" w:space="0" w:color="auto"/>
                  <w:right w:val="nil"/>
                </w:tcBorders>
                <w:shd w:val="clear" w:color="auto" w:fill="FFFFFF"/>
              </w:tcPr>
            </w:tcPrChange>
          </w:tcPr>
          <w:p w14:paraId="5C5D1C52" w14:textId="77777777" w:rsidR="004C2D45" w:rsidRDefault="004C2D45">
            <w:pPr>
              <w:pStyle w:val="MsgTableBody"/>
              <w:jc w:val="center"/>
              <w:rPr>
                <w:noProof/>
              </w:rPr>
            </w:pPr>
            <w:r>
              <w:rPr>
                <w:noProof/>
              </w:rPr>
              <w:t>12</w:t>
            </w:r>
          </w:p>
        </w:tc>
      </w:tr>
      <w:tr w:rsidR="004C2D45" w:rsidRPr="004C2D45" w14:paraId="7353D33D" w14:textId="77777777" w:rsidTr="00E56816">
        <w:trPr>
          <w:jc w:val="center"/>
          <w:trPrChange w:id="11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4" w:author="Amit Popat" w:date="2022-07-11T10:45:00Z">
              <w:tcPr>
                <w:tcW w:w="2880" w:type="dxa"/>
                <w:tcBorders>
                  <w:top w:val="dotted" w:sz="4" w:space="0" w:color="auto"/>
                  <w:left w:val="nil"/>
                  <w:bottom w:val="dotted" w:sz="4" w:space="0" w:color="auto"/>
                  <w:right w:val="nil"/>
                </w:tcBorders>
                <w:shd w:val="clear" w:color="auto" w:fill="FFFFFF"/>
              </w:tcPr>
            </w:tcPrChange>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15" w:author="Amit Popat" w:date="2022-07-11T10:45:00Z">
              <w:tcPr>
                <w:tcW w:w="4320" w:type="dxa"/>
                <w:tcBorders>
                  <w:top w:val="dotted" w:sz="4" w:space="0" w:color="auto"/>
                  <w:left w:val="nil"/>
                  <w:bottom w:val="dotted" w:sz="4" w:space="0" w:color="auto"/>
                  <w:right w:val="nil"/>
                </w:tcBorders>
                <w:shd w:val="clear" w:color="auto" w:fill="FFFFFF"/>
              </w:tcPr>
            </w:tcPrChange>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116" w:author="Amit Popat" w:date="2022-07-11T10:45:00Z">
              <w:tcPr>
                <w:tcW w:w="864" w:type="dxa"/>
                <w:tcBorders>
                  <w:top w:val="dotted" w:sz="4" w:space="0" w:color="auto"/>
                  <w:left w:val="nil"/>
                  <w:bottom w:val="dotted" w:sz="4" w:space="0" w:color="auto"/>
                  <w:right w:val="nil"/>
                </w:tcBorders>
                <w:shd w:val="clear" w:color="auto" w:fill="FFFFFF"/>
              </w:tcPr>
            </w:tcPrChange>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7" w:author="Amit Popat" w:date="2022-07-11T10:45:00Z">
              <w:tcPr>
                <w:tcW w:w="1008" w:type="dxa"/>
                <w:tcBorders>
                  <w:top w:val="dotted" w:sz="4" w:space="0" w:color="auto"/>
                  <w:left w:val="nil"/>
                  <w:bottom w:val="dotted" w:sz="4" w:space="0" w:color="auto"/>
                  <w:right w:val="nil"/>
                </w:tcBorders>
                <w:shd w:val="clear" w:color="auto" w:fill="FFFFFF"/>
              </w:tcPr>
            </w:tcPrChange>
          </w:tcPr>
          <w:p w14:paraId="03F89AB5" w14:textId="77777777" w:rsidR="004C2D45" w:rsidRDefault="004C2D45">
            <w:pPr>
              <w:pStyle w:val="MsgTableBody"/>
              <w:jc w:val="center"/>
              <w:rPr>
                <w:noProof/>
              </w:rPr>
            </w:pPr>
          </w:p>
        </w:tc>
      </w:tr>
      <w:tr w:rsidR="004C2D45" w:rsidRPr="004C2D45" w14:paraId="04207A3A" w14:textId="77777777" w:rsidTr="00E56816">
        <w:trPr>
          <w:jc w:val="center"/>
          <w:trPrChange w:id="11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9" w:author="Amit Popat" w:date="2022-07-11T10:45:00Z">
              <w:tcPr>
                <w:tcW w:w="2880" w:type="dxa"/>
                <w:tcBorders>
                  <w:top w:val="dotted" w:sz="4" w:space="0" w:color="auto"/>
                  <w:left w:val="nil"/>
                  <w:bottom w:val="dotted" w:sz="4" w:space="0" w:color="auto"/>
                  <w:right w:val="nil"/>
                </w:tcBorders>
                <w:shd w:val="clear" w:color="auto" w:fill="FFFFFF"/>
              </w:tcPr>
            </w:tcPrChange>
          </w:tcPr>
          <w:p w14:paraId="71DBC1EB"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20" w:author="Amit Popat" w:date="2022-07-11T10:45:00Z">
              <w:tcPr>
                <w:tcW w:w="4320" w:type="dxa"/>
                <w:tcBorders>
                  <w:top w:val="dotted" w:sz="4" w:space="0" w:color="auto"/>
                  <w:left w:val="nil"/>
                  <w:bottom w:val="dotted" w:sz="4" w:space="0" w:color="auto"/>
                  <w:right w:val="nil"/>
                </w:tcBorders>
                <w:shd w:val="clear" w:color="auto" w:fill="FFFFFF"/>
              </w:tcPr>
            </w:tcPrChange>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1121" w:author="Amit Popat" w:date="2022-07-11T10:45:00Z">
              <w:tcPr>
                <w:tcW w:w="864" w:type="dxa"/>
                <w:tcBorders>
                  <w:top w:val="dotted" w:sz="4" w:space="0" w:color="auto"/>
                  <w:left w:val="nil"/>
                  <w:bottom w:val="dotted" w:sz="4" w:space="0" w:color="auto"/>
                  <w:right w:val="nil"/>
                </w:tcBorders>
                <w:shd w:val="clear" w:color="auto" w:fill="FFFFFF"/>
              </w:tcPr>
            </w:tcPrChange>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Change w:id="1122" w:author="Amit Popat" w:date="2022-07-11T10:45:00Z">
              <w:tcPr>
                <w:tcW w:w="1008" w:type="dxa"/>
                <w:tcBorders>
                  <w:top w:val="dotted" w:sz="4" w:space="0" w:color="auto"/>
                  <w:left w:val="nil"/>
                  <w:bottom w:val="dotted" w:sz="4" w:space="0" w:color="auto"/>
                  <w:right w:val="nil"/>
                </w:tcBorders>
                <w:shd w:val="clear" w:color="auto" w:fill="FFFFFF"/>
              </w:tcPr>
            </w:tcPrChange>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E56816">
        <w:trPr>
          <w:jc w:val="center"/>
          <w:trPrChange w:id="11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4" w:author="Amit Popat" w:date="2022-07-11T10:45:00Z">
              <w:tcPr>
                <w:tcW w:w="2880" w:type="dxa"/>
                <w:tcBorders>
                  <w:top w:val="dotted" w:sz="4" w:space="0" w:color="auto"/>
                  <w:left w:val="nil"/>
                  <w:bottom w:val="dotted" w:sz="4" w:space="0" w:color="auto"/>
                  <w:right w:val="nil"/>
                </w:tcBorders>
                <w:shd w:val="clear" w:color="auto" w:fill="FFFFFF"/>
              </w:tcPr>
            </w:tcPrChange>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125" w:author="Amit Popat" w:date="2022-07-11T10:45:00Z">
              <w:tcPr>
                <w:tcW w:w="4320" w:type="dxa"/>
                <w:tcBorders>
                  <w:top w:val="dotted" w:sz="4" w:space="0" w:color="auto"/>
                  <w:left w:val="nil"/>
                  <w:bottom w:val="dotted" w:sz="4" w:space="0" w:color="auto"/>
                  <w:right w:val="nil"/>
                </w:tcBorders>
                <w:shd w:val="clear" w:color="auto" w:fill="FFFFFF"/>
              </w:tcPr>
            </w:tcPrChange>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1126" w:author="Amit Popat" w:date="2022-07-11T10:45:00Z">
              <w:tcPr>
                <w:tcW w:w="864" w:type="dxa"/>
                <w:tcBorders>
                  <w:top w:val="dotted" w:sz="4" w:space="0" w:color="auto"/>
                  <w:left w:val="nil"/>
                  <w:bottom w:val="dotted" w:sz="4" w:space="0" w:color="auto"/>
                  <w:right w:val="nil"/>
                </w:tcBorders>
                <w:shd w:val="clear" w:color="auto" w:fill="FFFFFF"/>
              </w:tcPr>
            </w:tcPrChange>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127" w:author="Amit Popat" w:date="2022-07-11T10:45:00Z">
              <w:tcPr>
                <w:tcW w:w="1008" w:type="dxa"/>
                <w:tcBorders>
                  <w:top w:val="dotted" w:sz="4" w:space="0" w:color="auto"/>
                  <w:left w:val="nil"/>
                  <w:bottom w:val="dotted" w:sz="4" w:space="0" w:color="auto"/>
                  <w:right w:val="nil"/>
                </w:tcBorders>
                <w:shd w:val="clear" w:color="auto" w:fill="FFFFFF"/>
              </w:tcPr>
            </w:tcPrChange>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E56816">
        <w:trPr>
          <w:jc w:val="center"/>
          <w:trPrChange w:id="11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9" w:author="Amit Popat" w:date="2022-07-11T10:45:00Z">
              <w:tcPr>
                <w:tcW w:w="2880" w:type="dxa"/>
                <w:tcBorders>
                  <w:top w:val="dotted" w:sz="4" w:space="0" w:color="auto"/>
                  <w:left w:val="nil"/>
                  <w:bottom w:val="dotted" w:sz="4" w:space="0" w:color="auto"/>
                  <w:right w:val="nil"/>
                </w:tcBorders>
                <w:shd w:val="clear" w:color="auto" w:fill="FFFFFF"/>
              </w:tcPr>
            </w:tcPrChange>
          </w:tcPr>
          <w:p w14:paraId="604A2EAE" w14:textId="77777777" w:rsidR="004C2D45" w:rsidRDefault="004C2D45">
            <w:pPr>
              <w:pStyle w:val="MsgTableBody"/>
              <w:rPr>
                <w:noProof/>
                <w:lang w:val="it-IT"/>
              </w:rPr>
            </w:pPr>
            <w:r>
              <w:rPr>
                <w:noProof/>
                <w:lang w:val="it-IT"/>
              </w:rPr>
              <w:lastRenderedPageBreak/>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130" w:author="Amit Popat" w:date="2022-07-11T10:45:00Z">
              <w:tcPr>
                <w:tcW w:w="4320" w:type="dxa"/>
                <w:tcBorders>
                  <w:top w:val="dotted" w:sz="4" w:space="0" w:color="auto"/>
                  <w:left w:val="nil"/>
                  <w:bottom w:val="dotted" w:sz="4" w:space="0" w:color="auto"/>
                  <w:right w:val="nil"/>
                </w:tcBorders>
                <w:shd w:val="clear" w:color="auto" w:fill="FFFFFF"/>
              </w:tcPr>
            </w:tcPrChange>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1131" w:author="Amit Popat" w:date="2022-07-11T10:45:00Z">
              <w:tcPr>
                <w:tcW w:w="864" w:type="dxa"/>
                <w:tcBorders>
                  <w:top w:val="dotted" w:sz="4" w:space="0" w:color="auto"/>
                  <w:left w:val="nil"/>
                  <w:bottom w:val="dotted" w:sz="4" w:space="0" w:color="auto"/>
                  <w:right w:val="nil"/>
                </w:tcBorders>
                <w:shd w:val="clear" w:color="auto" w:fill="FFFFFF"/>
              </w:tcPr>
            </w:tcPrChange>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2" w:author="Amit Popat" w:date="2022-07-11T10:45:00Z">
              <w:tcPr>
                <w:tcW w:w="1008" w:type="dxa"/>
                <w:tcBorders>
                  <w:top w:val="dotted" w:sz="4" w:space="0" w:color="auto"/>
                  <w:left w:val="nil"/>
                  <w:bottom w:val="dotted" w:sz="4" w:space="0" w:color="auto"/>
                  <w:right w:val="nil"/>
                </w:tcBorders>
                <w:shd w:val="clear" w:color="auto" w:fill="FFFFFF"/>
              </w:tcPr>
            </w:tcPrChange>
          </w:tcPr>
          <w:p w14:paraId="44904491" w14:textId="77777777" w:rsidR="004C2D45" w:rsidRDefault="004C2D45">
            <w:pPr>
              <w:pStyle w:val="MsgTableBody"/>
              <w:jc w:val="center"/>
              <w:rPr>
                <w:noProof/>
              </w:rPr>
            </w:pPr>
            <w:r>
              <w:rPr>
                <w:noProof/>
              </w:rPr>
              <w:t>12</w:t>
            </w:r>
          </w:p>
        </w:tc>
      </w:tr>
      <w:tr w:rsidR="004C2D45" w:rsidRPr="004C2D45" w14:paraId="263BE183" w14:textId="77777777" w:rsidTr="00E56816">
        <w:trPr>
          <w:jc w:val="center"/>
          <w:trPrChange w:id="11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4" w:author="Amit Popat" w:date="2022-07-11T10:45:00Z">
              <w:tcPr>
                <w:tcW w:w="2880" w:type="dxa"/>
                <w:tcBorders>
                  <w:top w:val="dotted" w:sz="4" w:space="0" w:color="auto"/>
                  <w:left w:val="nil"/>
                  <w:bottom w:val="dotted" w:sz="4" w:space="0" w:color="auto"/>
                  <w:right w:val="nil"/>
                </w:tcBorders>
                <w:shd w:val="clear" w:color="auto" w:fill="FFFFFF"/>
              </w:tcPr>
            </w:tcPrChange>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35" w:author="Amit Popat" w:date="2022-07-11T10:45:00Z">
              <w:tcPr>
                <w:tcW w:w="4320" w:type="dxa"/>
                <w:tcBorders>
                  <w:top w:val="dotted" w:sz="4" w:space="0" w:color="auto"/>
                  <w:left w:val="nil"/>
                  <w:bottom w:val="dotted" w:sz="4" w:space="0" w:color="auto"/>
                  <w:right w:val="nil"/>
                </w:tcBorders>
                <w:shd w:val="clear" w:color="auto" w:fill="FFFFFF"/>
              </w:tcPr>
            </w:tcPrChange>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136" w:author="Amit Popat" w:date="2022-07-11T10:45:00Z">
              <w:tcPr>
                <w:tcW w:w="864" w:type="dxa"/>
                <w:tcBorders>
                  <w:top w:val="dotted" w:sz="4" w:space="0" w:color="auto"/>
                  <w:left w:val="nil"/>
                  <w:bottom w:val="dotted" w:sz="4" w:space="0" w:color="auto"/>
                  <w:right w:val="nil"/>
                </w:tcBorders>
                <w:shd w:val="clear" w:color="auto" w:fill="FFFFFF"/>
              </w:tcPr>
            </w:tcPrChange>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7" w:author="Amit Popat" w:date="2022-07-11T10:45:00Z">
              <w:tcPr>
                <w:tcW w:w="1008" w:type="dxa"/>
                <w:tcBorders>
                  <w:top w:val="dotted" w:sz="4" w:space="0" w:color="auto"/>
                  <w:left w:val="nil"/>
                  <w:bottom w:val="dotted" w:sz="4" w:space="0" w:color="auto"/>
                  <w:right w:val="nil"/>
                </w:tcBorders>
                <w:shd w:val="clear" w:color="auto" w:fill="FFFFFF"/>
              </w:tcPr>
            </w:tcPrChange>
          </w:tcPr>
          <w:p w14:paraId="2FB74E19" w14:textId="77777777" w:rsidR="004C2D45" w:rsidRDefault="004C2D45">
            <w:pPr>
              <w:pStyle w:val="MsgTableBody"/>
              <w:jc w:val="center"/>
              <w:rPr>
                <w:noProof/>
              </w:rPr>
            </w:pPr>
          </w:p>
        </w:tc>
      </w:tr>
      <w:tr w:rsidR="004C2D45" w:rsidRPr="004C2D45" w14:paraId="7734AD3C" w14:textId="77777777" w:rsidTr="00E56816">
        <w:trPr>
          <w:jc w:val="center"/>
          <w:trPrChange w:id="11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9" w:author="Amit Popat" w:date="2022-07-11T10:45:00Z">
              <w:tcPr>
                <w:tcW w:w="2880" w:type="dxa"/>
                <w:tcBorders>
                  <w:top w:val="dotted" w:sz="4" w:space="0" w:color="auto"/>
                  <w:left w:val="nil"/>
                  <w:bottom w:val="dotted" w:sz="4" w:space="0" w:color="auto"/>
                  <w:right w:val="nil"/>
                </w:tcBorders>
                <w:shd w:val="clear" w:color="auto" w:fill="FFFFFF"/>
              </w:tcPr>
            </w:tcPrChange>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40" w:author="Amit Popat" w:date="2022-07-11T10:45:00Z">
              <w:tcPr>
                <w:tcW w:w="4320" w:type="dxa"/>
                <w:tcBorders>
                  <w:top w:val="dotted" w:sz="4" w:space="0" w:color="auto"/>
                  <w:left w:val="nil"/>
                  <w:bottom w:val="dotted" w:sz="4" w:space="0" w:color="auto"/>
                  <w:right w:val="nil"/>
                </w:tcBorders>
                <w:shd w:val="clear" w:color="auto" w:fill="FFFFFF"/>
              </w:tcPr>
            </w:tcPrChange>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1141" w:author="Amit Popat" w:date="2022-07-11T10:45:00Z">
              <w:tcPr>
                <w:tcW w:w="864" w:type="dxa"/>
                <w:tcBorders>
                  <w:top w:val="dotted" w:sz="4" w:space="0" w:color="auto"/>
                  <w:left w:val="nil"/>
                  <w:bottom w:val="dotted" w:sz="4" w:space="0" w:color="auto"/>
                  <w:right w:val="nil"/>
                </w:tcBorders>
                <w:shd w:val="clear" w:color="auto" w:fill="FFFFFF"/>
              </w:tcPr>
            </w:tcPrChange>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42" w:author="Amit Popat" w:date="2022-07-11T10:45:00Z">
              <w:tcPr>
                <w:tcW w:w="1008" w:type="dxa"/>
                <w:tcBorders>
                  <w:top w:val="dotted" w:sz="4" w:space="0" w:color="auto"/>
                  <w:left w:val="nil"/>
                  <w:bottom w:val="dotted" w:sz="4" w:space="0" w:color="auto"/>
                  <w:right w:val="nil"/>
                </w:tcBorders>
                <w:shd w:val="clear" w:color="auto" w:fill="FFFFFF"/>
              </w:tcPr>
            </w:tcPrChange>
          </w:tcPr>
          <w:p w14:paraId="456CBA52" w14:textId="77777777" w:rsidR="004C2D45" w:rsidRDefault="004C2D45">
            <w:pPr>
              <w:pStyle w:val="MsgTableBody"/>
              <w:jc w:val="center"/>
              <w:rPr>
                <w:noProof/>
              </w:rPr>
            </w:pPr>
          </w:p>
        </w:tc>
      </w:tr>
      <w:tr w:rsidR="004C2D45" w:rsidRPr="004C2D45" w14:paraId="1CD3B1F1" w14:textId="77777777" w:rsidTr="00E56816">
        <w:trPr>
          <w:jc w:val="center"/>
          <w:trPrChange w:id="11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4" w:author="Amit Popat" w:date="2022-07-11T10:45:00Z">
              <w:tcPr>
                <w:tcW w:w="2880" w:type="dxa"/>
                <w:tcBorders>
                  <w:top w:val="dotted" w:sz="4" w:space="0" w:color="auto"/>
                  <w:left w:val="nil"/>
                  <w:bottom w:val="dotted" w:sz="4" w:space="0" w:color="auto"/>
                  <w:right w:val="nil"/>
                </w:tcBorders>
                <w:shd w:val="clear" w:color="auto" w:fill="FFFFFF"/>
              </w:tcPr>
            </w:tcPrChange>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145" w:author="Amit Popat" w:date="2022-07-11T10:45:00Z">
              <w:tcPr>
                <w:tcW w:w="4320" w:type="dxa"/>
                <w:tcBorders>
                  <w:top w:val="dotted" w:sz="4" w:space="0" w:color="auto"/>
                  <w:left w:val="nil"/>
                  <w:bottom w:val="dotted" w:sz="4" w:space="0" w:color="auto"/>
                  <w:right w:val="nil"/>
                </w:tcBorders>
                <w:shd w:val="clear" w:color="auto" w:fill="FFFFFF"/>
              </w:tcPr>
            </w:tcPrChange>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146" w:author="Amit Popat" w:date="2022-07-11T10:45:00Z">
              <w:tcPr>
                <w:tcW w:w="864" w:type="dxa"/>
                <w:tcBorders>
                  <w:top w:val="dotted" w:sz="4" w:space="0" w:color="auto"/>
                  <w:left w:val="nil"/>
                  <w:bottom w:val="dotted" w:sz="4" w:space="0" w:color="auto"/>
                  <w:right w:val="nil"/>
                </w:tcBorders>
                <w:shd w:val="clear" w:color="auto" w:fill="FFFFFF"/>
              </w:tcPr>
            </w:tcPrChange>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47" w:author="Amit Popat" w:date="2022-07-11T10:45:00Z">
              <w:tcPr>
                <w:tcW w:w="1008" w:type="dxa"/>
                <w:tcBorders>
                  <w:top w:val="dotted" w:sz="4" w:space="0" w:color="auto"/>
                  <w:left w:val="nil"/>
                  <w:bottom w:val="dotted" w:sz="4" w:space="0" w:color="auto"/>
                  <w:right w:val="nil"/>
                </w:tcBorders>
                <w:shd w:val="clear" w:color="auto" w:fill="FFFFFF"/>
              </w:tcPr>
            </w:tcPrChange>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E56816">
        <w:trPr>
          <w:jc w:val="center"/>
          <w:trPrChange w:id="11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9" w:author="Amit Popat" w:date="2022-07-11T10:45:00Z">
              <w:tcPr>
                <w:tcW w:w="2880" w:type="dxa"/>
                <w:tcBorders>
                  <w:top w:val="dotted" w:sz="4" w:space="0" w:color="auto"/>
                  <w:left w:val="nil"/>
                  <w:bottom w:val="dotted" w:sz="4" w:space="0" w:color="auto"/>
                  <w:right w:val="nil"/>
                </w:tcBorders>
                <w:shd w:val="clear" w:color="auto" w:fill="FFFFFF"/>
              </w:tcPr>
            </w:tcPrChange>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150" w:author="Amit Popat" w:date="2022-07-11T10:45:00Z">
              <w:tcPr>
                <w:tcW w:w="4320" w:type="dxa"/>
                <w:tcBorders>
                  <w:top w:val="dotted" w:sz="4" w:space="0" w:color="auto"/>
                  <w:left w:val="nil"/>
                  <w:bottom w:val="dotted" w:sz="4" w:space="0" w:color="auto"/>
                  <w:right w:val="nil"/>
                </w:tcBorders>
                <w:shd w:val="clear" w:color="auto" w:fill="FFFFFF"/>
              </w:tcPr>
            </w:tcPrChange>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151" w:author="Amit Popat" w:date="2022-07-11T10:45:00Z">
              <w:tcPr>
                <w:tcW w:w="864" w:type="dxa"/>
                <w:tcBorders>
                  <w:top w:val="dotted" w:sz="4" w:space="0" w:color="auto"/>
                  <w:left w:val="nil"/>
                  <w:bottom w:val="dotted" w:sz="4" w:space="0" w:color="auto"/>
                  <w:right w:val="nil"/>
                </w:tcBorders>
                <w:shd w:val="clear" w:color="auto" w:fill="FFFFFF"/>
              </w:tcPr>
            </w:tcPrChange>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52" w:author="Amit Popat" w:date="2022-07-11T10:45:00Z">
              <w:tcPr>
                <w:tcW w:w="1008" w:type="dxa"/>
                <w:tcBorders>
                  <w:top w:val="dotted" w:sz="4" w:space="0" w:color="auto"/>
                  <w:left w:val="nil"/>
                  <w:bottom w:val="dotted" w:sz="4" w:space="0" w:color="auto"/>
                  <w:right w:val="nil"/>
                </w:tcBorders>
                <w:shd w:val="clear" w:color="auto" w:fill="FFFFFF"/>
              </w:tcPr>
            </w:tcPrChange>
          </w:tcPr>
          <w:p w14:paraId="74538F46" w14:textId="77777777" w:rsidR="004C2D45" w:rsidRDefault="004C2D45">
            <w:pPr>
              <w:pStyle w:val="MsgTableBody"/>
              <w:jc w:val="center"/>
              <w:rPr>
                <w:noProof/>
                <w:lang w:val="fr-FR"/>
              </w:rPr>
            </w:pPr>
          </w:p>
        </w:tc>
      </w:tr>
      <w:tr w:rsidR="004C2D45" w:rsidRPr="004C2D45" w14:paraId="0C2E5C6F" w14:textId="77777777" w:rsidTr="00E56816">
        <w:trPr>
          <w:jc w:val="center"/>
          <w:trPrChange w:id="11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4" w:author="Amit Popat" w:date="2022-07-11T10:45:00Z">
              <w:tcPr>
                <w:tcW w:w="2880" w:type="dxa"/>
                <w:tcBorders>
                  <w:top w:val="dotted" w:sz="4" w:space="0" w:color="auto"/>
                  <w:left w:val="nil"/>
                  <w:bottom w:val="dotted" w:sz="4" w:space="0" w:color="auto"/>
                  <w:right w:val="nil"/>
                </w:tcBorders>
                <w:shd w:val="clear" w:color="auto" w:fill="FFFFFF"/>
              </w:tcPr>
            </w:tcPrChange>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55" w:author="Amit Popat" w:date="2022-07-11T10:45:00Z">
              <w:tcPr>
                <w:tcW w:w="4320" w:type="dxa"/>
                <w:tcBorders>
                  <w:top w:val="dotted" w:sz="4" w:space="0" w:color="auto"/>
                  <w:left w:val="nil"/>
                  <w:bottom w:val="dotted" w:sz="4" w:space="0" w:color="auto"/>
                  <w:right w:val="nil"/>
                </w:tcBorders>
                <w:shd w:val="clear" w:color="auto" w:fill="FFFFFF"/>
              </w:tcPr>
            </w:tcPrChange>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156" w:author="Amit Popat" w:date="2022-07-11T10:45:00Z">
              <w:tcPr>
                <w:tcW w:w="864" w:type="dxa"/>
                <w:tcBorders>
                  <w:top w:val="dotted" w:sz="4" w:space="0" w:color="auto"/>
                  <w:left w:val="nil"/>
                  <w:bottom w:val="dotted" w:sz="4" w:space="0" w:color="auto"/>
                  <w:right w:val="nil"/>
                </w:tcBorders>
                <w:shd w:val="clear" w:color="auto" w:fill="FFFFFF"/>
              </w:tcPr>
            </w:tcPrChange>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57" w:author="Amit Popat" w:date="2022-07-11T10:45:00Z">
              <w:tcPr>
                <w:tcW w:w="1008" w:type="dxa"/>
                <w:tcBorders>
                  <w:top w:val="dotted" w:sz="4" w:space="0" w:color="auto"/>
                  <w:left w:val="nil"/>
                  <w:bottom w:val="dotted" w:sz="4" w:space="0" w:color="auto"/>
                  <w:right w:val="nil"/>
                </w:tcBorders>
                <w:shd w:val="clear" w:color="auto" w:fill="FFFFFF"/>
              </w:tcPr>
            </w:tcPrChange>
          </w:tcPr>
          <w:p w14:paraId="0EB33614" w14:textId="77777777" w:rsidR="004C2D45" w:rsidRDefault="004C2D45">
            <w:pPr>
              <w:pStyle w:val="MsgTableBody"/>
              <w:jc w:val="center"/>
              <w:rPr>
                <w:noProof/>
              </w:rPr>
            </w:pPr>
            <w:r>
              <w:rPr>
                <w:noProof/>
              </w:rPr>
              <w:t>2</w:t>
            </w:r>
          </w:p>
        </w:tc>
      </w:tr>
      <w:tr w:rsidR="004C2D45" w:rsidRPr="004C2D45" w14:paraId="64FD024E" w14:textId="77777777" w:rsidTr="00E56816">
        <w:trPr>
          <w:jc w:val="center"/>
          <w:trPrChange w:id="11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9" w:author="Amit Popat" w:date="2022-07-11T10:45:00Z">
              <w:tcPr>
                <w:tcW w:w="2880" w:type="dxa"/>
                <w:tcBorders>
                  <w:top w:val="dotted" w:sz="4" w:space="0" w:color="auto"/>
                  <w:left w:val="nil"/>
                  <w:bottom w:val="dotted" w:sz="4" w:space="0" w:color="auto"/>
                  <w:right w:val="nil"/>
                </w:tcBorders>
                <w:shd w:val="clear" w:color="auto" w:fill="FFFFFF"/>
              </w:tcPr>
            </w:tcPrChange>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60" w:author="Amit Popat" w:date="2022-07-11T10:45:00Z">
              <w:tcPr>
                <w:tcW w:w="4320" w:type="dxa"/>
                <w:tcBorders>
                  <w:top w:val="dotted" w:sz="4" w:space="0" w:color="auto"/>
                  <w:left w:val="nil"/>
                  <w:bottom w:val="dotted" w:sz="4" w:space="0" w:color="auto"/>
                  <w:right w:val="nil"/>
                </w:tcBorders>
                <w:shd w:val="clear" w:color="auto" w:fill="FFFFFF"/>
              </w:tcPr>
            </w:tcPrChange>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1161" w:author="Amit Popat" w:date="2022-07-11T10:45:00Z">
              <w:tcPr>
                <w:tcW w:w="864" w:type="dxa"/>
                <w:tcBorders>
                  <w:top w:val="dotted" w:sz="4" w:space="0" w:color="auto"/>
                  <w:left w:val="nil"/>
                  <w:bottom w:val="dotted" w:sz="4" w:space="0" w:color="auto"/>
                  <w:right w:val="nil"/>
                </w:tcBorders>
                <w:shd w:val="clear" w:color="auto" w:fill="FFFFFF"/>
              </w:tcPr>
            </w:tcPrChange>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2" w:author="Amit Popat" w:date="2022-07-11T10:45:00Z">
              <w:tcPr>
                <w:tcW w:w="1008" w:type="dxa"/>
                <w:tcBorders>
                  <w:top w:val="dotted" w:sz="4" w:space="0" w:color="auto"/>
                  <w:left w:val="nil"/>
                  <w:bottom w:val="dotted" w:sz="4" w:space="0" w:color="auto"/>
                  <w:right w:val="nil"/>
                </w:tcBorders>
                <w:shd w:val="clear" w:color="auto" w:fill="FFFFFF"/>
              </w:tcPr>
            </w:tcPrChange>
          </w:tcPr>
          <w:p w14:paraId="0563E962" w14:textId="77777777" w:rsidR="004C2D45" w:rsidRDefault="004C2D45">
            <w:pPr>
              <w:pStyle w:val="MsgTableBody"/>
              <w:jc w:val="center"/>
              <w:rPr>
                <w:noProof/>
              </w:rPr>
            </w:pPr>
          </w:p>
        </w:tc>
      </w:tr>
      <w:tr w:rsidR="004C2D45" w:rsidRPr="004C2D45" w14:paraId="7860FFB9" w14:textId="77777777" w:rsidTr="00E56816">
        <w:trPr>
          <w:jc w:val="center"/>
          <w:trPrChange w:id="11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4" w:author="Amit Popat" w:date="2022-07-11T10:45:00Z">
              <w:tcPr>
                <w:tcW w:w="2880" w:type="dxa"/>
                <w:tcBorders>
                  <w:top w:val="dotted" w:sz="4" w:space="0" w:color="auto"/>
                  <w:left w:val="nil"/>
                  <w:bottom w:val="dotted" w:sz="4" w:space="0" w:color="auto"/>
                  <w:right w:val="nil"/>
                </w:tcBorders>
                <w:shd w:val="clear" w:color="auto" w:fill="FFFFFF"/>
              </w:tcPr>
            </w:tcPrChange>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65" w:author="Amit Popat" w:date="2022-07-11T10:45:00Z">
              <w:tcPr>
                <w:tcW w:w="4320" w:type="dxa"/>
                <w:tcBorders>
                  <w:top w:val="dotted" w:sz="4" w:space="0" w:color="auto"/>
                  <w:left w:val="nil"/>
                  <w:bottom w:val="dotted" w:sz="4" w:space="0" w:color="auto"/>
                  <w:right w:val="nil"/>
                </w:tcBorders>
                <w:shd w:val="clear" w:color="auto" w:fill="FFFFFF"/>
              </w:tcPr>
            </w:tcPrChange>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1166" w:author="Amit Popat" w:date="2022-07-11T10:45:00Z">
              <w:tcPr>
                <w:tcW w:w="864" w:type="dxa"/>
                <w:tcBorders>
                  <w:top w:val="dotted" w:sz="4" w:space="0" w:color="auto"/>
                  <w:left w:val="nil"/>
                  <w:bottom w:val="dotted" w:sz="4" w:space="0" w:color="auto"/>
                  <w:right w:val="nil"/>
                </w:tcBorders>
                <w:shd w:val="clear" w:color="auto" w:fill="FFFFFF"/>
              </w:tcPr>
            </w:tcPrChange>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7" w:author="Amit Popat" w:date="2022-07-11T10:45:00Z">
              <w:tcPr>
                <w:tcW w:w="1008" w:type="dxa"/>
                <w:tcBorders>
                  <w:top w:val="dotted" w:sz="4" w:space="0" w:color="auto"/>
                  <w:left w:val="nil"/>
                  <w:bottom w:val="dotted" w:sz="4" w:space="0" w:color="auto"/>
                  <w:right w:val="nil"/>
                </w:tcBorders>
                <w:shd w:val="clear" w:color="auto" w:fill="FFFFFF"/>
              </w:tcPr>
            </w:tcPrChange>
          </w:tcPr>
          <w:p w14:paraId="4F472B9D" w14:textId="77777777" w:rsidR="004C2D45" w:rsidRDefault="004C2D45">
            <w:pPr>
              <w:pStyle w:val="MsgTableBody"/>
              <w:jc w:val="center"/>
              <w:rPr>
                <w:noProof/>
              </w:rPr>
            </w:pPr>
          </w:p>
        </w:tc>
      </w:tr>
      <w:tr w:rsidR="004C2D45" w:rsidRPr="004C2D45" w14:paraId="4484D191" w14:textId="77777777" w:rsidTr="00E56816">
        <w:trPr>
          <w:jc w:val="center"/>
          <w:trPrChange w:id="11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9" w:author="Amit Popat" w:date="2022-07-11T10:45:00Z">
              <w:tcPr>
                <w:tcW w:w="2880" w:type="dxa"/>
                <w:tcBorders>
                  <w:top w:val="dotted" w:sz="4" w:space="0" w:color="auto"/>
                  <w:left w:val="nil"/>
                  <w:bottom w:val="dotted" w:sz="4" w:space="0" w:color="auto"/>
                  <w:right w:val="nil"/>
                </w:tcBorders>
                <w:shd w:val="clear" w:color="auto" w:fill="FFFFFF"/>
              </w:tcPr>
            </w:tcPrChange>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70" w:author="Amit Popat" w:date="2022-07-11T10:45:00Z">
              <w:tcPr>
                <w:tcW w:w="4320" w:type="dxa"/>
                <w:tcBorders>
                  <w:top w:val="dotted" w:sz="4" w:space="0" w:color="auto"/>
                  <w:left w:val="nil"/>
                  <w:bottom w:val="dotted" w:sz="4" w:space="0" w:color="auto"/>
                  <w:right w:val="nil"/>
                </w:tcBorders>
                <w:shd w:val="clear" w:color="auto" w:fill="FFFFFF"/>
              </w:tcPr>
            </w:tcPrChange>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1171" w:author="Amit Popat" w:date="2022-07-11T10:45:00Z">
              <w:tcPr>
                <w:tcW w:w="864" w:type="dxa"/>
                <w:tcBorders>
                  <w:top w:val="dotted" w:sz="4" w:space="0" w:color="auto"/>
                  <w:left w:val="nil"/>
                  <w:bottom w:val="dotted" w:sz="4" w:space="0" w:color="auto"/>
                  <w:right w:val="nil"/>
                </w:tcBorders>
                <w:shd w:val="clear" w:color="auto" w:fill="FFFFFF"/>
              </w:tcPr>
            </w:tcPrChange>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2" w:author="Amit Popat" w:date="2022-07-11T10:45:00Z">
              <w:tcPr>
                <w:tcW w:w="1008" w:type="dxa"/>
                <w:tcBorders>
                  <w:top w:val="dotted" w:sz="4" w:space="0" w:color="auto"/>
                  <w:left w:val="nil"/>
                  <w:bottom w:val="dotted" w:sz="4" w:space="0" w:color="auto"/>
                  <w:right w:val="nil"/>
                </w:tcBorders>
                <w:shd w:val="clear" w:color="auto" w:fill="FFFFFF"/>
              </w:tcPr>
            </w:tcPrChange>
          </w:tcPr>
          <w:p w14:paraId="4D36A5D6" w14:textId="77777777" w:rsidR="004C2D45" w:rsidRDefault="004C2D45">
            <w:pPr>
              <w:pStyle w:val="MsgTableBody"/>
              <w:jc w:val="center"/>
              <w:rPr>
                <w:noProof/>
              </w:rPr>
            </w:pPr>
          </w:p>
        </w:tc>
      </w:tr>
      <w:tr w:rsidR="004C2D45" w:rsidRPr="004C2D45" w14:paraId="0DE72BB4" w14:textId="77777777" w:rsidTr="00E56816">
        <w:trPr>
          <w:jc w:val="center"/>
          <w:trPrChange w:id="11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4" w:author="Amit Popat" w:date="2022-07-11T10:45:00Z">
              <w:tcPr>
                <w:tcW w:w="2880" w:type="dxa"/>
                <w:tcBorders>
                  <w:top w:val="dotted" w:sz="4" w:space="0" w:color="auto"/>
                  <w:left w:val="nil"/>
                  <w:bottom w:val="dotted" w:sz="4" w:space="0" w:color="auto"/>
                  <w:right w:val="nil"/>
                </w:tcBorders>
                <w:shd w:val="clear" w:color="auto" w:fill="FFFFFF"/>
              </w:tcPr>
            </w:tcPrChange>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1175" w:author="Amit Popat" w:date="2022-07-11T10:45:00Z">
              <w:tcPr>
                <w:tcW w:w="4320" w:type="dxa"/>
                <w:tcBorders>
                  <w:top w:val="dotted" w:sz="4" w:space="0" w:color="auto"/>
                  <w:left w:val="nil"/>
                  <w:bottom w:val="dotted" w:sz="4" w:space="0" w:color="auto"/>
                  <w:right w:val="nil"/>
                </w:tcBorders>
                <w:shd w:val="clear" w:color="auto" w:fill="FFFFFF"/>
              </w:tcPr>
            </w:tcPrChange>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1176" w:author="Amit Popat" w:date="2022-07-11T10:45:00Z">
              <w:tcPr>
                <w:tcW w:w="864" w:type="dxa"/>
                <w:tcBorders>
                  <w:top w:val="dotted" w:sz="4" w:space="0" w:color="auto"/>
                  <w:left w:val="nil"/>
                  <w:bottom w:val="dotted" w:sz="4" w:space="0" w:color="auto"/>
                  <w:right w:val="nil"/>
                </w:tcBorders>
                <w:shd w:val="clear" w:color="auto" w:fill="FFFFFF"/>
              </w:tcPr>
            </w:tcPrChange>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7" w:author="Amit Popat" w:date="2022-07-11T10:45:00Z">
              <w:tcPr>
                <w:tcW w:w="1008" w:type="dxa"/>
                <w:tcBorders>
                  <w:top w:val="dotted" w:sz="4" w:space="0" w:color="auto"/>
                  <w:left w:val="nil"/>
                  <w:bottom w:val="dotted" w:sz="4" w:space="0" w:color="auto"/>
                  <w:right w:val="nil"/>
                </w:tcBorders>
                <w:shd w:val="clear" w:color="auto" w:fill="FFFFFF"/>
              </w:tcPr>
            </w:tcPrChange>
          </w:tcPr>
          <w:p w14:paraId="0C50AC1A" w14:textId="77777777" w:rsidR="004C2D45" w:rsidRDefault="004C2D45">
            <w:pPr>
              <w:pStyle w:val="MsgTableBody"/>
              <w:jc w:val="center"/>
              <w:rPr>
                <w:noProof/>
              </w:rPr>
            </w:pPr>
            <w:r>
              <w:rPr>
                <w:noProof/>
              </w:rPr>
              <w:t>4</w:t>
            </w:r>
          </w:p>
        </w:tc>
      </w:tr>
      <w:tr w:rsidR="004C2D45" w:rsidRPr="004C2D45" w14:paraId="7BC580EF" w14:textId="77777777" w:rsidTr="00E56816">
        <w:trPr>
          <w:jc w:val="center"/>
          <w:trPrChange w:id="117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9" w:author="Amit Popat" w:date="2022-07-11T10:45:00Z">
              <w:tcPr>
                <w:tcW w:w="2880" w:type="dxa"/>
                <w:tcBorders>
                  <w:top w:val="dotted" w:sz="4" w:space="0" w:color="auto"/>
                  <w:left w:val="nil"/>
                  <w:bottom w:val="dotted" w:sz="4" w:space="0" w:color="auto"/>
                  <w:right w:val="nil"/>
                </w:tcBorders>
                <w:shd w:val="clear" w:color="auto" w:fill="FFFFFF"/>
              </w:tcPr>
            </w:tcPrChange>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80" w:author="Amit Popat" w:date="2022-07-11T10:45:00Z">
              <w:tcPr>
                <w:tcW w:w="4320" w:type="dxa"/>
                <w:tcBorders>
                  <w:top w:val="dotted" w:sz="4" w:space="0" w:color="auto"/>
                  <w:left w:val="nil"/>
                  <w:bottom w:val="dotted" w:sz="4" w:space="0" w:color="auto"/>
                  <w:right w:val="nil"/>
                </w:tcBorders>
                <w:shd w:val="clear" w:color="auto" w:fill="FFFFFF"/>
              </w:tcPr>
            </w:tcPrChange>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1181" w:author="Amit Popat" w:date="2022-07-11T10:45:00Z">
              <w:tcPr>
                <w:tcW w:w="864" w:type="dxa"/>
                <w:tcBorders>
                  <w:top w:val="dotted" w:sz="4" w:space="0" w:color="auto"/>
                  <w:left w:val="nil"/>
                  <w:bottom w:val="dotted" w:sz="4" w:space="0" w:color="auto"/>
                  <w:right w:val="nil"/>
                </w:tcBorders>
                <w:shd w:val="clear" w:color="auto" w:fill="FFFFFF"/>
              </w:tcPr>
            </w:tcPrChange>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2" w:author="Amit Popat" w:date="2022-07-11T10:45:00Z">
              <w:tcPr>
                <w:tcW w:w="1008" w:type="dxa"/>
                <w:tcBorders>
                  <w:top w:val="dotted" w:sz="4" w:space="0" w:color="auto"/>
                  <w:left w:val="nil"/>
                  <w:bottom w:val="dotted" w:sz="4" w:space="0" w:color="auto"/>
                  <w:right w:val="nil"/>
                </w:tcBorders>
                <w:shd w:val="clear" w:color="auto" w:fill="FFFFFF"/>
              </w:tcPr>
            </w:tcPrChange>
          </w:tcPr>
          <w:p w14:paraId="05E9F76B" w14:textId="77777777" w:rsidR="004C2D45" w:rsidRDefault="004C2D45">
            <w:pPr>
              <w:pStyle w:val="MsgTableBody"/>
              <w:jc w:val="center"/>
              <w:rPr>
                <w:noProof/>
              </w:rPr>
            </w:pPr>
          </w:p>
        </w:tc>
      </w:tr>
      <w:tr w:rsidR="004C2D45" w:rsidRPr="004C2D45" w14:paraId="6808E2D4" w14:textId="77777777" w:rsidTr="00E56816">
        <w:trPr>
          <w:jc w:val="center"/>
          <w:trPrChange w:id="11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4" w:author="Amit Popat" w:date="2022-07-11T10:45:00Z">
              <w:tcPr>
                <w:tcW w:w="2880" w:type="dxa"/>
                <w:tcBorders>
                  <w:top w:val="dotted" w:sz="4" w:space="0" w:color="auto"/>
                  <w:left w:val="nil"/>
                  <w:bottom w:val="dotted" w:sz="4" w:space="0" w:color="auto"/>
                  <w:right w:val="nil"/>
                </w:tcBorders>
                <w:shd w:val="clear" w:color="auto" w:fill="FFFFFF"/>
              </w:tcPr>
            </w:tcPrChange>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1185" w:author="Amit Popat" w:date="2022-07-11T10:45:00Z">
              <w:tcPr>
                <w:tcW w:w="4320" w:type="dxa"/>
                <w:tcBorders>
                  <w:top w:val="dotted" w:sz="4" w:space="0" w:color="auto"/>
                  <w:left w:val="nil"/>
                  <w:bottom w:val="dotted" w:sz="4" w:space="0" w:color="auto"/>
                  <w:right w:val="nil"/>
                </w:tcBorders>
                <w:shd w:val="clear" w:color="auto" w:fill="FFFFFF"/>
              </w:tcPr>
            </w:tcPrChange>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1186" w:author="Amit Popat" w:date="2022-07-11T10:45:00Z">
              <w:tcPr>
                <w:tcW w:w="864" w:type="dxa"/>
                <w:tcBorders>
                  <w:top w:val="dotted" w:sz="4" w:space="0" w:color="auto"/>
                  <w:left w:val="nil"/>
                  <w:bottom w:val="dotted" w:sz="4" w:space="0" w:color="auto"/>
                  <w:right w:val="nil"/>
                </w:tcBorders>
                <w:shd w:val="clear" w:color="auto" w:fill="FFFFFF"/>
              </w:tcPr>
            </w:tcPrChange>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7" w:author="Amit Popat" w:date="2022-07-11T10:45:00Z">
              <w:tcPr>
                <w:tcW w:w="1008" w:type="dxa"/>
                <w:tcBorders>
                  <w:top w:val="dotted" w:sz="4" w:space="0" w:color="auto"/>
                  <w:left w:val="nil"/>
                  <w:bottom w:val="dotted" w:sz="4" w:space="0" w:color="auto"/>
                  <w:right w:val="nil"/>
                </w:tcBorders>
                <w:shd w:val="clear" w:color="auto" w:fill="FFFFFF"/>
              </w:tcPr>
            </w:tcPrChange>
          </w:tcPr>
          <w:p w14:paraId="3C28105F" w14:textId="77777777" w:rsidR="004C2D45" w:rsidRDefault="004C2D45">
            <w:pPr>
              <w:pStyle w:val="MsgTableBody"/>
              <w:jc w:val="center"/>
              <w:rPr>
                <w:noProof/>
              </w:rPr>
            </w:pPr>
          </w:p>
        </w:tc>
      </w:tr>
      <w:tr w:rsidR="004C2D45" w:rsidRPr="004C2D45" w14:paraId="572BE598" w14:textId="77777777" w:rsidTr="00E56816">
        <w:trPr>
          <w:jc w:val="center"/>
          <w:trPrChange w:id="11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9" w:author="Amit Popat" w:date="2022-07-11T10:45:00Z">
              <w:tcPr>
                <w:tcW w:w="2880" w:type="dxa"/>
                <w:tcBorders>
                  <w:top w:val="dotted" w:sz="4" w:space="0" w:color="auto"/>
                  <w:left w:val="nil"/>
                  <w:bottom w:val="dotted" w:sz="4" w:space="0" w:color="auto"/>
                  <w:right w:val="nil"/>
                </w:tcBorders>
                <w:shd w:val="clear" w:color="auto" w:fill="FFFFFF"/>
              </w:tcPr>
            </w:tcPrChange>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Change w:id="1190" w:author="Amit Popat" w:date="2022-07-11T10:45:00Z">
              <w:tcPr>
                <w:tcW w:w="4320" w:type="dxa"/>
                <w:tcBorders>
                  <w:top w:val="dotted" w:sz="4" w:space="0" w:color="auto"/>
                  <w:left w:val="nil"/>
                  <w:bottom w:val="dotted" w:sz="4" w:space="0" w:color="auto"/>
                  <w:right w:val="nil"/>
                </w:tcBorders>
                <w:shd w:val="clear" w:color="auto" w:fill="FFFFFF"/>
              </w:tcPr>
            </w:tcPrChange>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191" w:author="Amit Popat" w:date="2022-07-11T10:45:00Z">
              <w:tcPr>
                <w:tcW w:w="864" w:type="dxa"/>
                <w:tcBorders>
                  <w:top w:val="dotted" w:sz="4" w:space="0" w:color="auto"/>
                  <w:left w:val="nil"/>
                  <w:bottom w:val="dotted" w:sz="4" w:space="0" w:color="auto"/>
                  <w:right w:val="nil"/>
                </w:tcBorders>
                <w:shd w:val="clear" w:color="auto" w:fill="FFFFFF"/>
              </w:tcPr>
            </w:tcPrChange>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2" w:author="Amit Popat" w:date="2022-07-11T10:45:00Z">
              <w:tcPr>
                <w:tcW w:w="1008" w:type="dxa"/>
                <w:tcBorders>
                  <w:top w:val="dotted" w:sz="4" w:space="0" w:color="auto"/>
                  <w:left w:val="nil"/>
                  <w:bottom w:val="dotted" w:sz="4" w:space="0" w:color="auto"/>
                  <w:right w:val="nil"/>
                </w:tcBorders>
                <w:shd w:val="clear" w:color="auto" w:fill="FFFFFF"/>
              </w:tcPr>
            </w:tcPrChange>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E56816">
        <w:trPr>
          <w:jc w:val="center"/>
          <w:trPrChange w:id="11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4" w:author="Amit Popat" w:date="2022-07-11T10:45:00Z">
              <w:tcPr>
                <w:tcW w:w="2880" w:type="dxa"/>
                <w:tcBorders>
                  <w:top w:val="dotted" w:sz="4" w:space="0" w:color="auto"/>
                  <w:left w:val="nil"/>
                  <w:bottom w:val="dotted" w:sz="4" w:space="0" w:color="auto"/>
                  <w:right w:val="nil"/>
                </w:tcBorders>
                <w:shd w:val="clear" w:color="auto" w:fill="FFFFFF"/>
              </w:tcPr>
            </w:tcPrChange>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195" w:author="Amit Popat" w:date="2022-07-11T10:45:00Z">
              <w:tcPr>
                <w:tcW w:w="4320" w:type="dxa"/>
                <w:tcBorders>
                  <w:top w:val="dotted" w:sz="4" w:space="0" w:color="auto"/>
                  <w:left w:val="nil"/>
                  <w:bottom w:val="dotted" w:sz="4" w:space="0" w:color="auto"/>
                  <w:right w:val="nil"/>
                </w:tcBorders>
                <w:shd w:val="clear" w:color="auto" w:fill="FFFFFF"/>
              </w:tcPr>
            </w:tcPrChange>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196" w:author="Amit Popat" w:date="2022-07-11T10:45:00Z">
              <w:tcPr>
                <w:tcW w:w="864" w:type="dxa"/>
                <w:tcBorders>
                  <w:top w:val="dotted" w:sz="4" w:space="0" w:color="auto"/>
                  <w:left w:val="nil"/>
                  <w:bottom w:val="dotted" w:sz="4" w:space="0" w:color="auto"/>
                  <w:right w:val="nil"/>
                </w:tcBorders>
                <w:shd w:val="clear" w:color="auto" w:fill="FFFFFF"/>
              </w:tcPr>
            </w:tcPrChange>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97" w:author="Amit Popat" w:date="2022-07-11T10:45:00Z">
              <w:tcPr>
                <w:tcW w:w="1008" w:type="dxa"/>
                <w:tcBorders>
                  <w:top w:val="dotted" w:sz="4" w:space="0" w:color="auto"/>
                  <w:left w:val="nil"/>
                  <w:bottom w:val="dotted" w:sz="4" w:space="0" w:color="auto"/>
                  <w:right w:val="nil"/>
                </w:tcBorders>
                <w:shd w:val="clear" w:color="auto" w:fill="FFFFFF"/>
              </w:tcPr>
            </w:tcPrChange>
          </w:tcPr>
          <w:p w14:paraId="29A5F743" w14:textId="77777777" w:rsidR="004C2D45" w:rsidRDefault="004C2D45">
            <w:pPr>
              <w:pStyle w:val="MsgTableBody"/>
              <w:jc w:val="center"/>
              <w:rPr>
                <w:noProof/>
                <w:lang w:val="fr-FR"/>
              </w:rPr>
            </w:pPr>
          </w:p>
        </w:tc>
      </w:tr>
      <w:tr w:rsidR="004C2D45" w:rsidRPr="004C2D45" w14:paraId="525518E8" w14:textId="77777777" w:rsidTr="00E56816">
        <w:trPr>
          <w:jc w:val="center"/>
          <w:trPrChange w:id="11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9" w:author="Amit Popat" w:date="2022-07-11T10:45:00Z">
              <w:tcPr>
                <w:tcW w:w="2880" w:type="dxa"/>
                <w:tcBorders>
                  <w:top w:val="dotted" w:sz="4" w:space="0" w:color="auto"/>
                  <w:left w:val="nil"/>
                  <w:bottom w:val="dotted" w:sz="4" w:space="0" w:color="auto"/>
                  <w:right w:val="nil"/>
                </w:tcBorders>
                <w:shd w:val="clear" w:color="auto" w:fill="FFFFFF"/>
              </w:tcPr>
            </w:tcPrChange>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200" w:author="Amit Popat" w:date="2022-07-11T10:45:00Z">
              <w:tcPr>
                <w:tcW w:w="4320" w:type="dxa"/>
                <w:tcBorders>
                  <w:top w:val="dotted" w:sz="4" w:space="0" w:color="auto"/>
                  <w:left w:val="nil"/>
                  <w:bottom w:val="dotted" w:sz="4" w:space="0" w:color="auto"/>
                  <w:right w:val="nil"/>
                </w:tcBorders>
                <w:shd w:val="clear" w:color="auto" w:fill="FFFFFF"/>
              </w:tcPr>
            </w:tcPrChange>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201" w:author="Amit Popat" w:date="2022-07-11T10:45:00Z">
              <w:tcPr>
                <w:tcW w:w="864" w:type="dxa"/>
                <w:tcBorders>
                  <w:top w:val="dotted" w:sz="4" w:space="0" w:color="auto"/>
                  <w:left w:val="nil"/>
                  <w:bottom w:val="dotted" w:sz="4" w:space="0" w:color="auto"/>
                  <w:right w:val="nil"/>
                </w:tcBorders>
                <w:shd w:val="clear" w:color="auto" w:fill="FFFFFF"/>
              </w:tcPr>
            </w:tcPrChange>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02" w:author="Amit Popat" w:date="2022-07-11T10:45:00Z">
              <w:tcPr>
                <w:tcW w:w="1008" w:type="dxa"/>
                <w:tcBorders>
                  <w:top w:val="dotted" w:sz="4" w:space="0" w:color="auto"/>
                  <w:left w:val="nil"/>
                  <w:bottom w:val="dotted" w:sz="4" w:space="0" w:color="auto"/>
                  <w:right w:val="nil"/>
                </w:tcBorders>
                <w:shd w:val="clear" w:color="auto" w:fill="FFFFFF"/>
              </w:tcPr>
            </w:tcPrChange>
          </w:tcPr>
          <w:p w14:paraId="35B74169" w14:textId="77777777" w:rsidR="004C2D45" w:rsidRDefault="004C2D45">
            <w:pPr>
              <w:pStyle w:val="MsgTableBody"/>
              <w:jc w:val="center"/>
              <w:rPr>
                <w:noProof/>
                <w:lang w:val="fr-FR"/>
              </w:rPr>
            </w:pPr>
          </w:p>
        </w:tc>
      </w:tr>
      <w:tr w:rsidR="004C2D45" w:rsidRPr="004C2D45" w14:paraId="5FF244DC" w14:textId="77777777" w:rsidTr="00E56816">
        <w:trPr>
          <w:jc w:val="center"/>
          <w:trPrChange w:id="12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4" w:author="Amit Popat" w:date="2022-07-11T10:45:00Z">
              <w:tcPr>
                <w:tcW w:w="2880" w:type="dxa"/>
                <w:tcBorders>
                  <w:top w:val="dotted" w:sz="4" w:space="0" w:color="auto"/>
                  <w:left w:val="nil"/>
                  <w:bottom w:val="dotted" w:sz="4" w:space="0" w:color="auto"/>
                  <w:right w:val="nil"/>
                </w:tcBorders>
                <w:shd w:val="clear" w:color="auto" w:fill="FFFFFF"/>
              </w:tcPr>
            </w:tcPrChange>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205" w:author="Amit Popat" w:date="2022-07-11T10:45:00Z">
              <w:tcPr>
                <w:tcW w:w="4320" w:type="dxa"/>
                <w:tcBorders>
                  <w:top w:val="dotted" w:sz="4" w:space="0" w:color="auto"/>
                  <w:left w:val="nil"/>
                  <w:bottom w:val="dotted" w:sz="4" w:space="0" w:color="auto"/>
                  <w:right w:val="nil"/>
                </w:tcBorders>
                <w:shd w:val="clear" w:color="auto" w:fill="FFFFFF"/>
              </w:tcPr>
            </w:tcPrChange>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206" w:author="Amit Popat" w:date="2022-07-11T10:45:00Z">
              <w:tcPr>
                <w:tcW w:w="864" w:type="dxa"/>
                <w:tcBorders>
                  <w:top w:val="dotted" w:sz="4" w:space="0" w:color="auto"/>
                  <w:left w:val="nil"/>
                  <w:bottom w:val="dotted" w:sz="4" w:space="0" w:color="auto"/>
                  <w:right w:val="nil"/>
                </w:tcBorders>
                <w:shd w:val="clear" w:color="auto" w:fill="FFFFFF"/>
              </w:tcPr>
            </w:tcPrChange>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07" w:author="Amit Popat" w:date="2022-07-11T10:45:00Z">
              <w:tcPr>
                <w:tcW w:w="1008" w:type="dxa"/>
                <w:tcBorders>
                  <w:top w:val="dotted" w:sz="4" w:space="0" w:color="auto"/>
                  <w:left w:val="nil"/>
                  <w:bottom w:val="dotted" w:sz="4" w:space="0" w:color="auto"/>
                  <w:right w:val="nil"/>
                </w:tcBorders>
                <w:shd w:val="clear" w:color="auto" w:fill="FFFFFF"/>
              </w:tcPr>
            </w:tcPrChange>
          </w:tcPr>
          <w:p w14:paraId="1A418E06" w14:textId="77777777" w:rsidR="004C2D45" w:rsidRDefault="004C2D45">
            <w:pPr>
              <w:pStyle w:val="MsgTableBody"/>
              <w:jc w:val="center"/>
              <w:rPr>
                <w:noProof/>
                <w:lang w:val="fr-FR"/>
              </w:rPr>
            </w:pPr>
          </w:p>
        </w:tc>
      </w:tr>
      <w:tr w:rsidR="004C2D45" w:rsidRPr="004C2D45" w14:paraId="20CD6A10" w14:textId="77777777" w:rsidTr="00E56816">
        <w:trPr>
          <w:jc w:val="center"/>
          <w:trPrChange w:id="12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9" w:author="Amit Popat" w:date="2022-07-11T10:45:00Z">
              <w:tcPr>
                <w:tcW w:w="2880" w:type="dxa"/>
                <w:tcBorders>
                  <w:top w:val="dotted" w:sz="4" w:space="0" w:color="auto"/>
                  <w:left w:val="nil"/>
                  <w:bottom w:val="dotted" w:sz="4" w:space="0" w:color="auto"/>
                  <w:right w:val="nil"/>
                </w:tcBorders>
                <w:shd w:val="clear" w:color="auto" w:fill="FFFFFF"/>
              </w:tcPr>
            </w:tcPrChange>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210" w:author="Amit Popat" w:date="2022-07-11T10:45:00Z">
              <w:tcPr>
                <w:tcW w:w="4320" w:type="dxa"/>
                <w:tcBorders>
                  <w:top w:val="dotted" w:sz="4" w:space="0" w:color="auto"/>
                  <w:left w:val="nil"/>
                  <w:bottom w:val="dotted" w:sz="4" w:space="0" w:color="auto"/>
                  <w:right w:val="nil"/>
                </w:tcBorders>
                <w:shd w:val="clear" w:color="auto" w:fill="FFFFFF"/>
              </w:tcPr>
            </w:tcPrChange>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211" w:author="Amit Popat" w:date="2022-07-11T10:45:00Z">
              <w:tcPr>
                <w:tcW w:w="864" w:type="dxa"/>
                <w:tcBorders>
                  <w:top w:val="dotted" w:sz="4" w:space="0" w:color="auto"/>
                  <w:left w:val="nil"/>
                  <w:bottom w:val="dotted" w:sz="4" w:space="0" w:color="auto"/>
                  <w:right w:val="nil"/>
                </w:tcBorders>
                <w:shd w:val="clear" w:color="auto" w:fill="FFFFFF"/>
              </w:tcPr>
            </w:tcPrChange>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12" w:author="Amit Popat" w:date="2022-07-11T10:45:00Z">
              <w:tcPr>
                <w:tcW w:w="1008" w:type="dxa"/>
                <w:tcBorders>
                  <w:top w:val="dotted" w:sz="4" w:space="0" w:color="auto"/>
                  <w:left w:val="nil"/>
                  <w:bottom w:val="dotted" w:sz="4" w:space="0" w:color="auto"/>
                  <w:right w:val="nil"/>
                </w:tcBorders>
                <w:shd w:val="clear" w:color="auto" w:fill="FFFFFF"/>
              </w:tcPr>
            </w:tcPrChange>
          </w:tcPr>
          <w:p w14:paraId="4307E448" w14:textId="77777777" w:rsidR="004C2D45" w:rsidRDefault="004C2D45">
            <w:pPr>
              <w:pStyle w:val="MsgTableBody"/>
              <w:jc w:val="center"/>
              <w:rPr>
                <w:noProof/>
              </w:rPr>
            </w:pPr>
            <w:r>
              <w:rPr>
                <w:noProof/>
              </w:rPr>
              <w:t>2</w:t>
            </w:r>
          </w:p>
        </w:tc>
      </w:tr>
      <w:tr w:rsidR="004C2D45" w:rsidRPr="004C2D45" w14:paraId="53B8B38E" w14:textId="77777777" w:rsidTr="00E56816">
        <w:trPr>
          <w:jc w:val="center"/>
          <w:trPrChange w:id="12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4" w:author="Amit Popat" w:date="2022-07-11T10:45:00Z">
              <w:tcPr>
                <w:tcW w:w="2880" w:type="dxa"/>
                <w:tcBorders>
                  <w:top w:val="dotted" w:sz="4" w:space="0" w:color="auto"/>
                  <w:left w:val="nil"/>
                  <w:bottom w:val="dotted" w:sz="4" w:space="0" w:color="auto"/>
                  <w:right w:val="nil"/>
                </w:tcBorders>
                <w:shd w:val="clear" w:color="auto" w:fill="FFFFFF"/>
              </w:tcPr>
            </w:tcPrChange>
          </w:tcPr>
          <w:p w14:paraId="036A9B5E"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15" w:author="Amit Popat" w:date="2022-07-11T10:45:00Z">
              <w:tcPr>
                <w:tcW w:w="4320" w:type="dxa"/>
                <w:tcBorders>
                  <w:top w:val="dotted" w:sz="4" w:space="0" w:color="auto"/>
                  <w:left w:val="nil"/>
                  <w:bottom w:val="dotted" w:sz="4" w:space="0" w:color="auto"/>
                  <w:right w:val="nil"/>
                </w:tcBorders>
                <w:shd w:val="clear" w:color="auto" w:fill="FFFFFF"/>
              </w:tcPr>
            </w:tcPrChange>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216" w:author="Amit Popat" w:date="2022-07-11T10:45:00Z">
              <w:tcPr>
                <w:tcW w:w="864" w:type="dxa"/>
                <w:tcBorders>
                  <w:top w:val="dotted" w:sz="4" w:space="0" w:color="auto"/>
                  <w:left w:val="nil"/>
                  <w:bottom w:val="dotted" w:sz="4" w:space="0" w:color="auto"/>
                  <w:right w:val="nil"/>
                </w:tcBorders>
                <w:shd w:val="clear" w:color="auto" w:fill="FFFFFF"/>
              </w:tcPr>
            </w:tcPrChange>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7" w:author="Amit Popat" w:date="2022-07-11T10:45:00Z">
              <w:tcPr>
                <w:tcW w:w="1008" w:type="dxa"/>
                <w:tcBorders>
                  <w:top w:val="dotted" w:sz="4" w:space="0" w:color="auto"/>
                  <w:left w:val="nil"/>
                  <w:bottom w:val="dotted" w:sz="4" w:space="0" w:color="auto"/>
                  <w:right w:val="nil"/>
                </w:tcBorders>
                <w:shd w:val="clear" w:color="auto" w:fill="FFFFFF"/>
              </w:tcPr>
            </w:tcPrChange>
          </w:tcPr>
          <w:p w14:paraId="29DE6440" w14:textId="77777777" w:rsidR="004C2D45" w:rsidRDefault="004C2D45">
            <w:pPr>
              <w:pStyle w:val="MsgTableBody"/>
              <w:jc w:val="center"/>
              <w:rPr>
                <w:noProof/>
              </w:rPr>
            </w:pPr>
            <w:r>
              <w:rPr>
                <w:noProof/>
              </w:rPr>
              <w:t>12</w:t>
            </w:r>
          </w:p>
        </w:tc>
      </w:tr>
      <w:tr w:rsidR="004C2D45" w:rsidRPr="004C2D45" w14:paraId="1D969115" w14:textId="77777777" w:rsidTr="00E56816">
        <w:trPr>
          <w:jc w:val="center"/>
          <w:trPrChange w:id="12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9" w:author="Amit Popat" w:date="2022-07-11T10:45:00Z">
              <w:tcPr>
                <w:tcW w:w="2880" w:type="dxa"/>
                <w:tcBorders>
                  <w:top w:val="dotted" w:sz="4" w:space="0" w:color="auto"/>
                  <w:left w:val="nil"/>
                  <w:bottom w:val="dotted" w:sz="4" w:space="0" w:color="auto"/>
                  <w:right w:val="nil"/>
                </w:tcBorders>
                <w:shd w:val="clear" w:color="auto" w:fill="FFFFFF"/>
              </w:tcPr>
            </w:tcPrChange>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20" w:author="Amit Popat" w:date="2022-07-11T10:45:00Z">
              <w:tcPr>
                <w:tcW w:w="4320" w:type="dxa"/>
                <w:tcBorders>
                  <w:top w:val="dotted" w:sz="4" w:space="0" w:color="auto"/>
                  <w:left w:val="nil"/>
                  <w:bottom w:val="dotted" w:sz="4" w:space="0" w:color="auto"/>
                  <w:right w:val="nil"/>
                </w:tcBorders>
                <w:shd w:val="clear" w:color="auto" w:fill="FFFFFF"/>
              </w:tcPr>
            </w:tcPrChange>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221" w:author="Amit Popat" w:date="2022-07-11T10:45:00Z">
              <w:tcPr>
                <w:tcW w:w="864" w:type="dxa"/>
                <w:tcBorders>
                  <w:top w:val="dotted" w:sz="4" w:space="0" w:color="auto"/>
                  <w:left w:val="nil"/>
                  <w:bottom w:val="dotted" w:sz="4" w:space="0" w:color="auto"/>
                  <w:right w:val="nil"/>
                </w:tcBorders>
                <w:shd w:val="clear" w:color="auto" w:fill="FFFFFF"/>
              </w:tcPr>
            </w:tcPrChange>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2" w:author="Amit Popat" w:date="2022-07-11T10:45:00Z">
              <w:tcPr>
                <w:tcW w:w="1008" w:type="dxa"/>
                <w:tcBorders>
                  <w:top w:val="dotted" w:sz="4" w:space="0" w:color="auto"/>
                  <w:left w:val="nil"/>
                  <w:bottom w:val="dotted" w:sz="4" w:space="0" w:color="auto"/>
                  <w:right w:val="nil"/>
                </w:tcBorders>
                <w:shd w:val="clear" w:color="auto" w:fill="FFFFFF"/>
              </w:tcPr>
            </w:tcPrChange>
          </w:tcPr>
          <w:p w14:paraId="18D77B01" w14:textId="77777777" w:rsidR="004C2D45" w:rsidRDefault="004C2D45">
            <w:pPr>
              <w:pStyle w:val="MsgTableBody"/>
              <w:jc w:val="center"/>
              <w:rPr>
                <w:noProof/>
              </w:rPr>
            </w:pPr>
          </w:p>
        </w:tc>
      </w:tr>
      <w:tr w:rsidR="004C2D45" w:rsidRPr="004C2D45" w14:paraId="034947C3" w14:textId="77777777" w:rsidTr="00E56816">
        <w:trPr>
          <w:jc w:val="center"/>
          <w:trPrChange w:id="12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4" w:author="Amit Popat" w:date="2022-07-11T10:45:00Z">
              <w:tcPr>
                <w:tcW w:w="2880" w:type="dxa"/>
                <w:tcBorders>
                  <w:top w:val="dotted" w:sz="4" w:space="0" w:color="auto"/>
                  <w:left w:val="nil"/>
                  <w:bottom w:val="dotted" w:sz="4" w:space="0" w:color="auto"/>
                  <w:right w:val="nil"/>
                </w:tcBorders>
                <w:shd w:val="clear" w:color="auto" w:fill="FFFFFF"/>
              </w:tcPr>
            </w:tcPrChange>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225" w:author="Amit Popat" w:date="2022-07-11T10:45:00Z">
              <w:tcPr>
                <w:tcW w:w="4320" w:type="dxa"/>
                <w:tcBorders>
                  <w:top w:val="dotted" w:sz="4" w:space="0" w:color="auto"/>
                  <w:left w:val="nil"/>
                  <w:bottom w:val="dotted" w:sz="4" w:space="0" w:color="auto"/>
                  <w:right w:val="nil"/>
                </w:tcBorders>
                <w:shd w:val="clear" w:color="auto" w:fill="FFFFFF"/>
              </w:tcPr>
            </w:tcPrChange>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226" w:author="Amit Popat" w:date="2022-07-11T10:45:00Z">
              <w:tcPr>
                <w:tcW w:w="864" w:type="dxa"/>
                <w:tcBorders>
                  <w:top w:val="dotted" w:sz="4" w:space="0" w:color="auto"/>
                  <w:left w:val="nil"/>
                  <w:bottom w:val="dotted" w:sz="4" w:space="0" w:color="auto"/>
                  <w:right w:val="nil"/>
                </w:tcBorders>
                <w:shd w:val="clear" w:color="auto" w:fill="FFFFFF"/>
              </w:tcPr>
            </w:tcPrChange>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7" w:author="Amit Popat" w:date="2022-07-11T10:45:00Z">
              <w:tcPr>
                <w:tcW w:w="1008" w:type="dxa"/>
                <w:tcBorders>
                  <w:top w:val="dotted" w:sz="4" w:space="0" w:color="auto"/>
                  <w:left w:val="nil"/>
                  <w:bottom w:val="dotted" w:sz="4" w:space="0" w:color="auto"/>
                  <w:right w:val="nil"/>
                </w:tcBorders>
                <w:shd w:val="clear" w:color="auto" w:fill="FFFFFF"/>
              </w:tcPr>
            </w:tcPrChange>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E56816">
        <w:trPr>
          <w:jc w:val="center"/>
          <w:trPrChange w:id="12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9" w:author="Amit Popat" w:date="2022-07-11T10:45:00Z">
              <w:tcPr>
                <w:tcW w:w="2880" w:type="dxa"/>
                <w:tcBorders>
                  <w:top w:val="dotted" w:sz="4" w:space="0" w:color="auto"/>
                  <w:left w:val="nil"/>
                  <w:bottom w:val="dotted" w:sz="4" w:space="0" w:color="auto"/>
                  <w:right w:val="nil"/>
                </w:tcBorders>
                <w:shd w:val="clear" w:color="auto" w:fill="FFFFFF"/>
              </w:tcPr>
            </w:tcPrChange>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30" w:author="Amit Popat" w:date="2022-07-11T10:45:00Z">
              <w:tcPr>
                <w:tcW w:w="4320" w:type="dxa"/>
                <w:tcBorders>
                  <w:top w:val="dotted" w:sz="4" w:space="0" w:color="auto"/>
                  <w:left w:val="nil"/>
                  <w:bottom w:val="dotted" w:sz="4" w:space="0" w:color="auto"/>
                  <w:right w:val="nil"/>
                </w:tcBorders>
                <w:shd w:val="clear" w:color="auto" w:fill="FFFFFF"/>
              </w:tcPr>
            </w:tcPrChange>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231" w:author="Amit Popat" w:date="2022-07-11T10:45:00Z">
              <w:tcPr>
                <w:tcW w:w="864" w:type="dxa"/>
                <w:tcBorders>
                  <w:top w:val="dotted" w:sz="4" w:space="0" w:color="auto"/>
                  <w:left w:val="nil"/>
                  <w:bottom w:val="dotted" w:sz="4" w:space="0" w:color="auto"/>
                  <w:right w:val="nil"/>
                </w:tcBorders>
                <w:shd w:val="clear" w:color="auto" w:fill="FFFFFF"/>
              </w:tcPr>
            </w:tcPrChange>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2" w:author="Amit Popat" w:date="2022-07-11T10:45:00Z">
              <w:tcPr>
                <w:tcW w:w="1008" w:type="dxa"/>
                <w:tcBorders>
                  <w:top w:val="dotted" w:sz="4" w:space="0" w:color="auto"/>
                  <w:left w:val="nil"/>
                  <w:bottom w:val="dotted" w:sz="4" w:space="0" w:color="auto"/>
                  <w:right w:val="nil"/>
                </w:tcBorders>
                <w:shd w:val="clear" w:color="auto" w:fill="FFFFFF"/>
              </w:tcPr>
            </w:tcPrChange>
          </w:tcPr>
          <w:p w14:paraId="4F40223F" w14:textId="77777777" w:rsidR="004C2D45" w:rsidRDefault="004C2D45">
            <w:pPr>
              <w:pStyle w:val="MsgTableBody"/>
              <w:jc w:val="center"/>
              <w:rPr>
                <w:noProof/>
                <w:lang w:val="fr-FR"/>
              </w:rPr>
            </w:pPr>
          </w:p>
        </w:tc>
      </w:tr>
      <w:tr w:rsidR="004C2D45" w:rsidRPr="004C2D45" w14:paraId="66A21218" w14:textId="77777777" w:rsidTr="00E56816">
        <w:trPr>
          <w:jc w:val="center"/>
          <w:trPrChange w:id="12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4" w:author="Amit Popat" w:date="2022-07-11T10:45:00Z">
              <w:tcPr>
                <w:tcW w:w="2880" w:type="dxa"/>
                <w:tcBorders>
                  <w:top w:val="dotted" w:sz="4" w:space="0" w:color="auto"/>
                  <w:left w:val="nil"/>
                  <w:bottom w:val="dotted" w:sz="4" w:space="0" w:color="auto"/>
                  <w:right w:val="nil"/>
                </w:tcBorders>
                <w:shd w:val="clear" w:color="auto" w:fill="FFFFFF"/>
              </w:tcPr>
            </w:tcPrChange>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235" w:author="Amit Popat" w:date="2022-07-11T10:45:00Z">
              <w:tcPr>
                <w:tcW w:w="4320" w:type="dxa"/>
                <w:tcBorders>
                  <w:top w:val="dotted" w:sz="4" w:space="0" w:color="auto"/>
                  <w:left w:val="nil"/>
                  <w:bottom w:val="dotted" w:sz="4" w:space="0" w:color="auto"/>
                  <w:right w:val="nil"/>
                </w:tcBorders>
                <w:shd w:val="clear" w:color="auto" w:fill="FFFFFF"/>
              </w:tcPr>
            </w:tcPrChange>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Change w:id="1236" w:author="Amit Popat" w:date="2022-07-11T10:45:00Z">
              <w:tcPr>
                <w:tcW w:w="864" w:type="dxa"/>
                <w:tcBorders>
                  <w:top w:val="dotted" w:sz="4" w:space="0" w:color="auto"/>
                  <w:left w:val="nil"/>
                  <w:bottom w:val="dotted" w:sz="4" w:space="0" w:color="auto"/>
                  <w:right w:val="nil"/>
                </w:tcBorders>
                <w:shd w:val="clear" w:color="auto" w:fill="FFFFFF"/>
              </w:tcPr>
            </w:tcPrChange>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37" w:author="Amit Popat" w:date="2022-07-11T10:45:00Z">
              <w:tcPr>
                <w:tcW w:w="1008" w:type="dxa"/>
                <w:tcBorders>
                  <w:top w:val="dotted" w:sz="4" w:space="0" w:color="auto"/>
                  <w:left w:val="nil"/>
                  <w:bottom w:val="dotted" w:sz="4" w:space="0" w:color="auto"/>
                  <w:right w:val="nil"/>
                </w:tcBorders>
                <w:shd w:val="clear" w:color="auto" w:fill="FFFFFF"/>
              </w:tcPr>
            </w:tcPrChange>
          </w:tcPr>
          <w:p w14:paraId="2B0B2BF5" w14:textId="77777777" w:rsidR="004C2D45" w:rsidRDefault="004C2D45">
            <w:pPr>
              <w:pStyle w:val="MsgTableBody"/>
              <w:jc w:val="center"/>
              <w:rPr>
                <w:noProof/>
              </w:rPr>
            </w:pPr>
            <w:r>
              <w:rPr>
                <w:noProof/>
              </w:rPr>
              <w:t>2</w:t>
            </w:r>
          </w:p>
        </w:tc>
      </w:tr>
      <w:tr w:rsidR="004C2D45" w:rsidRPr="004C2D45" w14:paraId="12DF1E45" w14:textId="77777777" w:rsidTr="00E56816">
        <w:trPr>
          <w:jc w:val="center"/>
          <w:trPrChange w:id="12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9" w:author="Amit Popat" w:date="2022-07-11T10:45:00Z">
              <w:tcPr>
                <w:tcW w:w="2880" w:type="dxa"/>
                <w:tcBorders>
                  <w:top w:val="dotted" w:sz="4" w:space="0" w:color="auto"/>
                  <w:left w:val="nil"/>
                  <w:bottom w:val="dotted" w:sz="4" w:space="0" w:color="auto"/>
                  <w:right w:val="nil"/>
                </w:tcBorders>
                <w:shd w:val="clear" w:color="auto" w:fill="FFFFFF"/>
              </w:tcPr>
            </w:tcPrChange>
          </w:tcPr>
          <w:p w14:paraId="729D167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40" w:author="Amit Popat" w:date="2022-07-11T10:45:00Z">
              <w:tcPr>
                <w:tcW w:w="4320" w:type="dxa"/>
                <w:tcBorders>
                  <w:top w:val="dotted" w:sz="4" w:space="0" w:color="auto"/>
                  <w:left w:val="nil"/>
                  <w:bottom w:val="dotted" w:sz="4" w:space="0" w:color="auto"/>
                  <w:right w:val="nil"/>
                </w:tcBorders>
                <w:shd w:val="clear" w:color="auto" w:fill="FFFFFF"/>
              </w:tcPr>
            </w:tcPrChange>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241" w:author="Amit Popat" w:date="2022-07-11T10:45:00Z">
              <w:tcPr>
                <w:tcW w:w="864" w:type="dxa"/>
                <w:tcBorders>
                  <w:top w:val="dotted" w:sz="4" w:space="0" w:color="auto"/>
                  <w:left w:val="nil"/>
                  <w:bottom w:val="dotted" w:sz="4" w:space="0" w:color="auto"/>
                  <w:right w:val="nil"/>
                </w:tcBorders>
                <w:shd w:val="clear" w:color="auto" w:fill="FFFFFF"/>
              </w:tcPr>
            </w:tcPrChange>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2" w:author="Amit Popat" w:date="2022-07-11T10:45:00Z">
              <w:tcPr>
                <w:tcW w:w="1008" w:type="dxa"/>
                <w:tcBorders>
                  <w:top w:val="dotted" w:sz="4" w:space="0" w:color="auto"/>
                  <w:left w:val="nil"/>
                  <w:bottom w:val="dotted" w:sz="4" w:space="0" w:color="auto"/>
                  <w:right w:val="nil"/>
                </w:tcBorders>
                <w:shd w:val="clear" w:color="auto" w:fill="FFFFFF"/>
              </w:tcPr>
            </w:tcPrChange>
          </w:tcPr>
          <w:p w14:paraId="0B8F488E" w14:textId="77777777" w:rsidR="004C2D45" w:rsidRDefault="004C2D45">
            <w:pPr>
              <w:pStyle w:val="MsgTableBody"/>
              <w:jc w:val="center"/>
              <w:rPr>
                <w:noProof/>
              </w:rPr>
            </w:pPr>
            <w:r>
              <w:rPr>
                <w:noProof/>
              </w:rPr>
              <w:t>12</w:t>
            </w:r>
          </w:p>
        </w:tc>
      </w:tr>
      <w:tr w:rsidR="004C2D45" w:rsidRPr="004C2D45" w14:paraId="7EFE70CD" w14:textId="77777777" w:rsidTr="00E56816">
        <w:trPr>
          <w:jc w:val="center"/>
          <w:trPrChange w:id="12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4" w:author="Amit Popat" w:date="2022-07-11T10:45:00Z">
              <w:tcPr>
                <w:tcW w:w="2880" w:type="dxa"/>
                <w:tcBorders>
                  <w:top w:val="dotted" w:sz="4" w:space="0" w:color="auto"/>
                  <w:left w:val="nil"/>
                  <w:bottom w:val="dotted" w:sz="4" w:space="0" w:color="auto"/>
                  <w:right w:val="nil"/>
                </w:tcBorders>
                <w:shd w:val="clear" w:color="auto" w:fill="FFFFFF"/>
              </w:tcPr>
            </w:tcPrChange>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45" w:author="Amit Popat" w:date="2022-07-11T10:45:00Z">
              <w:tcPr>
                <w:tcW w:w="4320" w:type="dxa"/>
                <w:tcBorders>
                  <w:top w:val="dotted" w:sz="4" w:space="0" w:color="auto"/>
                  <w:left w:val="nil"/>
                  <w:bottom w:val="dotted" w:sz="4" w:space="0" w:color="auto"/>
                  <w:right w:val="nil"/>
                </w:tcBorders>
                <w:shd w:val="clear" w:color="auto" w:fill="FFFFFF"/>
              </w:tcPr>
            </w:tcPrChange>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246" w:author="Amit Popat" w:date="2022-07-11T10:45:00Z">
              <w:tcPr>
                <w:tcW w:w="864" w:type="dxa"/>
                <w:tcBorders>
                  <w:top w:val="dotted" w:sz="4" w:space="0" w:color="auto"/>
                  <w:left w:val="nil"/>
                  <w:bottom w:val="dotted" w:sz="4" w:space="0" w:color="auto"/>
                  <w:right w:val="nil"/>
                </w:tcBorders>
                <w:shd w:val="clear" w:color="auto" w:fill="FFFFFF"/>
              </w:tcPr>
            </w:tcPrChange>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7" w:author="Amit Popat" w:date="2022-07-11T10:45:00Z">
              <w:tcPr>
                <w:tcW w:w="1008" w:type="dxa"/>
                <w:tcBorders>
                  <w:top w:val="dotted" w:sz="4" w:space="0" w:color="auto"/>
                  <w:left w:val="nil"/>
                  <w:bottom w:val="dotted" w:sz="4" w:space="0" w:color="auto"/>
                  <w:right w:val="nil"/>
                </w:tcBorders>
                <w:shd w:val="clear" w:color="auto" w:fill="FFFFFF"/>
              </w:tcPr>
            </w:tcPrChange>
          </w:tcPr>
          <w:p w14:paraId="11658726" w14:textId="77777777" w:rsidR="004C2D45" w:rsidRDefault="004C2D45">
            <w:pPr>
              <w:pStyle w:val="MsgTableBody"/>
              <w:jc w:val="center"/>
              <w:rPr>
                <w:noProof/>
              </w:rPr>
            </w:pPr>
          </w:p>
        </w:tc>
      </w:tr>
      <w:tr w:rsidR="004C2D45" w:rsidRPr="004C2D45" w14:paraId="63D96481" w14:textId="77777777" w:rsidTr="00E56816">
        <w:trPr>
          <w:jc w:val="center"/>
          <w:trPrChange w:id="12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9" w:author="Amit Popat" w:date="2022-07-11T10:45:00Z">
              <w:tcPr>
                <w:tcW w:w="2880" w:type="dxa"/>
                <w:tcBorders>
                  <w:top w:val="dotted" w:sz="4" w:space="0" w:color="auto"/>
                  <w:left w:val="nil"/>
                  <w:bottom w:val="dotted" w:sz="4" w:space="0" w:color="auto"/>
                  <w:right w:val="nil"/>
                </w:tcBorders>
                <w:shd w:val="clear" w:color="auto" w:fill="FFFFFF"/>
              </w:tcPr>
            </w:tcPrChange>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50" w:author="Amit Popat" w:date="2022-07-11T10:45:00Z">
              <w:tcPr>
                <w:tcW w:w="4320" w:type="dxa"/>
                <w:tcBorders>
                  <w:top w:val="dotted" w:sz="4" w:space="0" w:color="auto"/>
                  <w:left w:val="nil"/>
                  <w:bottom w:val="dotted" w:sz="4" w:space="0" w:color="auto"/>
                  <w:right w:val="nil"/>
                </w:tcBorders>
                <w:shd w:val="clear" w:color="auto" w:fill="FFFFFF"/>
              </w:tcPr>
            </w:tcPrChange>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251" w:author="Amit Popat" w:date="2022-07-11T10:45:00Z">
              <w:tcPr>
                <w:tcW w:w="864" w:type="dxa"/>
                <w:tcBorders>
                  <w:top w:val="dotted" w:sz="4" w:space="0" w:color="auto"/>
                  <w:left w:val="nil"/>
                  <w:bottom w:val="dotted" w:sz="4" w:space="0" w:color="auto"/>
                  <w:right w:val="nil"/>
                </w:tcBorders>
                <w:shd w:val="clear" w:color="auto" w:fill="FFFFFF"/>
              </w:tcPr>
            </w:tcPrChange>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2" w:author="Amit Popat" w:date="2022-07-11T10:45:00Z">
              <w:tcPr>
                <w:tcW w:w="1008" w:type="dxa"/>
                <w:tcBorders>
                  <w:top w:val="dotted" w:sz="4" w:space="0" w:color="auto"/>
                  <w:left w:val="nil"/>
                  <w:bottom w:val="dotted" w:sz="4" w:space="0" w:color="auto"/>
                  <w:right w:val="nil"/>
                </w:tcBorders>
                <w:shd w:val="clear" w:color="auto" w:fill="FFFFFF"/>
              </w:tcPr>
            </w:tcPrChange>
          </w:tcPr>
          <w:p w14:paraId="36E755F5" w14:textId="77777777" w:rsidR="004C2D45" w:rsidRDefault="004C2D45">
            <w:pPr>
              <w:pStyle w:val="MsgTableBody"/>
              <w:jc w:val="center"/>
              <w:rPr>
                <w:noProof/>
              </w:rPr>
            </w:pPr>
          </w:p>
        </w:tc>
      </w:tr>
      <w:tr w:rsidR="004C2D45" w:rsidRPr="004C2D45" w14:paraId="5EFA74A0" w14:textId="77777777" w:rsidTr="00E56816">
        <w:trPr>
          <w:jc w:val="center"/>
          <w:trPrChange w:id="12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4" w:author="Amit Popat" w:date="2022-07-11T10:45:00Z">
              <w:tcPr>
                <w:tcW w:w="2880" w:type="dxa"/>
                <w:tcBorders>
                  <w:top w:val="dotted" w:sz="4" w:space="0" w:color="auto"/>
                  <w:left w:val="nil"/>
                  <w:bottom w:val="dotted" w:sz="4" w:space="0" w:color="auto"/>
                  <w:right w:val="nil"/>
                </w:tcBorders>
                <w:shd w:val="clear" w:color="auto" w:fill="FFFFFF"/>
              </w:tcPr>
            </w:tcPrChange>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55" w:author="Amit Popat" w:date="2022-07-11T10:45:00Z">
              <w:tcPr>
                <w:tcW w:w="4320" w:type="dxa"/>
                <w:tcBorders>
                  <w:top w:val="dotted" w:sz="4" w:space="0" w:color="auto"/>
                  <w:left w:val="nil"/>
                  <w:bottom w:val="dotted" w:sz="4" w:space="0" w:color="auto"/>
                  <w:right w:val="nil"/>
                </w:tcBorders>
                <w:shd w:val="clear" w:color="auto" w:fill="FFFFFF"/>
              </w:tcPr>
            </w:tcPrChange>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256" w:author="Amit Popat" w:date="2022-07-11T10:45:00Z">
              <w:tcPr>
                <w:tcW w:w="864" w:type="dxa"/>
                <w:tcBorders>
                  <w:top w:val="dotted" w:sz="4" w:space="0" w:color="auto"/>
                  <w:left w:val="nil"/>
                  <w:bottom w:val="dotted" w:sz="4" w:space="0" w:color="auto"/>
                  <w:right w:val="nil"/>
                </w:tcBorders>
                <w:shd w:val="clear" w:color="auto" w:fill="FFFFFF"/>
              </w:tcPr>
            </w:tcPrChange>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7" w:author="Amit Popat" w:date="2022-07-11T10:45:00Z">
              <w:tcPr>
                <w:tcW w:w="1008" w:type="dxa"/>
                <w:tcBorders>
                  <w:top w:val="dotted" w:sz="4" w:space="0" w:color="auto"/>
                  <w:left w:val="nil"/>
                  <w:bottom w:val="dotted" w:sz="4" w:space="0" w:color="auto"/>
                  <w:right w:val="nil"/>
                </w:tcBorders>
                <w:shd w:val="clear" w:color="auto" w:fill="FFFFFF"/>
              </w:tcPr>
            </w:tcPrChange>
          </w:tcPr>
          <w:p w14:paraId="6CD2685C" w14:textId="77777777" w:rsidR="004C2D45" w:rsidRDefault="004C2D45">
            <w:pPr>
              <w:pStyle w:val="MsgTableBody"/>
              <w:jc w:val="center"/>
              <w:rPr>
                <w:noProof/>
              </w:rPr>
            </w:pPr>
          </w:p>
        </w:tc>
      </w:tr>
      <w:tr w:rsidR="004C2D45" w:rsidRPr="004C2D45" w14:paraId="76720148" w14:textId="77777777" w:rsidTr="00E56816">
        <w:trPr>
          <w:jc w:val="center"/>
          <w:trPrChange w:id="12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9" w:author="Amit Popat" w:date="2022-07-11T10:45:00Z">
              <w:tcPr>
                <w:tcW w:w="2880" w:type="dxa"/>
                <w:tcBorders>
                  <w:top w:val="dotted" w:sz="4" w:space="0" w:color="auto"/>
                  <w:left w:val="nil"/>
                  <w:bottom w:val="dotted" w:sz="4" w:space="0" w:color="auto"/>
                  <w:right w:val="nil"/>
                </w:tcBorders>
                <w:shd w:val="clear" w:color="auto" w:fill="FFFFFF"/>
              </w:tcPr>
            </w:tcPrChange>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60" w:author="Amit Popat" w:date="2022-07-11T10:45:00Z">
              <w:tcPr>
                <w:tcW w:w="4320" w:type="dxa"/>
                <w:tcBorders>
                  <w:top w:val="dotted" w:sz="4" w:space="0" w:color="auto"/>
                  <w:left w:val="nil"/>
                  <w:bottom w:val="dotted" w:sz="4" w:space="0" w:color="auto"/>
                  <w:right w:val="nil"/>
                </w:tcBorders>
                <w:shd w:val="clear" w:color="auto" w:fill="FFFFFF"/>
              </w:tcPr>
            </w:tcPrChange>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1261" w:author="Amit Popat" w:date="2022-07-11T10:45:00Z">
              <w:tcPr>
                <w:tcW w:w="864" w:type="dxa"/>
                <w:tcBorders>
                  <w:top w:val="dotted" w:sz="4" w:space="0" w:color="auto"/>
                  <w:left w:val="nil"/>
                  <w:bottom w:val="dotted" w:sz="4" w:space="0" w:color="auto"/>
                  <w:right w:val="nil"/>
                </w:tcBorders>
                <w:shd w:val="clear" w:color="auto" w:fill="FFFFFF"/>
              </w:tcPr>
            </w:tcPrChange>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2" w:author="Amit Popat" w:date="2022-07-11T10:45:00Z">
              <w:tcPr>
                <w:tcW w:w="1008" w:type="dxa"/>
                <w:tcBorders>
                  <w:top w:val="dotted" w:sz="4" w:space="0" w:color="auto"/>
                  <w:left w:val="nil"/>
                  <w:bottom w:val="dotted" w:sz="4" w:space="0" w:color="auto"/>
                  <w:right w:val="nil"/>
                </w:tcBorders>
                <w:shd w:val="clear" w:color="auto" w:fill="FFFFFF"/>
              </w:tcPr>
            </w:tcPrChange>
          </w:tcPr>
          <w:p w14:paraId="7A56FE98" w14:textId="77777777" w:rsidR="004C2D45" w:rsidRDefault="004C2D45">
            <w:pPr>
              <w:pStyle w:val="MsgTableBody"/>
              <w:jc w:val="center"/>
              <w:rPr>
                <w:noProof/>
              </w:rPr>
            </w:pPr>
          </w:p>
        </w:tc>
      </w:tr>
      <w:tr w:rsidR="004C2D45" w:rsidRPr="004C2D45" w14:paraId="0B6C82B9" w14:textId="77777777" w:rsidTr="00E56816">
        <w:trPr>
          <w:jc w:val="center"/>
          <w:trPrChange w:id="1263" w:author="Amit Popat" w:date="2022-07-11T10:45:00Z">
            <w:trPr>
              <w:jc w:val="center"/>
            </w:trPr>
          </w:trPrChange>
        </w:trPr>
        <w:tc>
          <w:tcPr>
            <w:tcW w:w="2882" w:type="dxa"/>
            <w:tcBorders>
              <w:top w:val="dotted" w:sz="4" w:space="0" w:color="auto"/>
              <w:left w:val="nil"/>
              <w:bottom w:val="single" w:sz="2" w:space="0" w:color="auto"/>
              <w:right w:val="nil"/>
            </w:tcBorders>
            <w:shd w:val="clear" w:color="auto" w:fill="FFFFFF"/>
            <w:tcPrChange w:id="1264" w:author="Amit Popat" w:date="2022-07-11T10:45:00Z">
              <w:tcPr>
                <w:tcW w:w="2880" w:type="dxa"/>
                <w:tcBorders>
                  <w:top w:val="dotted" w:sz="4" w:space="0" w:color="auto"/>
                  <w:left w:val="nil"/>
                  <w:bottom w:val="single" w:sz="2" w:space="0" w:color="auto"/>
                  <w:right w:val="nil"/>
                </w:tcBorders>
                <w:shd w:val="clear" w:color="auto" w:fill="FFFFFF"/>
              </w:tcPr>
            </w:tcPrChange>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265" w:author="Amit Popat" w:date="2022-07-11T10:45:00Z">
              <w:tcPr>
                <w:tcW w:w="4320" w:type="dxa"/>
                <w:tcBorders>
                  <w:top w:val="dotted" w:sz="4" w:space="0" w:color="auto"/>
                  <w:left w:val="nil"/>
                  <w:bottom w:val="single" w:sz="2" w:space="0" w:color="auto"/>
                  <w:right w:val="nil"/>
                </w:tcBorders>
                <w:shd w:val="clear" w:color="auto" w:fill="FFFFFF"/>
              </w:tcPr>
            </w:tcPrChange>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Change w:id="1266" w:author="Amit Popat" w:date="2022-07-11T10:45:00Z">
              <w:tcPr>
                <w:tcW w:w="864" w:type="dxa"/>
                <w:tcBorders>
                  <w:top w:val="dotted" w:sz="4" w:space="0" w:color="auto"/>
                  <w:left w:val="nil"/>
                  <w:bottom w:val="single" w:sz="2" w:space="0" w:color="auto"/>
                  <w:right w:val="nil"/>
                </w:tcBorders>
                <w:shd w:val="clear" w:color="auto" w:fill="FFFFFF"/>
              </w:tcPr>
            </w:tcPrChange>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267" w:author="Amit Popat" w:date="2022-07-11T10:45:00Z">
              <w:tcPr>
                <w:tcW w:w="1008" w:type="dxa"/>
                <w:tcBorders>
                  <w:top w:val="dotted" w:sz="4" w:space="0" w:color="auto"/>
                  <w:left w:val="nil"/>
                  <w:bottom w:val="single" w:sz="2" w:space="0" w:color="auto"/>
                  <w:right w:val="nil"/>
                </w:tcBorders>
                <w:shd w:val="clear" w:color="auto" w:fill="FFFFFF"/>
              </w:tcPr>
            </w:tcPrChange>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lastRenderedPageBreak/>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1268"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1268"/>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1269"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1269"/>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1270"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1270"/>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1271"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1271"/>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1272"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1272"/>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1273"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1273"/>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1274"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1274"/>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1275" w:name="_Toc29038677"/>
      <w:bookmarkStart w:id="1276" w:name="_Toc348247668"/>
      <w:bookmarkStart w:id="1277" w:name="_Toc348260774"/>
      <w:bookmarkStart w:id="1278" w:name="_Toc348346701"/>
      <w:bookmarkStart w:id="1279" w:name="_Toc349103323"/>
      <w:bookmarkStart w:id="1280" w:name="_Toc349538276"/>
      <w:bookmarkStart w:id="1281" w:name="_Toc349538304"/>
      <w:bookmarkStart w:id="1282" w:name="_Toc349538367"/>
      <w:r>
        <w:rPr>
          <w:noProof/>
        </w:rPr>
        <w:lastRenderedPageBreak/>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1275"/>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1283" w:name="_Toc29038678"/>
      <w:r>
        <w:rPr>
          <w:noProof/>
        </w:rPr>
        <w:t>MESSAGE SEGMENTS</w:t>
      </w:r>
      <w:bookmarkEnd w:id="1276"/>
      <w:bookmarkEnd w:id="1277"/>
      <w:bookmarkEnd w:id="1278"/>
      <w:bookmarkEnd w:id="1279"/>
      <w:bookmarkEnd w:id="1280"/>
      <w:bookmarkEnd w:id="1281"/>
      <w:bookmarkEnd w:id="1282"/>
      <w:bookmarkEnd w:id="1283"/>
    </w:p>
    <w:p w14:paraId="0186935A" w14:textId="77777777" w:rsidR="004C2D45" w:rsidRDefault="004C2D45">
      <w:pPr>
        <w:pStyle w:val="Heading3"/>
        <w:rPr>
          <w:noProof/>
        </w:rPr>
      </w:pPr>
      <w:bookmarkStart w:id="1284" w:name="_Toc348247669"/>
      <w:bookmarkStart w:id="1285" w:name="_Toc348260775"/>
      <w:bookmarkStart w:id="1286" w:name="_Toc348346702"/>
      <w:bookmarkStart w:id="1287" w:name="_Toc349103324"/>
      <w:bookmarkStart w:id="1288" w:name="_Toc349538277"/>
      <w:bookmarkStart w:id="1289" w:name="_Toc349538305"/>
      <w:bookmarkStart w:id="1290" w:name="_Toc349538368"/>
      <w:bookmarkStart w:id="1291"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1284"/>
      <w:bookmarkEnd w:id="1285"/>
      <w:bookmarkEnd w:id="1286"/>
      <w:bookmarkEnd w:id="1287"/>
      <w:bookmarkEnd w:id="1288"/>
      <w:bookmarkEnd w:id="1289"/>
      <w:bookmarkEnd w:id="1290"/>
      <w:bookmarkEnd w:id="1291"/>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t xml:space="preserve">HL7 Attribute Table - GOL </w:t>
      </w:r>
      <w:bookmarkStart w:id="1292" w:name="GOL"/>
      <w:bookmarkEnd w:id="1292"/>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000000">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000000">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1293" w:name="_Hlt480363686"/>
        <w:r>
          <w:rPr>
            <w:rStyle w:val="ReferenceHL7Table"/>
            <w:noProof/>
          </w:rPr>
          <w:t>d</w:t>
        </w:r>
        <w:bookmarkEnd w:id="1293"/>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lastRenderedPageBreak/>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129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94"/>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1295" w:name="EIComponent"/>
      <w:r>
        <w:t>Components:  &lt;Entity Identifier (ST)&gt; ^ &lt;Namespace ID (IS)&gt; ^ &lt;Universal ID (ST)&gt; ^ &lt;Universal ID Type (ID)&gt;</w:t>
      </w:r>
      <w:bookmarkEnd w:id="1295"/>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lastRenderedPageBreak/>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1296"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1296"/>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129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7"/>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129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98"/>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1299" w:name="_Toc348247670"/>
      <w:bookmarkStart w:id="1300" w:name="_Toc348260776"/>
      <w:bookmarkStart w:id="1301" w:name="_Toc348346703"/>
      <w:bookmarkStart w:id="1302" w:name="_Toc349103325"/>
      <w:bookmarkStart w:id="1303" w:name="_Toc349538278"/>
      <w:bookmarkStart w:id="1304" w:name="_Toc349538306"/>
      <w:bookmarkStart w:id="1305" w:name="_Toc349538369"/>
      <w:bookmarkStart w:id="1306"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1299"/>
      <w:bookmarkEnd w:id="1300"/>
      <w:bookmarkEnd w:id="1301"/>
      <w:bookmarkEnd w:id="1302"/>
      <w:bookmarkEnd w:id="1303"/>
      <w:bookmarkEnd w:id="1304"/>
      <w:bookmarkEnd w:id="1305"/>
      <w:bookmarkEnd w:id="1306"/>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1307" w:name="PRB"/>
      <w:bookmarkEnd w:id="1307"/>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000000">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000000">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000000">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000000">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12E1817A"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1308" w:name="HL70443"/>
      <w:bookmarkStart w:id="1309" w:name="HL70406"/>
      <w:bookmarkStart w:id="1310" w:name="_Toc29038681"/>
      <w:bookmarkEnd w:id="1308"/>
      <w:bookmarkEnd w:id="1309"/>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1310"/>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1311" w:name="PTH"/>
      <w:bookmarkEnd w:id="1311"/>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000000">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312" w:name="A2"/>
            <w:bookmarkEnd w:id="1312"/>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000000">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52A7878D"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313"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313"/>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314" w:name="VAR"/>
      <w:bookmarkEnd w:id="1314"/>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31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15"/>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316"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316"/>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000000">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000000">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31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317"/>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31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318"/>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31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319"/>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320" w:name="DRComponent"/>
      <w:r>
        <w:t>Components:  &lt;Range Start Date/Time (DTM)&gt; ^ &lt;Range End Date/Time (DTM)&gt;</w:t>
      </w:r>
      <w:bookmarkEnd w:id="1320"/>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Heading4"/>
        <w:numPr>
          <w:ilvl w:val="0"/>
          <w:numId w:val="0"/>
        </w:numPr>
        <w:ind w:left="1008" w:hanging="1008"/>
        <w:rPr>
          <w:noProof/>
          <w:lang w:val="fr-FR"/>
        </w:rPr>
      </w:pPr>
      <w:r>
        <w:rPr>
          <w:noProof/>
          <w:lang w:val="fr-FR"/>
        </w:rPr>
        <w:lastRenderedPageBreak/>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Heading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321" w:name="_Toc348247672"/>
      <w:bookmarkStart w:id="1322" w:name="_Toc348260778"/>
      <w:bookmarkStart w:id="1323" w:name="_Toc348346705"/>
      <w:bookmarkStart w:id="1324" w:name="_Toc349103327"/>
      <w:bookmarkStart w:id="1325" w:name="_Toc349538280"/>
      <w:bookmarkStart w:id="1326" w:name="_Toc349538308"/>
      <w:bookmarkStart w:id="1327" w:name="_Toc349538371"/>
      <w:bookmarkStart w:id="1328" w:name="_Toc29038684"/>
      <w:r>
        <w:rPr>
          <w:noProof/>
        </w:rPr>
        <w:t>EXAMPLE TRANSACTIONS</w:t>
      </w:r>
      <w:bookmarkEnd w:id="1321"/>
      <w:bookmarkEnd w:id="1322"/>
      <w:bookmarkEnd w:id="1323"/>
      <w:bookmarkEnd w:id="1324"/>
      <w:bookmarkEnd w:id="1325"/>
      <w:bookmarkEnd w:id="1326"/>
      <w:bookmarkEnd w:id="1327"/>
      <w:bookmarkEnd w:id="1328"/>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329" w:name="_Toc348247673"/>
      <w:bookmarkStart w:id="1330" w:name="_Toc348260779"/>
      <w:bookmarkStart w:id="1331" w:name="_Toc348346706"/>
      <w:bookmarkStart w:id="1332" w:name="_Toc349103328"/>
      <w:bookmarkStart w:id="1333" w:name="_Toc349538281"/>
      <w:bookmarkStart w:id="1334" w:name="_Toc349538309"/>
      <w:bookmarkStart w:id="1335" w:name="_Toc349538372"/>
      <w:bookmarkStart w:id="1336" w:name="_Toc29038685"/>
      <w:r>
        <w:rPr>
          <w:noProof/>
        </w:rPr>
        <w:t>IMPLEMENTATION CONSIDERATIONS</w:t>
      </w:r>
      <w:bookmarkEnd w:id="1329"/>
      <w:bookmarkEnd w:id="1330"/>
      <w:bookmarkEnd w:id="1331"/>
      <w:bookmarkEnd w:id="1332"/>
      <w:bookmarkEnd w:id="1333"/>
      <w:bookmarkEnd w:id="1334"/>
      <w:bookmarkEnd w:id="1335"/>
      <w:bookmarkEnd w:id="1336"/>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337" w:name="_Toc348247674"/>
      <w:bookmarkStart w:id="1338" w:name="_Toc348260780"/>
      <w:bookmarkStart w:id="1339" w:name="_Toc348346707"/>
      <w:bookmarkStart w:id="1340" w:name="_Toc349103329"/>
      <w:bookmarkStart w:id="1341" w:name="_Toc349538282"/>
      <w:bookmarkStart w:id="1342" w:name="_Toc349538310"/>
      <w:bookmarkStart w:id="1343" w:name="_Toc349538373"/>
      <w:bookmarkStart w:id="1344" w:name="_Toc29038686"/>
      <w:r>
        <w:rPr>
          <w:noProof/>
        </w:rPr>
        <w:t>Outstanding I</w:t>
      </w:r>
      <w:r w:rsidR="004064CB">
        <w:rPr>
          <w:noProof/>
        </w:rPr>
        <w:t>ssues</w:t>
      </w:r>
      <w:bookmarkEnd w:id="1337"/>
      <w:bookmarkEnd w:id="1338"/>
      <w:bookmarkEnd w:id="1339"/>
      <w:bookmarkEnd w:id="1340"/>
      <w:bookmarkEnd w:id="1341"/>
      <w:bookmarkEnd w:id="1342"/>
      <w:bookmarkEnd w:id="1343"/>
      <w:bookmarkEnd w:id="1344"/>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7CBF7" w14:textId="77777777" w:rsidR="00683C52" w:rsidRDefault="00683C52" w:rsidP="004C2D45">
      <w:pPr>
        <w:spacing w:after="0"/>
      </w:pPr>
      <w:r>
        <w:separator/>
      </w:r>
    </w:p>
  </w:endnote>
  <w:endnote w:type="continuationSeparator" w:id="0">
    <w:p w14:paraId="54A13DA9" w14:textId="77777777" w:rsidR="00683C52" w:rsidRDefault="00683C52"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F1BE" w14:textId="23082254" w:rsidR="007A0D6C" w:rsidRDefault="007A0D6C" w:rsidP="007A0D6C">
    <w:pPr>
      <w:pStyle w:val="Footer"/>
      <w:spacing w:before="60"/>
      <w:rPr>
        <w:ins w:id="1345" w:author="Lynn Laakso" w:date="2022-08-30T09:55:00Z"/>
      </w:rPr>
    </w:pPr>
    <w:ins w:id="1346" w:author="Lynn Laakso" w:date="2022-08-30T09:55: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r>
        <w:fldChar w:fldCharType="begin"/>
      </w:r>
      <w:r>
        <w:instrText xml:space="preserve"> DOCPROPERTY release_version \* MERGEFORMAT </w:instrText>
      </w:r>
      <w:r>
        <w:fldChar w:fldCharType="separate"/>
      </w:r>
      <w:r>
        <w:t>2.9.1</w:t>
      </w:r>
      <w:r>
        <w:fldChar w:fldCharType="end"/>
      </w:r>
    </w:ins>
  </w:p>
  <w:p w14:paraId="22811191" w14:textId="348D75C1" w:rsidR="003C63BB" w:rsidDel="007A0D6C" w:rsidRDefault="007A0D6C" w:rsidP="004064CB">
    <w:pPr>
      <w:pStyle w:val="Footer"/>
      <w:rPr>
        <w:del w:id="1347" w:author="Lynn Laakso" w:date="2022-08-30T09:55:00Z"/>
      </w:rPr>
    </w:pPr>
    <w:ins w:id="1348" w:author="Lynn Laakso" w:date="2022-08-30T09:55: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w:t>
      </w:r>
      <w:r>
        <w:t>All rights reserved.</w:t>
      </w:r>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w:t>
      </w:r>
      <w:r>
        <w:fldChar w:fldCharType="end"/>
      </w:r>
      <w:r>
        <w:t>.</w:t>
      </w:r>
    </w:ins>
    <w:del w:id="1349" w:author="Lynn Laakso" w:date="2022-08-30T09:55:00Z">
      <w:r w:rsidR="003C63BB" w:rsidDel="007A0D6C">
        <w:delText xml:space="preserve">Page </w:delText>
      </w:r>
      <w:r w:rsidR="003C63BB" w:rsidDel="007A0D6C">
        <w:rPr>
          <w:rStyle w:val="PageNumber"/>
        </w:rPr>
        <w:fldChar w:fldCharType="begin"/>
      </w:r>
      <w:r w:rsidR="003C63BB" w:rsidDel="007A0D6C">
        <w:rPr>
          <w:rStyle w:val="PageNumber"/>
        </w:rPr>
        <w:delInstrText xml:space="preserve"> PAGE </w:delInstrText>
      </w:r>
      <w:r w:rsidR="003C63BB" w:rsidDel="007A0D6C">
        <w:rPr>
          <w:rStyle w:val="PageNumber"/>
        </w:rPr>
        <w:fldChar w:fldCharType="separate"/>
      </w:r>
      <w:r w:rsidR="00B67D57" w:rsidDel="007A0D6C">
        <w:rPr>
          <w:rStyle w:val="PageNumber"/>
          <w:noProof/>
        </w:rPr>
        <w:delText>4</w:delText>
      </w:r>
      <w:r w:rsidR="003C63BB" w:rsidDel="007A0D6C">
        <w:rPr>
          <w:rStyle w:val="PageNumber"/>
        </w:rPr>
        <w:fldChar w:fldCharType="end"/>
      </w:r>
      <w:r w:rsidR="003C63BB" w:rsidDel="007A0D6C">
        <w:rPr>
          <w:rStyle w:val="PageNumber"/>
        </w:rPr>
        <w:tab/>
      </w:r>
      <w:r w:rsidR="003C63BB" w:rsidDel="007A0D6C">
        <w:delText xml:space="preserve">Health Level Seven, Version </w:delText>
      </w:r>
      <w:r w:rsidR="00D3081F" w:rsidDel="007A0D6C">
        <w:fldChar w:fldCharType="begin"/>
      </w:r>
      <w:r w:rsidR="00D3081F" w:rsidDel="007A0D6C">
        <w:delInstrText xml:space="preserve"> DOCPROPERTY release_version \* MERGEFORMAT </w:delInstrText>
      </w:r>
      <w:r w:rsidR="00D3081F" w:rsidDel="007A0D6C">
        <w:fldChar w:fldCharType="separate"/>
      </w:r>
      <w:r w:rsidR="003C63BB" w:rsidDel="007A0D6C">
        <w:delText>2.9</w:delText>
      </w:r>
      <w:r w:rsidR="00D3081F" w:rsidDel="007A0D6C">
        <w:fldChar w:fldCharType="end"/>
      </w:r>
      <w:r w:rsidR="003C63BB" w:rsidDel="007A0D6C">
        <w:delText xml:space="preserve"> © </w:delText>
      </w:r>
      <w:r w:rsidR="00D3081F" w:rsidDel="007A0D6C">
        <w:fldChar w:fldCharType="begin"/>
      </w:r>
      <w:r w:rsidR="00D3081F" w:rsidDel="007A0D6C">
        <w:delInstrText xml:space="preserve"> DOCPROPERTY release_year \* MERGEFORMAT </w:delInstrText>
      </w:r>
      <w:r w:rsidR="00D3081F" w:rsidDel="007A0D6C">
        <w:fldChar w:fldCharType="separate"/>
      </w:r>
      <w:r w:rsidR="003C63BB" w:rsidDel="007A0D6C">
        <w:delText>2019</w:delText>
      </w:r>
      <w:r w:rsidR="00D3081F" w:rsidDel="007A0D6C">
        <w:fldChar w:fldCharType="end"/>
      </w:r>
      <w:r w:rsidR="003C63BB" w:rsidDel="007A0D6C">
        <w:delText>.  All rights reserved.</w:delText>
      </w:r>
    </w:del>
  </w:p>
  <w:p w14:paraId="4C8BAC03" w14:textId="2A334C1E" w:rsidR="003C63BB" w:rsidRDefault="00D3081F" w:rsidP="004064CB">
    <w:pPr>
      <w:pStyle w:val="Footer"/>
    </w:pPr>
    <w:del w:id="1350" w:author="Lynn Laakso" w:date="2022-08-30T09:55:00Z">
      <w:r w:rsidDel="007A0D6C">
        <w:fldChar w:fldCharType="begin"/>
      </w:r>
      <w:r w:rsidDel="007A0D6C">
        <w:delInstrText xml:space="preserve"> DOCPROPERTY release_month \* MERGEFORMAT </w:delInstrText>
      </w:r>
      <w:r w:rsidDel="007A0D6C">
        <w:fldChar w:fldCharType="separate"/>
      </w:r>
      <w:r w:rsidR="00DB6644" w:rsidDel="007A0D6C">
        <w:delText>December</w:delText>
      </w:r>
      <w:r w:rsidDel="007A0D6C">
        <w:fldChar w:fldCharType="end"/>
      </w:r>
      <w:r w:rsidR="003C63BB" w:rsidDel="007A0D6C">
        <w:delText xml:space="preserve">  </w:delText>
      </w:r>
      <w:r w:rsidDel="007A0D6C">
        <w:fldChar w:fldCharType="begin"/>
      </w:r>
      <w:r w:rsidDel="007A0D6C">
        <w:delInstrText xml:space="preserve"> DOCPROPERTY release_year \* MERGEFORMAT </w:delInstrText>
      </w:r>
      <w:r w:rsidDel="007A0D6C">
        <w:fldChar w:fldCharType="separate"/>
      </w:r>
      <w:r w:rsidR="003C63BB" w:rsidDel="007A0D6C">
        <w:delText>2019</w:delText>
      </w:r>
      <w:r w:rsidDel="007A0D6C">
        <w:fldChar w:fldCharType="end"/>
      </w:r>
      <w:r w:rsidR="003C63BB" w:rsidDel="007A0D6C">
        <w:delText>.</w:delText>
      </w:r>
      <w:r w:rsidR="003C63BB" w:rsidDel="007A0D6C">
        <w:tab/>
      </w:r>
      <w:r w:rsidDel="007A0D6C">
        <w:fldChar w:fldCharType="begin"/>
      </w:r>
      <w:r w:rsidDel="007A0D6C">
        <w:delInstrText xml:space="preserve"> DOCPROPERTY release_status \* MERGEFORMAT </w:delInstrText>
      </w:r>
      <w:r w:rsidDel="007A0D6C">
        <w:fldChar w:fldCharType="separate"/>
      </w:r>
      <w:r w:rsidR="003C63BB" w:rsidDel="007A0D6C">
        <w:delText>Normative Standard</w:delText>
      </w:r>
      <w:r w:rsidDel="007A0D6C">
        <w:fldChar w:fldCharType="end"/>
      </w:r>
      <w:r w:rsidR="003C63BB" w:rsidDel="007A0D6C">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0609" w14:textId="77777777" w:rsidR="007A0D6C" w:rsidRDefault="007A0D6C" w:rsidP="007A0D6C">
    <w:pPr>
      <w:pStyle w:val="Footer"/>
      <w:spacing w:before="60"/>
      <w:rPr>
        <w:ins w:id="1351" w:author="Lynn Laakso" w:date="2022-08-30T09:55:00Z"/>
      </w:rPr>
    </w:pPr>
    <w:ins w:id="1352" w:author="Lynn Laakso" w:date="2022-08-30T09:55:00Z">
      <w:r>
        <w:t xml:space="preserve">Version </w:t>
      </w:r>
      <w:r>
        <w:fldChar w:fldCharType="begin"/>
      </w:r>
      <w:r>
        <w:instrText xml:space="preserve"> DOCPROPERTY release_version \* MERGEFORMAT </w:instrText>
      </w:r>
      <w:r>
        <w:fldChar w:fldCharType="separate"/>
      </w:r>
      <w:r>
        <w:t>2.9.1</w:t>
      </w:r>
      <w:r>
        <w:fldChar w:fldCharType="end"/>
      </w:r>
      <w:r>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p w14:paraId="71F93AE4" w14:textId="4DF51970" w:rsidR="003C63BB" w:rsidDel="007A0D6C" w:rsidRDefault="007A0D6C" w:rsidP="00CA4E0A">
    <w:pPr>
      <w:pStyle w:val="Footer"/>
      <w:spacing w:before="60"/>
      <w:rPr>
        <w:del w:id="1353" w:author="Lynn Laakso" w:date="2022-08-30T09:55:00Z"/>
      </w:rPr>
    </w:pPr>
    <w:ins w:id="1354" w:author="Lynn Laakso" w:date="2022-08-30T09:55: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w:t>
      </w:r>
      <w:r>
        <w:t>All rights reserved.</w:t>
      </w:r>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w:t>
      </w:r>
      <w:r>
        <w:fldChar w:fldCharType="end"/>
      </w:r>
      <w:r>
        <w:t>.</w:t>
      </w:r>
    </w:ins>
    <w:del w:id="1355" w:author="Lynn Laakso" w:date="2022-08-30T09:55:00Z">
      <w:r w:rsidR="003C63BB" w:rsidDel="007A0D6C">
        <w:delText xml:space="preserve">Health Level Seven, Version </w:delText>
      </w:r>
      <w:r w:rsidR="00D3081F" w:rsidDel="007A0D6C">
        <w:fldChar w:fldCharType="begin"/>
      </w:r>
      <w:r w:rsidR="00D3081F" w:rsidDel="007A0D6C">
        <w:delInstrText xml:space="preserve"> DOCPROPERTY release_version \* MERGEFORMAT </w:delInstrText>
      </w:r>
      <w:r w:rsidR="00D3081F" w:rsidDel="007A0D6C">
        <w:fldChar w:fldCharType="separate"/>
      </w:r>
      <w:r w:rsidR="003C63BB" w:rsidDel="007A0D6C">
        <w:delText>2.9</w:delText>
      </w:r>
      <w:r w:rsidR="00D3081F" w:rsidDel="007A0D6C">
        <w:fldChar w:fldCharType="end"/>
      </w:r>
      <w:r w:rsidR="003C63BB" w:rsidDel="007A0D6C">
        <w:delText xml:space="preserve"> © </w:delText>
      </w:r>
      <w:r w:rsidR="00D3081F" w:rsidDel="007A0D6C">
        <w:fldChar w:fldCharType="begin"/>
      </w:r>
      <w:r w:rsidR="00D3081F" w:rsidDel="007A0D6C">
        <w:delInstrText xml:space="preserve"> DOCPROPERTY release_year \* MERGEFORMAT </w:delInstrText>
      </w:r>
      <w:r w:rsidR="00D3081F" w:rsidDel="007A0D6C">
        <w:fldChar w:fldCharType="separate"/>
      </w:r>
      <w:r w:rsidR="003C63BB" w:rsidDel="007A0D6C">
        <w:delText>2019</w:delText>
      </w:r>
      <w:r w:rsidR="00D3081F" w:rsidDel="007A0D6C">
        <w:fldChar w:fldCharType="end"/>
      </w:r>
      <w:r w:rsidR="003C63BB" w:rsidDel="007A0D6C">
        <w:delText>.  All rights reserved.</w:delText>
      </w:r>
      <w:r w:rsidR="003C63BB" w:rsidDel="007A0D6C">
        <w:tab/>
        <w:delText xml:space="preserve">Page </w:delText>
      </w:r>
      <w:r w:rsidR="003C63BB" w:rsidDel="007A0D6C">
        <w:rPr>
          <w:rStyle w:val="PageNumber"/>
        </w:rPr>
        <w:fldChar w:fldCharType="begin"/>
      </w:r>
      <w:r w:rsidR="003C63BB" w:rsidDel="007A0D6C">
        <w:rPr>
          <w:rStyle w:val="PageNumber"/>
        </w:rPr>
        <w:delInstrText xml:space="preserve"> PAGE </w:delInstrText>
      </w:r>
      <w:r w:rsidR="003C63BB" w:rsidDel="007A0D6C">
        <w:rPr>
          <w:rStyle w:val="PageNumber"/>
        </w:rPr>
        <w:fldChar w:fldCharType="separate"/>
      </w:r>
      <w:r w:rsidR="00B67D57" w:rsidDel="007A0D6C">
        <w:rPr>
          <w:rStyle w:val="PageNumber"/>
          <w:noProof/>
        </w:rPr>
        <w:delText>3</w:delText>
      </w:r>
      <w:r w:rsidR="003C63BB" w:rsidDel="007A0D6C">
        <w:rPr>
          <w:rStyle w:val="PageNumber"/>
        </w:rPr>
        <w:fldChar w:fldCharType="end"/>
      </w:r>
    </w:del>
  </w:p>
  <w:p w14:paraId="015538FD" w14:textId="4D01FC68" w:rsidR="003C63BB" w:rsidRDefault="00D3081F" w:rsidP="00CA4E0A">
    <w:pPr>
      <w:pStyle w:val="Footer"/>
    </w:pPr>
    <w:del w:id="1356" w:author="Lynn Laakso" w:date="2022-08-30T09:55:00Z">
      <w:r w:rsidDel="007A0D6C">
        <w:fldChar w:fldCharType="begin"/>
      </w:r>
      <w:r w:rsidDel="007A0D6C">
        <w:delInstrText xml:space="preserve"> DOCPROPERTY  release_status  \* MERGEFORMAT </w:delInstrText>
      </w:r>
      <w:r w:rsidDel="007A0D6C">
        <w:fldChar w:fldCharType="separate"/>
      </w:r>
      <w:r w:rsidR="003C63BB" w:rsidDel="007A0D6C">
        <w:delText>Normative Standard</w:delText>
      </w:r>
      <w:r w:rsidDel="007A0D6C">
        <w:fldChar w:fldCharType="end"/>
      </w:r>
      <w:r w:rsidR="003C63BB" w:rsidDel="007A0D6C">
        <w:delText>.</w:delText>
      </w:r>
      <w:r w:rsidR="003C63BB" w:rsidDel="007A0D6C">
        <w:tab/>
      </w:r>
      <w:r w:rsidDel="007A0D6C">
        <w:fldChar w:fldCharType="begin"/>
      </w:r>
      <w:r w:rsidDel="007A0D6C">
        <w:delInstrText xml:space="preserve"> DOCPROPERTY release_month \* MERGEFORMAT </w:delInstrText>
      </w:r>
      <w:r w:rsidDel="007A0D6C">
        <w:fldChar w:fldCharType="separate"/>
      </w:r>
      <w:r w:rsidR="00DB6644" w:rsidDel="007A0D6C">
        <w:delText>December</w:delText>
      </w:r>
      <w:r w:rsidDel="007A0D6C">
        <w:fldChar w:fldCharType="end"/>
      </w:r>
      <w:r w:rsidR="003C63BB" w:rsidDel="007A0D6C">
        <w:delText xml:space="preserve">  </w:delText>
      </w:r>
      <w:r w:rsidDel="007A0D6C">
        <w:fldChar w:fldCharType="begin"/>
      </w:r>
      <w:r w:rsidDel="007A0D6C">
        <w:delInstrText xml:space="preserve"> DOCPROPERTY release_year \* MERGEFORMAT </w:delInstrText>
      </w:r>
      <w:r w:rsidDel="007A0D6C">
        <w:fldChar w:fldCharType="separate"/>
      </w:r>
      <w:r w:rsidR="003C63BB" w:rsidDel="007A0D6C">
        <w:delText>2019</w:delText>
      </w:r>
      <w:r w:rsidDel="007A0D6C">
        <w:fldChar w:fldCharType="end"/>
      </w:r>
      <w:r w:rsidR="003C63BB" w:rsidDel="007A0D6C">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3E653E32" w:rsidR="003C63BB" w:rsidRDefault="003C63BB" w:rsidP="00CA4E0A">
    <w:pPr>
      <w:pStyle w:val="Footer"/>
      <w:spacing w:before="60"/>
    </w:pPr>
    <w:del w:id="1357" w:author="Lynn Laakso" w:date="2022-08-30T09:55:00Z">
      <w:r w:rsidDel="007A0D6C">
        <w:delText xml:space="preserve">Health Level Seven, </w:delText>
      </w:r>
    </w:del>
    <w:r>
      <w:t xml:space="preserve">Version </w:t>
    </w:r>
    <w:fldSimple w:instr=" DOCPROPERTY release_version \* MERGEFORMAT ">
      <w:ins w:id="1358" w:author="Lynn Laakso" w:date="2022-08-30T09:54:00Z">
        <w:r w:rsidR="007A0D6C">
          <w:t>2.9.1</w:t>
        </w:r>
      </w:ins>
      <w:del w:id="1359" w:author="Lynn Laakso" w:date="2022-08-30T09:54:00Z">
        <w:r w:rsidDel="007A0D6C">
          <w:delText>2.9</w:delText>
        </w:r>
      </w:del>
    </w:fldSimple>
    <w:r>
      <w:t xml:space="preserve"> </w:t>
    </w:r>
    <w:del w:id="1360" w:author="Lynn Laakso" w:date="2022-08-30T09:55:00Z">
      <w:r w:rsidDel="007A0D6C">
        <w:delText xml:space="preserve">© </w:delText>
      </w:r>
      <w:r w:rsidR="00D3081F" w:rsidDel="007A0D6C">
        <w:fldChar w:fldCharType="begin"/>
      </w:r>
      <w:r w:rsidR="00D3081F" w:rsidDel="007A0D6C">
        <w:delInstrText xml:space="preserve"> DOCPROPERTY release_year \* MERGEFORMAT </w:delInstrText>
      </w:r>
      <w:r w:rsidR="00D3081F" w:rsidDel="007A0D6C">
        <w:fldChar w:fldCharType="separate"/>
      </w:r>
      <w:r w:rsidR="007A0D6C" w:rsidDel="007A0D6C">
        <w:delText>2022</w:delText>
      </w:r>
      <w:r w:rsidR="00D3081F" w:rsidDel="007A0D6C">
        <w:fldChar w:fldCharType="end"/>
      </w:r>
      <w:r w:rsidDel="007A0D6C">
        <w:delText xml:space="preserve">.  </w:delText>
      </w:r>
    </w:del>
    <w:moveFromRangeStart w:id="1361" w:author="Lynn Laakso" w:date="2022-08-30T09:55:00Z" w:name="move112745733"/>
    <w:moveFrom w:id="1362" w:author="Lynn Laakso" w:date="2022-08-30T09:55:00Z">
      <w:r w:rsidDel="007A0D6C">
        <w:t>All rights reserved.</w:t>
      </w:r>
    </w:moveFrom>
    <w:moveFromRangeEnd w:id="1361"/>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54DFBE27" w:rsidR="003C63BB" w:rsidRDefault="007A0D6C" w:rsidP="00CA4E0A">
    <w:pPr>
      <w:pStyle w:val="Footer"/>
    </w:pPr>
    <w:ins w:id="1363" w:author="Lynn Laakso" w:date="2022-08-30T09:55:00Z">
      <w:r>
        <w:t xml:space="preserve">© </w:t>
      </w:r>
      <w:r>
        <w:fldChar w:fldCharType="begin"/>
      </w:r>
      <w:r>
        <w:instrText xml:space="preserve"> DOCPROPERTY release_year \* MERGEFORMAT </w:instrText>
      </w:r>
      <w:r>
        <w:fldChar w:fldCharType="separate"/>
      </w:r>
      <w:r>
        <w:t>2022</w:t>
      </w:r>
      <w:r>
        <w:fldChar w:fldCharType="end"/>
      </w:r>
      <w:r>
        <w:t xml:space="preserve">  </w:t>
      </w:r>
    </w:ins>
    <w:del w:id="1364" w:author="Lynn Laakso" w:date="2022-08-30T09:55:00Z">
      <w:r w:rsidR="00D3081F" w:rsidDel="007A0D6C">
        <w:fldChar w:fldCharType="begin"/>
      </w:r>
      <w:r w:rsidR="00D3081F" w:rsidDel="007A0D6C">
        <w:delInstrText xml:space="preserve"> DOCPROPERTY  release_status  \* MERGEFORMAT </w:delInstrText>
      </w:r>
      <w:r w:rsidR="00D3081F" w:rsidDel="007A0D6C">
        <w:fldChar w:fldCharType="separate"/>
      </w:r>
    </w:del>
    <w:del w:id="1365" w:author="Lynn Laakso" w:date="2022-08-30T09:54:00Z">
      <w:r w:rsidR="003C63BB" w:rsidDel="007A0D6C">
        <w:delText>Normative Standard</w:delText>
      </w:r>
    </w:del>
    <w:del w:id="1366" w:author="Lynn Laakso" w:date="2022-08-30T09:55:00Z">
      <w:r w:rsidR="00D3081F" w:rsidDel="007A0D6C">
        <w:fldChar w:fldCharType="end"/>
      </w:r>
      <w:r w:rsidR="003C63BB" w:rsidDel="007A0D6C">
        <w:delText>.</w:delText>
      </w:r>
    </w:del>
    <w:ins w:id="1367" w:author="Lynn Laakso" w:date="2022-08-30T09:55:00Z">
      <w:r>
        <w:t>Health Level Seven,</w:t>
      </w:r>
      <w:r>
        <w:t xml:space="preserve"> International. </w:t>
      </w:r>
    </w:ins>
    <w:moveToRangeStart w:id="1368" w:author="Lynn Laakso" w:date="2022-08-30T09:55:00Z" w:name="move112745733"/>
    <w:moveTo w:id="1369" w:author="Lynn Laakso" w:date="2022-08-30T09:55:00Z">
      <w:r>
        <w:t>All rights reserved.</w:t>
      </w:r>
    </w:moveTo>
    <w:moveToRangeEnd w:id="1368"/>
    <w:r w:rsidR="003C63BB">
      <w:tab/>
    </w:r>
    <w:fldSimple w:instr=" DOCPROPERTY release_month \* MERGEFORMAT ">
      <w:ins w:id="1370" w:author="Lynn Laakso" w:date="2022-08-30T09:54:00Z">
        <w:r>
          <w:t>September</w:t>
        </w:r>
      </w:ins>
      <w:del w:id="1371" w:author="Lynn Laakso" w:date="2022-08-30T09:54:00Z">
        <w:r w:rsidR="00DB6644" w:rsidDel="007A0D6C">
          <w:delText>December</w:delText>
        </w:r>
      </w:del>
    </w:fldSimple>
    <w:r w:rsidR="003C63BB">
      <w:t xml:space="preserve">  </w:t>
    </w:r>
    <w:fldSimple w:instr=" DOCPROPERTY release_year \* MERGEFORMAT ">
      <w:r>
        <w:t>2022</w:t>
      </w:r>
    </w:fldSimple>
    <w:ins w:id="1372" w:author="Lynn Laakso" w:date="2022-08-30T09:55:00Z">
      <w:r>
        <w:t xml:space="preserve"> </w:t>
      </w:r>
      <w:r>
        <w:fldChar w:fldCharType="begin"/>
      </w:r>
      <w:r>
        <w:instrText xml:space="preserve"> DOCPROPERTY  release_status  \* MERGEFORMAT </w:instrText>
      </w:r>
      <w:r>
        <w:fldChar w:fldCharType="separate"/>
      </w:r>
      <w:r>
        <w:t>Normative Ballot</w:t>
      </w:r>
      <w:r>
        <w:fldChar w:fldCharType="end"/>
      </w:r>
      <w:r>
        <w:t>.</w:t>
      </w:r>
    </w:ins>
    <w:del w:id="1373" w:author="Lynn Laakso" w:date="2022-08-30T09:55:00Z">
      <w:r w:rsidR="003C63BB" w:rsidDel="007A0D6C">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F31D" w14:textId="77777777" w:rsidR="00683C52" w:rsidRDefault="00683C52" w:rsidP="004C2D45">
      <w:pPr>
        <w:spacing w:after="0"/>
      </w:pPr>
      <w:r>
        <w:separator/>
      </w:r>
    </w:p>
  </w:footnote>
  <w:footnote w:type="continuationSeparator" w:id="0">
    <w:p w14:paraId="46899FC6" w14:textId="77777777" w:rsidR="00683C52" w:rsidRDefault="00683C52"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Amit Popat">
    <w15:presenceInfo w15:providerId="AD" w15:userId="S::apopat@epic.com::d4b43766-8aa6-459e-b41f-00b38db32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1701"/>
    <w:rsid w:val="002A2914"/>
    <w:rsid w:val="002C6E50"/>
    <w:rsid w:val="0030243C"/>
    <w:rsid w:val="0035398F"/>
    <w:rsid w:val="00382455"/>
    <w:rsid w:val="00392DFE"/>
    <w:rsid w:val="003C0421"/>
    <w:rsid w:val="003C5B7C"/>
    <w:rsid w:val="003C63BB"/>
    <w:rsid w:val="003D3990"/>
    <w:rsid w:val="004064CB"/>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21FA3"/>
    <w:rsid w:val="00683C52"/>
    <w:rsid w:val="006A0890"/>
    <w:rsid w:val="006D5233"/>
    <w:rsid w:val="006D614F"/>
    <w:rsid w:val="006D70F9"/>
    <w:rsid w:val="006E2A2E"/>
    <w:rsid w:val="006F0BA4"/>
    <w:rsid w:val="00711A6E"/>
    <w:rsid w:val="0072344F"/>
    <w:rsid w:val="007239A9"/>
    <w:rsid w:val="00736E4A"/>
    <w:rsid w:val="007450EB"/>
    <w:rsid w:val="00764C74"/>
    <w:rsid w:val="007A0D6C"/>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84CF4"/>
    <w:rsid w:val="00997041"/>
    <w:rsid w:val="009A196E"/>
    <w:rsid w:val="009F387E"/>
    <w:rsid w:val="00A11D62"/>
    <w:rsid w:val="00A9385A"/>
    <w:rsid w:val="00AC5822"/>
    <w:rsid w:val="00AD4C12"/>
    <w:rsid w:val="00AF339B"/>
    <w:rsid w:val="00B10100"/>
    <w:rsid w:val="00B3039F"/>
    <w:rsid w:val="00B42FE8"/>
    <w:rsid w:val="00B570EE"/>
    <w:rsid w:val="00B60FCA"/>
    <w:rsid w:val="00B61A12"/>
    <w:rsid w:val="00B67D57"/>
    <w:rsid w:val="00B86105"/>
    <w:rsid w:val="00BA032C"/>
    <w:rsid w:val="00BC0CF5"/>
    <w:rsid w:val="00BC4089"/>
    <w:rsid w:val="00C02566"/>
    <w:rsid w:val="00C03DDA"/>
    <w:rsid w:val="00C15F07"/>
    <w:rsid w:val="00C4621F"/>
    <w:rsid w:val="00C47F52"/>
    <w:rsid w:val="00C61675"/>
    <w:rsid w:val="00C656C6"/>
    <w:rsid w:val="00C74112"/>
    <w:rsid w:val="00CA4E0A"/>
    <w:rsid w:val="00CB26D7"/>
    <w:rsid w:val="00CB3B21"/>
    <w:rsid w:val="00CB72E6"/>
    <w:rsid w:val="00CD418C"/>
    <w:rsid w:val="00CD504E"/>
    <w:rsid w:val="00D3081F"/>
    <w:rsid w:val="00D32FE2"/>
    <w:rsid w:val="00D7449E"/>
    <w:rsid w:val="00DB6644"/>
    <w:rsid w:val="00E073C7"/>
    <w:rsid w:val="00E20817"/>
    <w:rsid w:val="00E237D0"/>
    <w:rsid w:val="00E56816"/>
    <w:rsid w:val="00E677DD"/>
    <w:rsid w:val="00E91032"/>
    <w:rsid w:val="00EB35A9"/>
    <w:rsid w:val="00F37ACB"/>
    <w:rsid w:val="00F62715"/>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7A0D6C"/>
    <w:pPr>
      <w:tabs>
        <w:tab w:val="clear" w:pos="648"/>
        <w:tab w:val="left" w:pos="567"/>
      </w:tabs>
      <w:pPrChange w:id="0" w:author="Lynn Laakso" w:date="2022-08-30T09:56:00Z">
        <w:pPr>
          <w:tabs>
            <w:tab w:val="left" w:pos="567"/>
            <w:tab w:val="right" w:leader="dot" w:pos="9360"/>
          </w:tabs>
          <w:autoSpaceDE w:val="0"/>
          <w:autoSpaceDN w:val="0"/>
          <w:adjustRightInd w:val="0"/>
          <w:spacing w:before="120" w:after="120"/>
        </w:pPr>
      </w:pPrChange>
    </w:pPr>
    <w:rPr>
      <w:caps w:val="0"/>
      <w:rPrChange w:id="0" w:author="Lynn Laakso" w:date="2022-08-30T09:56:00Z">
        <w:rPr>
          <w:rFonts w:eastAsia="Calibri"/>
          <w:b/>
          <w:noProof/>
          <w:kern w:val="20"/>
          <w:lang w:val="en-US" w:eastAsia="en-US" w:bidi="ar-SA"/>
        </w:rPr>
      </w:rPrChange>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7A0D6C"/>
    <w:pPr>
      <w:tabs>
        <w:tab w:val="left" w:pos="1440"/>
      </w:tabs>
      <w:spacing w:before="0" w:after="0"/>
      <w:ind w:left="1418" w:right="567" w:hanging="851"/>
      <w:pPrChange w:id="1" w:author="Lynn Laakso" w:date="2022-08-30T09:56:00Z">
        <w:pPr>
          <w:tabs>
            <w:tab w:val="left" w:pos="567"/>
            <w:tab w:val="left" w:pos="1440"/>
            <w:tab w:val="right" w:leader="dot" w:pos="9360"/>
          </w:tabs>
          <w:autoSpaceDE w:val="0"/>
          <w:autoSpaceDN w:val="0"/>
          <w:adjustRightInd w:val="0"/>
          <w:ind w:left="1418" w:right="567" w:hanging="851"/>
        </w:pPr>
      </w:pPrChange>
    </w:pPr>
    <w:rPr>
      <w:b w:val="0"/>
      <w:smallCaps/>
      <w:rPrChange w:id="1" w:author="Lynn Laakso" w:date="2022-08-30T09:56:00Z">
        <w:rPr>
          <w:rFonts w:eastAsia="Calibri"/>
          <w:smallCaps/>
          <w:noProof/>
          <w:kern w:val="20"/>
          <w:lang w:val="en-US" w:eastAsia="en-US" w:bidi="ar-SA"/>
        </w:rPr>
      </w:rPrChange>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17497</Words>
  <Characters>99737</Characters>
  <Application>Microsoft Office Word</Application>
  <DocSecurity>0</DocSecurity>
  <Lines>831</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117001</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Lynn Laakso</cp:lastModifiedBy>
  <cp:revision>3</cp:revision>
  <cp:lastPrinted>2016-11-09T16:12:00Z</cp:lastPrinted>
  <dcterms:created xsi:type="dcterms:W3CDTF">2022-08-30T13:54:00Z</dcterms:created>
  <dcterms:modified xsi:type="dcterms:W3CDTF">2022-08-30T13:56:00Z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vt:lpwstr>
  </property>
  <property fmtid="{D5CDD505-2E9C-101B-9397-08002B2CF9AE}" pid="5" name="release_version">
    <vt:lpwstr>2.9.1</vt:lpwstr>
  </property>
  <property fmtid="{D5CDD505-2E9C-101B-9397-08002B2CF9AE}" pid="6" name="fo_checked">
    <vt:filetime>2019-12-01T10:00:00Z</vt:filetime>
  </property>
</Properties>
</file>