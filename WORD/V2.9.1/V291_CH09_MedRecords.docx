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33C44" w14:textId="08C7F27A" w:rsidR="0036768D" w:rsidRPr="0065798E" w:rsidRDefault="00D749ED" w:rsidP="0036768D">
      <w:pPr>
        <w:pStyle w:val="ANSIdesignation"/>
        <w:rPr>
          <w:rFonts w:ascii="Arial Narrow" w:hAnsi="Arial Narrow"/>
          <w:b/>
        </w:rPr>
      </w:pPr>
      <w:bookmarkStart w:id="0" w:name="_Toc25579082"/>
      <w:bookmarkStart w:id="1" w:name="_Toc25585447"/>
      <w:r>
        <w:rPr>
          <w:noProof/>
        </w:rPr>
        <w:drawing>
          <wp:anchor distT="0" distB="0" distL="114300" distR="114300" simplePos="0" relativeHeight="251657216" behindDoc="0" locked="0" layoutInCell="1" allowOverlap="1" wp14:anchorId="7C8A6A87" wp14:editId="76413C0B">
            <wp:simplePos x="0" y="0"/>
            <wp:positionH relativeFrom="column">
              <wp:posOffset>97790</wp:posOffset>
            </wp:positionH>
            <wp:positionV relativeFrom="paragraph">
              <wp:posOffset>2540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36768D">
        <w:rPr>
          <w:rFonts w:ascii="Arial Narrow" w:hAnsi="Arial Narrow"/>
          <w:b/>
          <w:noProof/>
        </w:rPr>
        <w:drawing>
          <wp:inline distT="0" distB="0" distL="0" distR="0" wp14:anchorId="7E0C3D29" wp14:editId="0E8E6BBD">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14:paraId="497BC59C" w14:textId="77777777" w:rsidR="0036768D" w:rsidRDefault="0036768D" w:rsidP="0036768D">
      <w:pPr>
        <w:jc w:val="right"/>
        <w:rPr>
          <w:rFonts w:ascii="Garamond" w:hAnsi="Garamond"/>
          <w:b/>
          <w:sz w:val="32"/>
        </w:rPr>
      </w:pPr>
      <w:r w:rsidRPr="00980037">
        <w:rPr>
          <w:rFonts w:ascii="Garamond" w:hAnsi="Garamond"/>
          <w:b/>
          <w:sz w:val="32"/>
        </w:rPr>
        <w:t>ANSI/HL7 V2.9-2019</w:t>
      </w:r>
    </w:p>
    <w:p w14:paraId="2C58C166" w14:textId="77777777" w:rsidR="0036768D" w:rsidRPr="00B83364" w:rsidRDefault="0036768D" w:rsidP="0036768D">
      <w:pPr>
        <w:jc w:val="right"/>
      </w:pPr>
      <w:r>
        <w:rPr>
          <w:rFonts w:ascii="Garamond" w:hAnsi="Garamond"/>
          <w:b/>
          <w:sz w:val="32"/>
        </w:rPr>
        <w:t>12/9/2019</w:t>
      </w:r>
    </w:p>
    <w:p w14:paraId="51FA90EF" w14:textId="77777777" w:rsidR="00061F64" w:rsidRPr="00A17ED1" w:rsidRDefault="00061F64">
      <w:pPr>
        <w:pStyle w:val="Heading1"/>
        <w:rPr>
          <w:noProof/>
        </w:rPr>
      </w:pPr>
      <w:r w:rsidRPr="00A17ED1">
        <w:rPr>
          <w:noProof/>
        </w:rPr>
        <w:t>.</w:t>
      </w:r>
      <w:r w:rsidRPr="00A17ED1">
        <w:rPr>
          <w:noProof/>
        </w:rPr>
        <w:br/>
        <w:t>Medical Records/Information Management</w:t>
      </w:r>
      <w:r w:rsidR="00A60E23" w:rsidRPr="00A17ED1">
        <w:rPr>
          <w:noProof/>
        </w:rPr>
        <w:fldChar w:fldCharType="begin"/>
      </w:r>
      <w:r w:rsidRPr="00A17ED1">
        <w:rPr>
          <w:noProof/>
        </w:rPr>
        <w:instrText xml:space="preserve"> XE "Medical Records" </w:instrText>
      </w:r>
      <w:r w:rsidR="00A60E23" w:rsidRPr="00A17ED1">
        <w:rPr>
          <w:noProof/>
        </w:rPr>
        <w:fldChar w:fldCharType="end"/>
      </w:r>
      <w:r w:rsidRPr="00A17ED1">
        <w:rPr>
          <w:noProof/>
        </w:rPr>
        <w:br/>
        <w:t xml:space="preserve"> (Document Management)</w:t>
      </w:r>
    </w:p>
    <w:p w14:paraId="7FBC162F" w14:textId="4E60EAC6" w:rsidR="000C3B77" w:rsidRPr="00A17ED1" w:rsidRDefault="00FF7A2A">
      <w:pPr>
        <w:rPr>
          <w:noProof/>
        </w:rPr>
      </w:pPr>
      <w:r>
        <w:rPr>
          <w:vanish/>
        </w:rPr>
        <w:fldChar w:fldCharType="begin"/>
      </w:r>
      <w:r>
        <w:rPr>
          <w:vanish/>
        </w:rPr>
        <w:instrText xml:space="preserve"> SEQ Kapitel \r 9 \* MERGEFORMAT </w:instrText>
      </w:r>
      <w:r>
        <w:rPr>
          <w:vanish/>
        </w:rPr>
        <w:fldChar w:fldCharType="separate"/>
      </w:r>
      <w:r>
        <w:rPr>
          <w:noProof/>
          <w:vanish/>
        </w:rPr>
        <w:t>9</w:t>
      </w:r>
      <w:r>
        <w:rPr>
          <w:vanish/>
        </w:rPr>
        <w:fldChar w:fldCharType="end"/>
      </w:r>
    </w:p>
    <w:tbl>
      <w:tblPr>
        <w:tblW w:w="9498" w:type="dxa"/>
        <w:tblInd w:w="-34" w:type="dxa"/>
        <w:tblLayout w:type="fixed"/>
        <w:tblLook w:val="0000" w:firstRow="0" w:lastRow="0" w:firstColumn="0" w:lastColumn="0" w:noHBand="0" w:noVBand="0"/>
      </w:tblPr>
      <w:tblGrid>
        <w:gridCol w:w="2752"/>
        <w:gridCol w:w="6746"/>
      </w:tblGrid>
      <w:tr w:rsidR="00061F64" w:rsidRPr="00A17ED1" w14:paraId="144E9883" w14:textId="77777777" w:rsidTr="004904C3">
        <w:tc>
          <w:tcPr>
            <w:tcW w:w="2752" w:type="dxa"/>
          </w:tcPr>
          <w:p w14:paraId="1B6AC8FD" w14:textId="77777777" w:rsidR="00061F64" w:rsidRPr="00A17ED1" w:rsidRDefault="006C0281">
            <w:pPr>
              <w:rPr>
                <w:noProof/>
              </w:rPr>
            </w:pPr>
            <w:r>
              <w:rPr>
                <w:noProof/>
              </w:rPr>
              <w:t>Chapter Co-</w:t>
            </w:r>
            <w:r w:rsidR="00061F64" w:rsidRPr="00A17ED1">
              <w:rPr>
                <w:noProof/>
              </w:rPr>
              <w:t>Chair</w:t>
            </w:r>
          </w:p>
        </w:tc>
        <w:tc>
          <w:tcPr>
            <w:tcW w:w="6746" w:type="dxa"/>
          </w:tcPr>
          <w:p w14:paraId="6AAD4575" w14:textId="77777777" w:rsidR="00061F64" w:rsidRPr="00A17ED1" w:rsidRDefault="00061F64">
            <w:pPr>
              <w:rPr>
                <w:noProof/>
              </w:rPr>
            </w:pPr>
            <w:r w:rsidRPr="00A17ED1">
              <w:rPr>
                <w:noProof/>
              </w:rPr>
              <w:t xml:space="preserve">Calvin Beebe </w:t>
            </w:r>
            <w:r w:rsidRPr="00A17ED1">
              <w:rPr>
                <w:noProof/>
              </w:rPr>
              <w:br/>
              <w:t>Mayo Clinic</w:t>
            </w:r>
          </w:p>
        </w:tc>
      </w:tr>
      <w:tr w:rsidR="00061F64" w:rsidRPr="00A17ED1" w14:paraId="1B35A0E5" w14:textId="77777777" w:rsidTr="004904C3">
        <w:tc>
          <w:tcPr>
            <w:tcW w:w="2752" w:type="dxa"/>
          </w:tcPr>
          <w:p w14:paraId="263D887F" w14:textId="77777777" w:rsidR="00061F64" w:rsidRPr="00A17ED1" w:rsidRDefault="00061F64">
            <w:pPr>
              <w:rPr>
                <w:noProof/>
              </w:rPr>
            </w:pPr>
            <w:r w:rsidRPr="00A17ED1">
              <w:rPr>
                <w:noProof/>
              </w:rPr>
              <w:t xml:space="preserve">Chapter </w:t>
            </w:r>
            <w:r w:rsidR="006C0281">
              <w:rPr>
                <w:noProof/>
              </w:rPr>
              <w:t>Co-</w:t>
            </w:r>
            <w:r w:rsidR="006C0281" w:rsidRPr="00A17ED1">
              <w:rPr>
                <w:noProof/>
              </w:rPr>
              <w:t>Chair</w:t>
            </w:r>
          </w:p>
        </w:tc>
        <w:tc>
          <w:tcPr>
            <w:tcW w:w="6746" w:type="dxa"/>
          </w:tcPr>
          <w:p w14:paraId="21AA3EBD" w14:textId="54D57758" w:rsidR="00061F64" w:rsidRPr="00B927C6" w:rsidRDefault="005E48B5" w:rsidP="00E66B38">
            <w:pPr>
              <w:rPr>
                <w:noProof/>
              </w:rPr>
            </w:pPr>
            <w:r>
              <w:rPr>
                <w:noProof/>
              </w:rPr>
              <w:t>Gay Dolin</w:t>
            </w:r>
            <w:r w:rsidR="00061F64" w:rsidRPr="00A17ED1">
              <w:rPr>
                <w:noProof/>
              </w:rPr>
              <w:t xml:space="preserve">  </w:t>
            </w:r>
            <w:r w:rsidR="00061F64" w:rsidRPr="00A17ED1">
              <w:rPr>
                <w:noProof/>
              </w:rPr>
              <w:br/>
            </w:r>
            <w:r>
              <w:rPr>
                <w:noProof/>
              </w:rPr>
              <w:t>Intelligent Medical Objects</w:t>
            </w:r>
          </w:p>
        </w:tc>
      </w:tr>
      <w:tr w:rsidR="00061F64" w:rsidRPr="00A17ED1" w14:paraId="6C5C9539" w14:textId="77777777" w:rsidTr="004904C3">
        <w:tc>
          <w:tcPr>
            <w:tcW w:w="2752" w:type="dxa"/>
          </w:tcPr>
          <w:p w14:paraId="736A2890" w14:textId="77777777" w:rsidR="00061F64" w:rsidRPr="00A17ED1" w:rsidRDefault="00061F64">
            <w:pPr>
              <w:rPr>
                <w:noProof/>
              </w:rPr>
            </w:pPr>
            <w:r>
              <w:rPr>
                <w:noProof/>
              </w:rPr>
              <w:t xml:space="preserve">Chapter </w:t>
            </w:r>
            <w:r w:rsidR="006C0281">
              <w:rPr>
                <w:noProof/>
              </w:rPr>
              <w:t>Co-</w:t>
            </w:r>
            <w:r w:rsidR="006C0281" w:rsidRPr="00A17ED1">
              <w:rPr>
                <w:noProof/>
              </w:rPr>
              <w:t>Chair</w:t>
            </w:r>
          </w:p>
        </w:tc>
        <w:tc>
          <w:tcPr>
            <w:tcW w:w="6746" w:type="dxa"/>
          </w:tcPr>
          <w:p w14:paraId="6A201899" w14:textId="4A4F044B" w:rsidR="00061F64" w:rsidRPr="00A17ED1" w:rsidRDefault="00A45AB0" w:rsidP="00D97FEB">
            <w:pPr>
              <w:rPr>
                <w:noProof/>
              </w:rPr>
            </w:pPr>
            <w:r>
              <w:rPr>
                <w:noProof/>
              </w:rPr>
              <w:t>Benjamin Flessner</w:t>
            </w:r>
            <w:r w:rsidR="00D97FEB">
              <w:rPr>
                <w:noProof/>
              </w:rPr>
              <w:br/>
            </w:r>
            <w:r>
              <w:rPr>
                <w:noProof/>
              </w:rPr>
              <w:t>Redox</w:t>
            </w:r>
          </w:p>
        </w:tc>
      </w:tr>
      <w:tr w:rsidR="00061F64" w:rsidRPr="00A17ED1" w14:paraId="09B80424" w14:textId="77777777" w:rsidTr="004904C3">
        <w:tc>
          <w:tcPr>
            <w:tcW w:w="2752" w:type="dxa"/>
          </w:tcPr>
          <w:p w14:paraId="36D59E46" w14:textId="77777777" w:rsidR="00061F64" w:rsidRPr="00A17ED1" w:rsidRDefault="00061F64">
            <w:pPr>
              <w:rPr>
                <w:noProof/>
              </w:rPr>
            </w:pPr>
            <w:r>
              <w:rPr>
                <w:noProof/>
              </w:rPr>
              <w:t xml:space="preserve">Chapter </w:t>
            </w:r>
            <w:r w:rsidR="006C0281">
              <w:rPr>
                <w:noProof/>
              </w:rPr>
              <w:t>Co-</w:t>
            </w:r>
            <w:r w:rsidR="006C0281" w:rsidRPr="00A17ED1">
              <w:rPr>
                <w:noProof/>
              </w:rPr>
              <w:t>Chair</w:t>
            </w:r>
          </w:p>
        </w:tc>
        <w:tc>
          <w:tcPr>
            <w:tcW w:w="6746" w:type="dxa"/>
          </w:tcPr>
          <w:p w14:paraId="0D4E2397" w14:textId="3035BCCB" w:rsidR="00061F64" w:rsidRPr="00A17ED1" w:rsidDel="00E166AD" w:rsidRDefault="00061F64" w:rsidP="00D97FEB">
            <w:pPr>
              <w:rPr>
                <w:noProof/>
              </w:rPr>
            </w:pPr>
            <w:r>
              <w:rPr>
                <w:noProof/>
              </w:rPr>
              <w:t>Austin Kreisler</w:t>
            </w:r>
            <w:r w:rsidR="00D97FEB">
              <w:rPr>
                <w:noProof/>
              </w:rPr>
              <w:br/>
            </w:r>
            <w:r w:rsidR="005E48B5">
              <w:rPr>
                <w:noProof/>
              </w:rPr>
              <w:t>Leidos, Inc</w:t>
            </w:r>
          </w:p>
        </w:tc>
      </w:tr>
      <w:tr w:rsidR="005E48B5" w:rsidRPr="00A17ED1" w14:paraId="2CF6DE8A" w14:textId="77777777" w:rsidTr="004904C3">
        <w:tc>
          <w:tcPr>
            <w:tcW w:w="2752" w:type="dxa"/>
          </w:tcPr>
          <w:p w14:paraId="738399F7" w14:textId="77777777" w:rsidR="005E48B5" w:rsidRDefault="005E48B5">
            <w:pPr>
              <w:rPr>
                <w:noProof/>
              </w:rPr>
            </w:pPr>
            <w:r>
              <w:rPr>
                <w:noProof/>
              </w:rPr>
              <w:t xml:space="preserve">Chapter </w:t>
            </w:r>
            <w:r w:rsidR="006C0281">
              <w:rPr>
                <w:noProof/>
              </w:rPr>
              <w:t xml:space="preserve"> Co-</w:t>
            </w:r>
            <w:r>
              <w:rPr>
                <w:noProof/>
              </w:rPr>
              <w:t>Chair</w:t>
            </w:r>
          </w:p>
        </w:tc>
        <w:tc>
          <w:tcPr>
            <w:tcW w:w="6746" w:type="dxa"/>
          </w:tcPr>
          <w:p w14:paraId="6610C8DE" w14:textId="30A2D2D4" w:rsidR="005E48B5" w:rsidRDefault="00A45AB0" w:rsidP="00D97FEB">
            <w:pPr>
              <w:rPr>
                <w:noProof/>
              </w:rPr>
            </w:pPr>
            <w:r>
              <w:rPr>
                <w:noProof/>
              </w:rPr>
              <w:t>Sean McIlvenna</w:t>
            </w:r>
            <w:r w:rsidR="00D97FEB">
              <w:rPr>
                <w:noProof/>
              </w:rPr>
              <w:br/>
            </w:r>
            <w:r>
              <w:rPr>
                <w:noProof/>
              </w:rPr>
              <w:t>Lantan Consulting Group</w:t>
            </w:r>
          </w:p>
        </w:tc>
      </w:tr>
      <w:tr w:rsidR="00C41477" w:rsidRPr="00A17ED1" w14:paraId="3576B332" w14:textId="77777777" w:rsidTr="004904C3">
        <w:tc>
          <w:tcPr>
            <w:tcW w:w="2752" w:type="dxa"/>
          </w:tcPr>
          <w:p w14:paraId="15C43192" w14:textId="77777777" w:rsidR="00C41477" w:rsidRDefault="00C41477">
            <w:pPr>
              <w:rPr>
                <w:noProof/>
              </w:rPr>
            </w:pPr>
            <w:r>
              <w:rPr>
                <w:noProof/>
              </w:rPr>
              <w:t xml:space="preserve">Chapter </w:t>
            </w:r>
            <w:r w:rsidR="006C0281">
              <w:rPr>
                <w:noProof/>
              </w:rPr>
              <w:t>Co-</w:t>
            </w:r>
            <w:r>
              <w:rPr>
                <w:noProof/>
              </w:rPr>
              <w:t>Chair</w:t>
            </w:r>
          </w:p>
        </w:tc>
        <w:tc>
          <w:tcPr>
            <w:tcW w:w="6746" w:type="dxa"/>
          </w:tcPr>
          <w:p w14:paraId="19C85522" w14:textId="2B229D78" w:rsidR="00A45AB0" w:rsidRDefault="00A45AB0" w:rsidP="00D97FEB">
            <w:pPr>
              <w:rPr>
                <w:noProof/>
              </w:rPr>
            </w:pPr>
            <w:r>
              <w:rPr>
                <w:noProof/>
              </w:rPr>
              <w:t>Andrew Statler</w:t>
            </w:r>
            <w:r w:rsidR="00D97FEB">
              <w:rPr>
                <w:noProof/>
              </w:rPr>
              <w:br/>
            </w:r>
            <w:r>
              <w:rPr>
                <w:noProof/>
              </w:rPr>
              <w:t>Cerner Corporation</w:t>
            </w:r>
          </w:p>
        </w:tc>
      </w:tr>
      <w:tr w:rsidR="006C0281" w:rsidRPr="00A17ED1" w14:paraId="1DA83625" w14:textId="77777777" w:rsidTr="004904C3">
        <w:tc>
          <w:tcPr>
            <w:tcW w:w="2752" w:type="dxa"/>
          </w:tcPr>
          <w:p w14:paraId="25C567B2" w14:textId="5EFD6255" w:rsidR="006C0281" w:rsidRPr="00A17ED1" w:rsidRDefault="006C0281">
            <w:pPr>
              <w:rPr>
                <w:noProof/>
              </w:rPr>
            </w:pPr>
            <w:r>
              <w:rPr>
                <w:noProof/>
              </w:rPr>
              <w:t>Editor</w:t>
            </w:r>
          </w:p>
        </w:tc>
        <w:tc>
          <w:tcPr>
            <w:tcW w:w="6746" w:type="dxa"/>
          </w:tcPr>
          <w:p w14:paraId="1396DCFB" w14:textId="130E9329" w:rsidR="006C0281" w:rsidRDefault="006C0281" w:rsidP="00D97FEB">
            <w:pPr>
              <w:rPr>
                <w:noProof/>
              </w:rPr>
            </w:pPr>
            <w:r>
              <w:rPr>
                <w:noProof/>
              </w:rPr>
              <w:t>Anthony Julian</w:t>
            </w:r>
            <w:r w:rsidR="00D97FEB">
              <w:rPr>
                <w:noProof/>
              </w:rPr>
              <w:br/>
            </w:r>
            <w:r>
              <w:rPr>
                <w:noProof/>
              </w:rPr>
              <w:t>Mayo Clinic</w:t>
            </w:r>
          </w:p>
        </w:tc>
      </w:tr>
      <w:tr w:rsidR="00061F64" w:rsidRPr="00A17ED1" w14:paraId="26363143" w14:textId="77777777" w:rsidTr="004904C3">
        <w:tc>
          <w:tcPr>
            <w:tcW w:w="2752" w:type="dxa"/>
          </w:tcPr>
          <w:p w14:paraId="5931DC51" w14:textId="77777777" w:rsidR="00061F64" w:rsidRPr="00A17ED1" w:rsidRDefault="00061F64">
            <w:pPr>
              <w:rPr>
                <w:noProof/>
              </w:rPr>
            </w:pPr>
            <w:r w:rsidRPr="00A17ED1">
              <w:rPr>
                <w:noProof/>
              </w:rPr>
              <w:t>Editor</w:t>
            </w:r>
            <w:r w:rsidR="006C0281">
              <w:rPr>
                <w:noProof/>
              </w:rPr>
              <w:t xml:space="preserve"> Emeritus</w:t>
            </w:r>
          </w:p>
        </w:tc>
        <w:tc>
          <w:tcPr>
            <w:tcW w:w="6746" w:type="dxa"/>
          </w:tcPr>
          <w:p w14:paraId="68DDF613" w14:textId="0D0B9305" w:rsidR="00061F64" w:rsidRPr="00A17ED1" w:rsidRDefault="00061F64" w:rsidP="005E48B5">
            <w:pPr>
              <w:rPr>
                <w:noProof/>
              </w:rPr>
            </w:pPr>
            <w:r>
              <w:rPr>
                <w:noProof/>
              </w:rPr>
              <w:t>Peter Gilbert</w:t>
            </w:r>
            <w:r w:rsidRPr="00A17ED1">
              <w:rPr>
                <w:noProof/>
              </w:rPr>
              <w:br/>
            </w:r>
            <w:r w:rsidR="005E48B5">
              <w:rPr>
                <w:noProof/>
              </w:rPr>
              <w:t>Meridian Health Plan</w:t>
            </w:r>
          </w:p>
        </w:tc>
      </w:tr>
      <w:tr w:rsidR="00061F64" w:rsidRPr="00A17ED1" w14:paraId="1E49F750" w14:textId="77777777" w:rsidTr="004904C3">
        <w:tc>
          <w:tcPr>
            <w:tcW w:w="2752" w:type="dxa"/>
          </w:tcPr>
          <w:p w14:paraId="080CA292" w14:textId="77777777" w:rsidR="00061F64" w:rsidRPr="00A17ED1" w:rsidRDefault="00061F64">
            <w:pPr>
              <w:rPr>
                <w:noProof/>
              </w:rPr>
            </w:pPr>
            <w:r w:rsidRPr="00A17ED1">
              <w:rPr>
                <w:noProof/>
              </w:rPr>
              <w:t>Sponsoring Committee</w:t>
            </w:r>
          </w:p>
        </w:tc>
        <w:tc>
          <w:tcPr>
            <w:tcW w:w="6746" w:type="dxa"/>
          </w:tcPr>
          <w:p w14:paraId="67C57C99" w14:textId="77777777" w:rsidR="00061F64" w:rsidRPr="00A17ED1" w:rsidRDefault="00061F64">
            <w:pPr>
              <w:rPr>
                <w:noProof/>
              </w:rPr>
            </w:pPr>
            <w:r w:rsidRPr="00A17ED1">
              <w:rPr>
                <w:noProof/>
              </w:rPr>
              <w:t>Structured Documents</w:t>
            </w:r>
          </w:p>
        </w:tc>
      </w:tr>
      <w:tr w:rsidR="00061F64" w:rsidRPr="00A17ED1" w14:paraId="1898CDD6" w14:textId="77777777" w:rsidTr="004904C3">
        <w:tc>
          <w:tcPr>
            <w:tcW w:w="2752" w:type="dxa"/>
          </w:tcPr>
          <w:p w14:paraId="16A189F6" w14:textId="77777777" w:rsidR="00061F64" w:rsidRPr="00A17ED1" w:rsidRDefault="00061F64">
            <w:pPr>
              <w:rPr>
                <w:noProof/>
              </w:rPr>
            </w:pPr>
            <w:r w:rsidRPr="00A17ED1">
              <w:rPr>
                <w:noProof/>
              </w:rPr>
              <w:t>List Server</w:t>
            </w:r>
          </w:p>
        </w:tc>
        <w:tc>
          <w:tcPr>
            <w:tcW w:w="6746" w:type="dxa"/>
          </w:tcPr>
          <w:p w14:paraId="4E366A4C" w14:textId="77777777" w:rsidR="00061F64" w:rsidRPr="00A17ED1" w:rsidRDefault="005740F2">
            <w:pPr>
              <w:rPr>
                <w:noProof/>
              </w:rPr>
            </w:pPr>
            <w:hyperlink r:id="rId10" w:history="1">
              <w:r w:rsidR="00061F64" w:rsidRPr="00423B4D">
                <w:rPr>
                  <w:rStyle w:val="Hyperlink"/>
                  <w:rFonts w:ascii="Times New Roman" w:hAnsi="Times New Roman" w:cs="Times New Roman"/>
                  <w:noProof/>
                  <w:kern w:val="0"/>
                  <w:sz w:val="24"/>
                </w:rPr>
                <w:t>strucdoc@lists.hl7.org</w:t>
              </w:r>
            </w:hyperlink>
            <w:r w:rsidR="00061F64">
              <w:rPr>
                <w:noProof/>
              </w:rPr>
              <w:t xml:space="preserve"> </w:t>
            </w:r>
          </w:p>
        </w:tc>
      </w:tr>
    </w:tbl>
    <w:p w14:paraId="391D579F" w14:textId="77777777" w:rsidR="00061F64" w:rsidRDefault="00061F64" w:rsidP="00061F64"/>
    <w:p w14:paraId="3D7A86DF" w14:textId="77777777" w:rsidR="00BA1DFE" w:rsidRDefault="00BA1DFE" w:rsidP="00061F64"/>
    <w:p w14:paraId="2094DEB3" w14:textId="77777777" w:rsidR="00061F64" w:rsidRPr="00A17ED1" w:rsidRDefault="00061F64">
      <w:pPr>
        <w:pStyle w:val="Heading2"/>
        <w:rPr>
          <w:noProof/>
        </w:rPr>
      </w:pPr>
      <w:bookmarkStart w:id="2" w:name="_Toc204420400"/>
      <w:bookmarkStart w:id="3" w:name="_Toc28982045"/>
      <w:r w:rsidRPr="00A17ED1">
        <w:rPr>
          <w:noProof/>
        </w:rPr>
        <w:t>Chapter 9 contents</w:t>
      </w:r>
      <w:bookmarkEnd w:id="2"/>
      <w:bookmarkEnd w:id="3"/>
    </w:p>
    <w:p w14:paraId="18C9A146" w14:textId="64ED5EEC" w:rsidR="003C10E9" w:rsidRDefault="003C10E9">
      <w:pPr>
        <w:pStyle w:val="TOC2"/>
        <w:rPr>
          <w:rFonts w:asciiTheme="minorHAnsi" w:eastAsiaTheme="minorEastAsia" w:hAnsiTheme="minorHAnsi" w:cstheme="minorBidi"/>
          <w:b w:val="0"/>
          <w:smallCaps w:val="0"/>
          <w:kern w:val="0"/>
          <w:sz w:val="22"/>
          <w:szCs w:val="22"/>
        </w:rPr>
      </w:pPr>
      <w:r>
        <w:rPr>
          <w:rFonts w:ascii="Times New Roman Bold" w:hAnsi="Times New Roman Bold"/>
          <w:b w:val="0"/>
          <w:caps/>
          <w:smallCaps w:val="0"/>
        </w:rPr>
        <w:fldChar w:fldCharType="begin"/>
      </w:r>
      <w:r>
        <w:rPr>
          <w:rFonts w:ascii="Times New Roman Bold" w:hAnsi="Times New Roman Bold"/>
          <w:b w:val="0"/>
          <w:caps/>
          <w:smallCaps w:val="0"/>
        </w:rPr>
        <w:instrText xml:space="preserve"> TOC \o "2-3" \h \z </w:instrText>
      </w:r>
      <w:r>
        <w:rPr>
          <w:rFonts w:ascii="Times New Roman Bold" w:hAnsi="Times New Roman Bold"/>
          <w:b w:val="0"/>
          <w:caps/>
          <w:smallCaps w:val="0"/>
        </w:rPr>
        <w:fldChar w:fldCharType="separate"/>
      </w:r>
      <w:hyperlink w:anchor="_Toc28982045" w:history="1">
        <w:r w:rsidRPr="00D67E46">
          <w:rPr>
            <w:rStyle w:val="Hyperlink"/>
          </w:rPr>
          <w:t>9.1</w:t>
        </w:r>
        <w:r>
          <w:rPr>
            <w:rFonts w:asciiTheme="minorHAnsi" w:eastAsiaTheme="minorEastAsia" w:hAnsiTheme="minorHAnsi" w:cstheme="minorBidi"/>
            <w:b w:val="0"/>
            <w:smallCaps w:val="0"/>
            <w:kern w:val="0"/>
            <w:sz w:val="22"/>
            <w:szCs w:val="22"/>
          </w:rPr>
          <w:tab/>
        </w:r>
        <w:r w:rsidRPr="00D67E46">
          <w:rPr>
            <w:rStyle w:val="Hyperlink"/>
          </w:rPr>
          <w:t>Chapter 9 contents</w:t>
        </w:r>
        <w:r>
          <w:rPr>
            <w:webHidden/>
          </w:rPr>
          <w:tab/>
        </w:r>
        <w:r>
          <w:rPr>
            <w:webHidden/>
          </w:rPr>
          <w:fldChar w:fldCharType="begin"/>
        </w:r>
        <w:r>
          <w:rPr>
            <w:webHidden/>
          </w:rPr>
          <w:instrText xml:space="preserve"> PAGEREF _Toc28982045 \h </w:instrText>
        </w:r>
        <w:r>
          <w:rPr>
            <w:webHidden/>
          </w:rPr>
        </w:r>
        <w:r>
          <w:rPr>
            <w:webHidden/>
          </w:rPr>
          <w:fldChar w:fldCharType="separate"/>
        </w:r>
        <w:r>
          <w:rPr>
            <w:webHidden/>
          </w:rPr>
          <w:t>1</w:t>
        </w:r>
        <w:r>
          <w:rPr>
            <w:webHidden/>
          </w:rPr>
          <w:fldChar w:fldCharType="end"/>
        </w:r>
      </w:hyperlink>
    </w:p>
    <w:p w14:paraId="0A3CB6AD" w14:textId="2AB7AD65" w:rsidR="003C10E9" w:rsidRDefault="003C10E9">
      <w:pPr>
        <w:pStyle w:val="TOC2"/>
        <w:rPr>
          <w:rFonts w:asciiTheme="minorHAnsi" w:eastAsiaTheme="minorEastAsia" w:hAnsiTheme="minorHAnsi" w:cstheme="minorBidi"/>
          <w:b w:val="0"/>
          <w:smallCaps w:val="0"/>
          <w:kern w:val="0"/>
          <w:sz w:val="22"/>
          <w:szCs w:val="22"/>
        </w:rPr>
      </w:pPr>
      <w:hyperlink w:anchor="_Toc28982046" w:history="1">
        <w:r w:rsidRPr="00D67E46">
          <w:rPr>
            <w:rStyle w:val="Hyperlink"/>
          </w:rPr>
          <w:t>9.2</w:t>
        </w:r>
        <w:r>
          <w:rPr>
            <w:rFonts w:asciiTheme="minorHAnsi" w:eastAsiaTheme="minorEastAsia" w:hAnsiTheme="minorHAnsi" w:cstheme="minorBidi"/>
            <w:b w:val="0"/>
            <w:smallCaps w:val="0"/>
            <w:kern w:val="0"/>
            <w:sz w:val="22"/>
            <w:szCs w:val="22"/>
          </w:rPr>
          <w:tab/>
        </w:r>
        <w:r w:rsidRPr="00D67E46">
          <w:rPr>
            <w:rStyle w:val="Hyperlink"/>
          </w:rPr>
          <w:t>PURPOSE</w:t>
        </w:r>
        <w:r>
          <w:rPr>
            <w:webHidden/>
          </w:rPr>
          <w:tab/>
        </w:r>
        <w:r>
          <w:rPr>
            <w:webHidden/>
          </w:rPr>
          <w:fldChar w:fldCharType="begin"/>
        </w:r>
        <w:r>
          <w:rPr>
            <w:webHidden/>
          </w:rPr>
          <w:instrText xml:space="preserve"> PAGEREF _Toc28982046 \h </w:instrText>
        </w:r>
        <w:r>
          <w:rPr>
            <w:webHidden/>
          </w:rPr>
        </w:r>
        <w:r>
          <w:rPr>
            <w:webHidden/>
          </w:rPr>
          <w:fldChar w:fldCharType="separate"/>
        </w:r>
        <w:r>
          <w:rPr>
            <w:webHidden/>
          </w:rPr>
          <w:t>2</w:t>
        </w:r>
        <w:r>
          <w:rPr>
            <w:webHidden/>
          </w:rPr>
          <w:fldChar w:fldCharType="end"/>
        </w:r>
      </w:hyperlink>
    </w:p>
    <w:p w14:paraId="5638BFD2" w14:textId="4AC46EEC" w:rsidR="003C10E9" w:rsidRDefault="003C10E9">
      <w:pPr>
        <w:pStyle w:val="TOC3"/>
        <w:tabs>
          <w:tab w:val="left" w:pos="1418"/>
        </w:tabs>
        <w:rPr>
          <w:rFonts w:asciiTheme="minorHAnsi" w:eastAsiaTheme="minorEastAsia" w:hAnsiTheme="minorHAnsi" w:cstheme="minorBidi"/>
          <w:noProof/>
          <w:sz w:val="22"/>
          <w:szCs w:val="22"/>
        </w:rPr>
      </w:pPr>
      <w:hyperlink w:anchor="_Toc28982047" w:history="1">
        <w:r w:rsidRPr="00D67E46">
          <w:rPr>
            <w:rStyle w:val="Hyperlink"/>
            <w:noProof/>
          </w:rPr>
          <w:t>9.2.1</w:t>
        </w:r>
        <w:r>
          <w:rPr>
            <w:rFonts w:asciiTheme="minorHAnsi" w:eastAsiaTheme="minorEastAsia" w:hAnsiTheme="minorHAnsi" w:cstheme="minorBidi"/>
            <w:noProof/>
            <w:sz w:val="22"/>
            <w:szCs w:val="22"/>
          </w:rPr>
          <w:tab/>
        </w:r>
        <w:r w:rsidRPr="00D67E46">
          <w:rPr>
            <w:rStyle w:val="Hyperlink"/>
            <w:noProof/>
          </w:rPr>
          <w:t>Definition of Document Management Terms and Concepts</w:t>
        </w:r>
        <w:r>
          <w:rPr>
            <w:noProof/>
            <w:webHidden/>
          </w:rPr>
          <w:tab/>
        </w:r>
        <w:r>
          <w:rPr>
            <w:noProof/>
            <w:webHidden/>
          </w:rPr>
          <w:fldChar w:fldCharType="begin"/>
        </w:r>
        <w:r>
          <w:rPr>
            <w:noProof/>
            <w:webHidden/>
          </w:rPr>
          <w:instrText xml:space="preserve"> PAGEREF _Toc28982047 \h </w:instrText>
        </w:r>
        <w:r>
          <w:rPr>
            <w:noProof/>
            <w:webHidden/>
          </w:rPr>
        </w:r>
        <w:r>
          <w:rPr>
            <w:noProof/>
            <w:webHidden/>
          </w:rPr>
          <w:fldChar w:fldCharType="separate"/>
        </w:r>
        <w:r>
          <w:rPr>
            <w:noProof/>
            <w:webHidden/>
          </w:rPr>
          <w:t>2</w:t>
        </w:r>
        <w:r>
          <w:rPr>
            <w:noProof/>
            <w:webHidden/>
          </w:rPr>
          <w:fldChar w:fldCharType="end"/>
        </w:r>
      </w:hyperlink>
    </w:p>
    <w:p w14:paraId="5A23C53D" w14:textId="19EE12A2" w:rsidR="003C10E9" w:rsidRDefault="003C10E9">
      <w:pPr>
        <w:pStyle w:val="TOC3"/>
        <w:tabs>
          <w:tab w:val="left" w:pos="1418"/>
        </w:tabs>
        <w:rPr>
          <w:rFonts w:asciiTheme="minorHAnsi" w:eastAsiaTheme="minorEastAsia" w:hAnsiTheme="minorHAnsi" w:cstheme="minorBidi"/>
          <w:noProof/>
          <w:sz w:val="22"/>
          <w:szCs w:val="22"/>
        </w:rPr>
      </w:pPr>
      <w:hyperlink w:anchor="_Toc28982048" w:history="1">
        <w:r w:rsidRPr="00D67E46">
          <w:rPr>
            <w:rStyle w:val="Hyperlink"/>
            <w:noProof/>
          </w:rPr>
          <w:t>9.2.2</w:t>
        </w:r>
        <w:r>
          <w:rPr>
            <w:rFonts w:asciiTheme="minorHAnsi" w:eastAsiaTheme="minorEastAsia" w:hAnsiTheme="minorHAnsi" w:cstheme="minorBidi"/>
            <w:noProof/>
            <w:sz w:val="22"/>
            <w:szCs w:val="22"/>
          </w:rPr>
          <w:tab/>
        </w:r>
        <w:r w:rsidRPr="00D67E46">
          <w:rPr>
            <w:rStyle w:val="Hyperlink"/>
            <w:noProof/>
          </w:rPr>
          <w:t>Definition of Consent Terms and Concepts</w:t>
        </w:r>
        <w:r>
          <w:rPr>
            <w:noProof/>
            <w:webHidden/>
          </w:rPr>
          <w:tab/>
        </w:r>
        <w:r>
          <w:rPr>
            <w:noProof/>
            <w:webHidden/>
          </w:rPr>
          <w:fldChar w:fldCharType="begin"/>
        </w:r>
        <w:r>
          <w:rPr>
            <w:noProof/>
            <w:webHidden/>
          </w:rPr>
          <w:instrText xml:space="preserve"> PAGEREF _Toc28982048 \h </w:instrText>
        </w:r>
        <w:r>
          <w:rPr>
            <w:noProof/>
            <w:webHidden/>
          </w:rPr>
        </w:r>
        <w:r>
          <w:rPr>
            <w:noProof/>
            <w:webHidden/>
          </w:rPr>
          <w:fldChar w:fldCharType="separate"/>
        </w:r>
        <w:r>
          <w:rPr>
            <w:noProof/>
            <w:webHidden/>
          </w:rPr>
          <w:t>4</w:t>
        </w:r>
        <w:r>
          <w:rPr>
            <w:noProof/>
            <w:webHidden/>
          </w:rPr>
          <w:fldChar w:fldCharType="end"/>
        </w:r>
      </w:hyperlink>
    </w:p>
    <w:p w14:paraId="295288DB" w14:textId="1FEF3439" w:rsidR="003C10E9" w:rsidRDefault="003C10E9">
      <w:pPr>
        <w:pStyle w:val="TOC2"/>
        <w:rPr>
          <w:rFonts w:asciiTheme="minorHAnsi" w:eastAsiaTheme="minorEastAsia" w:hAnsiTheme="minorHAnsi" w:cstheme="minorBidi"/>
          <w:b w:val="0"/>
          <w:smallCaps w:val="0"/>
          <w:kern w:val="0"/>
          <w:sz w:val="22"/>
          <w:szCs w:val="22"/>
        </w:rPr>
      </w:pPr>
      <w:hyperlink w:anchor="_Toc28982049" w:history="1">
        <w:r w:rsidRPr="00D67E46">
          <w:rPr>
            <w:rStyle w:val="Hyperlink"/>
          </w:rPr>
          <w:t>9.3</w:t>
        </w:r>
        <w:r>
          <w:rPr>
            <w:rFonts w:asciiTheme="minorHAnsi" w:eastAsiaTheme="minorEastAsia" w:hAnsiTheme="minorHAnsi" w:cstheme="minorBidi"/>
            <w:b w:val="0"/>
            <w:smallCaps w:val="0"/>
            <w:kern w:val="0"/>
            <w:sz w:val="22"/>
            <w:szCs w:val="22"/>
          </w:rPr>
          <w:tab/>
        </w:r>
        <w:r w:rsidRPr="00D67E46">
          <w:rPr>
            <w:rStyle w:val="Hyperlink"/>
          </w:rPr>
          <w:t>DOCUMENT MANAGEMENT SECTION</w:t>
        </w:r>
        <w:r>
          <w:rPr>
            <w:webHidden/>
          </w:rPr>
          <w:tab/>
        </w:r>
        <w:r>
          <w:rPr>
            <w:webHidden/>
          </w:rPr>
          <w:fldChar w:fldCharType="begin"/>
        </w:r>
        <w:r>
          <w:rPr>
            <w:webHidden/>
          </w:rPr>
          <w:instrText xml:space="preserve"> PAGEREF _Toc28982049 \h </w:instrText>
        </w:r>
        <w:r>
          <w:rPr>
            <w:webHidden/>
          </w:rPr>
        </w:r>
        <w:r>
          <w:rPr>
            <w:webHidden/>
          </w:rPr>
          <w:fldChar w:fldCharType="separate"/>
        </w:r>
        <w:r>
          <w:rPr>
            <w:webHidden/>
          </w:rPr>
          <w:t>6</w:t>
        </w:r>
        <w:r>
          <w:rPr>
            <w:webHidden/>
          </w:rPr>
          <w:fldChar w:fldCharType="end"/>
        </w:r>
      </w:hyperlink>
    </w:p>
    <w:p w14:paraId="5E590F46" w14:textId="10A4CB90" w:rsidR="003C10E9" w:rsidRDefault="003C10E9">
      <w:pPr>
        <w:pStyle w:val="TOC2"/>
        <w:rPr>
          <w:rFonts w:asciiTheme="minorHAnsi" w:eastAsiaTheme="minorEastAsia" w:hAnsiTheme="minorHAnsi" w:cstheme="minorBidi"/>
          <w:b w:val="0"/>
          <w:smallCaps w:val="0"/>
          <w:kern w:val="0"/>
          <w:sz w:val="22"/>
          <w:szCs w:val="22"/>
        </w:rPr>
      </w:pPr>
      <w:hyperlink w:anchor="_Toc28982050" w:history="1">
        <w:r w:rsidRPr="00D67E46">
          <w:rPr>
            <w:rStyle w:val="Hyperlink"/>
          </w:rPr>
          <w:t>9.4</w:t>
        </w:r>
        <w:r>
          <w:rPr>
            <w:rFonts w:asciiTheme="minorHAnsi" w:eastAsiaTheme="minorEastAsia" w:hAnsiTheme="minorHAnsi" w:cstheme="minorBidi"/>
            <w:b w:val="0"/>
            <w:smallCaps w:val="0"/>
            <w:kern w:val="0"/>
            <w:sz w:val="22"/>
            <w:szCs w:val="22"/>
          </w:rPr>
          <w:tab/>
        </w:r>
        <w:r w:rsidRPr="00D67E46">
          <w:rPr>
            <w:rStyle w:val="Hyperlink"/>
          </w:rPr>
          <w:t>Consent information</w:t>
        </w:r>
        <w:r>
          <w:rPr>
            <w:webHidden/>
          </w:rPr>
          <w:tab/>
        </w:r>
        <w:r>
          <w:rPr>
            <w:webHidden/>
          </w:rPr>
          <w:fldChar w:fldCharType="begin"/>
        </w:r>
        <w:r>
          <w:rPr>
            <w:webHidden/>
          </w:rPr>
          <w:instrText xml:space="preserve"> PAGEREF _Toc28982050 \h </w:instrText>
        </w:r>
        <w:r>
          <w:rPr>
            <w:webHidden/>
          </w:rPr>
        </w:r>
        <w:r>
          <w:rPr>
            <w:webHidden/>
          </w:rPr>
          <w:fldChar w:fldCharType="separate"/>
        </w:r>
        <w:r>
          <w:rPr>
            <w:webHidden/>
          </w:rPr>
          <w:t>6</w:t>
        </w:r>
        <w:r>
          <w:rPr>
            <w:webHidden/>
          </w:rPr>
          <w:fldChar w:fldCharType="end"/>
        </w:r>
      </w:hyperlink>
    </w:p>
    <w:p w14:paraId="19ABE8D8" w14:textId="431580D5" w:rsidR="003C10E9" w:rsidRDefault="003C10E9">
      <w:pPr>
        <w:pStyle w:val="TOC3"/>
        <w:tabs>
          <w:tab w:val="left" w:pos="1418"/>
        </w:tabs>
        <w:rPr>
          <w:rFonts w:asciiTheme="minorHAnsi" w:eastAsiaTheme="minorEastAsia" w:hAnsiTheme="minorHAnsi" w:cstheme="minorBidi"/>
          <w:noProof/>
          <w:sz w:val="22"/>
          <w:szCs w:val="22"/>
        </w:rPr>
      </w:pPr>
      <w:hyperlink w:anchor="_Toc28982051" w:history="1">
        <w:r w:rsidRPr="00D67E46">
          <w:rPr>
            <w:rStyle w:val="Hyperlink"/>
            <w:noProof/>
          </w:rPr>
          <w:t>9.4.1</w:t>
        </w:r>
        <w:r>
          <w:rPr>
            <w:rFonts w:asciiTheme="minorHAnsi" w:eastAsiaTheme="minorEastAsia" w:hAnsiTheme="minorHAnsi" w:cstheme="minorBidi"/>
            <w:noProof/>
            <w:sz w:val="22"/>
            <w:szCs w:val="22"/>
          </w:rPr>
          <w:tab/>
        </w:r>
        <w:r w:rsidRPr="00D67E46">
          <w:rPr>
            <w:rStyle w:val="Hyperlink"/>
            <w:noProof/>
          </w:rPr>
          <w:t>Example 1</w:t>
        </w:r>
        <w:r>
          <w:rPr>
            <w:noProof/>
            <w:webHidden/>
          </w:rPr>
          <w:tab/>
        </w:r>
        <w:r>
          <w:rPr>
            <w:noProof/>
            <w:webHidden/>
          </w:rPr>
          <w:fldChar w:fldCharType="begin"/>
        </w:r>
        <w:r>
          <w:rPr>
            <w:noProof/>
            <w:webHidden/>
          </w:rPr>
          <w:instrText xml:space="preserve"> PAGEREF _Toc28982051 \h </w:instrText>
        </w:r>
        <w:r>
          <w:rPr>
            <w:noProof/>
            <w:webHidden/>
          </w:rPr>
        </w:r>
        <w:r>
          <w:rPr>
            <w:noProof/>
            <w:webHidden/>
          </w:rPr>
          <w:fldChar w:fldCharType="separate"/>
        </w:r>
        <w:r>
          <w:rPr>
            <w:noProof/>
            <w:webHidden/>
          </w:rPr>
          <w:t>6</w:t>
        </w:r>
        <w:r>
          <w:rPr>
            <w:noProof/>
            <w:webHidden/>
          </w:rPr>
          <w:fldChar w:fldCharType="end"/>
        </w:r>
      </w:hyperlink>
    </w:p>
    <w:p w14:paraId="731055F8" w14:textId="0AF9483B" w:rsidR="003C10E9" w:rsidRDefault="003C10E9">
      <w:pPr>
        <w:pStyle w:val="TOC2"/>
        <w:rPr>
          <w:rFonts w:asciiTheme="minorHAnsi" w:eastAsiaTheme="minorEastAsia" w:hAnsiTheme="minorHAnsi" w:cstheme="minorBidi"/>
          <w:b w:val="0"/>
          <w:smallCaps w:val="0"/>
          <w:kern w:val="0"/>
          <w:sz w:val="22"/>
          <w:szCs w:val="22"/>
        </w:rPr>
      </w:pPr>
      <w:hyperlink w:anchor="_Toc28982052" w:history="1">
        <w:r w:rsidRPr="00D67E46">
          <w:rPr>
            <w:rStyle w:val="Hyperlink"/>
          </w:rPr>
          <w:t>9.5</w:t>
        </w:r>
        <w:r>
          <w:rPr>
            <w:rFonts w:asciiTheme="minorHAnsi" w:eastAsiaTheme="minorEastAsia" w:hAnsiTheme="minorHAnsi" w:cstheme="minorBidi"/>
            <w:b w:val="0"/>
            <w:smallCaps w:val="0"/>
            <w:kern w:val="0"/>
            <w:sz w:val="22"/>
            <w:szCs w:val="22"/>
          </w:rPr>
          <w:tab/>
        </w:r>
        <w:r w:rsidRPr="00D67E46">
          <w:rPr>
            <w:rStyle w:val="Hyperlink"/>
          </w:rPr>
          <w:t>ASSUMPTIONS</w:t>
        </w:r>
        <w:r>
          <w:rPr>
            <w:webHidden/>
          </w:rPr>
          <w:tab/>
        </w:r>
        <w:r>
          <w:rPr>
            <w:webHidden/>
          </w:rPr>
          <w:fldChar w:fldCharType="begin"/>
        </w:r>
        <w:r>
          <w:rPr>
            <w:webHidden/>
          </w:rPr>
          <w:instrText xml:space="preserve"> PAGEREF _Toc28982052 \h </w:instrText>
        </w:r>
        <w:r>
          <w:rPr>
            <w:webHidden/>
          </w:rPr>
        </w:r>
        <w:r>
          <w:rPr>
            <w:webHidden/>
          </w:rPr>
          <w:fldChar w:fldCharType="separate"/>
        </w:r>
        <w:r>
          <w:rPr>
            <w:webHidden/>
          </w:rPr>
          <w:t>7</w:t>
        </w:r>
        <w:r>
          <w:rPr>
            <w:webHidden/>
          </w:rPr>
          <w:fldChar w:fldCharType="end"/>
        </w:r>
      </w:hyperlink>
    </w:p>
    <w:p w14:paraId="54BF1170" w14:textId="55997B65" w:rsidR="003C10E9" w:rsidRDefault="003C10E9">
      <w:pPr>
        <w:pStyle w:val="TOC2"/>
        <w:rPr>
          <w:rFonts w:asciiTheme="minorHAnsi" w:eastAsiaTheme="minorEastAsia" w:hAnsiTheme="minorHAnsi" w:cstheme="minorBidi"/>
          <w:b w:val="0"/>
          <w:smallCaps w:val="0"/>
          <w:kern w:val="0"/>
          <w:sz w:val="22"/>
          <w:szCs w:val="22"/>
        </w:rPr>
      </w:pPr>
      <w:hyperlink w:anchor="_Toc28982053" w:history="1">
        <w:r w:rsidRPr="00D67E46">
          <w:rPr>
            <w:rStyle w:val="Hyperlink"/>
          </w:rPr>
          <w:t>9.6</w:t>
        </w:r>
        <w:r>
          <w:rPr>
            <w:rFonts w:asciiTheme="minorHAnsi" w:eastAsiaTheme="minorEastAsia" w:hAnsiTheme="minorHAnsi" w:cstheme="minorBidi"/>
            <w:b w:val="0"/>
            <w:smallCaps w:val="0"/>
            <w:kern w:val="0"/>
            <w:sz w:val="22"/>
            <w:szCs w:val="22"/>
          </w:rPr>
          <w:tab/>
        </w:r>
        <w:r w:rsidRPr="00D67E46">
          <w:rPr>
            <w:rStyle w:val="Hyperlink"/>
          </w:rPr>
          <w:t>TRIGGER EVENTS AND MESSAGE DEFINITIONS</w:t>
        </w:r>
        <w:r>
          <w:rPr>
            <w:webHidden/>
          </w:rPr>
          <w:tab/>
        </w:r>
        <w:r>
          <w:rPr>
            <w:webHidden/>
          </w:rPr>
          <w:fldChar w:fldCharType="begin"/>
        </w:r>
        <w:r>
          <w:rPr>
            <w:webHidden/>
          </w:rPr>
          <w:instrText xml:space="preserve"> PAGEREF _Toc28982053 \h </w:instrText>
        </w:r>
        <w:r>
          <w:rPr>
            <w:webHidden/>
          </w:rPr>
        </w:r>
        <w:r>
          <w:rPr>
            <w:webHidden/>
          </w:rPr>
          <w:fldChar w:fldCharType="separate"/>
        </w:r>
        <w:r>
          <w:rPr>
            <w:webHidden/>
          </w:rPr>
          <w:t>7</w:t>
        </w:r>
        <w:r>
          <w:rPr>
            <w:webHidden/>
          </w:rPr>
          <w:fldChar w:fldCharType="end"/>
        </w:r>
      </w:hyperlink>
    </w:p>
    <w:p w14:paraId="410CE9C0" w14:textId="0C13E580" w:rsidR="003C10E9" w:rsidRDefault="003C10E9">
      <w:pPr>
        <w:pStyle w:val="TOC3"/>
        <w:tabs>
          <w:tab w:val="left" w:pos="1418"/>
        </w:tabs>
        <w:rPr>
          <w:rFonts w:asciiTheme="minorHAnsi" w:eastAsiaTheme="minorEastAsia" w:hAnsiTheme="minorHAnsi" w:cstheme="minorBidi"/>
          <w:noProof/>
          <w:sz w:val="22"/>
          <w:szCs w:val="22"/>
        </w:rPr>
      </w:pPr>
      <w:hyperlink w:anchor="_Toc28982054" w:history="1">
        <w:r w:rsidRPr="00D67E46">
          <w:rPr>
            <w:rStyle w:val="Hyperlink"/>
            <w:noProof/>
          </w:rPr>
          <w:t>9.6.1</w:t>
        </w:r>
        <w:r>
          <w:rPr>
            <w:rFonts w:asciiTheme="minorHAnsi" w:eastAsiaTheme="minorEastAsia" w:hAnsiTheme="minorHAnsi" w:cstheme="minorBidi"/>
            <w:noProof/>
            <w:sz w:val="22"/>
            <w:szCs w:val="22"/>
          </w:rPr>
          <w:tab/>
        </w:r>
        <w:r w:rsidRPr="00D67E46">
          <w:rPr>
            <w:rStyle w:val="Hyperlink"/>
            <w:noProof/>
          </w:rPr>
          <w:t>MDM/ACK - Original Document Notification (Event T01)</w:t>
        </w:r>
        <w:r>
          <w:rPr>
            <w:noProof/>
            <w:webHidden/>
          </w:rPr>
          <w:tab/>
        </w:r>
        <w:r>
          <w:rPr>
            <w:noProof/>
            <w:webHidden/>
          </w:rPr>
          <w:fldChar w:fldCharType="begin"/>
        </w:r>
        <w:r>
          <w:rPr>
            <w:noProof/>
            <w:webHidden/>
          </w:rPr>
          <w:instrText xml:space="preserve"> PAGEREF _Toc28982054 \h </w:instrText>
        </w:r>
        <w:r>
          <w:rPr>
            <w:noProof/>
            <w:webHidden/>
          </w:rPr>
        </w:r>
        <w:r>
          <w:rPr>
            <w:noProof/>
            <w:webHidden/>
          </w:rPr>
          <w:fldChar w:fldCharType="separate"/>
        </w:r>
        <w:r>
          <w:rPr>
            <w:noProof/>
            <w:webHidden/>
          </w:rPr>
          <w:t>8</w:t>
        </w:r>
        <w:r>
          <w:rPr>
            <w:noProof/>
            <w:webHidden/>
          </w:rPr>
          <w:fldChar w:fldCharType="end"/>
        </w:r>
      </w:hyperlink>
    </w:p>
    <w:p w14:paraId="27705274" w14:textId="266E2DB2" w:rsidR="003C10E9" w:rsidRDefault="003C10E9">
      <w:pPr>
        <w:pStyle w:val="TOC3"/>
        <w:tabs>
          <w:tab w:val="left" w:pos="1418"/>
        </w:tabs>
        <w:rPr>
          <w:rFonts w:asciiTheme="minorHAnsi" w:eastAsiaTheme="minorEastAsia" w:hAnsiTheme="minorHAnsi" w:cstheme="minorBidi"/>
          <w:noProof/>
          <w:sz w:val="22"/>
          <w:szCs w:val="22"/>
        </w:rPr>
      </w:pPr>
      <w:hyperlink w:anchor="_Toc28982055" w:history="1">
        <w:r w:rsidRPr="00D67E46">
          <w:rPr>
            <w:rStyle w:val="Hyperlink"/>
            <w:noProof/>
          </w:rPr>
          <w:t>9.6.2</w:t>
        </w:r>
        <w:r>
          <w:rPr>
            <w:rFonts w:asciiTheme="minorHAnsi" w:eastAsiaTheme="minorEastAsia" w:hAnsiTheme="minorHAnsi" w:cstheme="minorBidi"/>
            <w:noProof/>
            <w:sz w:val="22"/>
            <w:szCs w:val="22"/>
          </w:rPr>
          <w:tab/>
        </w:r>
        <w:r w:rsidRPr="00D67E46">
          <w:rPr>
            <w:rStyle w:val="Hyperlink"/>
            <w:noProof/>
          </w:rPr>
          <w:t>MDM/ACK - Original Document Notification and Content (Event T02)</w:t>
        </w:r>
        <w:r>
          <w:rPr>
            <w:noProof/>
            <w:webHidden/>
          </w:rPr>
          <w:tab/>
        </w:r>
        <w:r>
          <w:rPr>
            <w:noProof/>
            <w:webHidden/>
          </w:rPr>
          <w:fldChar w:fldCharType="begin"/>
        </w:r>
        <w:r>
          <w:rPr>
            <w:noProof/>
            <w:webHidden/>
          </w:rPr>
          <w:instrText xml:space="preserve"> PAGEREF _Toc28982055 \h </w:instrText>
        </w:r>
        <w:r>
          <w:rPr>
            <w:noProof/>
            <w:webHidden/>
          </w:rPr>
        </w:r>
        <w:r>
          <w:rPr>
            <w:noProof/>
            <w:webHidden/>
          </w:rPr>
          <w:fldChar w:fldCharType="separate"/>
        </w:r>
        <w:r>
          <w:rPr>
            <w:noProof/>
            <w:webHidden/>
          </w:rPr>
          <w:t>9</w:t>
        </w:r>
        <w:r>
          <w:rPr>
            <w:noProof/>
            <w:webHidden/>
          </w:rPr>
          <w:fldChar w:fldCharType="end"/>
        </w:r>
      </w:hyperlink>
    </w:p>
    <w:p w14:paraId="1B17EE9B" w14:textId="3D0026A1" w:rsidR="003C10E9" w:rsidRDefault="003C10E9">
      <w:pPr>
        <w:pStyle w:val="TOC3"/>
        <w:tabs>
          <w:tab w:val="left" w:pos="1418"/>
        </w:tabs>
        <w:rPr>
          <w:rFonts w:asciiTheme="minorHAnsi" w:eastAsiaTheme="minorEastAsia" w:hAnsiTheme="minorHAnsi" w:cstheme="minorBidi"/>
          <w:noProof/>
          <w:sz w:val="22"/>
          <w:szCs w:val="22"/>
        </w:rPr>
      </w:pPr>
      <w:hyperlink w:anchor="_Toc28982056" w:history="1">
        <w:r w:rsidRPr="00D67E46">
          <w:rPr>
            <w:rStyle w:val="Hyperlink"/>
            <w:noProof/>
          </w:rPr>
          <w:t>9.6.3</w:t>
        </w:r>
        <w:r>
          <w:rPr>
            <w:rFonts w:asciiTheme="minorHAnsi" w:eastAsiaTheme="minorEastAsia" w:hAnsiTheme="minorHAnsi" w:cstheme="minorBidi"/>
            <w:noProof/>
            <w:sz w:val="22"/>
            <w:szCs w:val="22"/>
          </w:rPr>
          <w:tab/>
        </w:r>
        <w:r w:rsidRPr="00D67E46">
          <w:rPr>
            <w:rStyle w:val="Hyperlink"/>
            <w:noProof/>
          </w:rPr>
          <w:t>MDM/ACK - Document Status Change Notification (Event T03)</w:t>
        </w:r>
        <w:r>
          <w:rPr>
            <w:noProof/>
            <w:webHidden/>
          </w:rPr>
          <w:tab/>
        </w:r>
        <w:r>
          <w:rPr>
            <w:noProof/>
            <w:webHidden/>
          </w:rPr>
          <w:fldChar w:fldCharType="begin"/>
        </w:r>
        <w:r>
          <w:rPr>
            <w:noProof/>
            <w:webHidden/>
          </w:rPr>
          <w:instrText xml:space="preserve"> PAGEREF _Toc28982056 \h </w:instrText>
        </w:r>
        <w:r>
          <w:rPr>
            <w:noProof/>
            <w:webHidden/>
          </w:rPr>
        </w:r>
        <w:r>
          <w:rPr>
            <w:noProof/>
            <w:webHidden/>
          </w:rPr>
          <w:fldChar w:fldCharType="separate"/>
        </w:r>
        <w:r>
          <w:rPr>
            <w:noProof/>
            <w:webHidden/>
          </w:rPr>
          <w:t>11</w:t>
        </w:r>
        <w:r>
          <w:rPr>
            <w:noProof/>
            <w:webHidden/>
          </w:rPr>
          <w:fldChar w:fldCharType="end"/>
        </w:r>
      </w:hyperlink>
    </w:p>
    <w:p w14:paraId="00296836" w14:textId="66754512" w:rsidR="003C10E9" w:rsidRDefault="003C10E9">
      <w:pPr>
        <w:pStyle w:val="TOC3"/>
        <w:tabs>
          <w:tab w:val="left" w:pos="1418"/>
        </w:tabs>
        <w:rPr>
          <w:rFonts w:asciiTheme="minorHAnsi" w:eastAsiaTheme="minorEastAsia" w:hAnsiTheme="minorHAnsi" w:cstheme="minorBidi"/>
          <w:noProof/>
          <w:sz w:val="22"/>
          <w:szCs w:val="22"/>
        </w:rPr>
      </w:pPr>
      <w:hyperlink w:anchor="_Toc28982057" w:history="1">
        <w:r w:rsidRPr="00D67E46">
          <w:rPr>
            <w:rStyle w:val="Hyperlink"/>
            <w:noProof/>
          </w:rPr>
          <w:t>9.6.4</w:t>
        </w:r>
        <w:r>
          <w:rPr>
            <w:rFonts w:asciiTheme="minorHAnsi" w:eastAsiaTheme="minorEastAsia" w:hAnsiTheme="minorHAnsi" w:cstheme="minorBidi"/>
            <w:noProof/>
            <w:sz w:val="22"/>
            <w:szCs w:val="22"/>
          </w:rPr>
          <w:tab/>
        </w:r>
        <w:r w:rsidRPr="00D67E46">
          <w:rPr>
            <w:rStyle w:val="Hyperlink"/>
            <w:noProof/>
          </w:rPr>
          <w:t>MDM/ACK - Document Status Change Notification and Content (Event T04)</w:t>
        </w:r>
        <w:r>
          <w:rPr>
            <w:noProof/>
            <w:webHidden/>
          </w:rPr>
          <w:tab/>
        </w:r>
        <w:r>
          <w:rPr>
            <w:noProof/>
            <w:webHidden/>
          </w:rPr>
          <w:fldChar w:fldCharType="begin"/>
        </w:r>
        <w:r>
          <w:rPr>
            <w:noProof/>
            <w:webHidden/>
          </w:rPr>
          <w:instrText xml:space="preserve"> PAGEREF _Toc28982057 \h </w:instrText>
        </w:r>
        <w:r>
          <w:rPr>
            <w:noProof/>
            <w:webHidden/>
          </w:rPr>
        </w:r>
        <w:r>
          <w:rPr>
            <w:noProof/>
            <w:webHidden/>
          </w:rPr>
          <w:fldChar w:fldCharType="separate"/>
        </w:r>
        <w:r>
          <w:rPr>
            <w:noProof/>
            <w:webHidden/>
          </w:rPr>
          <w:t>13</w:t>
        </w:r>
        <w:r>
          <w:rPr>
            <w:noProof/>
            <w:webHidden/>
          </w:rPr>
          <w:fldChar w:fldCharType="end"/>
        </w:r>
      </w:hyperlink>
    </w:p>
    <w:p w14:paraId="4F8F800F" w14:textId="72270AF8" w:rsidR="003C10E9" w:rsidRDefault="003C10E9">
      <w:pPr>
        <w:pStyle w:val="TOC3"/>
        <w:tabs>
          <w:tab w:val="left" w:pos="1418"/>
        </w:tabs>
        <w:rPr>
          <w:rFonts w:asciiTheme="minorHAnsi" w:eastAsiaTheme="minorEastAsia" w:hAnsiTheme="minorHAnsi" w:cstheme="minorBidi"/>
          <w:noProof/>
          <w:sz w:val="22"/>
          <w:szCs w:val="22"/>
        </w:rPr>
      </w:pPr>
      <w:hyperlink w:anchor="_Toc28982058" w:history="1">
        <w:r w:rsidRPr="00D67E46">
          <w:rPr>
            <w:rStyle w:val="Hyperlink"/>
            <w:noProof/>
          </w:rPr>
          <w:t>9.6.5</w:t>
        </w:r>
        <w:r>
          <w:rPr>
            <w:rFonts w:asciiTheme="minorHAnsi" w:eastAsiaTheme="minorEastAsia" w:hAnsiTheme="minorHAnsi" w:cstheme="minorBidi"/>
            <w:noProof/>
            <w:sz w:val="22"/>
            <w:szCs w:val="22"/>
          </w:rPr>
          <w:tab/>
        </w:r>
        <w:r w:rsidRPr="00D67E46">
          <w:rPr>
            <w:rStyle w:val="Hyperlink"/>
            <w:noProof/>
          </w:rPr>
          <w:t>MDM/ACK - Document Addendum Notification (Event T05)</w:t>
        </w:r>
        <w:r>
          <w:rPr>
            <w:noProof/>
            <w:webHidden/>
          </w:rPr>
          <w:tab/>
        </w:r>
        <w:r>
          <w:rPr>
            <w:noProof/>
            <w:webHidden/>
          </w:rPr>
          <w:fldChar w:fldCharType="begin"/>
        </w:r>
        <w:r>
          <w:rPr>
            <w:noProof/>
            <w:webHidden/>
          </w:rPr>
          <w:instrText xml:space="preserve"> PAGEREF _Toc28982058 \h </w:instrText>
        </w:r>
        <w:r>
          <w:rPr>
            <w:noProof/>
            <w:webHidden/>
          </w:rPr>
        </w:r>
        <w:r>
          <w:rPr>
            <w:noProof/>
            <w:webHidden/>
          </w:rPr>
          <w:fldChar w:fldCharType="separate"/>
        </w:r>
        <w:r>
          <w:rPr>
            <w:noProof/>
            <w:webHidden/>
          </w:rPr>
          <w:t>14</w:t>
        </w:r>
        <w:r>
          <w:rPr>
            <w:noProof/>
            <w:webHidden/>
          </w:rPr>
          <w:fldChar w:fldCharType="end"/>
        </w:r>
      </w:hyperlink>
    </w:p>
    <w:p w14:paraId="4F30B23D" w14:textId="38F1388A" w:rsidR="003C10E9" w:rsidRDefault="003C10E9">
      <w:pPr>
        <w:pStyle w:val="TOC3"/>
        <w:tabs>
          <w:tab w:val="left" w:pos="1418"/>
        </w:tabs>
        <w:rPr>
          <w:rFonts w:asciiTheme="minorHAnsi" w:eastAsiaTheme="minorEastAsia" w:hAnsiTheme="minorHAnsi" w:cstheme="minorBidi"/>
          <w:noProof/>
          <w:sz w:val="22"/>
          <w:szCs w:val="22"/>
        </w:rPr>
      </w:pPr>
      <w:hyperlink w:anchor="_Toc28982059" w:history="1">
        <w:r w:rsidRPr="00D67E46">
          <w:rPr>
            <w:rStyle w:val="Hyperlink"/>
            <w:noProof/>
          </w:rPr>
          <w:t>9.6.6</w:t>
        </w:r>
        <w:r>
          <w:rPr>
            <w:rFonts w:asciiTheme="minorHAnsi" w:eastAsiaTheme="minorEastAsia" w:hAnsiTheme="minorHAnsi" w:cstheme="minorBidi"/>
            <w:noProof/>
            <w:sz w:val="22"/>
            <w:szCs w:val="22"/>
          </w:rPr>
          <w:tab/>
        </w:r>
        <w:r w:rsidRPr="00D67E46">
          <w:rPr>
            <w:rStyle w:val="Hyperlink"/>
            <w:noProof/>
          </w:rPr>
          <w:t>MDM/ACK - Document Addendum Notification and Content (Event T06)</w:t>
        </w:r>
        <w:r>
          <w:rPr>
            <w:noProof/>
            <w:webHidden/>
          </w:rPr>
          <w:tab/>
        </w:r>
        <w:r>
          <w:rPr>
            <w:noProof/>
            <w:webHidden/>
          </w:rPr>
          <w:fldChar w:fldCharType="begin"/>
        </w:r>
        <w:r>
          <w:rPr>
            <w:noProof/>
            <w:webHidden/>
          </w:rPr>
          <w:instrText xml:space="preserve"> PAGEREF _Toc28982059 \h </w:instrText>
        </w:r>
        <w:r>
          <w:rPr>
            <w:noProof/>
            <w:webHidden/>
          </w:rPr>
        </w:r>
        <w:r>
          <w:rPr>
            <w:noProof/>
            <w:webHidden/>
          </w:rPr>
          <w:fldChar w:fldCharType="separate"/>
        </w:r>
        <w:r>
          <w:rPr>
            <w:noProof/>
            <w:webHidden/>
          </w:rPr>
          <w:t>16</w:t>
        </w:r>
        <w:r>
          <w:rPr>
            <w:noProof/>
            <w:webHidden/>
          </w:rPr>
          <w:fldChar w:fldCharType="end"/>
        </w:r>
      </w:hyperlink>
    </w:p>
    <w:p w14:paraId="1A32C0E1" w14:textId="5F1231A4" w:rsidR="003C10E9" w:rsidRDefault="003C10E9">
      <w:pPr>
        <w:pStyle w:val="TOC3"/>
        <w:tabs>
          <w:tab w:val="left" w:pos="1418"/>
        </w:tabs>
        <w:rPr>
          <w:rFonts w:asciiTheme="minorHAnsi" w:eastAsiaTheme="minorEastAsia" w:hAnsiTheme="minorHAnsi" w:cstheme="minorBidi"/>
          <w:noProof/>
          <w:sz w:val="22"/>
          <w:szCs w:val="22"/>
        </w:rPr>
      </w:pPr>
      <w:hyperlink w:anchor="_Toc28982060" w:history="1">
        <w:r w:rsidRPr="00D67E46">
          <w:rPr>
            <w:rStyle w:val="Hyperlink"/>
            <w:noProof/>
          </w:rPr>
          <w:t>9.6.7</w:t>
        </w:r>
        <w:r>
          <w:rPr>
            <w:rFonts w:asciiTheme="minorHAnsi" w:eastAsiaTheme="minorEastAsia" w:hAnsiTheme="minorHAnsi" w:cstheme="minorBidi"/>
            <w:noProof/>
            <w:sz w:val="22"/>
            <w:szCs w:val="22"/>
          </w:rPr>
          <w:tab/>
        </w:r>
        <w:r w:rsidRPr="00D67E46">
          <w:rPr>
            <w:rStyle w:val="Hyperlink"/>
            <w:noProof/>
          </w:rPr>
          <w:t>MDM/ACK - Document Edit Notification (Event T07)</w:t>
        </w:r>
        <w:r>
          <w:rPr>
            <w:noProof/>
            <w:webHidden/>
          </w:rPr>
          <w:tab/>
        </w:r>
        <w:r>
          <w:rPr>
            <w:noProof/>
            <w:webHidden/>
          </w:rPr>
          <w:fldChar w:fldCharType="begin"/>
        </w:r>
        <w:r>
          <w:rPr>
            <w:noProof/>
            <w:webHidden/>
          </w:rPr>
          <w:instrText xml:space="preserve"> PAGEREF _Toc28982060 \h </w:instrText>
        </w:r>
        <w:r>
          <w:rPr>
            <w:noProof/>
            <w:webHidden/>
          </w:rPr>
        </w:r>
        <w:r>
          <w:rPr>
            <w:noProof/>
            <w:webHidden/>
          </w:rPr>
          <w:fldChar w:fldCharType="separate"/>
        </w:r>
        <w:r>
          <w:rPr>
            <w:noProof/>
            <w:webHidden/>
          </w:rPr>
          <w:t>17</w:t>
        </w:r>
        <w:r>
          <w:rPr>
            <w:noProof/>
            <w:webHidden/>
          </w:rPr>
          <w:fldChar w:fldCharType="end"/>
        </w:r>
      </w:hyperlink>
    </w:p>
    <w:p w14:paraId="281E2EBD" w14:textId="706D9FDD" w:rsidR="003C10E9" w:rsidRDefault="003C10E9">
      <w:pPr>
        <w:pStyle w:val="TOC3"/>
        <w:tabs>
          <w:tab w:val="left" w:pos="1418"/>
        </w:tabs>
        <w:rPr>
          <w:rFonts w:asciiTheme="minorHAnsi" w:eastAsiaTheme="minorEastAsia" w:hAnsiTheme="minorHAnsi" w:cstheme="minorBidi"/>
          <w:noProof/>
          <w:sz w:val="22"/>
          <w:szCs w:val="22"/>
        </w:rPr>
      </w:pPr>
      <w:hyperlink w:anchor="_Toc28982061" w:history="1">
        <w:r w:rsidRPr="00D67E46">
          <w:rPr>
            <w:rStyle w:val="Hyperlink"/>
            <w:noProof/>
          </w:rPr>
          <w:t>9.6.8</w:t>
        </w:r>
        <w:r>
          <w:rPr>
            <w:rFonts w:asciiTheme="minorHAnsi" w:eastAsiaTheme="minorEastAsia" w:hAnsiTheme="minorHAnsi" w:cstheme="minorBidi"/>
            <w:noProof/>
            <w:sz w:val="22"/>
            <w:szCs w:val="22"/>
          </w:rPr>
          <w:tab/>
        </w:r>
        <w:r w:rsidRPr="00D67E46">
          <w:rPr>
            <w:rStyle w:val="Hyperlink"/>
            <w:noProof/>
          </w:rPr>
          <w:t>MDM/ACK - Document Edit Notification and Content (Event T08)</w:t>
        </w:r>
        <w:r>
          <w:rPr>
            <w:noProof/>
            <w:webHidden/>
          </w:rPr>
          <w:tab/>
        </w:r>
        <w:r>
          <w:rPr>
            <w:noProof/>
            <w:webHidden/>
          </w:rPr>
          <w:fldChar w:fldCharType="begin"/>
        </w:r>
        <w:r>
          <w:rPr>
            <w:noProof/>
            <w:webHidden/>
          </w:rPr>
          <w:instrText xml:space="preserve"> PAGEREF _Toc28982061 \h </w:instrText>
        </w:r>
        <w:r>
          <w:rPr>
            <w:noProof/>
            <w:webHidden/>
          </w:rPr>
        </w:r>
        <w:r>
          <w:rPr>
            <w:noProof/>
            <w:webHidden/>
          </w:rPr>
          <w:fldChar w:fldCharType="separate"/>
        </w:r>
        <w:r>
          <w:rPr>
            <w:noProof/>
            <w:webHidden/>
          </w:rPr>
          <w:t>18</w:t>
        </w:r>
        <w:r>
          <w:rPr>
            <w:noProof/>
            <w:webHidden/>
          </w:rPr>
          <w:fldChar w:fldCharType="end"/>
        </w:r>
      </w:hyperlink>
    </w:p>
    <w:p w14:paraId="28F3C893" w14:textId="0663874F" w:rsidR="003C10E9" w:rsidRDefault="003C10E9">
      <w:pPr>
        <w:pStyle w:val="TOC3"/>
        <w:tabs>
          <w:tab w:val="left" w:pos="1418"/>
        </w:tabs>
        <w:rPr>
          <w:rFonts w:asciiTheme="minorHAnsi" w:eastAsiaTheme="minorEastAsia" w:hAnsiTheme="minorHAnsi" w:cstheme="minorBidi"/>
          <w:noProof/>
          <w:sz w:val="22"/>
          <w:szCs w:val="22"/>
        </w:rPr>
      </w:pPr>
      <w:hyperlink w:anchor="_Toc28982062" w:history="1">
        <w:r w:rsidRPr="00D67E46">
          <w:rPr>
            <w:rStyle w:val="Hyperlink"/>
            <w:noProof/>
          </w:rPr>
          <w:t>9.6.9</w:t>
        </w:r>
        <w:r>
          <w:rPr>
            <w:rFonts w:asciiTheme="minorHAnsi" w:eastAsiaTheme="minorEastAsia" w:hAnsiTheme="minorHAnsi" w:cstheme="minorBidi"/>
            <w:noProof/>
            <w:sz w:val="22"/>
            <w:szCs w:val="22"/>
          </w:rPr>
          <w:tab/>
        </w:r>
        <w:r w:rsidRPr="00D67E46">
          <w:rPr>
            <w:rStyle w:val="Hyperlink"/>
            <w:noProof/>
          </w:rPr>
          <w:t>MDM/ACK - Document Replacement Notification (Event T09)</w:t>
        </w:r>
        <w:r>
          <w:rPr>
            <w:noProof/>
            <w:webHidden/>
          </w:rPr>
          <w:tab/>
        </w:r>
        <w:r>
          <w:rPr>
            <w:noProof/>
            <w:webHidden/>
          </w:rPr>
          <w:fldChar w:fldCharType="begin"/>
        </w:r>
        <w:r>
          <w:rPr>
            <w:noProof/>
            <w:webHidden/>
          </w:rPr>
          <w:instrText xml:space="preserve"> PAGEREF _Toc28982062 \h </w:instrText>
        </w:r>
        <w:r>
          <w:rPr>
            <w:noProof/>
            <w:webHidden/>
          </w:rPr>
        </w:r>
        <w:r>
          <w:rPr>
            <w:noProof/>
            <w:webHidden/>
          </w:rPr>
          <w:fldChar w:fldCharType="separate"/>
        </w:r>
        <w:r>
          <w:rPr>
            <w:noProof/>
            <w:webHidden/>
          </w:rPr>
          <w:t>20</w:t>
        </w:r>
        <w:r>
          <w:rPr>
            <w:noProof/>
            <w:webHidden/>
          </w:rPr>
          <w:fldChar w:fldCharType="end"/>
        </w:r>
      </w:hyperlink>
    </w:p>
    <w:p w14:paraId="2B6286EC" w14:textId="4F08F2A0" w:rsidR="003C10E9" w:rsidRDefault="003C10E9">
      <w:pPr>
        <w:pStyle w:val="TOC3"/>
        <w:tabs>
          <w:tab w:val="left" w:pos="1418"/>
        </w:tabs>
        <w:rPr>
          <w:rFonts w:asciiTheme="minorHAnsi" w:eastAsiaTheme="minorEastAsia" w:hAnsiTheme="minorHAnsi" w:cstheme="minorBidi"/>
          <w:noProof/>
          <w:sz w:val="22"/>
          <w:szCs w:val="22"/>
        </w:rPr>
      </w:pPr>
      <w:hyperlink w:anchor="_Toc28982063" w:history="1">
        <w:r w:rsidRPr="00D67E46">
          <w:rPr>
            <w:rStyle w:val="Hyperlink"/>
            <w:noProof/>
          </w:rPr>
          <w:t>9.6.10</w:t>
        </w:r>
        <w:r>
          <w:rPr>
            <w:rFonts w:asciiTheme="minorHAnsi" w:eastAsiaTheme="minorEastAsia" w:hAnsiTheme="minorHAnsi" w:cstheme="minorBidi"/>
            <w:noProof/>
            <w:sz w:val="22"/>
            <w:szCs w:val="22"/>
          </w:rPr>
          <w:tab/>
        </w:r>
        <w:r w:rsidRPr="00D67E46">
          <w:rPr>
            <w:rStyle w:val="Hyperlink"/>
            <w:noProof/>
          </w:rPr>
          <w:t>MDM/ACK - Document Replacement Notification and Content (Event T10)</w:t>
        </w:r>
        <w:r>
          <w:rPr>
            <w:noProof/>
            <w:webHidden/>
          </w:rPr>
          <w:tab/>
        </w:r>
        <w:r>
          <w:rPr>
            <w:noProof/>
            <w:webHidden/>
          </w:rPr>
          <w:fldChar w:fldCharType="begin"/>
        </w:r>
        <w:r>
          <w:rPr>
            <w:noProof/>
            <w:webHidden/>
          </w:rPr>
          <w:instrText xml:space="preserve"> PAGEREF _Toc28982063 \h </w:instrText>
        </w:r>
        <w:r>
          <w:rPr>
            <w:noProof/>
            <w:webHidden/>
          </w:rPr>
        </w:r>
        <w:r>
          <w:rPr>
            <w:noProof/>
            <w:webHidden/>
          </w:rPr>
          <w:fldChar w:fldCharType="separate"/>
        </w:r>
        <w:r>
          <w:rPr>
            <w:noProof/>
            <w:webHidden/>
          </w:rPr>
          <w:t>21</w:t>
        </w:r>
        <w:r>
          <w:rPr>
            <w:noProof/>
            <w:webHidden/>
          </w:rPr>
          <w:fldChar w:fldCharType="end"/>
        </w:r>
      </w:hyperlink>
    </w:p>
    <w:p w14:paraId="7DDEC533" w14:textId="1A706C5F" w:rsidR="003C10E9" w:rsidRDefault="003C10E9">
      <w:pPr>
        <w:pStyle w:val="TOC3"/>
        <w:tabs>
          <w:tab w:val="left" w:pos="1418"/>
        </w:tabs>
        <w:rPr>
          <w:rFonts w:asciiTheme="minorHAnsi" w:eastAsiaTheme="minorEastAsia" w:hAnsiTheme="minorHAnsi" w:cstheme="minorBidi"/>
          <w:noProof/>
          <w:sz w:val="22"/>
          <w:szCs w:val="22"/>
        </w:rPr>
      </w:pPr>
      <w:hyperlink w:anchor="_Toc28982064" w:history="1">
        <w:r w:rsidRPr="00D67E46">
          <w:rPr>
            <w:rStyle w:val="Hyperlink"/>
            <w:noProof/>
          </w:rPr>
          <w:t>9.6.11</w:t>
        </w:r>
        <w:r>
          <w:rPr>
            <w:rFonts w:asciiTheme="minorHAnsi" w:eastAsiaTheme="minorEastAsia" w:hAnsiTheme="minorHAnsi" w:cstheme="minorBidi"/>
            <w:noProof/>
            <w:sz w:val="22"/>
            <w:szCs w:val="22"/>
          </w:rPr>
          <w:tab/>
        </w:r>
        <w:r w:rsidRPr="00D67E46">
          <w:rPr>
            <w:rStyle w:val="Hyperlink"/>
            <w:noProof/>
          </w:rPr>
          <w:t>MDM/ACK - Document Cancel Notification (Event T11)</w:t>
        </w:r>
        <w:r>
          <w:rPr>
            <w:noProof/>
            <w:webHidden/>
          </w:rPr>
          <w:tab/>
        </w:r>
        <w:r>
          <w:rPr>
            <w:noProof/>
            <w:webHidden/>
          </w:rPr>
          <w:fldChar w:fldCharType="begin"/>
        </w:r>
        <w:r>
          <w:rPr>
            <w:noProof/>
            <w:webHidden/>
          </w:rPr>
          <w:instrText xml:space="preserve"> PAGEREF _Toc28982064 \h </w:instrText>
        </w:r>
        <w:r>
          <w:rPr>
            <w:noProof/>
            <w:webHidden/>
          </w:rPr>
        </w:r>
        <w:r>
          <w:rPr>
            <w:noProof/>
            <w:webHidden/>
          </w:rPr>
          <w:fldChar w:fldCharType="separate"/>
        </w:r>
        <w:r>
          <w:rPr>
            <w:noProof/>
            <w:webHidden/>
          </w:rPr>
          <w:t>23</w:t>
        </w:r>
        <w:r>
          <w:rPr>
            <w:noProof/>
            <w:webHidden/>
          </w:rPr>
          <w:fldChar w:fldCharType="end"/>
        </w:r>
      </w:hyperlink>
    </w:p>
    <w:p w14:paraId="664041F1" w14:textId="1A44BB73" w:rsidR="003C10E9" w:rsidRDefault="003C10E9">
      <w:pPr>
        <w:pStyle w:val="TOC2"/>
        <w:rPr>
          <w:rFonts w:asciiTheme="minorHAnsi" w:eastAsiaTheme="minorEastAsia" w:hAnsiTheme="minorHAnsi" w:cstheme="minorBidi"/>
          <w:b w:val="0"/>
          <w:smallCaps w:val="0"/>
          <w:kern w:val="0"/>
          <w:sz w:val="22"/>
          <w:szCs w:val="22"/>
        </w:rPr>
      </w:pPr>
      <w:hyperlink w:anchor="_Toc28982065" w:history="1">
        <w:r w:rsidRPr="00D67E46">
          <w:rPr>
            <w:rStyle w:val="Hyperlink"/>
          </w:rPr>
          <w:t>9.7</w:t>
        </w:r>
        <w:r>
          <w:rPr>
            <w:rFonts w:asciiTheme="minorHAnsi" w:eastAsiaTheme="minorEastAsia" w:hAnsiTheme="minorHAnsi" w:cstheme="minorBidi"/>
            <w:b w:val="0"/>
            <w:smallCaps w:val="0"/>
            <w:kern w:val="0"/>
            <w:sz w:val="22"/>
            <w:szCs w:val="22"/>
          </w:rPr>
          <w:tab/>
        </w:r>
        <w:r w:rsidRPr="00D67E46">
          <w:rPr>
            <w:rStyle w:val="Hyperlink"/>
          </w:rPr>
          <w:t>MESSAGE SEGMENTS</w:t>
        </w:r>
        <w:r>
          <w:rPr>
            <w:webHidden/>
          </w:rPr>
          <w:tab/>
        </w:r>
        <w:r>
          <w:rPr>
            <w:webHidden/>
          </w:rPr>
          <w:fldChar w:fldCharType="begin"/>
        </w:r>
        <w:r>
          <w:rPr>
            <w:webHidden/>
          </w:rPr>
          <w:instrText xml:space="preserve"> PAGEREF _Toc28982065 \h </w:instrText>
        </w:r>
        <w:r>
          <w:rPr>
            <w:webHidden/>
          </w:rPr>
        </w:r>
        <w:r>
          <w:rPr>
            <w:webHidden/>
          </w:rPr>
          <w:fldChar w:fldCharType="separate"/>
        </w:r>
        <w:r>
          <w:rPr>
            <w:webHidden/>
          </w:rPr>
          <w:t>24</w:t>
        </w:r>
        <w:r>
          <w:rPr>
            <w:webHidden/>
          </w:rPr>
          <w:fldChar w:fldCharType="end"/>
        </w:r>
      </w:hyperlink>
    </w:p>
    <w:p w14:paraId="4A2EA3AD" w14:textId="21A631CE" w:rsidR="003C10E9" w:rsidRDefault="003C10E9">
      <w:pPr>
        <w:pStyle w:val="TOC3"/>
        <w:tabs>
          <w:tab w:val="left" w:pos="1418"/>
        </w:tabs>
        <w:rPr>
          <w:rFonts w:asciiTheme="minorHAnsi" w:eastAsiaTheme="minorEastAsia" w:hAnsiTheme="minorHAnsi" w:cstheme="minorBidi"/>
          <w:noProof/>
          <w:sz w:val="22"/>
          <w:szCs w:val="22"/>
        </w:rPr>
      </w:pPr>
      <w:hyperlink w:anchor="_Toc28982066" w:history="1">
        <w:r w:rsidRPr="00D67E46">
          <w:rPr>
            <w:rStyle w:val="Hyperlink"/>
            <w:noProof/>
          </w:rPr>
          <w:t>9.7.1</w:t>
        </w:r>
        <w:r>
          <w:rPr>
            <w:rFonts w:asciiTheme="minorHAnsi" w:eastAsiaTheme="minorEastAsia" w:hAnsiTheme="minorHAnsi" w:cstheme="minorBidi"/>
            <w:noProof/>
            <w:sz w:val="22"/>
            <w:szCs w:val="22"/>
          </w:rPr>
          <w:tab/>
        </w:r>
        <w:r w:rsidRPr="00D67E46">
          <w:rPr>
            <w:rStyle w:val="Hyperlink"/>
            <w:noProof/>
          </w:rPr>
          <w:t>CON – Consent Segment</w:t>
        </w:r>
        <w:r>
          <w:rPr>
            <w:noProof/>
            <w:webHidden/>
          </w:rPr>
          <w:tab/>
        </w:r>
        <w:r>
          <w:rPr>
            <w:noProof/>
            <w:webHidden/>
          </w:rPr>
          <w:fldChar w:fldCharType="begin"/>
        </w:r>
        <w:r>
          <w:rPr>
            <w:noProof/>
            <w:webHidden/>
          </w:rPr>
          <w:instrText xml:space="preserve"> PAGEREF _Toc28982066 \h </w:instrText>
        </w:r>
        <w:r>
          <w:rPr>
            <w:noProof/>
            <w:webHidden/>
          </w:rPr>
        </w:r>
        <w:r>
          <w:rPr>
            <w:noProof/>
            <w:webHidden/>
          </w:rPr>
          <w:fldChar w:fldCharType="separate"/>
        </w:r>
        <w:r>
          <w:rPr>
            <w:noProof/>
            <w:webHidden/>
          </w:rPr>
          <w:t>24</w:t>
        </w:r>
        <w:r>
          <w:rPr>
            <w:noProof/>
            <w:webHidden/>
          </w:rPr>
          <w:fldChar w:fldCharType="end"/>
        </w:r>
      </w:hyperlink>
    </w:p>
    <w:p w14:paraId="7A49F79D" w14:textId="0365B583" w:rsidR="003C10E9" w:rsidRDefault="003C10E9">
      <w:pPr>
        <w:pStyle w:val="TOC3"/>
        <w:tabs>
          <w:tab w:val="left" w:pos="1418"/>
        </w:tabs>
        <w:rPr>
          <w:rFonts w:asciiTheme="minorHAnsi" w:eastAsiaTheme="minorEastAsia" w:hAnsiTheme="minorHAnsi" w:cstheme="minorBidi"/>
          <w:noProof/>
          <w:sz w:val="22"/>
          <w:szCs w:val="22"/>
        </w:rPr>
      </w:pPr>
      <w:hyperlink w:anchor="_Toc28982067" w:history="1">
        <w:r w:rsidRPr="00D67E46">
          <w:rPr>
            <w:rStyle w:val="Hyperlink"/>
            <w:noProof/>
          </w:rPr>
          <w:t>9.7.2</w:t>
        </w:r>
        <w:r>
          <w:rPr>
            <w:rFonts w:asciiTheme="minorHAnsi" w:eastAsiaTheme="minorEastAsia" w:hAnsiTheme="minorHAnsi" w:cstheme="minorBidi"/>
            <w:noProof/>
            <w:sz w:val="22"/>
            <w:szCs w:val="22"/>
          </w:rPr>
          <w:tab/>
        </w:r>
        <w:r w:rsidRPr="00D67E46">
          <w:rPr>
            <w:rStyle w:val="Hyperlink"/>
            <w:noProof/>
          </w:rPr>
          <w:t>OBX - Observation Segment Usage</w:t>
        </w:r>
        <w:r>
          <w:rPr>
            <w:noProof/>
            <w:webHidden/>
          </w:rPr>
          <w:tab/>
        </w:r>
        <w:r>
          <w:rPr>
            <w:noProof/>
            <w:webHidden/>
          </w:rPr>
          <w:fldChar w:fldCharType="begin"/>
        </w:r>
        <w:r>
          <w:rPr>
            <w:noProof/>
            <w:webHidden/>
          </w:rPr>
          <w:instrText xml:space="preserve"> PAGEREF _Toc28982067 \h </w:instrText>
        </w:r>
        <w:r>
          <w:rPr>
            <w:noProof/>
            <w:webHidden/>
          </w:rPr>
        </w:r>
        <w:r>
          <w:rPr>
            <w:noProof/>
            <w:webHidden/>
          </w:rPr>
          <w:fldChar w:fldCharType="separate"/>
        </w:r>
        <w:r>
          <w:rPr>
            <w:noProof/>
            <w:webHidden/>
          </w:rPr>
          <w:t>29</w:t>
        </w:r>
        <w:r>
          <w:rPr>
            <w:noProof/>
            <w:webHidden/>
          </w:rPr>
          <w:fldChar w:fldCharType="end"/>
        </w:r>
      </w:hyperlink>
    </w:p>
    <w:p w14:paraId="02AD4517" w14:textId="77652A84" w:rsidR="003C10E9" w:rsidRDefault="003C10E9">
      <w:pPr>
        <w:pStyle w:val="TOC3"/>
        <w:tabs>
          <w:tab w:val="left" w:pos="1418"/>
        </w:tabs>
        <w:rPr>
          <w:rFonts w:asciiTheme="minorHAnsi" w:eastAsiaTheme="minorEastAsia" w:hAnsiTheme="minorHAnsi" w:cstheme="minorBidi"/>
          <w:noProof/>
          <w:sz w:val="22"/>
          <w:szCs w:val="22"/>
        </w:rPr>
      </w:pPr>
      <w:hyperlink w:anchor="_Toc28982068" w:history="1">
        <w:r w:rsidRPr="00D67E46">
          <w:rPr>
            <w:rStyle w:val="Hyperlink"/>
            <w:noProof/>
          </w:rPr>
          <w:t>9.7.3</w:t>
        </w:r>
        <w:r>
          <w:rPr>
            <w:rFonts w:asciiTheme="minorHAnsi" w:eastAsiaTheme="minorEastAsia" w:hAnsiTheme="minorHAnsi" w:cstheme="minorBidi"/>
            <w:noProof/>
            <w:sz w:val="22"/>
            <w:szCs w:val="22"/>
          </w:rPr>
          <w:tab/>
        </w:r>
        <w:r w:rsidRPr="00D67E46">
          <w:rPr>
            <w:rStyle w:val="Hyperlink"/>
            <w:noProof/>
          </w:rPr>
          <w:t>TXA - Transcription Document Header Segment</w:t>
        </w:r>
        <w:r>
          <w:rPr>
            <w:noProof/>
            <w:webHidden/>
          </w:rPr>
          <w:tab/>
        </w:r>
        <w:r>
          <w:rPr>
            <w:noProof/>
            <w:webHidden/>
          </w:rPr>
          <w:fldChar w:fldCharType="begin"/>
        </w:r>
        <w:r>
          <w:rPr>
            <w:noProof/>
            <w:webHidden/>
          </w:rPr>
          <w:instrText xml:space="preserve"> PAGEREF _Toc28982068 \h </w:instrText>
        </w:r>
        <w:r>
          <w:rPr>
            <w:noProof/>
            <w:webHidden/>
          </w:rPr>
        </w:r>
        <w:r>
          <w:rPr>
            <w:noProof/>
            <w:webHidden/>
          </w:rPr>
          <w:fldChar w:fldCharType="separate"/>
        </w:r>
        <w:r>
          <w:rPr>
            <w:noProof/>
            <w:webHidden/>
          </w:rPr>
          <w:t>29</w:t>
        </w:r>
        <w:r>
          <w:rPr>
            <w:noProof/>
            <w:webHidden/>
          </w:rPr>
          <w:fldChar w:fldCharType="end"/>
        </w:r>
      </w:hyperlink>
    </w:p>
    <w:p w14:paraId="4C402AFE" w14:textId="1709E372" w:rsidR="003C10E9" w:rsidRDefault="003C10E9">
      <w:pPr>
        <w:pStyle w:val="TOC2"/>
        <w:rPr>
          <w:rFonts w:asciiTheme="minorHAnsi" w:eastAsiaTheme="minorEastAsia" w:hAnsiTheme="minorHAnsi" w:cstheme="minorBidi"/>
          <w:b w:val="0"/>
          <w:smallCaps w:val="0"/>
          <w:kern w:val="0"/>
          <w:sz w:val="22"/>
          <w:szCs w:val="22"/>
        </w:rPr>
      </w:pPr>
      <w:hyperlink w:anchor="_Toc28982069" w:history="1">
        <w:r w:rsidRPr="00D67E46">
          <w:rPr>
            <w:rStyle w:val="Hyperlink"/>
          </w:rPr>
          <w:t>9.8</w:t>
        </w:r>
        <w:r>
          <w:rPr>
            <w:rFonts w:asciiTheme="minorHAnsi" w:eastAsiaTheme="minorEastAsia" w:hAnsiTheme="minorHAnsi" w:cstheme="minorBidi"/>
            <w:b w:val="0"/>
            <w:smallCaps w:val="0"/>
            <w:kern w:val="0"/>
            <w:sz w:val="22"/>
            <w:szCs w:val="22"/>
          </w:rPr>
          <w:tab/>
        </w:r>
        <w:r w:rsidRPr="00D67E46">
          <w:rPr>
            <w:rStyle w:val="Hyperlink"/>
          </w:rPr>
          <w:t>EXAMPLE MESSAGES</w:t>
        </w:r>
        <w:r>
          <w:rPr>
            <w:webHidden/>
          </w:rPr>
          <w:tab/>
        </w:r>
        <w:r>
          <w:rPr>
            <w:webHidden/>
          </w:rPr>
          <w:fldChar w:fldCharType="begin"/>
        </w:r>
        <w:r>
          <w:rPr>
            <w:webHidden/>
          </w:rPr>
          <w:instrText xml:space="preserve"> PAGEREF _Toc28982069 \h </w:instrText>
        </w:r>
        <w:r>
          <w:rPr>
            <w:webHidden/>
          </w:rPr>
        </w:r>
        <w:r>
          <w:rPr>
            <w:webHidden/>
          </w:rPr>
          <w:fldChar w:fldCharType="separate"/>
        </w:r>
        <w:r>
          <w:rPr>
            <w:webHidden/>
          </w:rPr>
          <w:t>42</w:t>
        </w:r>
        <w:r>
          <w:rPr>
            <w:webHidden/>
          </w:rPr>
          <w:fldChar w:fldCharType="end"/>
        </w:r>
      </w:hyperlink>
    </w:p>
    <w:p w14:paraId="54BE2F7C" w14:textId="7DAF5E26" w:rsidR="003C10E9" w:rsidRDefault="003C10E9">
      <w:pPr>
        <w:pStyle w:val="TOC3"/>
        <w:tabs>
          <w:tab w:val="left" w:pos="1418"/>
        </w:tabs>
        <w:rPr>
          <w:rFonts w:asciiTheme="minorHAnsi" w:eastAsiaTheme="minorEastAsia" w:hAnsiTheme="minorHAnsi" w:cstheme="minorBidi"/>
          <w:noProof/>
          <w:sz w:val="22"/>
          <w:szCs w:val="22"/>
        </w:rPr>
      </w:pPr>
      <w:hyperlink w:anchor="_Toc28982070" w:history="1">
        <w:r w:rsidRPr="00D67E46">
          <w:rPr>
            <w:rStyle w:val="Hyperlink"/>
            <w:noProof/>
          </w:rPr>
          <w:t>9.8.1</w:t>
        </w:r>
        <w:r>
          <w:rPr>
            <w:rFonts w:asciiTheme="minorHAnsi" w:eastAsiaTheme="minorEastAsia" w:hAnsiTheme="minorHAnsi" w:cstheme="minorBidi"/>
            <w:noProof/>
            <w:sz w:val="22"/>
            <w:szCs w:val="22"/>
          </w:rPr>
          <w:tab/>
        </w:r>
        <w:r w:rsidRPr="00D67E46">
          <w:rPr>
            <w:rStyle w:val="Hyperlink"/>
            <w:noProof/>
          </w:rPr>
          <w:t>History and Physical Exam:</w:t>
        </w:r>
        <w:r>
          <w:rPr>
            <w:noProof/>
            <w:webHidden/>
          </w:rPr>
          <w:tab/>
        </w:r>
        <w:r>
          <w:rPr>
            <w:noProof/>
            <w:webHidden/>
          </w:rPr>
          <w:fldChar w:fldCharType="begin"/>
        </w:r>
        <w:r>
          <w:rPr>
            <w:noProof/>
            <w:webHidden/>
          </w:rPr>
          <w:instrText xml:space="preserve"> PAGEREF _Toc28982070 \h </w:instrText>
        </w:r>
        <w:r>
          <w:rPr>
            <w:noProof/>
            <w:webHidden/>
          </w:rPr>
        </w:r>
        <w:r>
          <w:rPr>
            <w:noProof/>
            <w:webHidden/>
          </w:rPr>
          <w:fldChar w:fldCharType="separate"/>
        </w:r>
        <w:r>
          <w:rPr>
            <w:noProof/>
            <w:webHidden/>
          </w:rPr>
          <w:t>42</w:t>
        </w:r>
        <w:r>
          <w:rPr>
            <w:noProof/>
            <w:webHidden/>
          </w:rPr>
          <w:fldChar w:fldCharType="end"/>
        </w:r>
      </w:hyperlink>
    </w:p>
    <w:p w14:paraId="1F309765" w14:textId="030C168E" w:rsidR="003C10E9" w:rsidRDefault="003C10E9">
      <w:pPr>
        <w:pStyle w:val="TOC3"/>
        <w:tabs>
          <w:tab w:val="left" w:pos="1418"/>
        </w:tabs>
        <w:rPr>
          <w:rFonts w:asciiTheme="minorHAnsi" w:eastAsiaTheme="minorEastAsia" w:hAnsiTheme="minorHAnsi" w:cstheme="minorBidi"/>
          <w:noProof/>
          <w:sz w:val="22"/>
          <w:szCs w:val="22"/>
        </w:rPr>
      </w:pPr>
      <w:hyperlink w:anchor="_Toc28982071" w:history="1">
        <w:r w:rsidRPr="00D67E46">
          <w:rPr>
            <w:rStyle w:val="Hyperlink"/>
            <w:noProof/>
          </w:rPr>
          <w:t>9.8.2</w:t>
        </w:r>
        <w:r>
          <w:rPr>
            <w:rFonts w:asciiTheme="minorHAnsi" w:eastAsiaTheme="minorEastAsia" w:hAnsiTheme="minorHAnsi" w:cstheme="minorBidi"/>
            <w:noProof/>
            <w:sz w:val="22"/>
            <w:szCs w:val="22"/>
          </w:rPr>
          <w:tab/>
        </w:r>
        <w:r w:rsidRPr="00D67E46">
          <w:rPr>
            <w:rStyle w:val="Hyperlink"/>
            <w:noProof/>
          </w:rPr>
          <w:t>Document Folder</w:t>
        </w:r>
        <w:r>
          <w:rPr>
            <w:noProof/>
            <w:webHidden/>
          </w:rPr>
          <w:tab/>
        </w:r>
        <w:r>
          <w:rPr>
            <w:noProof/>
            <w:webHidden/>
          </w:rPr>
          <w:fldChar w:fldCharType="begin"/>
        </w:r>
        <w:r>
          <w:rPr>
            <w:noProof/>
            <w:webHidden/>
          </w:rPr>
          <w:instrText xml:space="preserve"> PAGEREF _Toc28982071 \h </w:instrText>
        </w:r>
        <w:r>
          <w:rPr>
            <w:noProof/>
            <w:webHidden/>
          </w:rPr>
        </w:r>
        <w:r>
          <w:rPr>
            <w:noProof/>
            <w:webHidden/>
          </w:rPr>
          <w:fldChar w:fldCharType="separate"/>
        </w:r>
        <w:r>
          <w:rPr>
            <w:noProof/>
            <w:webHidden/>
          </w:rPr>
          <w:t>43</w:t>
        </w:r>
        <w:r>
          <w:rPr>
            <w:noProof/>
            <w:webHidden/>
          </w:rPr>
          <w:fldChar w:fldCharType="end"/>
        </w:r>
      </w:hyperlink>
    </w:p>
    <w:p w14:paraId="262CAE06" w14:textId="16738590" w:rsidR="003C10E9" w:rsidRDefault="003C10E9">
      <w:pPr>
        <w:pStyle w:val="TOC2"/>
        <w:rPr>
          <w:rFonts w:asciiTheme="minorHAnsi" w:eastAsiaTheme="minorEastAsia" w:hAnsiTheme="minorHAnsi" w:cstheme="minorBidi"/>
          <w:b w:val="0"/>
          <w:smallCaps w:val="0"/>
          <w:kern w:val="0"/>
          <w:sz w:val="22"/>
          <w:szCs w:val="22"/>
        </w:rPr>
      </w:pPr>
      <w:hyperlink w:anchor="_Toc28982072" w:history="1">
        <w:r w:rsidRPr="00D67E46">
          <w:rPr>
            <w:rStyle w:val="Hyperlink"/>
          </w:rPr>
          <w:t>9.9</w:t>
        </w:r>
        <w:r>
          <w:rPr>
            <w:rFonts w:asciiTheme="minorHAnsi" w:eastAsiaTheme="minorEastAsia" w:hAnsiTheme="minorHAnsi" w:cstheme="minorBidi"/>
            <w:b w:val="0"/>
            <w:smallCaps w:val="0"/>
            <w:kern w:val="0"/>
            <w:sz w:val="22"/>
            <w:szCs w:val="22"/>
          </w:rPr>
          <w:tab/>
        </w:r>
        <w:r w:rsidRPr="00D67E46">
          <w:rPr>
            <w:rStyle w:val="Hyperlink"/>
          </w:rPr>
          <w:t>QUERY</w:t>
        </w:r>
        <w:r>
          <w:rPr>
            <w:webHidden/>
          </w:rPr>
          <w:tab/>
        </w:r>
        <w:r>
          <w:rPr>
            <w:webHidden/>
          </w:rPr>
          <w:fldChar w:fldCharType="begin"/>
        </w:r>
        <w:r>
          <w:rPr>
            <w:webHidden/>
          </w:rPr>
          <w:instrText xml:space="preserve"> PAGEREF _Toc28982072 \h </w:instrText>
        </w:r>
        <w:r>
          <w:rPr>
            <w:webHidden/>
          </w:rPr>
        </w:r>
        <w:r>
          <w:rPr>
            <w:webHidden/>
          </w:rPr>
          <w:fldChar w:fldCharType="separate"/>
        </w:r>
        <w:r>
          <w:rPr>
            <w:webHidden/>
          </w:rPr>
          <w:t>43</w:t>
        </w:r>
        <w:r>
          <w:rPr>
            <w:webHidden/>
          </w:rPr>
          <w:fldChar w:fldCharType="end"/>
        </w:r>
      </w:hyperlink>
    </w:p>
    <w:p w14:paraId="1B1CD5BA" w14:textId="6FF625FA" w:rsidR="003C10E9" w:rsidRDefault="003C10E9">
      <w:pPr>
        <w:pStyle w:val="TOC3"/>
        <w:tabs>
          <w:tab w:val="left" w:pos="1418"/>
        </w:tabs>
        <w:rPr>
          <w:rFonts w:asciiTheme="minorHAnsi" w:eastAsiaTheme="minorEastAsia" w:hAnsiTheme="minorHAnsi" w:cstheme="minorBidi"/>
          <w:noProof/>
          <w:sz w:val="22"/>
          <w:szCs w:val="22"/>
        </w:rPr>
      </w:pPr>
      <w:hyperlink w:anchor="_Toc28982073" w:history="1">
        <w:r w:rsidRPr="00D67E46">
          <w:rPr>
            <w:rStyle w:val="Hyperlink"/>
            <w:noProof/>
          </w:rPr>
          <w:t>9.9.1</w:t>
        </w:r>
        <w:r>
          <w:rPr>
            <w:rFonts w:asciiTheme="minorHAnsi" w:eastAsiaTheme="minorEastAsia" w:hAnsiTheme="minorHAnsi" w:cstheme="minorBidi"/>
            <w:noProof/>
            <w:sz w:val="22"/>
            <w:szCs w:val="22"/>
          </w:rPr>
          <w:tab/>
        </w:r>
        <w:r w:rsidRPr="00D67E46">
          <w:rPr>
            <w:rStyle w:val="Hyperlink"/>
            <w:noProof/>
          </w:rPr>
          <w:t>QRY/DOC - Document Query (Event T12)</w:t>
        </w:r>
        <w:r>
          <w:rPr>
            <w:noProof/>
            <w:webHidden/>
          </w:rPr>
          <w:tab/>
        </w:r>
        <w:r>
          <w:rPr>
            <w:noProof/>
            <w:webHidden/>
          </w:rPr>
          <w:fldChar w:fldCharType="begin"/>
        </w:r>
        <w:r>
          <w:rPr>
            <w:noProof/>
            <w:webHidden/>
          </w:rPr>
          <w:instrText xml:space="preserve"> PAGEREF _Toc28982073 \h </w:instrText>
        </w:r>
        <w:r>
          <w:rPr>
            <w:noProof/>
            <w:webHidden/>
          </w:rPr>
        </w:r>
        <w:r>
          <w:rPr>
            <w:noProof/>
            <w:webHidden/>
          </w:rPr>
          <w:fldChar w:fldCharType="separate"/>
        </w:r>
        <w:r>
          <w:rPr>
            <w:noProof/>
            <w:webHidden/>
          </w:rPr>
          <w:t>43</w:t>
        </w:r>
        <w:r>
          <w:rPr>
            <w:noProof/>
            <w:webHidden/>
          </w:rPr>
          <w:fldChar w:fldCharType="end"/>
        </w:r>
      </w:hyperlink>
    </w:p>
    <w:p w14:paraId="3C40073A" w14:textId="246BC11A" w:rsidR="003C10E9" w:rsidRDefault="003C10E9">
      <w:pPr>
        <w:pStyle w:val="TOC2"/>
        <w:rPr>
          <w:rFonts w:asciiTheme="minorHAnsi" w:eastAsiaTheme="minorEastAsia" w:hAnsiTheme="minorHAnsi" w:cstheme="minorBidi"/>
          <w:b w:val="0"/>
          <w:smallCaps w:val="0"/>
          <w:kern w:val="0"/>
          <w:sz w:val="22"/>
          <w:szCs w:val="22"/>
        </w:rPr>
      </w:pPr>
      <w:hyperlink w:anchor="_Toc28982074" w:history="1">
        <w:r w:rsidRPr="00D67E46">
          <w:rPr>
            <w:rStyle w:val="Hyperlink"/>
          </w:rPr>
          <w:t>9.10</w:t>
        </w:r>
        <w:r>
          <w:rPr>
            <w:rFonts w:asciiTheme="minorHAnsi" w:eastAsiaTheme="minorEastAsia" w:hAnsiTheme="minorHAnsi" w:cstheme="minorBidi"/>
            <w:b w:val="0"/>
            <w:smallCaps w:val="0"/>
            <w:kern w:val="0"/>
            <w:sz w:val="22"/>
            <w:szCs w:val="22"/>
          </w:rPr>
          <w:tab/>
        </w:r>
        <w:r w:rsidRPr="00D67E46">
          <w:rPr>
            <w:rStyle w:val="Hyperlink"/>
          </w:rPr>
          <w:t>OUTSTANDING ISSUES</w:t>
        </w:r>
        <w:r>
          <w:rPr>
            <w:webHidden/>
          </w:rPr>
          <w:tab/>
        </w:r>
        <w:r>
          <w:rPr>
            <w:webHidden/>
          </w:rPr>
          <w:fldChar w:fldCharType="begin"/>
        </w:r>
        <w:r>
          <w:rPr>
            <w:webHidden/>
          </w:rPr>
          <w:instrText xml:space="preserve"> PAGEREF _Toc28982074 \h </w:instrText>
        </w:r>
        <w:r>
          <w:rPr>
            <w:webHidden/>
          </w:rPr>
        </w:r>
        <w:r>
          <w:rPr>
            <w:webHidden/>
          </w:rPr>
          <w:fldChar w:fldCharType="separate"/>
        </w:r>
        <w:r>
          <w:rPr>
            <w:webHidden/>
          </w:rPr>
          <w:t>43</w:t>
        </w:r>
        <w:r>
          <w:rPr>
            <w:webHidden/>
          </w:rPr>
          <w:fldChar w:fldCharType="end"/>
        </w:r>
      </w:hyperlink>
    </w:p>
    <w:p w14:paraId="3878E2A2" w14:textId="7F6220EC" w:rsidR="00061F64" w:rsidRPr="00A17ED1" w:rsidRDefault="003C10E9">
      <w:r>
        <w:rPr>
          <w:rFonts w:ascii="Times New Roman Bold" w:hAnsi="Times New Roman Bold"/>
          <w:b/>
          <w:caps/>
          <w:smallCaps/>
          <w:noProof/>
          <w:kern w:val="20"/>
          <w:szCs w:val="20"/>
        </w:rPr>
        <w:fldChar w:fldCharType="end"/>
      </w:r>
      <w:bookmarkStart w:id="4" w:name="_GoBack"/>
      <w:bookmarkEnd w:id="4"/>
    </w:p>
    <w:p w14:paraId="109B25CA" w14:textId="77777777" w:rsidR="00061F64" w:rsidRPr="00A17ED1" w:rsidRDefault="00061F64">
      <w:pPr>
        <w:pStyle w:val="Heading2"/>
        <w:rPr>
          <w:noProof/>
        </w:rPr>
      </w:pPr>
      <w:bookmarkStart w:id="5" w:name="_Toc2348825"/>
      <w:bookmarkStart w:id="6" w:name="_Toc79446912"/>
      <w:bookmarkStart w:id="7" w:name="_Toc175732337"/>
      <w:bookmarkStart w:id="8" w:name="_Toc204420401"/>
      <w:bookmarkStart w:id="9" w:name="_Toc28982046"/>
      <w:r w:rsidRPr="00A17ED1">
        <w:rPr>
          <w:noProof/>
        </w:rPr>
        <w:t>PURPOSE</w:t>
      </w:r>
      <w:bookmarkEnd w:id="5"/>
      <w:bookmarkEnd w:id="6"/>
      <w:bookmarkEnd w:id="7"/>
      <w:bookmarkEnd w:id="8"/>
      <w:bookmarkEnd w:id="9"/>
    </w:p>
    <w:p w14:paraId="2B056E0E" w14:textId="77777777" w:rsidR="00061F64" w:rsidRPr="00A17ED1" w:rsidRDefault="00061F64">
      <w:pPr>
        <w:rPr>
          <w:noProof/>
        </w:rPr>
      </w:pPr>
      <w:r w:rsidRPr="00A17ED1">
        <w:rPr>
          <w:noProof/>
        </w:rPr>
        <w:t>This chapter currently supports document management.  In the future, it is intended also to support the data exchange needs of applications supporting other medical record functions, including chart location and tracking, deficiency analysis, consents, and release of information.  The main purpose of the medical record is to produce an accurate, legal, and legible document that serves as a comprehensive account of healthcare services provided to a patient.</w:t>
      </w:r>
    </w:p>
    <w:p w14:paraId="0A5BE75B" w14:textId="77777777" w:rsidR="00061F64" w:rsidRPr="00A17ED1" w:rsidRDefault="00061F64">
      <w:pPr>
        <w:rPr>
          <w:noProof/>
        </w:rPr>
      </w:pPr>
      <w:r w:rsidRPr="00A17ED1">
        <w:rPr>
          <w:noProof/>
        </w:rPr>
        <w:t>Document/reports supported in this chapter will meet the criteria as described in Chapter 7, "Observations" (section 7.2 – Purpose).  The appropriate use of MDM messages versus ORU message has been clarified in 7.2.</w:t>
      </w:r>
    </w:p>
    <w:p w14:paraId="02C7407D" w14:textId="77777777" w:rsidR="00061F64" w:rsidRPr="00A17ED1" w:rsidRDefault="00061F64">
      <w:pPr>
        <w:pStyle w:val="Heading3"/>
        <w:rPr>
          <w:noProof/>
        </w:rPr>
      </w:pPr>
      <w:bookmarkStart w:id="10" w:name="_Toc348247457"/>
      <w:bookmarkStart w:id="11" w:name="_Toc348260418"/>
      <w:bookmarkStart w:id="12" w:name="_Toc348346475"/>
      <w:bookmarkStart w:id="13" w:name="_Toc359236402"/>
      <w:bookmarkStart w:id="14" w:name="_Toc2348826"/>
      <w:bookmarkStart w:id="15" w:name="_Toc79446913"/>
      <w:bookmarkStart w:id="16" w:name="_Toc175732338"/>
      <w:bookmarkStart w:id="17" w:name="_Toc204420402"/>
      <w:bookmarkStart w:id="18" w:name="_Toc28982047"/>
      <w:r w:rsidRPr="00A17ED1">
        <w:rPr>
          <w:noProof/>
        </w:rPr>
        <w:lastRenderedPageBreak/>
        <w:t>Definition of Document Management Terms and Concepts</w:t>
      </w:r>
      <w:bookmarkEnd w:id="10"/>
      <w:bookmarkEnd w:id="11"/>
      <w:bookmarkEnd w:id="12"/>
      <w:bookmarkEnd w:id="13"/>
      <w:bookmarkEnd w:id="14"/>
      <w:bookmarkEnd w:id="15"/>
      <w:bookmarkEnd w:id="16"/>
      <w:bookmarkEnd w:id="17"/>
      <w:bookmarkEnd w:id="18"/>
    </w:p>
    <w:p w14:paraId="3101B841" w14:textId="77777777" w:rsidR="00061F64" w:rsidRPr="00A17ED1" w:rsidRDefault="00061F64">
      <w:pPr>
        <w:pStyle w:val="NormalIndented"/>
        <w:rPr>
          <w:noProof/>
        </w:rPr>
      </w:pPr>
      <w:r w:rsidRPr="00A17ED1">
        <w:rPr>
          <w:noProof/>
        </w:rPr>
        <w:t>This section provides definitions of terms used throughout this chapter.  The intent of this part is to provide clarification on use and interpretation.</w:t>
      </w:r>
    </w:p>
    <w:p w14:paraId="2A065BFA" w14:textId="77777777" w:rsidR="00061F64" w:rsidRPr="00A17ED1" w:rsidRDefault="00061F64">
      <w:pPr>
        <w:pStyle w:val="Heading4"/>
        <w:rPr>
          <w:noProof/>
        </w:rPr>
      </w:pPr>
      <w:bookmarkStart w:id="19" w:name="_Toc956438"/>
      <w:bookmarkStart w:id="20" w:name="_Toc956852"/>
      <w:bookmarkStart w:id="21" w:name="_Toc956958"/>
      <w:bookmarkStart w:id="22" w:name="_Toc2151356"/>
      <w:bookmarkStart w:id="23" w:name="_Toc2348827"/>
      <w:bookmarkStart w:id="24" w:name="_Toc2348828"/>
      <w:bookmarkStart w:id="25" w:name="_Toc204420403"/>
      <w:bookmarkEnd w:id="19"/>
      <w:bookmarkEnd w:id="20"/>
      <w:bookmarkEnd w:id="21"/>
      <w:bookmarkEnd w:id="22"/>
      <w:bookmarkEnd w:id="23"/>
      <w:r w:rsidRPr="00A17ED1">
        <w:rPr>
          <w:noProof/>
        </w:rPr>
        <w:t>Addendum:</w:t>
      </w:r>
      <w:bookmarkEnd w:id="24"/>
      <w:bookmarkEnd w:id="25"/>
    </w:p>
    <w:p w14:paraId="51033F71" w14:textId="77777777" w:rsidR="00061F64" w:rsidRPr="00A17ED1" w:rsidRDefault="00061F64">
      <w:pPr>
        <w:pStyle w:val="NormalIndented"/>
        <w:rPr>
          <w:noProof/>
        </w:rPr>
      </w:pPr>
      <w:r w:rsidRPr="00A17ED1">
        <w:rPr>
          <w:noProof/>
        </w:rPr>
        <w:t>An appendage to an existing document that contains supplemental information.  The parent document remains in place and its content is unaltered.</w:t>
      </w:r>
    </w:p>
    <w:p w14:paraId="04A59FAE" w14:textId="77777777" w:rsidR="00061F64" w:rsidRPr="00A17ED1" w:rsidRDefault="00061F64">
      <w:pPr>
        <w:pStyle w:val="Heading4"/>
        <w:rPr>
          <w:noProof/>
        </w:rPr>
      </w:pPr>
      <w:bookmarkStart w:id="26" w:name="_Toc2348829"/>
      <w:bookmarkStart w:id="27" w:name="_Toc204420404"/>
      <w:r w:rsidRPr="00A17ED1">
        <w:rPr>
          <w:noProof/>
        </w:rPr>
        <w:t>Archived:</w:t>
      </w:r>
      <w:bookmarkEnd w:id="26"/>
      <w:bookmarkEnd w:id="27"/>
    </w:p>
    <w:p w14:paraId="60EB9094" w14:textId="77777777" w:rsidR="00061F64" w:rsidRPr="00A17ED1" w:rsidRDefault="00061F64">
      <w:pPr>
        <w:pStyle w:val="NormalIndented"/>
        <w:rPr>
          <w:noProof/>
        </w:rPr>
      </w:pPr>
      <w:r w:rsidRPr="00A17ED1">
        <w:rPr>
          <w:noProof/>
        </w:rPr>
        <w:t>A storage status in which a document has been stored off-line for long-term access.</w:t>
      </w:r>
    </w:p>
    <w:p w14:paraId="48166AB6" w14:textId="77777777" w:rsidR="00061F64" w:rsidRPr="00A17ED1" w:rsidRDefault="00061F64">
      <w:pPr>
        <w:pStyle w:val="Heading4"/>
        <w:rPr>
          <w:noProof/>
        </w:rPr>
      </w:pPr>
      <w:bookmarkStart w:id="28" w:name="_Toc2348830"/>
      <w:bookmarkStart w:id="29" w:name="_Toc204420405"/>
      <w:r w:rsidRPr="00A17ED1">
        <w:rPr>
          <w:noProof/>
        </w:rPr>
        <w:t>Canceled:</w:t>
      </w:r>
      <w:bookmarkEnd w:id="28"/>
      <w:bookmarkEnd w:id="29"/>
    </w:p>
    <w:p w14:paraId="1F08A601" w14:textId="77777777" w:rsidR="00061F64" w:rsidRPr="00A17ED1" w:rsidRDefault="00061F64">
      <w:pPr>
        <w:pStyle w:val="NormalIndented"/>
        <w:rPr>
          <w:noProof/>
        </w:rPr>
      </w:pPr>
      <w:r w:rsidRPr="00A17ED1">
        <w:rPr>
          <w:noProof/>
        </w:rPr>
        <w:t xml:space="preserve">An availability status in which a document has been </w:t>
      </w:r>
      <w:r>
        <w:rPr>
          <w:noProof/>
        </w:rPr>
        <w:t>"</w:t>
      </w:r>
      <w:r w:rsidRPr="00A17ED1">
        <w:rPr>
          <w:noProof/>
        </w:rPr>
        <w:t>removed</w:t>
      </w:r>
      <w:r>
        <w:rPr>
          <w:noProof/>
        </w:rPr>
        <w:t>"</w:t>
      </w:r>
      <w:r w:rsidRPr="00A17ED1">
        <w:rPr>
          <w:noProof/>
        </w:rPr>
        <w:t xml:space="preserve"> from a patient</w:t>
      </w:r>
      <w:r>
        <w:rPr>
          <w:noProof/>
        </w:rPr>
        <w:t>'</w:t>
      </w:r>
      <w:r w:rsidRPr="00A17ED1">
        <w:rPr>
          <w:noProof/>
        </w:rPr>
        <w:t>s record with no replacement.  This is done when a document has been erroneously created or assigned to the incorrect patient.</w:t>
      </w:r>
    </w:p>
    <w:p w14:paraId="29D53EB2" w14:textId="77777777" w:rsidR="00061F64" w:rsidRPr="00A17ED1" w:rsidRDefault="00061F64">
      <w:pPr>
        <w:pStyle w:val="Heading4"/>
        <w:rPr>
          <w:noProof/>
        </w:rPr>
      </w:pPr>
      <w:bookmarkStart w:id="30" w:name="_Toc2348831"/>
      <w:bookmarkStart w:id="31" w:name="_Toc204420406"/>
      <w:r w:rsidRPr="00A17ED1">
        <w:rPr>
          <w:noProof/>
        </w:rPr>
        <w:t>Composite document:</w:t>
      </w:r>
      <w:bookmarkEnd w:id="30"/>
      <w:bookmarkEnd w:id="31"/>
    </w:p>
    <w:p w14:paraId="74D2ED54" w14:textId="77777777" w:rsidR="00061F64" w:rsidRPr="00A17ED1" w:rsidRDefault="00061F64">
      <w:pPr>
        <w:pStyle w:val="NormalIndented"/>
        <w:rPr>
          <w:noProof/>
        </w:rPr>
      </w:pPr>
      <w:r w:rsidRPr="00A17ED1">
        <w:rPr>
          <w:noProof/>
        </w:rPr>
        <w:t>A document which consists of an original document and one or more addenda.</w:t>
      </w:r>
    </w:p>
    <w:p w14:paraId="5AE7B855" w14:textId="77777777" w:rsidR="00061F64" w:rsidRPr="00A17ED1" w:rsidRDefault="00061F64">
      <w:pPr>
        <w:pStyle w:val="Heading4"/>
        <w:rPr>
          <w:noProof/>
        </w:rPr>
      </w:pPr>
      <w:bookmarkStart w:id="32" w:name="_Toc2348832"/>
      <w:bookmarkStart w:id="33" w:name="_Toc204420407"/>
      <w:r w:rsidRPr="00A17ED1">
        <w:rPr>
          <w:noProof/>
        </w:rPr>
        <w:t>Document completion table:</w:t>
      </w:r>
      <w:bookmarkEnd w:id="32"/>
      <w:bookmarkEnd w:id="33"/>
    </w:p>
    <w:p w14:paraId="069788CC" w14:textId="77777777" w:rsidR="00061F64" w:rsidRPr="00A17ED1" w:rsidRDefault="00061F64">
      <w:pPr>
        <w:pStyle w:val="NormalIndented"/>
        <w:rPr>
          <w:noProof/>
        </w:rPr>
      </w:pPr>
      <w:r w:rsidRPr="00A17ED1">
        <w:rPr>
          <w:noProof/>
        </w:rPr>
        <w:t>The following terms are used to describe the workflow progression of a document:</w:t>
      </w:r>
    </w:p>
    <w:p w14:paraId="7E67AD82" w14:textId="77777777" w:rsidR="00061F64" w:rsidRPr="00A17ED1" w:rsidRDefault="00061F64">
      <w:pPr>
        <w:pStyle w:val="Heading5"/>
        <w:rPr>
          <w:noProof/>
        </w:rPr>
      </w:pPr>
      <w:bookmarkStart w:id="34" w:name="_Toc2348833"/>
      <w:r w:rsidRPr="00A17ED1">
        <w:rPr>
          <w:noProof/>
        </w:rPr>
        <w:t>Authenticated:</w:t>
      </w:r>
      <w:bookmarkEnd w:id="34"/>
    </w:p>
    <w:p w14:paraId="6A78454B" w14:textId="77777777" w:rsidR="00061F64" w:rsidRPr="00A17ED1" w:rsidRDefault="00061F64">
      <w:pPr>
        <w:pStyle w:val="NormalIndented"/>
        <w:rPr>
          <w:noProof/>
        </w:rPr>
      </w:pPr>
      <w:r w:rsidRPr="00A17ED1">
        <w:rPr>
          <w:noProof/>
        </w:rPr>
        <w:t>A completion status in which a document or entry has been signed manually or electronically by one or more individuals who attest to its accuracy.  No explicit determination is made that the assigned individual has performed the authentication.  While the standard allows multiple instances of authentication, it would be typical to have a single instance of authentication, usually by the assigned individual.</w:t>
      </w:r>
    </w:p>
    <w:p w14:paraId="23072BD5" w14:textId="77777777" w:rsidR="00061F64" w:rsidRPr="00A17ED1" w:rsidRDefault="00061F64">
      <w:pPr>
        <w:pStyle w:val="Heading5"/>
        <w:rPr>
          <w:noProof/>
        </w:rPr>
      </w:pPr>
      <w:bookmarkStart w:id="35" w:name="_Toc2348834"/>
      <w:r w:rsidRPr="00A17ED1">
        <w:rPr>
          <w:noProof/>
        </w:rPr>
        <w:t>Dictated:</w:t>
      </w:r>
      <w:bookmarkEnd w:id="35"/>
    </w:p>
    <w:p w14:paraId="65295F32" w14:textId="77777777" w:rsidR="00061F64" w:rsidRPr="00A17ED1" w:rsidRDefault="00061F64">
      <w:pPr>
        <w:pStyle w:val="NormalIndented"/>
        <w:rPr>
          <w:noProof/>
        </w:rPr>
      </w:pPr>
      <w:r w:rsidRPr="00A17ED1">
        <w:rPr>
          <w:noProof/>
        </w:rPr>
        <w:t>A completion status in which information has been orally recorded but not yet transcribed.</w:t>
      </w:r>
    </w:p>
    <w:p w14:paraId="7F35F2AD" w14:textId="77777777" w:rsidR="00061F64" w:rsidRPr="00A17ED1" w:rsidRDefault="00061F64">
      <w:pPr>
        <w:pStyle w:val="Heading5"/>
        <w:rPr>
          <w:noProof/>
        </w:rPr>
      </w:pPr>
      <w:bookmarkStart w:id="36" w:name="_Toc2348835"/>
      <w:r w:rsidRPr="00A17ED1">
        <w:rPr>
          <w:noProof/>
        </w:rPr>
        <w:t>Documented:</w:t>
      </w:r>
      <w:bookmarkEnd w:id="36"/>
    </w:p>
    <w:p w14:paraId="53ABDE2B" w14:textId="77777777" w:rsidR="00061F64" w:rsidRPr="00A17ED1" w:rsidRDefault="00061F64">
      <w:pPr>
        <w:pStyle w:val="NormalIndented"/>
        <w:rPr>
          <w:noProof/>
        </w:rPr>
      </w:pPr>
      <w:r w:rsidRPr="00A17ED1">
        <w:rPr>
          <w:noProof/>
        </w:rPr>
        <w:t>A completion status in which document content, other than dictation, has been received but has not been translated into the final electronic format.  Examples include paper documents, whether hand-written or typewritten, and intermediate electronic forms, such as voice to text.</w:t>
      </w:r>
    </w:p>
    <w:p w14:paraId="0376F343" w14:textId="77777777" w:rsidR="00061F64" w:rsidRPr="00A17ED1" w:rsidRDefault="00061F64">
      <w:pPr>
        <w:pStyle w:val="Heading5"/>
        <w:rPr>
          <w:noProof/>
        </w:rPr>
      </w:pPr>
      <w:bookmarkStart w:id="37" w:name="_Toc2348836"/>
      <w:r w:rsidRPr="00A17ED1">
        <w:rPr>
          <w:noProof/>
        </w:rPr>
        <w:t>In Progress/Assigned:</w:t>
      </w:r>
      <w:bookmarkEnd w:id="37"/>
    </w:p>
    <w:p w14:paraId="055F0A70" w14:textId="77777777" w:rsidR="00061F64" w:rsidRPr="00A17ED1" w:rsidRDefault="00061F64">
      <w:pPr>
        <w:pStyle w:val="NormalIndented"/>
        <w:rPr>
          <w:noProof/>
        </w:rPr>
      </w:pPr>
      <w:r w:rsidRPr="00A17ED1">
        <w:rPr>
          <w:noProof/>
        </w:rPr>
        <w:t>A workflow status in which the recipient has assigned the material to personnel to perform the task of transcription.  The document remains in this state until the document is transcribed.</w:t>
      </w:r>
    </w:p>
    <w:p w14:paraId="2A202DE6" w14:textId="77777777" w:rsidR="00061F64" w:rsidRPr="00A17ED1" w:rsidRDefault="00061F64">
      <w:pPr>
        <w:pStyle w:val="Heading5"/>
        <w:rPr>
          <w:noProof/>
        </w:rPr>
      </w:pPr>
      <w:bookmarkStart w:id="38" w:name="_Toc2348837"/>
      <w:r w:rsidRPr="00A17ED1">
        <w:rPr>
          <w:noProof/>
        </w:rPr>
        <w:t>Incomplete:</w:t>
      </w:r>
      <w:bookmarkEnd w:id="38"/>
    </w:p>
    <w:p w14:paraId="2F8DA7C6" w14:textId="77777777" w:rsidR="00061F64" w:rsidRPr="00A17ED1" w:rsidRDefault="00061F64">
      <w:pPr>
        <w:pStyle w:val="NormalIndented"/>
        <w:rPr>
          <w:noProof/>
        </w:rPr>
      </w:pPr>
      <w:r w:rsidRPr="00A17ED1">
        <w:rPr>
          <w:noProof/>
        </w:rPr>
        <w:t>A completion status in which information is known to be missing from a document.</w:t>
      </w:r>
    </w:p>
    <w:p w14:paraId="686A1AE3" w14:textId="77777777" w:rsidR="00061F64" w:rsidRPr="00A17ED1" w:rsidRDefault="00061F64">
      <w:pPr>
        <w:pStyle w:val="Heading5"/>
        <w:rPr>
          <w:noProof/>
        </w:rPr>
      </w:pPr>
      <w:bookmarkStart w:id="39" w:name="_Toc2348838"/>
      <w:r w:rsidRPr="00A17ED1">
        <w:rPr>
          <w:noProof/>
        </w:rPr>
        <w:t>Legally Authenticated:</w:t>
      </w:r>
      <w:bookmarkEnd w:id="39"/>
    </w:p>
    <w:p w14:paraId="49966D00" w14:textId="77777777" w:rsidR="00061F64" w:rsidRPr="00A17ED1" w:rsidRDefault="00061F64">
      <w:pPr>
        <w:pStyle w:val="NormalIndented"/>
        <w:rPr>
          <w:noProof/>
        </w:rPr>
      </w:pPr>
      <w:r w:rsidRPr="00A17ED1">
        <w:rPr>
          <w:noProof/>
        </w:rPr>
        <w:t>A completion status in which a document or entry has been signed manually or electronically by the individual who is legally responsible for that document or entry. This is the most mature state in the workflow progression.</w:t>
      </w:r>
    </w:p>
    <w:p w14:paraId="2AE0807A" w14:textId="77777777" w:rsidR="00061F64" w:rsidRPr="00A17ED1" w:rsidRDefault="00061F64">
      <w:pPr>
        <w:pStyle w:val="Heading5"/>
        <w:rPr>
          <w:noProof/>
        </w:rPr>
      </w:pPr>
      <w:bookmarkStart w:id="40" w:name="_Toc2348839"/>
      <w:r w:rsidRPr="00A17ED1">
        <w:rPr>
          <w:noProof/>
        </w:rPr>
        <w:t>Pre-Authenticated:</w:t>
      </w:r>
      <w:bookmarkEnd w:id="40"/>
    </w:p>
    <w:p w14:paraId="01AD9C3E" w14:textId="77777777" w:rsidR="00061F64" w:rsidRPr="00A17ED1" w:rsidRDefault="00061F64">
      <w:pPr>
        <w:pStyle w:val="NormalIndented"/>
        <w:rPr>
          <w:noProof/>
        </w:rPr>
      </w:pPr>
      <w:r w:rsidRPr="00A17ED1">
        <w:rPr>
          <w:noProof/>
        </w:rPr>
        <w:t>A completion status in which a document is transcribed but not authenticated.</w:t>
      </w:r>
    </w:p>
    <w:p w14:paraId="7C4FBAC8" w14:textId="77777777" w:rsidR="00061F64" w:rsidRPr="00A17ED1" w:rsidRDefault="00061F64">
      <w:pPr>
        <w:pStyle w:val="Heading4"/>
        <w:rPr>
          <w:noProof/>
        </w:rPr>
      </w:pPr>
      <w:bookmarkStart w:id="41" w:name="_Toc2348840"/>
      <w:bookmarkStart w:id="42" w:name="_Ref175545649"/>
      <w:bookmarkStart w:id="43" w:name="_Ref175545672"/>
      <w:bookmarkStart w:id="44" w:name="_Toc204420408"/>
      <w:bookmarkStart w:id="45" w:name="_Ref368904987"/>
      <w:r w:rsidRPr="00A17ED1">
        <w:rPr>
          <w:noProof/>
        </w:rPr>
        <w:t>Edited Document:</w:t>
      </w:r>
      <w:bookmarkEnd w:id="41"/>
      <w:bookmarkEnd w:id="42"/>
      <w:bookmarkEnd w:id="43"/>
      <w:bookmarkEnd w:id="44"/>
    </w:p>
    <w:p w14:paraId="19BD76B5" w14:textId="47C3763E" w:rsidR="00061F64" w:rsidRPr="00A17ED1" w:rsidRDefault="00061F64">
      <w:pPr>
        <w:pStyle w:val="NormalIndented"/>
        <w:rPr>
          <w:noProof/>
        </w:rPr>
      </w:pPr>
      <w:r w:rsidRPr="00A17ED1">
        <w:rPr>
          <w:noProof/>
        </w:rPr>
        <w:t>A document that alters an existing document which had not been made available for patient care (see also Section</w:t>
      </w:r>
      <w:r w:rsidRPr="00A17ED1">
        <w:rPr>
          <w:rStyle w:val="HyperlinkText"/>
          <w:noProof/>
        </w:rPr>
        <w:t xml:space="preserve"> </w:t>
      </w:r>
      <w:r w:rsidR="009C46C3">
        <w:fldChar w:fldCharType="begin"/>
      </w:r>
      <w:r w:rsidR="009C46C3">
        <w:instrText xml:space="preserve"> REF _Ref175545562 \r \h  \* MERGEFORMAT </w:instrText>
      </w:r>
      <w:r w:rsidR="009C46C3">
        <w:fldChar w:fldCharType="separate"/>
      </w:r>
      <w:r w:rsidR="00AA2239">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_Ref175545582 \h  \* MERGEFORMAT </w:instrText>
      </w:r>
      <w:r w:rsidR="009C46C3">
        <w:fldChar w:fldCharType="separate"/>
      </w:r>
      <w:r w:rsidR="00A60E23" w:rsidRPr="00553EC1">
        <w:rPr>
          <w:rStyle w:val="HyperlinkText"/>
        </w:rPr>
        <w:t>Replacement Document:</w:t>
      </w:r>
      <w:r w:rsidR="009C46C3">
        <w:fldChar w:fldCharType="end"/>
      </w:r>
      <w:r>
        <w:rPr>
          <w:noProof/>
        </w:rPr>
        <w:t>"</w:t>
      </w:r>
      <w:r w:rsidRPr="00A17ED1">
        <w:rPr>
          <w:noProof/>
        </w:rPr>
        <w:t>)</w:t>
      </w:r>
      <w:bookmarkEnd w:id="45"/>
      <w:r w:rsidRPr="00A17ED1">
        <w:rPr>
          <w:noProof/>
        </w:rPr>
        <w:t>.</w:t>
      </w:r>
    </w:p>
    <w:p w14:paraId="147FC577" w14:textId="77777777" w:rsidR="00061F64" w:rsidRPr="00A17ED1" w:rsidRDefault="00061F64">
      <w:pPr>
        <w:pStyle w:val="Heading4"/>
        <w:rPr>
          <w:noProof/>
        </w:rPr>
      </w:pPr>
      <w:bookmarkStart w:id="46" w:name="_Toc2348841"/>
      <w:bookmarkStart w:id="47" w:name="_Toc204420409"/>
      <w:r w:rsidRPr="00A17ED1">
        <w:rPr>
          <w:noProof/>
        </w:rPr>
        <w:lastRenderedPageBreak/>
        <w:t>New or Original Document:</w:t>
      </w:r>
      <w:bookmarkEnd w:id="46"/>
      <w:bookmarkEnd w:id="47"/>
    </w:p>
    <w:p w14:paraId="04C71331" w14:textId="77777777" w:rsidR="00061F64" w:rsidRPr="00A17ED1" w:rsidRDefault="00061F64">
      <w:pPr>
        <w:pStyle w:val="NormalIndented"/>
        <w:rPr>
          <w:noProof/>
        </w:rPr>
      </w:pPr>
      <w:r w:rsidRPr="00A17ED1">
        <w:rPr>
          <w:noProof/>
        </w:rPr>
        <w:t>The first version of a document.  The original may or may not be final or authenticated.  An original document should have a set of associated statuses to define its current condition.</w:t>
      </w:r>
    </w:p>
    <w:p w14:paraId="6437F1AD" w14:textId="77777777" w:rsidR="00061F64" w:rsidRPr="00A17ED1" w:rsidRDefault="00061F64">
      <w:pPr>
        <w:pStyle w:val="Heading4"/>
        <w:rPr>
          <w:noProof/>
        </w:rPr>
      </w:pPr>
      <w:bookmarkStart w:id="48" w:name="_Toc2348842"/>
      <w:bookmarkStart w:id="49" w:name="_Toc204420410"/>
      <w:r w:rsidRPr="00A17ED1">
        <w:rPr>
          <w:noProof/>
        </w:rPr>
        <w:t>Obsolete:</w:t>
      </w:r>
      <w:bookmarkEnd w:id="48"/>
      <w:bookmarkEnd w:id="49"/>
    </w:p>
    <w:p w14:paraId="513F6080" w14:textId="77777777" w:rsidR="00061F64" w:rsidRPr="00A17ED1" w:rsidRDefault="00061F64">
      <w:pPr>
        <w:pStyle w:val="NormalIndented"/>
        <w:rPr>
          <w:noProof/>
        </w:rPr>
      </w:pPr>
      <w:r w:rsidRPr="00A17ED1">
        <w:rPr>
          <w:noProof/>
        </w:rPr>
        <w:t xml:space="preserve">An availability status in which a document has been replaced by a document which contains revised content.  </w:t>
      </w:r>
    </w:p>
    <w:p w14:paraId="0765E280" w14:textId="77777777" w:rsidR="00061F64" w:rsidRPr="00A17ED1" w:rsidRDefault="00061F64">
      <w:pPr>
        <w:pStyle w:val="Heading4"/>
        <w:rPr>
          <w:noProof/>
        </w:rPr>
      </w:pPr>
      <w:bookmarkStart w:id="50" w:name="_Toc2348843"/>
      <w:bookmarkStart w:id="51" w:name="_Toc204420411"/>
      <w:r w:rsidRPr="00A17ED1">
        <w:rPr>
          <w:noProof/>
        </w:rPr>
        <w:t>Purged:</w:t>
      </w:r>
      <w:bookmarkEnd w:id="50"/>
      <w:bookmarkEnd w:id="51"/>
    </w:p>
    <w:p w14:paraId="6AAEED5D" w14:textId="77777777" w:rsidR="00061F64" w:rsidRPr="00A17ED1" w:rsidRDefault="00061F64">
      <w:pPr>
        <w:pStyle w:val="NormalIndented"/>
        <w:rPr>
          <w:noProof/>
        </w:rPr>
      </w:pPr>
      <w:r w:rsidRPr="00A17ED1">
        <w:rPr>
          <w:noProof/>
        </w:rPr>
        <w:t xml:space="preserve">A storage status in which a document is no longer available in this system.  </w:t>
      </w:r>
    </w:p>
    <w:p w14:paraId="53D4F0B6" w14:textId="77777777" w:rsidR="00061F64" w:rsidRPr="00A17ED1" w:rsidRDefault="00061F64">
      <w:pPr>
        <w:pStyle w:val="Heading4"/>
        <w:rPr>
          <w:noProof/>
        </w:rPr>
      </w:pPr>
      <w:bookmarkStart w:id="52" w:name="_Toc2348844"/>
      <w:bookmarkStart w:id="53" w:name="_Ref175545562"/>
      <w:bookmarkStart w:id="54" w:name="_Ref175545582"/>
      <w:bookmarkStart w:id="55" w:name="_Ref175545660"/>
      <w:bookmarkStart w:id="56" w:name="_Ref175545683"/>
      <w:bookmarkStart w:id="57" w:name="_Toc204420412"/>
      <w:bookmarkStart w:id="58" w:name="_Ref368904854"/>
      <w:r w:rsidRPr="00A17ED1">
        <w:rPr>
          <w:noProof/>
        </w:rPr>
        <w:t>Replacement Document:</w:t>
      </w:r>
      <w:bookmarkEnd w:id="52"/>
      <w:bookmarkEnd w:id="53"/>
      <w:bookmarkEnd w:id="54"/>
      <w:bookmarkEnd w:id="55"/>
      <w:bookmarkEnd w:id="56"/>
      <w:bookmarkEnd w:id="57"/>
    </w:p>
    <w:p w14:paraId="2B234D7C" w14:textId="77777777" w:rsidR="00061F64" w:rsidRPr="00A17ED1" w:rsidRDefault="00061F64">
      <w:pPr>
        <w:pStyle w:val="NormalIndented"/>
        <w:rPr>
          <w:noProof/>
        </w:rPr>
      </w:pPr>
      <w:r w:rsidRPr="00A17ED1">
        <w:rPr>
          <w:noProof/>
        </w:rPr>
        <w:t>A document that replaces an existing document. The original document becomes obsolete, but is still retained in the system for historical reference.</w:t>
      </w:r>
      <w:bookmarkEnd w:id="58"/>
    </w:p>
    <w:p w14:paraId="04605FF3" w14:textId="77777777" w:rsidR="00061F64" w:rsidRPr="00A17ED1" w:rsidRDefault="00061F64">
      <w:pPr>
        <w:pStyle w:val="Heading4"/>
        <w:rPr>
          <w:noProof/>
        </w:rPr>
      </w:pPr>
      <w:bookmarkStart w:id="59" w:name="_Toc2348845"/>
      <w:bookmarkStart w:id="60" w:name="_Toc204420413"/>
      <w:r w:rsidRPr="00A17ED1">
        <w:rPr>
          <w:noProof/>
        </w:rPr>
        <w:t>Restricted:</w:t>
      </w:r>
      <w:bookmarkEnd w:id="59"/>
      <w:bookmarkEnd w:id="60"/>
    </w:p>
    <w:p w14:paraId="004D8ED9" w14:textId="77777777" w:rsidR="00061F64" w:rsidRPr="00A17ED1" w:rsidRDefault="00061F64">
      <w:pPr>
        <w:pStyle w:val="NormalIndented"/>
        <w:rPr>
          <w:noProof/>
        </w:rPr>
      </w:pPr>
      <w:r w:rsidRPr="00A17ED1">
        <w:rPr>
          <w:noProof/>
        </w:rPr>
        <w:t>A confidentiality status in which access to a document has institutionally assigned limitations.</w:t>
      </w:r>
    </w:p>
    <w:p w14:paraId="3A6DDCB2" w14:textId="77777777" w:rsidR="00061F64" w:rsidRPr="00A17ED1" w:rsidRDefault="00061F64">
      <w:pPr>
        <w:pStyle w:val="Heading4"/>
        <w:rPr>
          <w:noProof/>
        </w:rPr>
      </w:pPr>
      <w:bookmarkStart w:id="61" w:name="_Toc2348846"/>
      <w:bookmarkStart w:id="62" w:name="_Toc204420414"/>
      <w:r w:rsidRPr="00A17ED1">
        <w:rPr>
          <w:noProof/>
        </w:rPr>
        <w:t>Revised document:</w:t>
      </w:r>
      <w:bookmarkEnd w:id="61"/>
      <w:bookmarkEnd w:id="62"/>
    </w:p>
    <w:p w14:paraId="23B8658B" w14:textId="2110806E" w:rsidR="00061F64" w:rsidRPr="00A17ED1" w:rsidRDefault="00061F64">
      <w:pPr>
        <w:pStyle w:val="NormalIndented"/>
        <w:rPr>
          <w:noProof/>
        </w:rPr>
      </w:pPr>
      <w:r w:rsidRPr="00A17ED1">
        <w:rPr>
          <w:noProof/>
        </w:rPr>
        <w:t xml:space="preserve">This is not a supported trigger event.   See Sections </w:t>
      </w:r>
      <w:r w:rsidR="009C46C3">
        <w:fldChar w:fldCharType="begin"/>
      </w:r>
      <w:r w:rsidR="009C46C3">
        <w:instrText xml:space="preserve"> REF _Ref175545649 \r \h  \* MERGEFORMAT </w:instrText>
      </w:r>
      <w:r w:rsidR="009C46C3">
        <w:fldChar w:fldCharType="separate"/>
      </w:r>
      <w:r w:rsidR="00AA2239">
        <w:rPr>
          <w:rStyle w:val="HyperlinkText"/>
        </w:rPr>
        <w:t>9.2.1.5</w:t>
      </w:r>
      <w:r w:rsidR="009C46C3">
        <w:fldChar w:fldCharType="end"/>
      </w:r>
      <w:r w:rsidRPr="00A17ED1">
        <w:rPr>
          <w:noProof/>
        </w:rPr>
        <w:t xml:space="preserve">, </w:t>
      </w:r>
      <w:r>
        <w:rPr>
          <w:noProof/>
        </w:rPr>
        <w:t>"</w:t>
      </w:r>
      <w:r w:rsidR="009C46C3">
        <w:fldChar w:fldCharType="begin"/>
      </w:r>
      <w:r w:rsidR="009C46C3">
        <w:instrText xml:space="preserve"> REF _Ref175545672 \h  \* MERGEFORMAT </w:instrText>
      </w:r>
      <w:r w:rsidR="009C46C3">
        <w:fldChar w:fldCharType="separate"/>
      </w:r>
      <w:r w:rsidR="00A60E23" w:rsidRPr="00553EC1">
        <w:rPr>
          <w:rStyle w:val="HyperlinkText"/>
        </w:rPr>
        <w:t>Edited Document:</w:t>
      </w:r>
      <w:r w:rsidR="009C46C3">
        <w:fldChar w:fldCharType="end"/>
      </w:r>
      <w:r>
        <w:rPr>
          <w:noProof/>
        </w:rPr>
        <w:t>"</w:t>
      </w:r>
      <w:r w:rsidRPr="00A17ED1">
        <w:rPr>
          <w:noProof/>
        </w:rPr>
        <w:t xml:space="preserve">, and </w:t>
      </w:r>
      <w:r w:rsidR="009C46C3">
        <w:fldChar w:fldCharType="begin"/>
      </w:r>
      <w:r w:rsidR="009C46C3">
        <w:instrText xml:space="preserve"> REF _Ref175545660 \r \h  \* MERGEFORMAT </w:instrText>
      </w:r>
      <w:r w:rsidR="009C46C3">
        <w:fldChar w:fldCharType="separate"/>
      </w:r>
      <w:r w:rsidR="00AA2239">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_Ref175545683 \h  \* MERGEFORMAT </w:instrText>
      </w:r>
      <w:r w:rsidR="009C46C3">
        <w:fldChar w:fldCharType="separate"/>
      </w:r>
      <w:r w:rsidR="00A60E23" w:rsidRPr="00553EC1">
        <w:rPr>
          <w:rStyle w:val="HyperlinkText"/>
        </w:rPr>
        <w:t>Replacement Document:</w:t>
      </w:r>
      <w:r w:rsidR="009C46C3">
        <w:fldChar w:fldCharType="end"/>
      </w:r>
      <w:r>
        <w:rPr>
          <w:noProof/>
        </w:rPr>
        <w:t>"</w:t>
      </w:r>
      <w:r w:rsidRPr="00A17ED1">
        <w:rPr>
          <w:noProof/>
        </w:rPr>
        <w:t>.</w:t>
      </w:r>
    </w:p>
    <w:p w14:paraId="741C554B" w14:textId="77777777" w:rsidR="00061F64" w:rsidRPr="00A17ED1" w:rsidRDefault="00061F64">
      <w:pPr>
        <w:pStyle w:val="Heading4"/>
        <w:rPr>
          <w:noProof/>
        </w:rPr>
      </w:pPr>
      <w:bookmarkStart w:id="63" w:name="_Toc2348847"/>
      <w:bookmarkStart w:id="64" w:name="_Toc204420415"/>
      <w:r w:rsidRPr="00A17ED1">
        <w:rPr>
          <w:noProof/>
        </w:rPr>
        <w:t>Transcription:</w:t>
      </w:r>
      <w:bookmarkEnd w:id="63"/>
      <w:bookmarkEnd w:id="64"/>
    </w:p>
    <w:p w14:paraId="7E01093D" w14:textId="77777777" w:rsidR="00061F64" w:rsidRPr="00A17ED1" w:rsidRDefault="00061F64">
      <w:pPr>
        <w:pStyle w:val="NormalIndented"/>
        <w:rPr>
          <w:noProof/>
        </w:rPr>
      </w:pPr>
      <w:r w:rsidRPr="00A17ED1">
        <w:rPr>
          <w:noProof/>
        </w:rPr>
        <w:t xml:space="preserve">A process of transforming dictated or otherwise documented information into an electronic format. </w:t>
      </w:r>
    </w:p>
    <w:p w14:paraId="08CC780D" w14:textId="77777777" w:rsidR="00061F64" w:rsidRPr="00A17ED1" w:rsidRDefault="00061F64">
      <w:pPr>
        <w:pStyle w:val="Heading3"/>
        <w:rPr>
          <w:noProof/>
        </w:rPr>
      </w:pPr>
      <w:bookmarkStart w:id="65" w:name="_Toc204420416"/>
      <w:bookmarkStart w:id="66" w:name="_Toc28982048"/>
      <w:r w:rsidRPr="00A17ED1">
        <w:rPr>
          <w:noProof/>
        </w:rPr>
        <w:t>Definition of Consent Terms and Concepts</w:t>
      </w:r>
      <w:bookmarkEnd w:id="65"/>
      <w:bookmarkEnd w:id="66"/>
    </w:p>
    <w:p w14:paraId="27264D30" w14:textId="77777777" w:rsidR="00061F64" w:rsidRPr="00A17ED1" w:rsidRDefault="00061F64">
      <w:pPr>
        <w:pStyle w:val="Heading4"/>
        <w:rPr>
          <w:noProof/>
        </w:rPr>
      </w:pPr>
      <w:bookmarkStart w:id="67" w:name="_Toc204420417"/>
      <w:bookmarkStart w:id="68" w:name="_Toc348247458"/>
      <w:bookmarkStart w:id="69" w:name="_Toc348260419"/>
      <w:bookmarkStart w:id="70" w:name="_Toc348346476"/>
      <w:bookmarkStart w:id="71" w:name="_Toc359236403"/>
      <w:bookmarkStart w:id="72" w:name="_Toc2348848"/>
      <w:bookmarkStart w:id="73" w:name="_Toc79446914"/>
      <w:bookmarkStart w:id="74" w:name="_Toc175732339"/>
      <w:r w:rsidRPr="00A17ED1">
        <w:rPr>
          <w:noProof/>
        </w:rPr>
        <w:t>Background Text:</w:t>
      </w:r>
      <w:bookmarkEnd w:id="67"/>
      <w:r w:rsidRPr="00A17ED1">
        <w:rPr>
          <w:noProof/>
        </w:rPr>
        <w:t xml:space="preserve"> </w:t>
      </w:r>
    </w:p>
    <w:p w14:paraId="036BE257" w14:textId="77777777" w:rsidR="00061F64" w:rsidRPr="00A17ED1" w:rsidRDefault="00061F64">
      <w:pPr>
        <w:pStyle w:val="NormalIndented"/>
        <w:rPr>
          <w:noProof/>
        </w:rPr>
      </w:pPr>
      <w:r w:rsidRPr="00A17ED1">
        <w:rPr>
          <w:noProof/>
        </w:rPr>
        <w:t xml:space="preserve">In most cases in the health field, consent must be </w:t>
      </w:r>
      <w:r>
        <w:rPr>
          <w:noProof/>
        </w:rPr>
        <w:t>"</w:t>
      </w:r>
      <w:r w:rsidRPr="00A17ED1">
        <w:rPr>
          <w:noProof/>
        </w:rPr>
        <w:t>informed</w:t>
      </w:r>
      <w:r>
        <w:rPr>
          <w:noProof/>
        </w:rPr>
        <w:t>"</w:t>
      </w:r>
      <w:r w:rsidRPr="00A17ED1">
        <w:rPr>
          <w:noProof/>
        </w:rPr>
        <w:t xml:space="preserve"> consent.  This means that the consenting individual must understand and appreciate the implications of what he or she is consenting to.  Most consent processes involve providing background material describing the reasons for the proposed service, expected benefits and potential risks.  It is important to have a record of what information was presented to the subject at the time of consent.</w:t>
      </w:r>
    </w:p>
    <w:p w14:paraId="5CD6C40C" w14:textId="77777777" w:rsidR="00061F64" w:rsidRPr="00A17ED1" w:rsidRDefault="00061F64">
      <w:pPr>
        <w:pStyle w:val="Heading4"/>
        <w:rPr>
          <w:noProof/>
        </w:rPr>
      </w:pPr>
      <w:bookmarkStart w:id="75" w:name="_Toc204420418"/>
      <w:r w:rsidRPr="00A17ED1">
        <w:rPr>
          <w:noProof/>
        </w:rPr>
        <w:t>Consent Bypass Reason:</w:t>
      </w:r>
      <w:bookmarkEnd w:id="75"/>
      <w:r w:rsidRPr="00A17ED1">
        <w:rPr>
          <w:noProof/>
        </w:rPr>
        <w:t xml:space="preserve"> </w:t>
      </w:r>
    </w:p>
    <w:p w14:paraId="362BF327" w14:textId="77777777" w:rsidR="00061F64" w:rsidRPr="00A17ED1" w:rsidRDefault="00061F64">
      <w:pPr>
        <w:pStyle w:val="NormalIndented"/>
        <w:rPr>
          <w:noProof/>
        </w:rPr>
      </w:pPr>
      <w:r w:rsidRPr="00A17ED1">
        <w:rPr>
          <w:noProof/>
        </w:rPr>
        <w:t>There may arise situations in which an action must be performed without patient consent (i.e., retrieving an unconscious patient</w:t>
      </w:r>
      <w:r>
        <w:rPr>
          <w:noProof/>
        </w:rPr>
        <w:t>'</w:t>
      </w:r>
      <w:r w:rsidRPr="00A17ED1">
        <w:rPr>
          <w:noProof/>
        </w:rPr>
        <w:t>s drug history, performing life saving surgery, etc.).  This field indicates the rationale for accessing information without obtaining the required consent.</w:t>
      </w:r>
    </w:p>
    <w:p w14:paraId="4F1BDD22" w14:textId="77777777" w:rsidR="00061F64" w:rsidRPr="00A17ED1" w:rsidRDefault="00061F64">
      <w:pPr>
        <w:pStyle w:val="Heading4"/>
        <w:rPr>
          <w:noProof/>
        </w:rPr>
      </w:pPr>
      <w:bookmarkStart w:id="76" w:name="_Toc204420419"/>
      <w:r w:rsidRPr="00A17ED1">
        <w:rPr>
          <w:noProof/>
        </w:rPr>
        <w:t>Consent Decision Date/Time:</w:t>
      </w:r>
      <w:bookmarkEnd w:id="76"/>
      <w:r w:rsidRPr="00A17ED1">
        <w:rPr>
          <w:noProof/>
        </w:rPr>
        <w:t xml:space="preserve"> </w:t>
      </w:r>
    </w:p>
    <w:p w14:paraId="7AFF4381" w14:textId="77777777" w:rsidR="00061F64" w:rsidRPr="00A17ED1" w:rsidRDefault="00061F64">
      <w:pPr>
        <w:pStyle w:val="NormalIndented"/>
        <w:rPr>
          <w:noProof/>
        </w:rPr>
      </w:pPr>
      <w:r w:rsidRPr="00A17ED1">
        <w:rPr>
          <w:noProof/>
        </w:rPr>
        <w:t>Related to the above, there also needs to be a record of the time the subject actually made their consent decision.</w:t>
      </w:r>
    </w:p>
    <w:p w14:paraId="2DCDAA1E" w14:textId="77777777" w:rsidR="00061F64" w:rsidRPr="00A17ED1" w:rsidRDefault="00061F64">
      <w:pPr>
        <w:pStyle w:val="Heading4"/>
        <w:rPr>
          <w:noProof/>
        </w:rPr>
      </w:pPr>
      <w:bookmarkStart w:id="77" w:name="_Toc204420420"/>
      <w:r w:rsidRPr="00A17ED1">
        <w:rPr>
          <w:noProof/>
        </w:rPr>
        <w:t>Consent Disclosure Level:</w:t>
      </w:r>
      <w:bookmarkEnd w:id="77"/>
      <w:r w:rsidRPr="00A17ED1">
        <w:rPr>
          <w:noProof/>
        </w:rPr>
        <w:t xml:space="preserve"> </w:t>
      </w:r>
    </w:p>
    <w:p w14:paraId="46041D49" w14:textId="77777777" w:rsidR="00061F64" w:rsidRPr="00A17ED1" w:rsidRDefault="00061F64">
      <w:pPr>
        <w:pStyle w:val="NormalIndented"/>
        <w:rPr>
          <w:noProof/>
        </w:rPr>
      </w:pPr>
      <w:r w:rsidRPr="00A17ED1">
        <w:rPr>
          <w:noProof/>
        </w:rPr>
        <w:t xml:space="preserve">Identifies whether the subject was provided with information on the full background information on the procedure the subject is giving consent to; i.e., has all information needed for </w:t>
      </w:r>
      <w:r>
        <w:rPr>
          <w:noProof/>
        </w:rPr>
        <w:t>'</w:t>
      </w:r>
      <w:r w:rsidRPr="00A17ED1">
        <w:rPr>
          <w:noProof/>
        </w:rPr>
        <w:t>informed</w:t>
      </w:r>
      <w:r>
        <w:rPr>
          <w:noProof/>
        </w:rPr>
        <w:t>'</w:t>
      </w:r>
      <w:r w:rsidRPr="00A17ED1">
        <w:rPr>
          <w:noProof/>
        </w:rPr>
        <w:t xml:space="preserve"> consent been provided.</w:t>
      </w:r>
    </w:p>
    <w:p w14:paraId="26E451F0" w14:textId="77777777" w:rsidR="00061F64" w:rsidRPr="00A17ED1" w:rsidRDefault="00061F64">
      <w:pPr>
        <w:pStyle w:val="Heading4"/>
        <w:rPr>
          <w:noProof/>
        </w:rPr>
      </w:pPr>
      <w:bookmarkStart w:id="78" w:name="_Toc204420421"/>
      <w:r w:rsidRPr="00A17ED1">
        <w:rPr>
          <w:noProof/>
        </w:rPr>
        <w:t>Consent Discussion Date/Time:</w:t>
      </w:r>
      <w:bookmarkEnd w:id="78"/>
      <w:r w:rsidRPr="00A17ED1">
        <w:rPr>
          <w:noProof/>
        </w:rPr>
        <w:t xml:space="preserve"> </w:t>
      </w:r>
    </w:p>
    <w:p w14:paraId="2028248E" w14:textId="77777777" w:rsidR="00061F64" w:rsidRPr="00A17ED1" w:rsidRDefault="00061F64">
      <w:pPr>
        <w:pStyle w:val="NormalIndented"/>
        <w:rPr>
          <w:noProof/>
        </w:rPr>
      </w:pPr>
      <w:r w:rsidRPr="00A17ED1">
        <w:rPr>
          <w:noProof/>
        </w:rPr>
        <w:t>For informed consent, a knowledgeable person must discuss the ramifications of consent with the subject.  In some instances, this discussion is required to take place prior to the provision of consent.  This ensures that the subject has sufficient time to consider the ramifications of his or her decision.  To ensure that guidelines are followed, it is imperative to record when the consent information was initially discussed with the subject.</w:t>
      </w:r>
    </w:p>
    <w:p w14:paraId="3F0F1030" w14:textId="77777777" w:rsidR="00061F64" w:rsidRPr="00A17ED1" w:rsidRDefault="00061F64">
      <w:pPr>
        <w:pStyle w:val="Heading4"/>
        <w:rPr>
          <w:noProof/>
        </w:rPr>
      </w:pPr>
      <w:bookmarkStart w:id="79" w:name="_Toc204420422"/>
      <w:r w:rsidRPr="00A17ED1">
        <w:rPr>
          <w:noProof/>
        </w:rPr>
        <w:lastRenderedPageBreak/>
        <w:t>Consent Effective Date/Time:</w:t>
      </w:r>
      <w:bookmarkEnd w:id="79"/>
      <w:r w:rsidRPr="00A17ED1">
        <w:rPr>
          <w:noProof/>
        </w:rPr>
        <w:t xml:space="preserve"> </w:t>
      </w:r>
    </w:p>
    <w:p w14:paraId="3FECC88B" w14:textId="77777777" w:rsidR="00061F64" w:rsidRPr="00A17ED1" w:rsidRDefault="00061F64">
      <w:pPr>
        <w:pStyle w:val="NormalIndented"/>
        <w:rPr>
          <w:noProof/>
        </w:rPr>
      </w:pPr>
      <w:r w:rsidRPr="00A17ED1">
        <w:rPr>
          <w:noProof/>
        </w:rPr>
        <w:t xml:space="preserve">Not all consents take effect at the time the consent decision is made.  They may not become effective for some time, or in certain circumstances they may even be retroactive.  Use this field to record the effective time. </w:t>
      </w:r>
    </w:p>
    <w:p w14:paraId="79D664CB" w14:textId="77777777" w:rsidR="00061F64" w:rsidRPr="00A17ED1" w:rsidRDefault="00061F64">
      <w:pPr>
        <w:pStyle w:val="Heading4"/>
        <w:rPr>
          <w:noProof/>
        </w:rPr>
      </w:pPr>
      <w:bookmarkStart w:id="80" w:name="_Toc204420423"/>
      <w:r w:rsidRPr="00A17ED1">
        <w:rPr>
          <w:noProof/>
        </w:rPr>
        <w:t>Consent End Date/Time:</w:t>
      </w:r>
      <w:bookmarkEnd w:id="80"/>
      <w:r w:rsidRPr="00A17ED1">
        <w:rPr>
          <w:noProof/>
        </w:rPr>
        <w:t xml:space="preserve"> </w:t>
      </w:r>
    </w:p>
    <w:p w14:paraId="30E5B9F5" w14:textId="77777777" w:rsidR="00061F64" w:rsidRPr="00A17ED1" w:rsidRDefault="00061F64">
      <w:pPr>
        <w:pStyle w:val="NormalIndented"/>
        <w:rPr>
          <w:noProof/>
        </w:rPr>
      </w:pPr>
      <w:r w:rsidRPr="00A17ED1">
        <w:rPr>
          <w:noProof/>
        </w:rPr>
        <w:t>For most programs requiring voluntary participation, the decision to participate is not final and therefore may be revoked in the future.  Therefore, when a patient makes the decision to revoke his or her consent, the date and time on which the decision was made must be recorded in order to provide a complete history of the consent.  Alternatively, the initial consent may only have been granted for a limited period of time (i.e., 24 hours, 1 week, 1 year).  If Consent End Date/Time is null, this should be interpreted as 'indefinite.'</w:t>
      </w:r>
    </w:p>
    <w:p w14:paraId="781BA95E" w14:textId="77777777" w:rsidR="00061F64" w:rsidRPr="00A17ED1" w:rsidRDefault="00061F64">
      <w:pPr>
        <w:pStyle w:val="Heading4"/>
        <w:rPr>
          <w:noProof/>
        </w:rPr>
      </w:pPr>
      <w:bookmarkStart w:id="81" w:name="_Toc204420424"/>
      <w:r w:rsidRPr="00A17ED1">
        <w:rPr>
          <w:noProof/>
        </w:rPr>
        <w:t>Consent Form ID:</w:t>
      </w:r>
      <w:bookmarkEnd w:id="81"/>
      <w:r w:rsidRPr="00A17ED1">
        <w:rPr>
          <w:noProof/>
        </w:rPr>
        <w:t xml:space="preserve"> </w:t>
      </w:r>
    </w:p>
    <w:p w14:paraId="583D7249" w14:textId="77777777" w:rsidR="00061F64" w:rsidRPr="00A17ED1" w:rsidRDefault="00061F64">
      <w:pPr>
        <w:pStyle w:val="NormalIndented"/>
        <w:rPr>
          <w:noProof/>
        </w:rPr>
      </w:pPr>
      <w:r w:rsidRPr="00A17ED1">
        <w:rPr>
          <w:noProof/>
        </w:rPr>
        <w:t xml:space="preserve">Some institutions may have a set of pre-defined consent forms.  Identifying the specific form identifies the details the subject is consenting to, as well as what information is on the form. </w:t>
      </w:r>
    </w:p>
    <w:p w14:paraId="48562D2A" w14:textId="77777777" w:rsidR="00061F64" w:rsidRPr="00A17ED1" w:rsidRDefault="00061F64">
      <w:pPr>
        <w:pStyle w:val="Heading4"/>
        <w:rPr>
          <w:noProof/>
        </w:rPr>
      </w:pPr>
      <w:bookmarkStart w:id="82" w:name="_Toc204420425"/>
      <w:r w:rsidRPr="00A17ED1">
        <w:rPr>
          <w:noProof/>
        </w:rPr>
        <w:t>Consent Mode:</w:t>
      </w:r>
      <w:bookmarkEnd w:id="82"/>
      <w:r w:rsidRPr="00A17ED1">
        <w:rPr>
          <w:noProof/>
        </w:rPr>
        <w:t xml:space="preserve"> </w:t>
      </w:r>
    </w:p>
    <w:p w14:paraId="2D0F8B83" w14:textId="77777777" w:rsidR="00061F64" w:rsidRPr="00A17ED1" w:rsidRDefault="00061F64">
      <w:pPr>
        <w:pStyle w:val="NormalIndented"/>
        <w:rPr>
          <w:noProof/>
        </w:rPr>
      </w:pPr>
      <w:r w:rsidRPr="00A17ED1">
        <w:rPr>
          <w:noProof/>
        </w:rPr>
        <w:t>The manner in which consent can be given may vary greatly within a specific program, from program to program, or from organization to organization.  Therefore, the standard must allow applications to identify how consent was obtained (i.e., verbally, written, etc.).</w:t>
      </w:r>
    </w:p>
    <w:p w14:paraId="4867DF9B" w14:textId="77777777" w:rsidR="00061F64" w:rsidRPr="00A17ED1" w:rsidRDefault="00061F64">
      <w:pPr>
        <w:pStyle w:val="Heading4"/>
        <w:rPr>
          <w:noProof/>
        </w:rPr>
      </w:pPr>
      <w:bookmarkStart w:id="83" w:name="_Toc204420426"/>
      <w:r w:rsidRPr="00A17ED1">
        <w:rPr>
          <w:noProof/>
        </w:rPr>
        <w:t>Consent Non-disclosure Reason:</w:t>
      </w:r>
      <w:bookmarkEnd w:id="83"/>
      <w:r w:rsidRPr="00A17ED1">
        <w:rPr>
          <w:noProof/>
        </w:rPr>
        <w:t xml:space="preserve"> </w:t>
      </w:r>
    </w:p>
    <w:p w14:paraId="53FA0DEE" w14:textId="77777777" w:rsidR="00061F64" w:rsidRPr="00A17ED1" w:rsidRDefault="00061F64">
      <w:pPr>
        <w:pStyle w:val="NormalIndented"/>
        <w:rPr>
          <w:noProof/>
        </w:rPr>
      </w:pPr>
      <w:r w:rsidRPr="00A17ED1">
        <w:rPr>
          <w:noProof/>
        </w:rPr>
        <w:t>Identifies why information was withheld from the patient (i.e., telling the patient may cause a worse outcome than performing the procedure).</w:t>
      </w:r>
    </w:p>
    <w:p w14:paraId="3AF54E62" w14:textId="77777777" w:rsidR="00061F64" w:rsidRPr="00A17ED1" w:rsidRDefault="00061F64">
      <w:pPr>
        <w:pStyle w:val="Heading4"/>
        <w:rPr>
          <w:noProof/>
        </w:rPr>
      </w:pPr>
      <w:bookmarkStart w:id="84" w:name="_Toc204420427"/>
      <w:r w:rsidRPr="00A17ED1">
        <w:rPr>
          <w:noProof/>
        </w:rPr>
        <w:t>Consent Segment</w:t>
      </w:r>
      <w:bookmarkEnd w:id="84"/>
    </w:p>
    <w:p w14:paraId="6FCCE728" w14:textId="77777777" w:rsidR="00061F64" w:rsidRPr="00A17ED1" w:rsidRDefault="00061F64">
      <w:pPr>
        <w:pStyle w:val="NormalIndented"/>
        <w:rPr>
          <w:noProof/>
        </w:rPr>
      </w:pPr>
      <w:r w:rsidRPr="00A17ED1">
        <w:rPr>
          <w:noProof/>
        </w:rPr>
        <w:t>The issue of patient consent has become more important, particularly in the tracking of consent for the release of or exchange of information.  The pieces of information recorded when dealing with a patient consent tend to be similar, regardless of the purpose of the consent.  This segment combines these pieces of information so that they can be used for consents of any type.</w:t>
      </w:r>
    </w:p>
    <w:p w14:paraId="22CCD667" w14:textId="77777777" w:rsidR="00061F64" w:rsidRPr="00A17ED1" w:rsidRDefault="00061F64">
      <w:pPr>
        <w:pStyle w:val="Heading4"/>
        <w:rPr>
          <w:noProof/>
        </w:rPr>
      </w:pPr>
      <w:bookmarkStart w:id="85" w:name="_Toc204420428"/>
      <w:r w:rsidRPr="00A17ED1">
        <w:rPr>
          <w:noProof/>
        </w:rPr>
        <w:t>Consent Status:</w:t>
      </w:r>
      <w:bookmarkEnd w:id="85"/>
      <w:r w:rsidRPr="00A17ED1">
        <w:rPr>
          <w:noProof/>
        </w:rPr>
        <w:t xml:space="preserve"> </w:t>
      </w:r>
    </w:p>
    <w:p w14:paraId="274A0469" w14:textId="77777777" w:rsidR="00061F64" w:rsidRPr="00A17ED1" w:rsidRDefault="00061F64">
      <w:pPr>
        <w:pStyle w:val="NormalIndented"/>
        <w:rPr>
          <w:noProof/>
        </w:rPr>
      </w:pPr>
      <w:r w:rsidRPr="00A17ED1">
        <w:rPr>
          <w:noProof/>
        </w:rPr>
        <w:t>Consent can be pending (subject hasn</w:t>
      </w:r>
      <w:r>
        <w:rPr>
          <w:noProof/>
        </w:rPr>
        <w:t>'</w:t>
      </w:r>
      <w:r w:rsidRPr="00A17ED1">
        <w:rPr>
          <w:noProof/>
        </w:rPr>
        <w:t>t been asked yet), given, refused, revoked or even completely bypassed.   Consent Status identifies what the status of a subject</w:t>
      </w:r>
      <w:r>
        <w:rPr>
          <w:noProof/>
        </w:rPr>
        <w:t>'</w:t>
      </w:r>
      <w:r w:rsidRPr="00A17ED1">
        <w:rPr>
          <w:noProof/>
        </w:rPr>
        <w:t>s consent is (or was at a given point in time).</w:t>
      </w:r>
    </w:p>
    <w:p w14:paraId="5D980590" w14:textId="77777777" w:rsidR="00061F64" w:rsidRPr="00A17ED1" w:rsidRDefault="00061F64">
      <w:pPr>
        <w:pStyle w:val="Heading4"/>
        <w:rPr>
          <w:noProof/>
        </w:rPr>
      </w:pPr>
      <w:bookmarkStart w:id="86" w:name="_Toc204420429"/>
      <w:r w:rsidRPr="00A17ED1">
        <w:rPr>
          <w:noProof/>
        </w:rPr>
        <w:t>Consent Text:</w:t>
      </w:r>
      <w:bookmarkEnd w:id="86"/>
      <w:r w:rsidRPr="00A17ED1">
        <w:rPr>
          <w:noProof/>
        </w:rPr>
        <w:t xml:space="preserve"> </w:t>
      </w:r>
    </w:p>
    <w:p w14:paraId="2C1A41DA" w14:textId="77777777" w:rsidR="00061F64" w:rsidRPr="00A17ED1" w:rsidRDefault="00061F64">
      <w:pPr>
        <w:pStyle w:val="NormalIndented"/>
        <w:rPr>
          <w:noProof/>
        </w:rPr>
      </w:pPr>
      <w:r w:rsidRPr="00A17ED1">
        <w:rPr>
          <w:noProof/>
        </w:rPr>
        <w:t>When recording consents electronically it is important to know the specific text that was presented to the consenting person.</w:t>
      </w:r>
    </w:p>
    <w:p w14:paraId="065D0830" w14:textId="77777777" w:rsidR="00061F64" w:rsidRPr="00A17ED1" w:rsidRDefault="00061F64">
      <w:pPr>
        <w:pStyle w:val="Heading4"/>
        <w:rPr>
          <w:rStyle w:val="Strong"/>
          <w:rFonts w:ascii="Arial" w:hAnsi="Arial" w:cs="Arial"/>
          <w:b w:val="0"/>
        </w:rPr>
      </w:pPr>
      <w:bookmarkStart w:id="87" w:name="_Toc204420430"/>
      <w:r w:rsidRPr="00A17ED1">
        <w:rPr>
          <w:noProof/>
        </w:rPr>
        <w:t>Consent Type</w:t>
      </w:r>
      <w:r w:rsidRPr="00A17ED1">
        <w:rPr>
          <w:rStyle w:val="Strong"/>
          <w:rFonts w:ascii="Arial" w:hAnsi="Arial" w:cs="Arial"/>
          <w:b w:val="0"/>
        </w:rPr>
        <w:t>:</w:t>
      </w:r>
      <w:bookmarkEnd w:id="87"/>
    </w:p>
    <w:p w14:paraId="3A0FD18F" w14:textId="77777777" w:rsidR="00061F64" w:rsidRPr="00A17ED1" w:rsidRDefault="00061F64">
      <w:pPr>
        <w:pStyle w:val="NormalIndented"/>
        <w:rPr>
          <w:noProof/>
        </w:rPr>
      </w:pPr>
      <w:r w:rsidRPr="00A17ED1">
        <w:rPr>
          <w:noProof/>
        </w:rPr>
        <w:t>In concert with giving consent, some programs may allow patients to request varying degrees of participation in a given program.  I.e., if a consent program relates to a patient</w:t>
      </w:r>
      <w:r>
        <w:rPr>
          <w:noProof/>
        </w:rPr>
        <w:t>'</w:t>
      </w:r>
      <w:r w:rsidRPr="00A17ED1">
        <w:rPr>
          <w:noProof/>
        </w:rPr>
        <w:t>s entire medical record being available online they might have the opportunity to only reveal certain portions of that history, such as the drug history only.</w:t>
      </w:r>
    </w:p>
    <w:p w14:paraId="0BE736AA" w14:textId="77777777" w:rsidR="00061F64" w:rsidRPr="00A17ED1" w:rsidRDefault="00061F64">
      <w:pPr>
        <w:pStyle w:val="Heading4"/>
        <w:rPr>
          <w:noProof/>
        </w:rPr>
      </w:pPr>
      <w:bookmarkStart w:id="88" w:name="_Toc204420431"/>
      <w:r w:rsidRPr="00A17ED1">
        <w:rPr>
          <w:noProof/>
        </w:rPr>
        <w:t>Informational Material Supplied Indicator:</w:t>
      </w:r>
      <w:bookmarkEnd w:id="88"/>
      <w:r w:rsidRPr="00A17ED1">
        <w:rPr>
          <w:noProof/>
        </w:rPr>
        <w:t xml:space="preserve"> </w:t>
      </w:r>
    </w:p>
    <w:p w14:paraId="4028D7D2" w14:textId="77777777" w:rsidR="00061F64" w:rsidRPr="00A17ED1" w:rsidRDefault="00061F64">
      <w:pPr>
        <w:pStyle w:val="NormalIndented"/>
        <w:rPr>
          <w:noProof/>
        </w:rPr>
      </w:pPr>
      <w:r w:rsidRPr="00A17ED1">
        <w:rPr>
          <w:noProof/>
        </w:rPr>
        <w:t>As part of the informed consent process, additional material in the form of pamphlets, books, brochures, videos, etc., may be provided to the patient.  An indication of whether this has been done is required.  (Details on the materials provided will be sent using a separate segment.)</w:t>
      </w:r>
    </w:p>
    <w:p w14:paraId="79EC78BD" w14:textId="77777777" w:rsidR="00061F64" w:rsidRPr="00A17ED1" w:rsidRDefault="00061F64">
      <w:pPr>
        <w:pStyle w:val="Heading4"/>
        <w:rPr>
          <w:noProof/>
        </w:rPr>
      </w:pPr>
      <w:bookmarkStart w:id="89" w:name="_Toc204420432"/>
      <w:r w:rsidRPr="00A17ED1">
        <w:rPr>
          <w:noProof/>
        </w:rPr>
        <w:t>Subject Competence Indicator:</w:t>
      </w:r>
      <w:bookmarkEnd w:id="89"/>
      <w:r w:rsidRPr="00A17ED1">
        <w:rPr>
          <w:noProof/>
        </w:rPr>
        <w:t xml:space="preserve"> </w:t>
      </w:r>
    </w:p>
    <w:p w14:paraId="7FE0E89C" w14:textId="77777777" w:rsidR="00061F64" w:rsidRPr="00A17ED1" w:rsidRDefault="00061F64">
      <w:pPr>
        <w:pStyle w:val="NormalIndented"/>
        <w:rPr>
          <w:noProof/>
        </w:rPr>
      </w:pPr>
      <w:r w:rsidRPr="00A17ED1">
        <w:rPr>
          <w:noProof/>
        </w:rPr>
        <w:t>One of the issues involved in informed consent is whether the subject is judged to be competent to provide consent on his or her own behalf.  Factors involve age, mental capacity, and current state of health/awareness.  A professional judgment about whether the subject is deemed competent must be made and recorded.</w:t>
      </w:r>
    </w:p>
    <w:p w14:paraId="7248B5E9" w14:textId="77777777" w:rsidR="00061F64" w:rsidRPr="00A17ED1" w:rsidRDefault="00061F64">
      <w:pPr>
        <w:pStyle w:val="Heading4"/>
        <w:rPr>
          <w:noProof/>
        </w:rPr>
      </w:pPr>
      <w:bookmarkStart w:id="90" w:name="_Toc204420433"/>
      <w:r w:rsidRPr="00A17ED1">
        <w:rPr>
          <w:noProof/>
        </w:rPr>
        <w:lastRenderedPageBreak/>
        <w:t>Subject-imposed Limitations:</w:t>
      </w:r>
      <w:bookmarkEnd w:id="90"/>
      <w:r w:rsidRPr="00A17ED1">
        <w:rPr>
          <w:noProof/>
        </w:rPr>
        <w:t xml:space="preserve"> </w:t>
      </w:r>
    </w:p>
    <w:p w14:paraId="6A77949E" w14:textId="77777777" w:rsidR="00061F64" w:rsidRPr="00A17ED1" w:rsidRDefault="00061F64">
      <w:pPr>
        <w:pStyle w:val="NormalIndented"/>
        <w:rPr>
          <w:noProof/>
        </w:rPr>
      </w:pPr>
      <w:r w:rsidRPr="00A17ED1">
        <w:rPr>
          <w:noProof/>
        </w:rPr>
        <w:t>At the time of consent, the subject may wish to make modifications or add limitations to his or her consent.  These modifications and limitations must be recorded.</w:t>
      </w:r>
    </w:p>
    <w:p w14:paraId="088D5DAC" w14:textId="77777777" w:rsidR="00061F64" w:rsidRPr="00A17ED1" w:rsidRDefault="00061F64">
      <w:pPr>
        <w:pStyle w:val="Heading4"/>
        <w:rPr>
          <w:noProof/>
        </w:rPr>
      </w:pPr>
      <w:bookmarkStart w:id="91" w:name="_Toc204420434"/>
      <w:r w:rsidRPr="00A17ED1">
        <w:rPr>
          <w:noProof/>
        </w:rPr>
        <w:t>Subject-specific Background Text:</w:t>
      </w:r>
      <w:bookmarkEnd w:id="91"/>
      <w:r w:rsidRPr="00A17ED1">
        <w:rPr>
          <w:noProof/>
        </w:rPr>
        <w:t xml:space="preserve"> </w:t>
      </w:r>
    </w:p>
    <w:p w14:paraId="324F5505" w14:textId="77777777" w:rsidR="00061F64" w:rsidRPr="00A17ED1" w:rsidRDefault="00061F64">
      <w:pPr>
        <w:pStyle w:val="NormalIndented"/>
        <w:rPr>
          <w:noProof/>
        </w:rPr>
      </w:pPr>
      <w:r w:rsidRPr="00A17ED1">
        <w:rPr>
          <w:noProof/>
        </w:rPr>
        <w:t>The reasons, expected benefits and risks may vary from subject to subject.  It may be necessary to inform the subject of background information that only applies to his or her particular circumstance.</w:t>
      </w:r>
    </w:p>
    <w:p w14:paraId="287D69E0" w14:textId="77777777" w:rsidR="00061F64" w:rsidRPr="00A17ED1" w:rsidRDefault="00061F64">
      <w:pPr>
        <w:pStyle w:val="Heading4"/>
        <w:rPr>
          <w:noProof/>
        </w:rPr>
      </w:pPr>
      <w:bookmarkStart w:id="92" w:name="_Toc204420435"/>
      <w:r w:rsidRPr="00A17ED1">
        <w:rPr>
          <w:noProof/>
        </w:rPr>
        <w:t>Subject-specific Consent Text:</w:t>
      </w:r>
      <w:bookmarkEnd w:id="92"/>
      <w:r w:rsidRPr="00A17ED1">
        <w:rPr>
          <w:noProof/>
        </w:rPr>
        <w:t xml:space="preserve"> </w:t>
      </w:r>
    </w:p>
    <w:p w14:paraId="6E536DAB" w14:textId="77777777" w:rsidR="00061F64" w:rsidRPr="00A17ED1" w:rsidRDefault="00061F64">
      <w:pPr>
        <w:pStyle w:val="NormalIndented"/>
        <w:rPr>
          <w:noProof/>
        </w:rPr>
      </w:pPr>
      <w:r w:rsidRPr="00A17ED1">
        <w:rPr>
          <w:noProof/>
        </w:rPr>
        <w:t xml:space="preserve">Sometimes consent forms have areas where details of the procedure or information distribution that are specific to a given consent instance are recorded, i.e., a variation on a common procedure, or an explicit listing of documents to be released.  As this is part of the consent document, it needs to be recorded.  It is helpful to keep this information separate from the standard </w:t>
      </w:r>
      <w:r>
        <w:rPr>
          <w:noProof/>
        </w:rPr>
        <w:t>'</w:t>
      </w:r>
      <w:r w:rsidRPr="00A17ED1">
        <w:rPr>
          <w:noProof/>
        </w:rPr>
        <w:t>template</w:t>
      </w:r>
      <w:r>
        <w:rPr>
          <w:noProof/>
        </w:rPr>
        <w:t>'</w:t>
      </w:r>
      <w:r w:rsidRPr="00A17ED1">
        <w:rPr>
          <w:noProof/>
        </w:rPr>
        <w:t xml:space="preserve"> consent text, as in most circumstances people viewing the consent will want to know </w:t>
      </w:r>
      <w:r>
        <w:rPr>
          <w:noProof/>
        </w:rPr>
        <w:t>"</w:t>
      </w:r>
      <w:r w:rsidRPr="00A17ED1">
        <w:rPr>
          <w:noProof/>
        </w:rPr>
        <w:t>What</w:t>
      </w:r>
      <w:r>
        <w:rPr>
          <w:noProof/>
        </w:rPr>
        <w:t>'</w:t>
      </w:r>
      <w:r w:rsidRPr="00A17ED1">
        <w:rPr>
          <w:noProof/>
        </w:rPr>
        <w:t>s different from usual?</w:t>
      </w:r>
      <w:r>
        <w:rPr>
          <w:noProof/>
        </w:rPr>
        <w:t>"</w:t>
      </w:r>
    </w:p>
    <w:p w14:paraId="11A33B46" w14:textId="77777777" w:rsidR="00061F64" w:rsidRPr="00A17ED1" w:rsidRDefault="00061F64">
      <w:pPr>
        <w:pStyle w:val="Heading4"/>
        <w:rPr>
          <w:noProof/>
        </w:rPr>
      </w:pPr>
      <w:bookmarkStart w:id="93" w:name="_Toc204420436"/>
      <w:r w:rsidRPr="00A17ED1">
        <w:rPr>
          <w:noProof/>
        </w:rPr>
        <w:t>Translation Type:</w:t>
      </w:r>
      <w:bookmarkEnd w:id="93"/>
      <w:r w:rsidRPr="00A17ED1">
        <w:rPr>
          <w:noProof/>
        </w:rPr>
        <w:t xml:space="preserve"> </w:t>
      </w:r>
    </w:p>
    <w:p w14:paraId="3E25B389"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  An indication of what type(s) of translation were/will be performed is required.</w:t>
      </w:r>
    </w:p>
    <w:p w14:paraId="47657712" w14:textId="77777777" w:rsidR="00061F64" w:rsidRPr="00A17ED1" w:rsidRDefault="00061F64">
      <w:pPr>
        <w:pStyle w:val="Heading4"/>
        <w:rPr>
          <w:noProof/>
        </w:rPr>
      </w:pPr>
      <w:bookmarkStart w:id="94" w:name="_Toc204420437"/>
      <w:r w:rsidRPr="00A17ED1">
        <w:rPr>
          <w:noProof/>
        </w:rPr>
        <w:t>Translator Assistance Indicator:</w:t>
      </w:r>
      <w:bookmarkEnd w:id="94"/>
      <w:r w:rsidRPr="00A17ED1">
        <w:rPr>
          <w:noProof/>
        </w:rPr>
        <w:t xml:space="preserve"> </w:t>
      </w:r>
    </w:p>
    <w:p w14:paraId="1A95C163"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w:t>
      </w:r>
    </w:p>
    <w:p w14:paraId="7E28B041" w14:textId="77777777" w:rsidR="00061F64" w:rsidRPr="00A17ED1" w:rsidRDefault="00061F64">
      <w:pPr>
        <w:pStyle w:val="Heading2"/>
        <w:rPr>
          <w:noProof/>
        </w:rPr>
      </w:pPr>
      <w:bookmarkStart w:id="95" w:name="_Toc204420438"/>
      <w:bookmarkStart w:id="96" w:name="_Toc28982049"/>
      <w:r w:rsidRPr="00A17ED1">
        <w:rPr>
          <w:noProof/>
        </w:rPr>
        <w:t>DOCUMENT MANAGEMENT SECTION</w:t>
      </w:r>
      <w:bookmarkEnd w:id="68"/>
      <w:bookmarkEnd w:id="69"/>
      <w:bookmarkEnd w:id="70"/>
      <w:bookmarkEnd w:id="71"/>
      <w:bookmarkEnd w:id="72"/>
      <w:bookmarkEnd w:id="73"/>
      <w:bookmarkEnd w:id="74"/>
      <w:bookmarkEnd w:id="95"/>
      <w:bookmarkEnd w:id="96"/>
      <w:r w:rsidR="00A60E23" w:rsidRPr="00A17ED1">
        <w:rPr>
          <w:noProof/>
        </w:rPr>
        <w:fldChar w:fldCharType="begin"/>
      </w:r>
      <w:r w:rsidRPr="00A17ED1">
        <w:rPr>
          <w:noProof/>
        </w:rPr>
        <w:instrText xml:space="preserve"> XE "Document management" </w:instrText>
      </w:r>
      <w:r w:rsidR="00A60E23" w:rsidRPr="00A17ED1">
        <w:rPr>
          <w:noProof/>
        </w:rPr>
        <w:fldChar w:fldCharType="end"/>
      </w:r>
    </w:p>
    <w:p w14:paraId="79FE9DC7" w14:textId="77777777" w:rsidR="00061F64" w:rsidRPr="00A17ED1" w:rsidRDefault="00061F64">
      <w:pPr>
        <w:rPr>
          <w:noProof/>
        </w:rPr>
      </w:pPr>
      <w:r w:rsidRPr="00A17ED1">
        <w:rPr>
          <w:noProof/>
        </w:rPr>
        <w:t>This section defines the Medical Document Management (MDM) transaction set.  It supports transmission of new or updated documents or information about their status(es).  The trigger events and messages may be divided into two broad categories. One which describes the status of a document only and the other that describes the status and contains the document content itself.</w:t>
      </w:r>
    </w:p>
    <w:p w14:paraId="37F7D859" w14:textId="77777777" w:rsidR="00061F64" w:rsidRPr="00A17ED1" w:rsidRDefault="00061F64">
      <w:pPr>
        <w:rPr>
          <w:noProof/>
        </w:rPr>
      </w:pPr>
      <w:r w:rsidRPr="00A17ED1">
        <w:rPr>
          <w:noProof/>
        </w:rPr>
        <w:t>The document management section is concerned primarily with the management of those documents and entries which are created as a result of a transcription process.  Documents may be represented as a CDA document.  See ANSI/HL7 CDA R</w:t>
      </w:r>
      <w:r>
        <w:rPr>
          <w:noProof/>
        </w:rPr>
        <w:t>2</w:t>
      </w:r>
      <w:r w:rsidRPr="00A17ED1">
        <w:rPr>
          <w:noProof/>
        </w:rPr>
        <w:t>.0-200</w:t>
      </w:r>
      <w:r>
        <w:rPr>
          <w:noProof/>
        </w:rPr>
        <w:t>5</w:t>
      </w:r>
      <w:r w:rsidRPr="00A17ED1">
        <w:rPr>
          <w:noProof/>
        </w:rPr>
        <w:t xml:space="preserve"> Section </w:t>
      </w:r>
      <w:r>
        <w:rPr>
          <w:noProof/>
        </w:rPr>
        <w:t>3</w:t>
      </w:r>
      <w:r w:rsidRPr="00A17ED1">
        <w:rPr>
          <w:noProof/>
        </w:rPr>
        <w:t xml:space="preserve"> for the correct method of transmitting CDA documents within an MDM message. These documents are created in two distinct contexts, one of which is related to an order and describes the procedures or activities associated with that order, and another which occurs independently of the order process.  In this version we have added the ORC, OBR and associated NTE segments in order to provide full ordering context when appropriate for document management messages. The scope of this section also includes any document that contains data derived from orders or results but which must be treated as aggregate display data due to system limitations.  This is a transition strategy to support integration of data across the continuum of care.</w:t>
      </w:r>
    </w:p>
    <w:p w14:paraId="3A33AE51" w14:textId="77777777" w:rsidR="00061F64" w:rsidRPr="00A17ED1" w:rsidRDefault="00061F64">
      <w:pPr>
        <w:rPr>
          <w:noProof/>
        </w:rPr>
      </w:pPr>
      <w:r w:rsidRPr="00A17ED1">
        <w:rPr>
          <w:noProof/>
        </w:rPr>
        <w:t xml:space="preserve">The content of a document can be represented with one or more observation segments (OBX).  Where headings or separations naturally exist within the text, it is preferred that each of these blocks be represented as a separate OBX record.  </w:t>
      </w:r>
      <w:r w:rsidRPr="00A17ED1">
        <w:rPr>
          <w:rStyle w:val="Strong"/>
          <w:noProof/>
        </w:rPr>
        <w:t>Where systems are able to decompose the text into separate medical concepts, the most atomic level of granularity of content should be represented, ideally with each medical concept being represented in its own OBX segment</w:t>
      </w:r>
      <w:r w:rsidRPr="00A17ED1">
        <w:rPr>
          <w:noProof/>
        </w:rPr>
        <w:t xml:space="preserve">.  Many of these concepts can be represented as coded entities.  </w:t>
      </w:r>
    </w:p>
    <w:p w14:paraId="6BB3270D" w14:textId="77777777" w:rsidR="00061F64" w:rsidRPr="00A17ED1" w:rsidRDefault="00061F64" w:rsidP="00597768">
      <w:pPr>
        <w:pStyle w:val="Heading2"/>
        <w:rPr>
          <w:noProof/>
        </w:rPr>
      </w:pPr>
      <w:bookmarkStart w:id="97" w:name="_Toc2348896"/>
      <w:bookmarkStart w:id="98" w:name="_Toc79446934"/>
      <w:bookmarkStart w:id="99" w:name="_Toc175732359"/>
      <w:bookmarkStart w:id="100" w:name="_Toc204420439"/>
      <w:bookmarkStart w:id="101" w:name="_Toc348247459"/>
      <w:bookmarkStart w:id="102" w:name="_Toc348260420"/>
      <w:bookmarkStart w:id="103" w:name="_Toc348346477"/>
      <w:bookmarkStart w:id="104" w:name="_Toc359236404"/>
      <w:bookmarkStart w:id="105" w:name="_Toc2348849"/>
      <w:bookmarkStart w:id="106" w:name="_Toc79446915"/>
      <w:bookmarkStart w:id="107" w:name="_Toc175732340"/>
      <w:bookmarkStart w:id="108" w:name="_Toc28982050"/>
      <w:r w:rsidRPr="00A17ED1">
        <w:rPr>
          <w:noProof/>
        </w:rPr>
        <w:t xml:space="preserve">Consent </w:t>
      </w:r>
      <w:r w:rsidRPr="00597768">
        <w:t>information</w:t>
      </w:r>
      <w:bookmarkEnd w:id="97"/>
      <w:bookmarkEnd w:id="98"/>
      <w:bookmarkEnd w:id="99"/>
      <w:bookmarkEnd w:id="100"/>
      <w:bookmarkEnd w:id="108"/>
    </w:p>
    <w:p w14:paraId="52EDFE74" w14:textId="7AD760DA" w:rsidR="00061F64" w:rsidRPr="004904C3" w:rsidRDefault="00061F64" w:rsidP="004904C3">
      <w:pPr>
        <w:pStyle w:val="Heading3"/>
      </w:pPr>
      <w:bookmarkStart w:id="109" w:name="_Toc510407440"/>
      <w:bookmarkStart w:id="110" w:name="_Toc511181070"/>
      <w:bookmarkStart w:id="111" w:name="_Toc2348897"/>
      <w:bookmarkStart w:id="112" w:name="_Toc79446935"/>
      <w:bookmarkStart w:id="113" w:name="_Toc175732360"/>
      <w:bookmarkStart w:id="114" w:name="_Toc28982051"/>
      <w:r w:rsidRPr="004904C3">
        <w:t>Example 1</w:t>
      </w:r>
      <w:bookmarkEnd w:id="114"/>
    </w:p>
    <w:p w14:paraId="0F47952A" w14:textId="77777777" w:rsidR="00061F64" w:rsidRPr="00A17ED1" w:rsidRDefault="00061F64" w:rsidP="006F71AC">
      <w:pPr>
        <w:pStyle w:val="NormalIndented"/>
        <w:rPr>
          <w:noProof/>
        </w:rPr>
      </w:pPr>
      <w:r w:rsidRPr="00A17ED1">
        <w:rPr>
          <w:noProof/>
        </w:rPr>
        <w:t xml:space="preserve">A patient decides to participate in a voluntary electronic drug history program.  The patient records this decision in writing (Consent Mode) on a pre-designed consent form (Consent Form ID and Version) after the patient's health care service provider has explained the benefits and drawbacks of their participation (Consent Discussion Date/Time).  In providing consent, the patient can also decide on the degree to which </w:t>
      </w:r>
      <w:r w:rsidRPr="00A17ED1">
        <w:rPr>
          <w:noProof/>
        </w:rPr>
        <w:lastRenderedPageBreak/>
        <w:t>he or she will participate in the program (Consent Type).  The consent decision (Consent Status) is recorded under the patient</w:t>
      </w:r>
      <w:r>
        <w:rPr>
          <w:noProof/>
        </w:rPr>
        <w:t>'</w:t>
      </w:r>
      <w:r w:rsidRPr="00A17ED1">
        <w:rPr>
          <w:noProof/>
        </w:rPr>
        <w:t>s name (use ROL segment) and the number of the paper-based form that the patient signed is recorded in the electronic consent gathering function (Consent Number).  The patient</w:t>
      </w:r>
      <w:r>
        <w:rPr>
          <w:noProof/>
        </w:rPr>
        <w:t>'</w:t>
      </w:r>
      <w:r w:rsidRPr="00A17ED1">
        <w:rPr>
          <w:noProof/>
        </w:rPr>
        <w:t>s consent is effective from the day of the decision (Consent Effect Date/Time), but this consent can be terminated at the patient</w:t>
      </w:r>
      <w:r>
        <w:rPr>
          <w:noProof/>
        </w:rPr>
        <w:t>'</w:t>
      </w:r>
      <w:r w:rsidRPr="00A17ED1">
        <w:rPr>
          <w:noProof/>
        </w:rPr>
        <w:t>s discretion at a given date in the future (Consent End Date/Time).  Several months later the patient is rushed into an emergency health care facility with what appears to be a drug reaction.  While checking the patient</w:t>
      </w:r>
      <w:r>
        <w:rPr>
          <w:noProof/>
        </w:rPr>
        <w:t>'</w:t>
      </w:r>
      <w:r w:rsidRPr="00A17ED1">
        <w:rPr>
          <w:noProof/>
        </w:rPr>
        <w:t>s drug history, health care service providers find that the patient</w:t>
      </w:r>
      <w:r>
        <w:rPr>
          <w:noProof/>
        </w:rPr>
        <w:t>'</w:t>
      </w:r>
      <w:r w:rsidRPr="00A17ED1">
        <w:rPr>
          <w:noProof/>
        </w:rPr>
        <w:t>s drug history has controlled access.  The patient is unable to provide access to this information given that patient's physical state, so the health care service provider circumvents the consent process (Non-consent Access Reason) in the interests of the patient</w:t>
      </w:r>
      <w:r>
        <w:rPr>
          <w:noProof/>
        </w:rPr>
        <w:t>'</w:t>
      </w:r>
      <w:r w:rsidRPr="00A17ED1">
        <w:rPr>
          <w:noProof/>
        </w:rPr>
        <w:t>s immediate well-being.</w:t>
      </w:r>
    </w:p>
    <w:p w14:paraId="48322ABF" w14:textId="77777777" w:rsidR="00061F64" w:rsidRPr="00A17ED1" w:rsidRDefault="00061F64" w:rsidP="006F71AC">
      <w:pPr>
        <w:pStyle w:val="NormalIndented"/>
        <w:rPr>
          <w:noProof/>
        </w:rPr>
      </w:pPr>
      <w:bookmarkStart w:id="115" w:name="_Toc956924"/>
      <w:bookmarkStart w:id="116" w:name="_Toc957030"/>
      <w:bookmarkStart w:id="117" w:name="_Toc2151428"/>
      <w:bookmarkStart w:id="118" w:name="_Toc2348899"/>
      <w:bookmarkEnd w:id="109"/>
      <w:bookmarkEnd w:id="110"/>
      <w:bookmarkEnd w:id="111"/>
      <w:bookmarkEnd w:id="112"/>
      <w:bookmarkEnd w:id="113"/>
      <w:bookmarkEnd w:id="115"/>
      <w:bookmarkEnd w:id="116"/>
      <w:bookmarkEnd w:id="117"/>
      <w:bookmarkEnd w:id="118"/>
      <w:r w:rsidRPr="00A17ED1">
        <w:rPr>
          <w:noProof/>
        </w:rPr>
        <w:t>Example 2: A patient is seeking a therapeutic abortion.  Because she is under 18, the practitioner must evaluate her competence to provide consent.  The patient is deemed to be competent (</w:t>
      </w:r>
      <w:r w:rsidRPr="00A17ED1">
        <w:rPr>
          <w:rStyle w:val="Strong"/>
          <w:noProof/>
        </w:rPr>
        <w:t>Patient Competence Indicator</w:t>
      </w:r>
      <w:r w:rsidRPr="00A17ED1">
        <w:rPr>
          <w:noProof/>
        </w:rPr>
        <w:t>).  Local legislation mandates that the patient be counseled at least 24 hours prior to receiving the procedure.  The patient is counseled, and the time recorded (</w:t>
      </w:r>
      <w:r w:rsidRPr="00A17ED1">
        <w:rPr>
          <w:rStyle w:val="Strong"/>
          <w:noProof/>
        </w:rPr>
        <w:t>Consent Discussion Date/Time</w:t>
      </w:r>
      <w:r w:rsidRPr="00A17ED1">
        <w:rPr>
          <w:noProof/>
        </w:rPr>
        <w:t>).  She is also given a pamphlet to take home and read (</w:t>
      </w:r>
      <w:r w:rsidRPr="00A17ED1">
        <w:rPr>
          <w:rStyle w:val="Strong"/>
          <w:noProof/>
        </w:rPr>
        <w:t>Informational Material Supplied Indicator</w:t>
      </w:r>
      <w:r w:rsidRPr="00A17ED1">
        <w:rPr>
          <w:noProof/>
        </w:rPr>
        <w:t>).  She returns the following day and signs the consent form (</w:t>
      </w:r>
      <w:r w:rsidRPr="00A17ED1">
        <w:rPr>
          <w:rStyle w:val="Strong"/>
          <w:noProof/>
        </w:rPr>
        <w:t>Consent Decision Date/Time</w:t>
      </w:r>
      <w:r w:rsidRPr="00A17ED1">
        <w:rPr>
          <w:noProof/>
        </w:rPr>
        <w:t>).</w:t>
      </w:r>
    </w:p>
    <w:p w14:paraId="479ECDF5" w14:textId="77777777" w:rsidR="00061F64" w:rsidRPr="00A17ED1" w:rsidRDefault="00061F64" w:rsidP="006F71AC">
      <w:pPr>
        <w:pStyle w:val="NormalIndented"/>
        <w:rPr>
          <w:noProof/>
        </w:rPr>
      </w:pPr>
      <w:r w:rsidRPr="00A17ED1">
        <w:rPr>
          <w:noProof/>
        </w:rPr>
        <w:t>Example 3: A deaf patient is admitted for labor and delivery.  It becomes apparent the patient will require a cesarean section.  A translator is required (</w:t>
      </w:r>
      <w:r w:rsidRPr="00A17ED1">
        <w:rPr>
          <w:rStyle w:val="Strong"/>
          <w:noProof/>
        </w:rPr>
        <w:t>Translator Assistance Indicator</w:t>
      </w:r>
      <w:r w:rsidRPr="00A17ED1">
        <w:rPr>
          <w:noProof/>
        </w:rPr>
        <w:t>) who can translate sign language (</w:t>
      </w:r>
      <w:r w:rsidRPr="00A17ED1">
        <w:rPr>
          <w:rStyle w:val="Strong"/>
          <w:noProof/>
        </w:rPr>
        <w:t>Translation Type</w:t>
      </w:r>
      <w:r w:rsidRPr="00A17ED1">
        <w:rPr>
          <w:noProof/>
        </w:rPr>
        <w:t>).  The translator explains the details of the procedure the patient is being asked to consent to (</w:t>
      </w:r>
      <w:r w:rsidRPr="00A17ED1">
        <w:rPr>
          <w:rStyle w:val="Strong"/>
          <w:noProof/>
        </w:rPr>
        <w:t>Consent Text</w:t>
      </w:r>
      <w:r w:rsidRPr="00A17ED1">
        <w:rPr>
          <w:noProof/>
        </w:rPr>
        <w:t>), the intention to use epidural anesthetic (</w:t>
      </w:r>
      <w:r w:rsidRPr="00A17ED1">
        <w:rPr>
          <w:rStyle w:val="Strong"/>
          <w:noProof/>
        </w:rPr>
        <w:t>Subject-specific Consent Text</w:t>
      </w:r>
      <w:r w:rsidRPr="00A17ED1">
        <w:rPr>
          <w:noProof/>
        </w:rPr>
        <w:t>), the general risks associated with doing the procedure, as well as those with not doing the procedure (</w:t>
      </w:r>
      <w:r w:rsidRPr="00A17ED1">
        <w:rPr>
          <w:rStyle w:val="Strong"/>
          <w:noProof/>
        </w:rPr>
        <w:t>Background Text</w:t>
      </w:r>
      <w:r w:rsidRPr="00A17ED1">
        <w:rPr>
          <w:noProof/>
        </w:rPr>
        <w:t>) and benefits associated with the epidural (</w:t>
      </w:r>
      <w:r w:rsidRPr="00A17ED1">
        <w:rPr>
          <w:rStyle w:val="Strong"/>
          <w:noProof/>
        </w:rPr>
        <w:t>Subject-specific Background Text</w:t>
      </w:r>
      <w:r w:rsidRPr="00A17ED1">
        <w:rPr>
          <w:noProof/>
        </w:rPr>
        <w:t>).  The patient agrees to the procedure, subject to the condition that she not be given any blood products for religious reasons (</w:t>
      </w:r>
      <w:r w:rsidRPr="00A17ED1">
        <w:rPr>
          <w:rStyle w:val="Strong"/>
          <w:noProof/>
        </w:rPr>
        <w:t>Subject-imposed Limitations</w:t>
      </w:r>
      <w:r w:rsidRPr="00A17ED1">
        <w:rPr>
          <w:noProof/>
        </w:rPr>
        <w:t>).</w:t>
      </w:r>
    </w:p>
    <w:p w14:paraId="32501169" w14:textId="77777777" w:rsidR="00061F64" w:rsidRPr="00A17ED1" w:rsidRDefault="00061F64" w:rsidP="006F71AC">
      <w:pPr>
        <w:pStyle w:val="NormalIndented"/>
        <w:rPr>
          <w:noProof/>
        </w:rPr>
      </w:pPr>
      <w:r w:rsidRPr="00A17ED1">
        <w:rPr>
          <w:noProof/>
        </w:rPr>
        <w:t>Example 4: An employee signs a consent form authorizing (</w:t>
      </w:r>
      <w:r w:rsidRPr="00A17ED1">
        <w:rPr>
          <w:rStyle w:val="Strong"/>
          <w:noProof/>
        </w:rPr>
        <w:t>Consent Status</w:t>
      </w:r>
      <w:r w:rsidRPr="00A17ED1">
        <w:rPr>
          <w:noProof/>
        </w:rPr>
        <w:t>) a hospital to request the employee's driving records from the local Department of Motor Vehicles (</w:t>
      </w:r>
      <w:r w:rsidRPr="00A17ED1">
        <w:rPr>
          <w:rStyle w:val="Strong"/>
          <w:noProof/>
        </w:rPr>
        <w:t>Consent Type</w:t>
      </w:r>
      <w:r w:rsidRPr="00A17ED1">
        <w:rPr>
          <w:noProof/>
        </w:rPr>
        <w:t>).</w:t>
      </w:r>
    </w:p>
    <w:p w14:paraId="44B8C814" w14:textId="77777777" w:rsidR="00061F64" w:rsidRPr="00A17ED1" w:rsidRDefault="00061F64" w:rsidP="006F71AC">
      <w:pPr>
        <w:pStyle w:val="NormalIndented"/>
        <w:rPr>
          <w:noProof/>
        </w:rPr>
      </w:pPr>
      <w:r w:rsidRPr="00A17ED1">
        <w:rPr>
          <w:noProof/>
        </w:rPr>
        <w:t>Example 5: A patient signs a consent form to have basic diagnostic and billing information sent to that patient's insurer.  The consent indicates that information may only be given to parties that are bound by HIPPA guidelines (</w:t>
      </w:r>
      <w:r w:rsidRPr="00A17ED1">
        <w:rPr>
          <w:rStyle w:val="Strong"/>
          <w:noProof/>
        </w:rPr>
        <w:t>Trust Agreement Restriction Type</w:t>
      </w:r>
      <w:r w:rsidRPr="00A17ED1">
        <w:rPr>
          <w:noProof/>
        </w:rPr>
        <w:t>).</w:t>
      </w:r>
    </w:p>
    <w:p w14:paraId="7FE0866C" w14:textId="77777777" w:rsidR="00061F64" w:rsidRPr="00A17ED1" w:rsidRDefault="00061F64">
      <w:pPr>
        <w:pStyle w:val="Heading2"/>
        <w:rPr>
          <w:noProof/>
        </w:rPr>
      </w:pPr>
      <w:bookmarkStart w:id="119" w:name="_Toc204420442"/>
      <w:bookmarkStart w:id="120" w:name="_Toc204421865"/>
      <w:bookmarkStart w:id="121" w:name="_Toc204420443"/>
      <w:bookmarkStart w:id="122" w:name="_Toc28982052"/>
      <w:bookmarkEnd w:id="119"/>
      <w:bookmarkEnd w:id="120"/>
      <w:r w:rsidRPr="00A17ED1">
        <w:rPr>
          <w:noProof/>
        </w:rPr>
        <w:t>ASSUMPTIONS</w:t>
      </w:r>
      <w:bookmarkEnd w:id="101"/>
      <w:bookmarkEnd w:id="102"/>
      <w:bookmarkEnd w:id="103"/>
      <w:bookmarkEnd w:id="104"/>
      <w:bookmarkEnd w:id="105"/>
      <w:bookmarkEnd w:id="106"/>
      <w:bookmarkEnd w:id="107"/>
      <w:bookmarkEnd w:id="121"/>
      <w:bookmarkEnd w:id="122"/>
    </w:p>
    <w:p w14:paraId="6391D14C" w14:textId="77777777" w:rsidR="00061F64" w:rsidRPr="00A17ED1" w:rsidRDefault="00061F64">
      <w:pPr>
        <w:rPr>
          <w:noProof/>
        </w:rPr>
      </w:pPr>
      <w:r w:rsidRPr="00A17ED1">
        <w:rPr>
          <w:noProof/>
        </w:rPr>
        <w:t>Within this section we have created a single message whose contents vary predicated on the trigger event.  The following assumptions are made when the Medical Document Management (MDM) message is used:</w:t>
      </w:r>
    </w:p>
    <w:p w14:paraId="6C173862" w14:textId="77777777" w:rsidR="00061F64" w:rsidRPr="00A17ED1" w:rsidRDefault="00061F64">
      <w:pPr>
        <w:pStyle w:val="NormalListBullets"/>
        <w:rPr>
          <w:noProof/>
        </w:rPr>
      </w:pPr>
      <w:r w:rsidRPr="00A17ED1">
        <w:rPr>
          <w:noProof/>
        </w:rPr>
        <w:t>The application system is responsible for meeting all legal requirements (on the local, state, and federal levels) in the areas of document authentication, confidentiality, and retention.</w:t>
      </w:r>
    </w:p>
    <w:p w14:paraId="51DAF765" w14:textId="77777777" w:rsidR="00061F64" w:rsidRPr="00A17ED1" w:rsidRDefault="00061F64">
      <w:pPr>
        <w:pStyle w:val="NormalListBullets"/>
        <w:rPr>
          <w:noProof/>
        </w:rPr>
      </w:pPr>
      <w:r w:rsidRPr="00A17ED1">
        <w:rPr>
          <w:noProof/>
        </w:rPr>
        <w:t>All documents are unique, and document numbers and file names are not reused.</w:t>
      </w:r>
    </w:p>
    <w:p w14:paraId="5851B7D4" w14:textId="77777777" w:rsidR="00061F64" w:rsidRPr="00A17ED1" w:rsidRDefault="00061F64">
      <w:pPr>
        <w:pStyle w:val="NormalListBullets"/>
        <w:rPr>
          <w:noProof/>
        </w:rPr>
      </w:pPr>
      <w:r w:rsidRPr="00A17ED1">
        <w:rPr>
          <w:noProof/>
        </w:rPr>
        <w:t>Documents may be associated with one or more orders.</w:t>
      </w:r>
    </w:p>
    <w:p w14:paraId="52062D8F" w14:textId="77777777" w:rsidR="00061F64" w:rsidRPr="00A17ED1" w:rsidRDefault="00061F64">
      <w:pPr>
        <w:pStyle w:val="Heading2"/>
        <w:rPr>
          <w:noProof/>
        </w:rPr>
      </w:pPr>
      <w:bookmarkStart w:id="123" w:name="_Toc348247460"/>
      <w:bookmarkStart w:id="124" w:name="_Toc348260421"/>
      <w:bookmarkStart w:id="125" w:name="_Toc348346478"/>
      <w:bookmarkStart w:id="126" w:name="_Toc359236405"/>
      <w:bookmarkStart w:id="127" w:name="_Toc2348850"/>
      <w:bookmarkStart w:id="128" w:name="_Toc79446916"/>
      <w:bookmarkStart w:id="129" w:name="_Toc175732341"/>
      <w:bookmarkStart w:id="130" w:name="_Toc204420444"/>
      <w:bookmarkStart w:id="131" w:name="_Toc28982053"/>
      <w:r w:rsidRPr="00A17ED1">
        <w:rPr>
          <w:noProof/>
        </w:rPr>
        <w:t>TRIGGER EVENTS AND MESSAGE DEFINITIONS</w:t>
      </w:r>
      <w:bookmarkEnd w:id="123"/>
      <w:bookmarkEnd w:id="124"/>
      <w:bookmarkEnd w:id="125"/>
      <w:bookmarkEnd w:id="126"/>
      <w:bookmarkEnd w:id="127"/>
      <w:bookmarkEnd w:id="128"/>
      <w:bookmarkEnd w:id="129"/>
      <w:bookmarkEnd w:id="130"/>
      <w:bookmarkEnd w:id="131"/>
    </w:p>
    <w:p w14:paraId="30C0988B" w14:textId="77777777" w:rsidR="00394794" w:rsidRDefault="00061F64">
      <w:pPr>
        <w:rPr>
          <w:noProof/>
        </w:rPr>
      </w:pPr>
      <w:r w:rsidRPr="00A17ED1">
        <w:rPr>
          <w:noProof/>
        </w:rPr>
        <w:t xml:space="preserve">Each triggering event is listed below, along with the applicable form of the message exchange. The notation used to describe the sequence, optionality, and repetition of segments is described in Chapter 2, </w:t>
      </w:r>
      <w:r>
        <w:rPr>
          <w:noProof/>
        </w:rPr>
        <w:t>"</w:t>
      </w:r>
      <w:r w:rsidRPr="00A17ED1">
        <w:rPr>
          <w:noProof/>
        </w:rPr>
        <w:t>Format for Defining Abstract Messages.</w:t>
      </w:r>
      <w:r>
        <w:rPr>
          <w:noProof/>
        </w:rPr>
        <w:t>"</w:t>
      </w:r>
      <w:r w:rsidRPr="00A17ED1">
        <w:rPr>
          <w:noProof/>
        </w:rPr>
        <w:t xml:space="preserve">  There are two classes of events, those which contain notifications only, and those which contain both notifications and content (text contained in OBX segments).  </w:t>
      </w:r>
    </w:p>
    <w:p w14:paraId="32B95C59" w14:textId="77777777" w:rsidR="00394794" w:rsidRPr="006D447E" w:rsidRDefault="00394794" w:rsidP="006D447E">
      <w:pPr>
        <w:pStyle w:val="NormalIndented"/>
      </w:pPr>
    </w:p>
    <w:p w14:paraId="0C187DD4" w14:textId="2E6E7BE1" w:rsidR="00394794" w:rsidRPr="00F63F22" w:rsidRDefault="00394794" w:rsidP="004904C3">
      <w:pPr>
        <w:pStyle w:val="Note"/>
        <w:rPr>
          <w:noProof/>
        </w:rPr>
      </w:pPr>
      <w:r w:rsidRPr="00F63F22">
        <w:rPr>
          <w:rStyle w:val="Strong"/>
          <w:noProof/>
        </w:rPr>
        <w:t>Note</w:t>
      </w:r>
      <w:r w:rsidRPr="00F63F22">
        <w:rPr>
          <w:noProof/>
        </w:rPr>
        <w:t xml:space="preserve">:  </w:t>
      </w:r>
      <w:r w:rsidRPr="00394794">
        <w:rPr>
          <w:noProof/>
        </w:rPr>
        <w:t xml:space="preserve">Note that the event is encapsulated in MSH-9 and the event segment is deprecated for all MDM message cases as of version 2.5.  </w:t>
      </w:r>
    </w:p>
    <w:p w14:paraId="46868C18" w14:textId="77777777" w:rsidR="00394794" w:rsidRDefault="00394794">
      <w:pPr>
        <w:rPr>
          <w:noProof/>
        </w:rPr>
      </w:pPr>
    </w:p>
    <w:p w14:paraId="520EB638" w14:textId="5C23497F" w:rsidR="00061F64" w:rsidRPr="00A17ED1" w:rsidRDefault="00061F64">
      <w:pPr>
        <w:rPr>
          <w:noProof/>
        </w:rPr>
      </w:pPr>
      <w:r w:rsidRPr="00A17ED1">
        <w:rPr>
          <w:noProof/>
        </w:rPr>
        <w:t>When -MSH-9 is valued, the value of EVN-1 must be the same.</w:t>
      </w:r>
    </w:p>
    <w:p w14:paraId="19715212" w14:textId="77777777" w:rsidR="00061F64" w:rsidRPr="00A17ED1" w:rsidRDefault="00061F64">
      <w:pPr>
        <w:rPr>
          <w:noProof/>
        </w:rPr>
      </w:pPr>
      <w:r w:rsidRPr="00A17ED1">
        <w:rPr>
          <w:noProof/>
        </w:rPr>
        <w:lastRenderedPageBreak/>
        <w:t>These triggering events are mainly associated with documents or entries that will be or have been transcribed. The types and appearance of the transcribed documents can vary greatly within a healthcare organization and between organizations.  However, the main purpose of the transcription process is to document patient care or diagnostic results in a legible manner; these documents then become part of the legal medical record.  The conceptual purpose of document notification is to facilitate updating the receiving system(s) with information from the source system(s), typically dictation or transcription systems, to indicate that an electronic document has been created or altered. The document notification message can be attached to an entire document (i.e., transcribed document) or can be transmitted stand-alone.  In either case, the document notification is transmitted in the form of an unsolicited update or in response to a record-oriented query.  A document notification message can be created under a variety of circumstances such as when: 1) dictation has been completed; 2) a document has been transcribed; or, 3) the status of a document has been changed, i.e., when a document has been authenticated.</w:t>
      </w:r>
    </w:p>
    <w:p w14:paraId="2B663A35" w14:textId="77777777" w:rsidR="00061F64" w:rsidRPr="00A17ED1" w:rsidRDefault="00061F64">
      <w:pPr>
        <w:rPr>
          <w:rStyle w:val="NormalIndentedChar"/>
          <w:noProof/>
        </w:rPr>
      </w:pPr>
      <w:r w:rsidRPr="00A17ED1">
        <w:rPr>
          <w:noProof/>
        </w:rPr>
        <w:t xml:space="preserve">Also, the orders represented by the ORC/OBR segments must be wholly and exclusively satisfied by the TXA/OBX content.  </w:t>
      </w:r>
      <w:r>
        <w:rPr>
          <w:noProof/>
        </w:rPr>
        <w:t>"</w:t>
      </w:r>
      <w:r w:rsidRPr="00A17ED1">
        <w:rPr>
          <w:noProof/>
        </w:rPr>
        <w:t>Wholly satisfied</w:t>
      </w:r>
      <w:r>
        <w:rPr>
          <w:noProof/>
        </w:rPr>
        <w:t>"</w:t>
      </w:r>
      <w:r w:rsidRPr="00A17ED1">
        <w:rPr>
          <w:noProof/>
        </w:rPr>
        <w:t xml:space="preserve"> means there are no other orders related to the TXA/OBX content other than those specified by the ORC/OBR segments.  </w:t>
      </w:r>
      <w:r>
        <w:rPr>
          <w:noProof/>
        </w:rPr>
        <w:t>"</w:t>
      </w:r>
      <w:r w:rsidRPr="00A17ED1">
        <w:rPr>
          <w:noProof/>
        </w:rPr>
        <w:t>Exclusively satisfied</w:t>
      </w:r>
      <w:r>
        <w:rPr>
          <w:noProof/>
        </w:rPr>
        <w:t>"</w:t>
      </w:r>
      <w:r w:rsidRPr="00A17ED1">
        <w:rPr>
          <w:noProof/>
        </w:rPr>
        <w:t xml:space="preserve"> means that the actions described by the ORC/OBR segments do not contain actions not addressed by the TXA/OBX content. Thus, the TXA/OBX context must satisfy all instances of ORC/OBR as indicated by </w:t>
      </w:r>
      <w:r w:rsidRPr="00A17ED1">
        <w:rPr>
          <w:rStyle w:val="ReferenceAttribute"/>
          <w:noProof/>
        </w:rPr>
        <w:t>ORC-7 Quantity/Timing,</w:t>
      </w:r>
      <w:r w:rsidRPr="00A17ED1">
        <w:rPr>
          <w:noProof/>
        </w:rPr>
        <w:t xml:space="preserve"> </w:t>
      </w:r>
      <w:r w:rsidRPr="00A17ED1">
        <w:rPr>
          <w:rStyle w:val="ReferenceAttribute"/>
          <w:noProof/>
        </w:rPr>
        <w:t>OBR-27 Quantity/Timing</w:t>
      </w:r>
      <w:r w:rsidRPr="00A17ED1">
        <w:rPr>
          <w:noProof/>
        </w:rPr>
        <w:t xml:space="preserve"> or the TQ1/ TQ2 segments.</w:t>
      </w:r>
    </w:p>
    <w:p w14:paraId="0BD3C98A" w14:textId="77777777" w:rsidR="00061F64" w:rsidRPr="00A17ED1" w:rsidRDefault="00061F64">
      <w:pPr>
        <w:pStyle w:val="NormalListBullets"/>
        <w:rPr>
          <w:noProof/>
        </w:rPr>
      </w:pPr>
      <w:r w:rsidRPr="00A17ED1">
        <w:rPr>
          <w:noProof/>
        </w:rPr>
        <w:t>The placer order number may exist in the ORC, OBR and TXA.  If valued in the ORC or OBR and the TXA is present, it should not be valued. If TXA is valued it should be ignored.</w:t>
      </w:r>
    </w:p>
    <w:p w14:paraId="56E77525" w14:textId="77777777" w:rsidR="00061F64" w:rsidRPr="00A17ED1" w:rsidRDefault="00061F64">
      <w:pPr>
        <w:pStyle w:val="NormalListBullets"/>
        <w:rPr>
          <w:noProof/>
        </w:rPr>
      </w:pPr>
      <w:r w:rsidRPr="00A17ED1">
        <w:rPr>
          <w:noProof/>
        </w:rPr>
        <w:t>The filler order number may exist in the ORC, OBR and TXA.  If valued in the ORC or OBR and the TXA is present, it should not be valued. If TXA is valued it should be ignored.</w:t>
      </w:r>
    </w:p>
    <w:p w14:paraId="0885E742" w14:textId="77777777" w:rsidR="00061F64" w:rsidRPr="00A17ED1" w:rsidRDefault="00061F64">
      <w:pPr>
        <w:pStyle w:val="NormalListBullets"/>
        <w:rPr>
          <w:noProof/>
        </w:rPr>
      </w:pPr>
      <w:r w:rsidRPr="00A17ED1">
        <w:rPr>
          <w:noProof/>
        </w:rPr>
        <w:t xml:space="preserve">Generally the </w:t>
      </w:r>
      <w:r w:rsidRPr="00A17ED1">
        <w:rPr>
          <w:rStyle w:val="ReferenceAttribute"/>
          <w:noProof/>
        </w:rPr>
        <w:t>OBR-32 Principal interpreter</w:t>
      </w:r>
      <w:r w:rsidRPr="00A17ED1">
        <w:rPr>
          <w:noProof/>
        </w:rPr>
        <w:t xml:space="preserve"> and the </w:t>
      </w:r>
      <w:r w:rsidRPr="00A17ED1">
        <w:rPr>
          <w:rStyle w:val="ReferenceAttribute"/>
          <w:noProof/>
        </w:rPr>
        <w:t>TXA –22.1 Authentication person</w:t>
      </w:r>
      <w:r w:rsidRPr="00A17ED1">
        <w:rPr>
          <w:noProof/>
        </w:rPr>
        <w:t xml:space="preserve"> are conceptually the same.  Normally only the </w:t>
      </w:r>
      <w:r w:rsidRPr="00A17ED1">
        <w:rPr>
          <w:rStyle w:val="ReferenceAttribute"/>
          <w:noProof/>
          <w:color w:val="auto"/>
        </w:rPr>
        <w:t>TXA-22.1</w:t>
      </w:r>
      <w:r w:rsidRPr="00A17ED1">
        <w:rPr>
          <w:noProof/>
        </w:rPr>
        <w:t xml:space="preserve"> should be valued. If both are valued, the </w:t>
      </w:r>
      <w:r w:rsidRPr="00A17ED1">
        <w:rPr>
          <w:rStyle w:val="ReferenceAttribute"/>
          <w:noProof/>
          <w:color w:val="auto"/>
        </w:rPr>
        <w:t>TXA-22.1</w:t>
      </w:r>
      <w:r w:rsidRPr="00A17ED1">
        <w:rPr>
          <w:noProof/>
        </w:rPr>
        <w:t xml:space="preserve"> takes precedence.  </w:t>
      </w:r>
    </w:p>
    <w:p w14:paraId="14058826" w14:textId="77777777" w:rsidR="00061F64" w:rsidRPr="00A17ED1" w:rsidRDefault="00061F64">
      <w:pPr>
        <w:pStyle w:val="NormalListBullets"/>
        <w:numPr>
          <w:ilvl w:val="0"/>
          <w:numId w:val="0"/>
        </w:numPr>
        <w:rPr>
          <w:noProof/>
        </w:rPr>
      </w:pPr>
      <w:r w:rsidRPr="00A17ED1">
        <w:rPr>
          <w:noProof/>
        </w:rPr>
        <w:t xml:space="preserve">The </w:t>
      </w:r>
      <w:r w:rsidRPr="00A17ED1">
        <w:rPr>
          <w:rStyle w:val="ReferenceAttribute"/>
          <w:noProof/>
        </w:rPr>
        <w:t>OBR-35 Transcriptionist</w:t>
      </w:r>
      <w:r w:rsidRPr="00A17ED1">
        <w:rPr>
          <w:noProof/>
        </w:rPr>
        <w:t xml:space="preserve"> and the </w:t>
      </w:r>
      <w:r w:rsidRPr="00A17ED1">
        <w:rPr>
          <w:rStyle w:val="ReferenceAttribute"/>
          <w:noProof/>
        </w:rPr>
        <w:t>TXA –11 Transcriptionist</w:t>
      </w:r>
      <w:r w:rsidRPr="00A17ED1">
        <w:rPr>
          <w:noProof/>
        </w:rPr>
        <w:t xml:space="preserve"> are conceptually the same.  Normally only the </w:t>
      </w:r>
      <w:r w:rsidRPr="00A17ED1">
        <w:rPr>
          <w:rStyle w:val="ReferenceAttribute"/>
          <w:noProof/>
          <w:color w:val="auto"/>
        </w:rPr>
        <w:t>TXA-11</w:t>
      </w:r>
      <w:r w:rsidRPr="00A17ED1">
        <w:rPr>
          <w:noProof/>
        </w:rPr>
        <w:t xml:space="preserve"> should be valued. If both are valued, the </w:t>
      </w:r>
      <w:r w:rsidRPr="00A17ED1">
        <w:rPr>
          <w:rStyle w:val="ReferenceAttribute"/>
          <w:noProof/>
          <w:color w:val="auto"/>
        </w:rPr>
        <w:t xml:space="preserve">TXA-11 </w:t>
      </w:r>
      <w:r w:rsidRPr="00A17ED1">
        <w:rPr>
          <w:noProof/>
        </w:rPr>
        <w:t xml:space="preserve">takes precedence.  </w:t>
      </w:r>
    </w:p>
    <w:p w14:paraId="3344E3FC" w14:textId="77777777" w:rsidR="00061F64" w:rsidRPr="00A17ED1" w:rsidRDefault="00061F64">
      <w:pPr>
        <w:pStyle w:val="Heading3"/>
        <w:rPr>
          <w:noProof/>
        </w:rPr>
      </w:pPr>
      <w:bookmarkStart w:id="132" w:name="_Toc348247461"/>
      <w:bookmarkStart w:id="133" w:name="_Toc348260422"/>
      <w:bookmarkStart w:id="134" w:name="_Toc348346479"/>
      <w:bookmarkStart w:id="135" w:name="_Toc359236406"/>
      <w:bookmarkStart w:id="136" w:name="_Toc2348851"/>
      <w:bookmarkStart w:id="137" w:name="_Toc79446917"/>
      <w:bookmarkStart w:id="138" w:name="_Toc175732342"/>
      <w:bookmarkStart w:id="139" w:name="_Toc204420445"/>
      <w:bookmarkStart w:id="140" w:name="_Toc28982054"/>
      <w:r w:rsidRPr="00A17ED1">
        <w:rPr>
          <w:noProof/>
        </w:rPr>
        <w:t>MDM/ACK - Original Document Notification (Event T01</w:t>
      </w:r>
      <w:r w:rsidR="00A60E23" w:rsidRPr="00A17ED1">
        <w:rPr>
          <w:noProof/>
        </w:rPr>
        <w:fldChar w:fldCharType="begin"/>
      </w:r>
      <w:r w:rsidRPr="00A17ED1">
        <w:rPr>
          <w:noProof/>
        </w:rPr>
        <w:instrText xml:space="preserve"> XE "T01" </w:instrText>
      </w:r>
      <w:r w:rsidR="00A60E23" w:rsidRPr="00A17ED1">
        <w:rPr>
          <w:noProof/>
        </w:rPr>
        <w:fldChar w:fldCharType="end"/>
      </w:r>
      <w:r w:rsidRPr="00A17ED1">
        <w:rPr>
          <w:noProof/>
        </w:rPr>
        <w:t>)</w:t>
      </w:r>
      <w:bookmarkEnd w:id="132"/>
      <w:bookmarkEnd w:id="133"/>
      <w:bookmarkEnd w:id="134"/>
      <w:bookmarkEnd w:id="135"/>
      <w:bookmarkEnd w:id="136"/>
      <w:bookmarkEnd w:id="137"/>
      <w:bookmarkEnd w:id="138"/>
      <w:bookmarkEnd w:id="139"/>
      <w:bookmarkEnd w:id="140"/>
      <w:r w:rsidR="00A60E23" w:rsidRPr="00A17ED1">
        <w:rPr>
          <w:noProof/>
        </w:rPr>
        <w:fldChar w:fldCharType="begin"/>
      </w:r>
      <w:r w:rsidRPr="00A17ED1">
        <w:rPr>
          <w:noProof/>
        </w:rPr>
        <w:instrText xml:space="preserve"> XE "MDM" </w:instrText>
      </w:r>
      <w:r w:rsidR="00A60E23" w:rsidRPr="00A17ED1">
        <w:rPr>
          <w:noProof/>
        </w:rPr>
        <w:fldChar w:fldCharType="end"/>
      </w:r>
      <w:r w:rsidR="00A60E23" w:rsidRPr="00A17ED1">
        <w:rPr>
          <w:noProof/>
        </w:rPr>
        <w:fldChar w:fldCharType="begin"/>
      </w:r>
      <w:r w:rsidRPr="00A17ED1">
        <w:rPr>
          <w:noProof/>
        </w:rPr>
        <w:instrText xml:space="preserve"> XE "Messages:MDM" </w:instrText>
      </w:r>
      <w:r w:rsidR="00A60E23" w:rsidRPr="00A17ED1">
        <w:rPr>
          <w:noProof/>
        </w:rPr>
        <w:fldChar w:fldCharType="end"/>
      </w:r>
    </w:p>
    <w:p w14:paraId="74EB0DA4" w14:textId="77777777" w:rsidR="00061F64" w:rsidRPr="00A17ED1" w:rsidRDefault="00061F64">
      <w:pPr>
        <w:pStyle w:val="NormalIndented"/>
        <w:rPr>
          <w:noProof/>
        </w:rPr>
      </w:pPr>
      <w:r w:rsidRPr="00A17ED1">
        <w:rPr>
          <w:noProof/>
        </w:rPr>
        <w:t>This is a notification of the creation of a document without the accompanying content.  There are multiple approaches by which systems become aware of documents:</w:t>
      </w:r>
    </w:p>
    <w:p w14:paraId="78773746" w14:textId="77777777" w:rsidR="00061F64" w:rsidRPr="00A17ED1" w:rsidRDefault="00061F64">
      <w:pPr>
        <w:pStyle w:val="NormalIndented"/>
        <w:rPr>
          <w:noProof/>
        </w:rPr>
      </w:pPr>
      <w:r w:rsidRPr="00A17ED1">
        <w:rPr>
          <w:rStyle w:val="Strong"/>
          <w:noProof/>
        </w:rPr>
        <w:t xml:space="preserve">Scenario A: </w:t>
      </w:r>
      <w:r w:rsidRPr="00A17ED1">
        <w:rPr>
          <w:noProof/>
        </w:rPr>
        <w:t xml:space="preserve">A document is dictated and chart tracking system is notified that it has been dictated and is awaiting transcription. </w:t>
      </w:r>
    </w:p>
    <w:p w14:paraId="10906B73" w14:textId="77777777" w:rsidR="00061F64" w:rsidRPr="00A17ED1" w:rsidRDefault="00061F64">
      <w:pPr>
        <w:pStyle w:val="NormalIndented"/>
        <w:rPr>
          <w:noProof/>
        </w:rPr>
      </w:pPr>
      <w:r w:rsidRPr="00A17ED1">
        <w:rPr>
          <w:rStyle w:val="Strong"/>
          <w:noProof/>
        </w:rPr>
        <w:t>Scenario B:</w:t>
      </w:r>
      <w:r w:rsidRPr="00A17ED1">
        <w:rPr>
          <w:noProof/>
        </w:rPr>
        <w:t xml:space="preserve"> Dictation is transcribed and chart tracking system is notified that the document exists and requires authentication. </w:t>
      </w:r>
    </w:p>
    <w:p w14:paraId="0F76C75D" w14:textId="77777777" w:rsidR="00061F64" w:rsidRPr="00A17ED1" w:rsidRDefault="00061F64">
      <w:pPr>
        <w:pStyle w:val="NormalIndented"/>
        <w:rPr>
          <w:noProof/>
        </w:rPr>
      </w:pPr>
      <w:r w:rsidRPr="00A17ED1">
        <w:rPr>
          <w:rStyle w:val="Strong"/>
          <w:noProof/>
        </w:rPr>
        <w:t>Scenario C:</w:t>
      </w:r>
      <w:r w:rsidRPr="00A17ED1">
        <w:rPr>
          <w:noProof/>
        </w:rPr>
        <w:t xml:space="preserve"> A provider orders a series of three X-rays.  The radiologist dictates a single document which covers all three orders.  Multiple placer numbers are used to identify each of these orders.</w:t>
      </w:r>
    </w:p>
    <w:p w14:paraId="5ACAF12F" w14:textId="77777777" w:rsidR="00061F64" w:rsidRPr="00A17ED1" w:rsidRDefault="00061F64">
      <w:pPr>
        <w:pStyle w:val="MsgTableCaption"/>
      </w:pPr>
      <w:r w:rsidRPr="00A17ED1">
        <w:t>MDM^T01^MDM_T01: Original Document Notification</w:t>
      </w:r>
      <w:r w:rsidR="00A60E23" w:rsidRPr="00A17ED1">
        <w:fldChar w:fldCharType="begin"/>
      </w:r>
      <w:r w:rsidRPr="00A17ED1">
        <w:instrText xml:space="preserve"> XE ""MDM Original document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E51EE6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6936CF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0C83837"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2172D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A3E97CA" w14:textId="77777777" w:rsidR="00061F64" w:rsidRPr="00A17ED1" w:rsidRDefault="00061F64">
            <w:pPr>
              <w:pStyle w:val="MsgTableHeader"/>
              <w:jc w:val="center"/>
            </w:pPr>
            <w:r w:rsidRPr="00A17ED1">
              <w:t>Chapter</w:t>
            </w:r>
          </w:p>
        </w:tc>
      </w:tr>
      <w:tr w:rsidR="00061F64" w:rsidRPr="00A17ED1" w14:paraId="0FA32C8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83302D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37FFBD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2526A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14999EE" w14:textId="77777777" w:rsidR="00061F64" w:rsidRPr="00A17ED1" w:rsidRDefault="00061F64">
            <w:pPr>
              <w:pStyle w:val="MsgTableBody"/>
              <w:jc w:val="center"/>
            </w:pPr>
            <w:r w:rsidRPr="00A17ED1">
              <w:t>2</w:t>
            </w:r>
          </w:p>
        </w:tc>
      </w:tr>
      <w:tr w:rsidR="00061F64" w:rsidRPr="00A17ED1" w14:paraId="0F6090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1F12F6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CB4913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634663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23E66" w14:textId="77777777" w:rsidR="00061F64" w:rsidRPr="00A17ED1" w:rsidRDefault="00061F64">
            <w:pPr>
              <w:pStyle w:val="MsgTableBody"/>
              <w:jc w:val="center"/>
            </w:pPr>
            <w:r w:rsidRPr="00A17ED1">
              <w:t>2</w:t>
            </w:r>
          </w:p>
        </w:tc>
      </w:tr>
      <w:tr w:rsidR="00061F64" w:rsidRPr="00A17ED1" w14:paraId="1CB38C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95F4E6"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1E0CB3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7E09E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0E9BC" w14:textId="77777777" w:rsidR="00061F64" w:rsidRPr="00A17ED1" w:rsidRDefault="00061F64">
            <w:pPr>
              <w:pStyle w:val="MsgTableBody"/>
              <w:jc w:val="center"/>
            </w:pPr>
            <w:r w:rsidRPr="00A17ED1">
              <w:t>2</w:t>
            </w:r>
          </w:p>
        </w:tc>
      </w:tr>
      <w:tr w:rsidR="00061F64" w:rsidRPr="00A17ED1" w14:paraId="2261F0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1EA469"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962B2F"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D03782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9252DFB" w14:textId="77777777" w:rsidR="00061F64" w:rsidRPr="00A17ED1" w:rsidRDefault="00061F64">
            <w:pPr>
              <w:pStyle w:val="MsgTableBody"/>
              <w:jc w:val="center"/>
            </w:pPr>
            <w:r w:rsidRPr="00A17ED1">
              <w:t>3</w:t>
            </w:r>
          </w:p>
        </w:tc>
      </w:tr>
      <w:tr w:rsidR="00061F64" w:rsidRPr="00A17ED1" w14:paraId="075228A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5E6F57"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1BE211CF"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D1E45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31D8" w14:textId="77777777" w:rsidR="00061F64" w:rsidRPr="00A17ED1" w:rsidRDefault="00061F64">
            <w:pPr>
              <w:pStyle w:val="MsgTableBody"/>
              <w:jc w:val="center"/>
            </w:pPr>
            <w:r w:rsidRPr="00A17ED1">
              <w:t>3</w:t>
            </w:r>
          </w:p>
        </w:tc>
      </w:tr>
      <w:tr w:rsidR="00FA24A4" w:rsidRPr="00A17ED1" w14:paraId="6A9ECA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EF3C67"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5ED2729"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60457E4"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C9362" w14:textId="50C77390" w:rsidR="00FA24A4" w:rsidRPr="00A17ED1" w:rsidRDefault="00670B39">
            <w:pPr>
              <w:pStyle w:val="MsgTableBody"/>
              <w:jc w:val="center"/>
            </w:pPr>
            <w:r>
              <w:t>7</w:t>
            </w:r>
          </w:p>
        </w:tc>
      </w:tr>
      <w:tr w:rsidR="00061F64" w:rsidRPr="00A17ED1" w14:paraId="53F58D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B85311"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25790B1"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4567DC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247DA9" w14:textId="77777777" w:rsidR="00061F64" w:rsidRPr="00A17ED1" w:rsidRDefault="00061F64">
            <w:pPr>
              <w:pStyle w:val="MsgTableBody"/>
              <w:jc w:val="center"/>
            </w:pPr>
            <w:r w:rsidRPr="00A17ED1">
              <w:t>3</w:t>
            </w:r>
          </w:p>
        </w:tc>
      </w:tr>
      <w:tr w:rsidR="00401B1D" w:rsidRPr="00A17ED1" w14:paraId="0D4A4F3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499C37" w14:textId="77777777" w:rsidR="00401B1D" w:rsidRPr="00A17ED1" w:rsidRDefault="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8FAA673" w14:textId="392D7FD1" w:rsidR="00401B1D" w:rsidRPr="00A17ED1" w:rsidRDefault="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02D053A9" w14:textId="77777777" w:rsidR="00401B1D" w:rsidRPr="00A17ED1" w:rsidRDefault="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26319F" w14:textId="77777777" w:rsidR="00401B1D" w:rsidRPr="00A17ED1" w:rsidRDefault="00401B1D">
            <w:pPr>
              <w:pStyle w:val="MsgTableBody"/>
              <w:jc w:val="center"/>
            </w:pPr>
            <w:r>
              <w:t>7</w:t>
            </w:r>
          </w:p>
        </w:tc>
      </w:tr>
      <w:tr w:rsidR="00061F64" w:rsidRPr="00A17ED1" w14:paraId="2C9233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CDF97D"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6E91F68" w14:textId="77777777" w:rsidR="00061F64" w:rsidRPr="00A17ED1" w:rsidRDefault="00061F64">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866BA6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A41FC" w14:textId="77777777" w:rsidR="00061F64" w:rsidRPr="00A17ED1" w:rsidRDefault="00061F64">
            <w:pPr>
              <w:pStyle w:val="MsgTableBody"/>
              <w:jc w:val="center"/>
            </w:pPr>
          </w:p>
        </w:tc>
      </w:tr>
      <w:tr w:rsidR="00061F64" w:rsidRPr="00A17ED1" w14:paraId="2EA08F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C885CA" w14:textId="77777777" w:rsidR="00061F64" w:rsidRPr="00A17ED1" w:rsidRDefault="00061F64">
            <w:pPr>
              <w:pStyle w:val="MsgTableBody"/>
            </w:pPr>
            <w:r w:rsidRPr="00A17ED1">
              <w:lastRenderedPageBreak/>
              <w:t xml:space="preserve">   ORC </w:t>
            </w:r>
          </w:p>
        </w:tc>
        <w:tc>
          <w:tcPr>
            <w:tcW w:w="4320" w:type="dxa"/>
            <w:tcBorders>
              <w:top w:val="dotted" w:sz="4" w:space="0" w:color="auto"/>
              <w:left w:val="nil"/>
              <w:bottom w:val="dotted" w:sz="4" w:space="0" w:color="auto"/>
              <w:right w:val="nil"/>
            </w:tcBorders>
            <w:shd w:val="clear" w:color="auto" w:fill="FFFFFF"/>
          </w:tcPr>
          <w:p w14:paraId="4AC199E2" w14:textId="77777777" w:rsidR="00061F64" w:rsidRPr="00A17ED1" w:rsidRDefault="00061F64">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039448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799B5" w14:textId="77777777" w:rsidR="00061F64" w:rsidRPr="00A17ED1" w:rsidRDefault="00061F64">
            <w:pPr>
              <w:pStyle w:val="MsgTableBody"/>
              <w:jc w:val="center"/>
            </w:pPr>
            <w:r w:rsidRPr="00A17ED1">
              <w:t>4</w:t>
            </w:r>
          </w:p>
        </w:tc>
      </w:tr>
      <w:tr w:rsidR="00433F0B" w:rsidRPr="00A17ED1" w14:paraId="26A6548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A06347" w14:textId="55A317F4" w:rsidR="00433F0B" w:rsidRPr="00A17ED1" w:rsidRDefault="00433F0B">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030D80C6" w14:textId="5E191DA9" w:rsidR="00433F0B" w:rsidRPr="00A17ED1" w:rsidRDefault="00433F0B">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11E7A6" w14:textId="77777777" w:rsidR="00433F0B" w:rsidRPr="00A17ED1" w:rsidRDefault="00433F0B">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09C3B" w14:textId="77777777" w:rsidR="00433F0B" w:rsidRPr="00A17ED1" w:rsidRDefault="00433F0B">
            <w:pPr>
              <w:pStyle w:val="MsgTableBody"/>
              <w:jc w:val="center"/>
            </w:pPr>
          </w:p>
        </w:tc>
      </w:tr>
      <w:tr w:rsidR="00061F64" w:rsidRPr="00A17ED1" w14:paraId="40A7BB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A7FBFB"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77AC44C" w14:textId="77777777" w:rsidR="00061F64" w:rsidRPr="00A17ED1" w:rsidRDefault="00061F64">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C9519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4C7169" w14:textId="77777777" w:rsidR="00061F64" w:rsidRPr="00A17ED1" w:rsidRDefault="00061F64">
            <w:pPr>
              <w:pStyle w:val="MsgTableBody"/>
              <w:jc w:val="center"/>
            </w:pPr>
          </w:p>
        </w:tc>
      </w:tr>
      <w:tr w:rsidR="00061F64" w:rsidRPr="00A17ED1" w14:paraId="7F7FB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D624AB" w14:textId="77777777" w:rsidR="00061F64" w:rsidRPr="00A17ED1" w:rsidRDefault="00061F64">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1B49A6C4" w14:textId="77777777" w:rsidR="00061F64" w:rsidRPr="00A17ED1" w:rsidRDefault="00061F64">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38F5D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FE4A92" w14:textId="77777777" w:rsidR="00061F64" w:rsidRPr="00A17ED1" w:rsidRDefault="00061F64">
            <w:pPr>
              <w:pStyle w:val="MsgTableBody"/>
              <w:jc w:val="center"/>
            </w:pPr>
            <w:r w:rsidRPr="00A17ED1">
              <w:t>4</w:t>
            </w:r>
          </w:p>
        </w:tc>
      </w:tr>
      <w:tr w:rsidR="00061F64" w:rsidRPr="00A17ED1" w14:paraId="793C3B4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D405D1" w14:textId="77777777" w:rsidR="00061F64" w:rsidRPr="00A17ED1" w:rsidRDefault="00061F64">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F00E73" w14:textId="77777777" w:rsidR="00061F64" w:rsidRPr="00A17ED1" w:rsidRDefault="00061F64">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D671E5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0454F7" w14:textId="77777777" w:rsidR="00061F64" w:rsidRPr="00A17ED1" w:rsidRDefault="00061F64">
            <w:pPr>
              <w:pStyle w:val="MsgTableBody"/>
              <w:jc w:val="center"/>
            </w:pPr>
            <w:r w:rsidRPr="00A17ED1">
              <w:t>4</w:t>
            </w:r>
          </w:p>
        </w:tc>
      </w:tr>
      <w:tr w:rsidR="00061F64" w:rsidRPr="00A17ED1" w14:paraId="545244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BB11CD"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1A69474" w14:textId="77777777" w:rsidR="00061F64" w:rsidRPr="00A17ED1" w:rsidRDefault="00061F64">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E99FBB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A393A" w14:textId="77777777" w:rsidR="00061F64" w:rsidRPr="00A17ED1" w:rsidRDefault="00061F64">
            <w:pPr>
              <w:pStyle w:val="MsgTableBody"/>
              <w:jc w:val="center"/>
            </w:pPr>
          </w:p>
        </w:tc>
      </w:tr>
      <w:tr w:rsidR="00061F64" w:rsidRPr="00A17ED1" w14:paraId="691FF5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0E77F1" w14:textId="77777777" w:rsidR="00061F64" w:rsidRPr="00A17ED1" w:rsidRDefault="00061F64">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D1C5396" w14:textId="77777777" w:rsidR="00061F64" w:rsidRPr="00A17ED1" w:rsidRDefault="00061F64">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2BF5ED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6EEB2" w14:textId="77777777" w:rsidR="00061F64" w:rsidRPr="00A17ED1" w:rsidRDefault="00061F64">
            <w:pPr>
              <w:pStyle w:val="MsgTableBody"/>
              <w:jc w:val="center"/>
            </w:pPr>
            <w:r w:rsidRPr="00A17ED1">
              <w:t>4</w:t>
            </w:r>
          </w:p>
        </w:tc>
      </w:tr>
      <w:tr w:rsidR="00FA24A4" w:rsidRPr="00A17ED1" w14:paraId="56EFD79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0CFF36" w14:textId="2D08CD27" w:rsidR="00FA24A4" w:rsidRPr="00A17ED1" w:rsidRDefault="00433F0B">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2FA781E0"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82E3E40"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16E8DB" w14:textId="0EA940C5" w:rsidR="00FA24A4" w:rsidRPr="00A17ED1" w:rsidRDefault="00670B39">
            <w:pPr>
              <w:pStyle w:val="MsgTableBody"/>
              <w:jc w:val="center"/>
            </w:pPr>
            <w:r>
              <w:t>7</w:t>
            </w:r>
          </w:p>
        </w:tc>
      </w:tr>
      <w:tr w:rsidR="00061F64" w:rsidRPr="00A17ED1" w14:paraId="79603C2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2EF1B5"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5FB8087" w14:textId="77777777" w:rsidR="00061F64" w:rsidRPr="00A17ED1" w:rsidRDefault="00061F64">
            <w:pPr>
              <w:pStyle w:val="MsgTableBody"/>
            </w:pPr>
            <w:r w:rsidRPr="00A17ED1">
              <w:t>Notes and comments about the observation request (OBR)</w:t>
            </w:r>
          </w:p>
        </w:tc>
        <w:tc>
          <w:tcPr>
            <w:tcW w:w="864" w:type="dxa"/>
            <w:tcBorders>
              <w:top w:val="dotted" w:sz="4" w:space="0" w:color="auto"/>
              <w:left w:val="nil"/>
              <w:bottom w:val="dotted" w:sz="4" w:space="0" w:color="auto"/>
              <w:right w:val="nil"/>
            </w:tcBorders>
            <w:shd w:val="clear" w:color="auto" w:fill="FFFFFF"/>
          </w:tcPr>
          <w:p w14:paraId="1C7E715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CFF113" w14:textId="77777777" w:rsidR="00061F64" w:rsidRPr="00A17ED1" w:rsidRDefault="00061F64">
            <w:pPr>
              <w:pStyle w:val="MsgTableBody"/>
              <w:jc w:val="center"/>
            </w:pPr>
            <w:r w:rsidRPr="00A17ED1">
              <w:t>2</w:t>
            </w:r>
          </w:p>
        </w:tc>
      </w:tr>
      <w:tr w:rsidR="00061F64" w:rsidRPr="00A17ED1" w14:paraId="5D1CFE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F033E6"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9040474" w14:textId="77777777" w:rsidR="00061F64" w:rsidRPr="00A17ED1" w:rsidRDefault="00061F64">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3A2BA06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51CC2" w14:textId="77777777" w:rsidR="00061F64" w:rsidRPr="00A17ED1" w:rsidRDefault="00061F64">
            <w:pPr>
              <w:pStyle w:val="MsgTableBody"/>
              <w:jc w:val="center"/>
            </w:pPr>
          </w:p>
        </w:tc>
      </w:tr>
      <w:tr w:rsidR="00061F64" w:rsidRPr="00A17ED1" w14:paraId="4E9791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639954" w14:textId="77777777" w:rsidR="00061F64" w:rsidRPr="00A17ED1" w:rsidRDefault="005740F2">
            <w:pPr>
              <w:pStyle w:val="MsgTableBody"/>
            </w:pPr>
            <w:hyperlink w:anchor="TXA" w:history="1">
              <w:r w:rsidR="00061F64"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53FDFADD" w14:textId="77777777" w:rsidR="00061F64" w:rsidRPr="00A17ED1" w:rsidRDefault="00061F64">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518DD7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9E07A1" w14:textId="77777777" w:rsidR="00061F64" w:rsidRPr="00A17ED1" w:rsidRDefault="00061F64">
            <w:pPr>
              <w:pStyle w:val="MsgTableBody"/>
              <w:jc w:val="center"/>
            </w:pPr>
            <w:r w:rsidRPr="00A17ED1">
              <w:t>9</w:t>
            </w:r>
          </w:p>
        </w:tc>
      </w:tr>
      <w:tr w:rsidR="00061F64" w:rsidRPr="00A17ED1" w14:paraId="24263EF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7C88355" w14:textId="77777777" w:rsidR="00061F64" w:rsidRPr="00A17ED1" w:rsidRDefault="00061F64">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632759" w14:textId="77777777" w:rsidR="00061F64" w:rsidRPr="00A17ED1" w:rsidRDefault="00061F64">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40E96882"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55B21A3" w14:textId="77777777" w:rsidR="00061F64" w:rsidRPr="00A17ED1" w:rsidRDefault="00061F64">
            <w:pPr>
              <w:pStyle w:val="MsgTableBody"/>
              <w:jc w:val="center"/>
            </w:pPr>
            <w:r w:rsidRPr="00A17ED1">
              <w:t>9</w:t>
            </w:r>
          </w:p>
        </w:tc>
      </w:tr>
    </w:tbl>
    <w:p w14:paraId="6A4A278D" w14:textId="77777777" w:rsidR="00061F64" w:rsidRDefault="00061F64">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59"/>
        <w:gridCol w:w="1560"/>
      </w:tblGrid>
      <w:tr w:rsidR="00597768" w:rsidRPr="006D6BB6" w14:paraId="0E901CE7" w14:textId="77777777" w:rsidTr="00597768">
        <w:trPr>
          <w:jc w:val="center"/>
        </w:trPr>
        <w:tc>
          <w:tcPr>
            <w:tcW w:w="9039" w:type="dxa"/>
            <w:gridSpan w:val="6"/>
          </w:tcPr>
          <w:p w14:paraId="25176BD2" w14:textId="26811BD1" w:rsidR="00597768" w:rsidRPr="006D6BB6" w:rsidRDefault="00597768" w:rsidP="004904C3">
            <w:pPr>
              <w:pStyle w:val="ACK-ChoreographyHeader"/>
            </w:pPr>
            <w:r>
              <w:t>Acknowledgement Choreography</w:t>
            </w:r>
          </w:p>
        </w:tc>
      </w:tr>
      <w:tr w:rsidR="00597768" w:rsidRPr="006D6BB6" w14:paraId="21AC24C4" w14:textId="77777777" w:rsidTr="00597768">
        <w:trPr>
          <w:jc w:val="center"/>
        </w:trPr>
        <w:tc>
          <w:tcPr>
            <w:tcW w:w="9039" w:type="dxa"/>
            <w:gridSpan w:val="6"/>
          </w:tcPr>
          <w:p w14:paraId="39E502E0" w14:textId="076A2398" w:rsidR="00597768" w:rsidRDefault="00597768" w:rsidP="004904C3">
            <w:pPr>
              <w:pStyle w:val="ACK-ChoreographyHeader"/>
            </w:pPr>
            <w:r w:rsidRPr="00A17ED1">
              <w:t>MDM^T01^MDM_T01</w:t>
            </w:r>
          </w:p>
        </w:tc>
      </w:tr>
      <w:tr w:rsidR="001F49E5" w:rsidRPr="006D6BB6" w14:paraId="1C9E031D" w14:textId="77777777" w:rsidTr="00597768">
        <w:trPr>
          <w:jc w:val="center"/>
        </w:trPr>
        <w:tc>
          <w:tcPr>
            <w:tcW w:w="1458" w:type="dxa"/>
          </w:tcPr>
          <w:p w14:paraId="4F5C3216" w14:textId="77777777" w:rsidR="001F49E5" w:rsidRPr="006D6BB6" w:rsidRDefault="001F49E5" w:rsidP="00446BFE">
            <w:pPr>
              <w:pStyle w:val="ACK-ChoreographyBody"/>
            </w:pPr>
            <w:r w:rsidRPr="006D6BB6">
              <w:t>Field name</w:t>
            </w:r>
          </w:p>
        </w:tc>
        <w:tc>
          <w:tcPr>
            <w:tcW w:w="2336" w:type="dxa"/>
          </w:tcPr>
          <w:p w14:paraId="1EFA4B0A" w14:textId="77777777" w:rsidR="001F49E5" w:rsidRPr="006D6BB6" w:rsidRDefault="001F49E5" w:rsidP="00446BFE">
            <w:pPr>
              <w:pStyle w:val="ACK-ChoreographyBody"/>
            </w:pPr>
            <w:r w:rsidRPr="006D6BB6">
              <w:t>Field Value: Original mode</w:t>
            </w:r>
          </w:p>
        </w:tc>
        <w:tc>
          <w:tcPr>
            <w:tcW w:w="5245" w:type="dxa"/>
            <w:gridSpan w:val="4"/>
          </w:tcPr>
          <w:p w14:paraId="031D7855" w14:textId="77777777" w:rsidR="001F49E5" w:rsidRPr="006D6BB6" w:rsidRDefault="001F49E5" w:rsidP="00446BFE">
            <w:pPr>
              <w:pStyle w:val="ACK-ChoreographyBody"/>
            </w:pPr>
            <w:r w:rsidRPr="006D6BB6">
              <w:t>Field value: Enhanced mode</w:t>
            </w:r>
          </w:p>
        </w:tc>
      </w:tr>
      <w:tr w:rsidR="001F49E5" w:rsidRPr="006D6BB6" w14:paraId="11959446" w14:textId="77777777" w:rsidTr="00597768">
        <w:trPr>
          <w:jc w:val="center"/>
        </w:trPr>
        <w:tc>
          <w:tcPr>
            <w:tcW w:w="1458" w:type="dxa"/>
          </w:tcPr>
          <w:p w14:paraId="74EA25C8" w14:textId="77777777" w:rsidR="001F49E5" w:rsidRPr="006D6BB6" w:rsidRDefault="001F49E5" w:rsidP="00446BFE">
            <w:pPr>
              <w:pStyle w:val="ACK-ChoreographyBody"/>
            </w:pPr>
            <w:r>
              <w:t>MSH-</w:t>
            </w:r>
            <w:r w:rsidRPr="006D6BB6">
              <w:t>15</w:t>
            </w:r>
          </w:p>
        </w:tc>
        <w:tc>
          <w:tcPr>
            <w:tcW w:w="2336" w:type="dxa"/>
          </w:tcPr>
          <w:p w14:paraId="55B86DFB" w14:textId="77777777" w:rsidR="001F49E5" w:rsidRPr="006D6BB6" w:rsidRDefault="001F49E5" w:rsidP="00446BFE">
            <w:pPr>
              <w:pStyle w:val="ACK-ChoreographyBody"/>
            </w:pPr>
            <w:r w:rsidRPr="006D6BB6">
              <w:t>Blank</w:t>
            </w:r>
          </w:p>
        </w:tc>
        <w:tc>
          <w:tcPr>
            <w:tcW w:w="567" w:type="dxa"/>
          </w:tcPr>
          <w:p w14:paraId="1F6007A2" w14:textId="77777777" w:rsidR="001F49E5" w:rsidRPr="006D6BB6" w:rsidRDefault="001F49E5" w:rsidP="00446BFE">
            <w:pPr>
              <w:pStyle w:val="ACK-ChoreographyBody"/>
            </w:pPr>
            <w:r w:rsidRPr="006D6BB6">
              <w:t>NE</w:t>
            </w:r>
          </w:p>
        </w:tc>
        <w:tc>
          <w:tcPr>
            <w:tcW w:w="1559" w:type="dxa"/>
          </w:tcPr>
          <w:p w14:paraId="42119656" w14:textId="77777777" w:rsidR="001F49E5" w:rsidRPr="006D6BB6" w:rsidRDefault="001F49E5" w:rsidP="00446BFE">
            <w:pPr>
              <w:pStyle w:val="ACK-ChoreographyBody"/>
            </w:pPr>
            <w:r w:rsidRPr="006D6BB6">
              <w:t>AL, SU, ER</w:t>
            </w:r>
          </w:p>
        </w:tc>
        <w:tc>
          <w:tcPr>
            <w:tcW w:w="1559" w:type="dxa"/>
          </w:tcPr>
          <w:p w14:paraId="37C13BD5" w14:textId="77777777" w:rsidR="001F49E5" w:rsidRPr="006D6BB6" w:rsidRDefault="001F49E5" w:rsidP="00446BFE">
            <w:pPr>
              <w:pStyle w:val="ACK-ChoreographyBody"/>
            </w:pPr>
            <w:r w:rsidRPr="006D6BB6">
              <w:t>NE</w:t>
            </w:r>
          </w:p>
        </w:tc>
        <w:tc>
          <w:tcPr>
            <w:tcW w:w="1560" w:type="dxa"/>
          </w:tcPr>
          <w:p w14:paraId="0B212503" w14:textId="77777777" w:rsidR="001F49E5" w:rsidRPr="006D6BB6" w:rsidRDefault="001F49E5" w:rsidP="00446BFE">
            <w:pPr>
              <w:pStyle w:val="ACK-ChoreographyBody"/>
            </w:pPr>
            <w:r w:rsidRPr="006D6BB6">
              <w:t>AL, SU, ER</w:t>
            </w:r>
          </w:p>
        </w:tc>
      </w:tr>
      <w:tr w:rsidR="001F49E5" w:rsidRPr="006D6BB6" w14:paraId="0FC9A2B0" w14:textId="77777777" w:rsidTr="00597768">
        <w:trPr>
          <w:jc w:val="center"/>
        </w:trPr>
        <w:tc>
          <w:tcPr>
            <w:tcW w:w="1458" w:type="dxa"/>
          </w:tcPr>
          <w:p w14:paraId="3265ED0A" w14:textId="77777777" w:rsidR="001F49E5" w:rsidRPr="006D6BB6" w:rsidRDefault="001F49E5" w:rsidP="00446BFE">
            <w:pPr>
              <w:pStyle w:val="ACK-ChoreographyBody"/>
            </w:pPr>
            <w:r>
              <w:t>MSH-</w:t>
            </w:r>
            <w:r w:rsidRPr="006D6BB6">
              <w:t>16</w:t>
            </w:r>
          </w:p>
        </w:tc>
        <w:tc>
          <w:tcPr>
            <w:tcW w:w="2336" w:type="dxa"/>
          </w:tcPr>
          <w:p w14:paraId="0B436789" w14:textId="77777777" w:rsidR="001F49E5" w:rsidRPr="006D6BB6" w:rsidRDefault="001F49E5" w:rsidP="00446BFE">
            <w:pPr>
              <w:pStyle w:val="ACK-ChoreographyBody"/>
            </w:pPr>
            <w:r w:rsidRPr="006D6BB6">
              <w:t>Blank</w:t>
            </w:r>
          </w:p>
        </w:tc>
        <w:tc>
          <w:tcPr>
            <w:tcW w:w="567" w:type="dxa"/>
          </w:tcPr>
          <w:p w14:paraId="33E7B083" w14:textId="77777777" w:rsidR="001F49E5" w:rsidRPr="006D6BB6" w:rsidRDefault="001F49E5" w:rsidP="00446BFE">
            <w:pPr>
              <w:pStyle w:val="ACK-ChoreographyBody"/>
            </w:pPr>
            <w:r w:rsidRPr="006D6BB6">
              <w:t>NE</w:t>
            </w:r>
          </w:p>
        </w:tc>
        <w:tc>
          <w:tcPr>
            <w:tcW w:w="1559" w:type="dxa"/>
          </w:tcPr>
          <w:p w14:paraId="5A6B5ED7" w14:textId="77777777" w:rsidR="001F49E5" w:rsidRPr="006D6BB6" w:rsidRDefault="001F49E5" w:rsidP="00446BFE">
            <w:pPr>
              <w:pStyle w:val="ACK-ChoreographyBody"/>
            </w:pPr>
            <w:r w:rsidRPr="006D6BB6">
              <w:t>NE</w:t>
            </w:r>
          </w:p>
        </w:tc>
        <w:tc>
          <w:tcPr>
            <w:tcW w:w="1559" w:type="dxa"/>
          </w:tcPr>
          <w:p w14:paraId="6422425C" w14:textId="77777777" w:rsidR="001F49E5" w:rsidRPr="006D6BB6" w:rsidRDefault="001F49E5" w:rsidP="00446BFE">
            <w:pPr>
              <w:pStyle w:val="ACK-ChoreographyBody"/>
            </w:pPr>
            <w:r w:rsidRPr="006D6BB6">
              <w:t>AL, SU, ER</w:t>
            </w:r>
          </w:p>
        </w:tc>
        <w:tc>
          <w:tcPr>
            <w:tcW w:w="1560" w:type="dxa"/>
          </w:tcPr>
          <w:p w14:paraId="11589E9D" w14:textId="77777777" w:rsidR="001F49E5" w:rsidRPr="006D6BB6" w:rsidRDefault="001F49E5" w:rsidP="00446BFE">
            <w:pPr>
              <w:pStyle w:val="ACK-ChoreographyBody"/>
            </w:pPr>
            <w:r w:rsidRPr="006D6BB6">
              <w:t>AL, SU, ER</w:t>
            </w:r>
          </w:p>
        </w:tc>
      </w:tr>
      <w:tr w:rsidR="001F49E5" w:rsidRPr="006D6BB6" w14:paraId="1B4C3BCC" w14:textId="77777777" w:rsidTr="00597768">
        <w:trPr>
          <w:jc w:val="center"/>
        </w:trPr>
        <w:tc>
          <w:tcPr>
            <w:tcW w:w="1458" w:type="dxa"/>
          </w:tcPr>
          <w:p w14:paraId="4572EF83" w14:textId="77777777" w:rsidR="001F49E5" w:rsidRPr="006D6BB6" w:rsidRDefault="001F49E5" w:rsidP="00446BFE">
            <w:pPr>
              <w:pStyle w:val="ACK-ChoreographyBody"/>
            </w:pPr>
            <w:r w:rsidRPr="006D6BB6">
              <w:t>Immediate Ack</w:t>
            </w:r>
          </w:p>
        </w:tc>
        <w:tc>
          <w:tcPr>
            <w:tcW w:w="2336" w:type="dxa"/>
          </w:tcPr>
          <w:p w14:paraId="655B498E" w14:textId="111BAE77" w:rsidR="001F49E5" w:rsidRPr="006D6BB6" w:rsidRDefault="008F4F6B" w:rsidP="00446BFE">
            <w:pPr>
              <w:pStyle w:val="ACK-ChoreographyBody"/>
            </w:pPr>
            <w:r>
              <w:rPr>
                <w:szCs w:val="16"/>
              </w:rPr>
              <w:t>ACK</w:t>
            </w:r>
            <w:r w:rsidRPr="006D6BB6">
              <w:rPr>
                <w:szCs w:val="16"/>
              </w:rPr>
              <w:t>^</w:t>
            </w:r>
            <w:r>
              <w:rPr>
                <w:szCs w:val="16"/>
              </w:rPr>
              <w:t>T01</w:t>
            </w:r>
            <w:r w:rsidRPr="006D6BB6">
              <w:rPr>
                <w:szCs w:val="16"/>
              </w:rPr>
              <w:t>^</w:t>
            </w:r>
            <w:r>
              <w:rPr>
                <w:szCs w:val="16"/>
              </w:rPr>
              <w:t>ACK</w:t>
            </w:r>
          </w:p>
        </w:tc>
        <w:tc>
          <w:tcPr>
            <w:tcW w:w="567" w:type="dxa"/>
          </w:tcPr>
          <w:p w14:paraId="7A21CC09" w14:textId="77777777" w:rsidR="001F49E5" w:rsidRPr="006D6BB6" w:rsidRDefault="001F49E5" w:rsidP="00446BFE">
            <w:pPr>
              <w:pStyle w:val="ACK-ChoreographyBody"/>
            </w:pPr>
            <w:r w:rsidRPr="006D6BB6">
              <w:t>-</w:t>
            </w:r>
          </w:p>
        </w:tc>
        <w:tc>
          <w:tcPr>
            <w:tcW w:w="1559" w:type="dxa"/>
          </w:tcPr>
          <w:p w14:paraId="7D9D745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59" w:type="dxa"/>
          </w:tcPr>
          <w:p w14:paraId="1C855692" w14:textId="77777777" w:rsidR="001F49E5" w:rsidRPr="006D6BB6" w:rsidRDefault="001F49E5" w:rsidP="00446BFE">
            <w:pPr>
              <w:pStyle w:val="ACK-ChoreographyBody"/>
            </w:pPr>
            <w:r w:rsidRPr="006D6BB6">
              <w:t>-</w:t>
            </w:r>
          </w:p>
        </w:tc>
        <w:tc>
          <w:tcPr>
            <w:tcW w:w="1560" w:type="dxa"/>
          </w:tcPr>
          <w:p w14:paraId="4256E99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r w:rsidR="001F49E5" w:rsidRPr="006D6BB6" w14:paraId="63ED032B" w14:textId="77777777" w:rsidTr="00597768">
        <w:trPr>
          <w:jc w:val="center"/>
        </w:trPr>
        <w:tc>
          <w:tcPr>
            <w:tcW w:w="1458" w:type="dxa"/>
          </w:tcPr>
          <w:p w14:paraId="569EB0D6" w14:textId="77777777" w:rsidR="001F49E5" w:rsidRPr="006D6BB6" w:rsidRDefault="001F49E5" w:rsidP="00446BFE">
            <w:pPr>
              <w:pStyle w:val="ACK-ChoreographyBody"/>
            </w:pPr>
            <w:r w:rsidRPr="006D6BB6">
              <w:t>Application Ack</w:t>
            </w:r>
          </w:p>
        </w:tc>
        <w:tc>
          <w:tcPr>
            <w:tcW w:w="2336" w:type="dxa"/>
          </w:tcPr>
          <w:p w14:paraId="20F2F6A2" w14:textId="09C23A10" w:rsidR="001F49E5" w:rsidRPr="006D6BB6" w:rsidRDefault="008F4F6B" w:rsidP="00446BFE">
            <w:pPr>
              <w:pStyle w:val="ACK-ChoreographyBody"/>
            </w:pPr>
            <w:r>
              <w:rPr>
                <w:szCs w:val="16"/>
              </w:rPr>
              <w:t>-</w:t>
            </w:r>
          </w:p>
        </w:tc>
        <w:tc>
          <w:tcPr>
            <w:tcW w:w="567" w:type="dxa"/>
          </w:tcPr>
          <w:p w14:paraId="23EC661E" w14:textId="77777777" w:rsidR="001F49E5" w:rsidRPr="006D6BB6" w:rsidRDefault="001F49E5" w:rsidP="00446BFE">
            <w:pPr>
              <w:pStyle w:val="ACK-ChoreographyBody"/>
            </w:pPr>
            <w:r w:rsidRPr="006D6BB6">
              <w:t>-</w:t>
            </w:r>
          </w:p>
        </w:tc>
        <w:tc>
          <w:tcPr>
            <w:tcW w:w="1559" w:type="dxa"/>
          </w:tcPr>
          <w:p w14:paraId="3F164864" w14:textId="77777777" w:rsidR="001F49E5" w:rsidRPr="006D6BB6" w:rsidRDefault="001F49E5" w:rsidP="00446BFE">
            <w:pPr>
              <w:pStyle w:val="ACK-ChoreographyBody"/>
            </w:pPr>
            <w:r w:rsidRPr="006D6BB6">
              <w:t>-</w:t>
            </w:r>
          </w:p>
        </w:tc>
        <w:tc>
          <w:tcPr>
            <w:tcW w:w="1559" w:type="dxa"/>
          </w:tcPr>
          <w:p w14:paraId="54E406B5"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60" w:type="dxa"/>
          </w:tcPr>
          <w:p w14:paraId="4AE23A8D"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bl>
    <w:p w14:paraId="169F818F" w14:textId="77777777" w:rsidR="001F49E5" w:rsidRPr="00A17ED1" w:rsidRDefault="001F49E5">
      <w:pPr>
        <w:rPr>
          <w:noProof/>
        </w:rPr>
      </w:pPr>
    </w:p>
    <w:p w14:paraId="003A04DF" w14:textId="77777777" w:rsidR="00061F64" w:rsidRPr="00A17ED1" w:rsidRDefault="00061F64">
      <w:pPr>
        <w:pStyle w:val="MsgTableCaption"/>
      </w:pPr>
      <w:r w:rsidRPr="00A17ED1">
        <w:t>ACK^T01^ACK: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C2470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D9A22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42E5C0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18E5B8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D5B2197" w14:textId="77777777" w:rsidR="00061F64" w:rsidRPr="00A17ED1" w:rsidRDefault="00061F64">
            <w:pPr>
              <w:pStyle w:val="MsgTableHeader"/>
              <w:jc w:val="center"/>
            </w:pPr>
            <w:r w:rsidRPr="00A17ED1">
              <w:t>Chapter</w:t>
            </w:r>
          </w:p>
        </w:tc>
      </w:tr>
      <w:tr w:rsidR="00061F64" w:rsidRPr="00A17ED1" w14:paraId="73A7B44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D0B251B"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F9B4D95"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3FC1F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561671" w14:textId="77777777" w:rsidR="00061F64" w:rsidRPr="00A17ED1" w:rsidRDefault="00061F64">
            <w:pPr>
              <w:pStyle w:val="MsgTableBody"/>
              <w:jc w:val="center"/>
            </w:pPr>
            <w:r w:rsidRPr="00A17ED1">
              <w:t>2</w:t>
            </w:r>
          </w:p>
        </w:tc>
      </w:tr>
      <w:tr w:rsidR="00061F64" w:rsidRPr="00A17ED1" w14:paraId="1C3E55B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BD0A9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64B752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7DA4B8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8F9B1C" w14:textId="77777777" w:rsidR="00061F64" w:rsidRPr="00A17ED1" w:rsidRDefault="00061F64">
            <w:pPr>
              <w:pStyle w:val="MsgTableBody"/>
              <w:jc w:val="center"/>
            </w:pPr>
            <w:r w:rsidRPr="00A17ED1">
              <w:t>2</w:t>
            </w:r>
          </w:p>
        </w:tc>
      </w:tr>
      <w:tr w:rsidR="00061F64" w:rsidRPr="00A17ED1" w14:paraId="589CBC4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6A3CF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6CB0DAF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7CE1C4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F1607" w14:textId="77777777" w:rsidR="00061F64" w:rsidRPr="00A17ED1" w:rsidRDefault="00061F64">
            <w:pPr>
              <w:pStyle w:val="MsgTableBody"/>
              <w:jc w:val="center"/>
            </w:pPr>
            <w:r w:rsidRPr="00A17ED1">
              <w:t>2</w:t>
            </w:r>
          </w:p>
        </w:tc>
      </w:tr>
      <w:tr w:rsidR="00061F64" w:rsidRPr="00A17ED1" w14:paraId="6D3988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F07A77"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1796EC5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3F4A50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6C1A4B" w14:textId="77777777" w:rsidR="00061F64" w:rsidRPr="00A17ED1" w:rsidRDefault="00061F64">
            <w:pPr>
              <w:pStyle w:val="MsgTableBody"/>
              <w:jc w:val="center"/>
            </w:pPr>
            <w:r w:rsidRPr="00A17ED1">
              <w:t>2</w:t>
            </w:r>
          </w:p>
        </w:tc>
      </w:tr>
      <w:tr w:rsidR="00061F64" w:rsidRPr="00A17ED1" w14:paraId="643F9B2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341632E"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86C5BD"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635C97F5"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23E89F6" w14:textId="77777777" w:rsidR="00061F64" w:rsidRPr="00A17ED1" w:rsidRDefault="00061F64">
            <w:pPr>
              <w:pStyle w:val="MsgTableBody"/>
              <w:jc w:val="center"/>
            </w:pPr>
            <w:r w:rsidRPr="00A17ED1">
              <w:t>2</w:t>
            </w:r>
          </w:p>
        </w:tc>
      </w:tr>
    </w:tbl>
    <w:p w14:paraId="772FF983" w14:textId="77777777" w:rsidR="00E53ED0" w:rsidRDefault="00E53ED0" w:rsidP="00553EC1">
      <w:bookmarkStart w:id="141" w:name="_Toc348247462"/>
      <w:bookmarkStart w:id="142" w:name="_Toc348260423"/>
      <w:bookmarkStart w:id="143" w:name="_Toc348346480"/>
      <w:bookmarkStart w:id="144" w:name="_Toc359236407"/>
      <w:bookmarkStart w:id="145" w:name="_Toc2348852"/>
      <w:bookmarkStart w:id="146" w:name="_Toc79446918"/>
      <w:bookmarkStart w:id="147" w:name="_Toc175732343"/>
      <w:bookmarkStart w:id="148" w:name="_Toc2044204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FBB5DAE" w14:textId="77777777" w:rsidTr="00597768">
        <w:trPr>
          <w:jc w:val="center"/>
        </w:trPr>
        <w:tc>
          <w:tcPr>
            <w:tcW w:w="6652" w:type="dxa"/>
            <w:gridSpan w:val="4"/>
          </w:tcPr>
          <w:p w14:paraId="61A6313A" w14:textId="227E7361" w:rsidR="00597768" w:rsidRPr="006D6BB6" w:rsidRDefault="00597768" w:rsidP="004904C3">
            <w:pPr>
              <w:pStyle w:val="ACK-ChoreographyHeader"/>
            </w:pPr>
            <w:r>
              <w:t>Acknowledgement Choreography</w:t>
            </w:r>
          </w:p>
        </w:tc>
      </w:tr>
      <w:tr w:rsidR="00597768" w:rsidRPr="006D6BB6" w14:paraId="369C9BC3" w14:textId="77777777" w:rsidTr="00597768">
        <w:trPr>
          <w:jc w:val="center"/>
        </w:trPr>
        <w:tc>
          <w:tcPr>
            <w:tcW w:w="6652" w:type="dxa"/>
            <w:gridSpan w:val="4"/>
          </w:tcPr>
          <w:p w14:paraId="40F29DCD" w14:textId="4FCE4956" w:rsidR="00597768" w:rsidRDefault="00597768" w:rsidP="004904C3">
            <w:pPr>
              <w:pStyle w:val="ACK-ChoreographyHeader"/>
            </w:pPr>
            <w:r w:rsidRPr="00A17ED1">
              <w:t>ACK^T01^ACK</w:t>
            </w:r>
          </w:p>
        </w:tc>
      </w:tr>
      <w:tr w:rsidR="001F49E5" w:rsidRPr="006D6BB6" w14:paraId="658CD99E" w14:textId="77777777" w:rsidTr="00597768">
        <w:trPr>
          <w:jc w:val="center"/>
        </w:trPr>
        <w:tc>
          <w:tcPr>
            <w:tcW w:w="1458" w:type="dxa"/>
          </w:tcPr>
          <w:p w14:paraId="12407488" w14:textId="77777777" w:rsidR="001F49E5" w:rsidRPr="006D6BB6" w:rsidRDefault="001F49E5" w:rsidP="00446BFE">
            <w:pPr>
              <w:pStyle w:val="ACK-ChoreographyBody"/>
            </w:pPr>
            <w:r w:rsidRPr="006D6BB6">
              <w:t>Field name</w:t>
            </w:r>
          </w:p>
        </w:tc>
        <w:tc>
          <w:tcPr>
            <w:tcW w:w="2478" w:type="dxa"/>
          </w:tcPr>
          <w:p w14:paraId="4DC33C1A" w14:textId="77777777" w:rsidR="001F49E5" w:rsidRPr="006D6BB6" w:rsidRDefault="001F49E5" w:rsidP="00446BFE">
            <w:pPr>
              <w:pStyle w:val="ACK-ChoreographyBody"/>
            </w:pPr>
            <w:r w:rsidRPr="006D6BB6">
              <w:t>Field Value: Original mode</w:t>
            </w:r>
          </w:p>
        </w:tc>
        <w:tc>
          <w:tcPr>
            <w:tcW w:w="2716" w:type="dxa"/>
            <w:gridSpan w:val="2"/>
          </w:tcPr>
          <w:p w14:paraId="55E5A236" w14:textId="77777777" w:rsidR="001F49E5" w:rsidRPr="006D6BB6" w:rsidRDefault="001F49E5" w:rsidP="00446BFE">
            <w:pPr>
              <w:pStyle w:val="ACK-ChoreographyBody"/>
            </w:pPr>
            <w:r w:rsidRPr="006D6BB6">
              <w:t>Field value: Enhanced mode</w:t>
            </w:r>
          </w:p>
        </w:tc>
      </w:tr>
      <w:tr w:rsidR="001F49E5" w:rsidRPr="006D6BB6" w14:paraId="3823B8B8" w14:textId="77777777" w:rsidTr="00597768">
        <w:trPr>
          <w:jc w:val="center"/>
        </w:trPr>
        <w:tc>
          <w:tcPr>
            <w:tcW w:w="1458" w:type="dxa"/>
          </w:tcPr>
          <w:p w14:paraId="678560BB" w14:textId="77777777" w:rsidR="001F49E5" w:rsidRPr="006D6BB6" w:rsidRDefault="001F49E5" w:rsidP="00446BFE">
            <w:pPr>
              <w:pStyle w:val="ACK-ChoreographyBody"/>
            </w:pPr>
            <w:r>
              <w:t>MSH-</w:t>
            </w:r>
            <w:r w:rsidRPr="006D6BB6">
              <w:t>15</w:t>
            </w:r>
          </w:p>
        </w:tc>
        <w:tc>
          <w:tcPr>
            <w:tcW w:w="2478" w:type="dxa"/>
          </w:tcPr>
          <w:p w14:paraId="02DCDA14" w14:textId="77777777" w:rsidR="001F49E5" w:rsidRPr="006D6BB6" w:rsidRDefault="001F49E5" w:rsidP="00446BFE">
            <w:pPr>
              <w:pStyle w:val="ACK-ChoreographyBody"/>
            </w:pPr>
            <w:r w:rsidRPr="006D6BB6">
              <w:t>Blank</w:t>
            </w:r>
          </w:p>
        </w:tc>
        <w:tc>
          <w:tcPr>
            <w:tcW w:w="708" w:type="dxa"/>
          </w:tcPr>
          <w:p w14:paraId="6DA6D335" w14:textId="77777777" w:rsidR="001F49E5" w:rsidRPr="006D6BB6" w:rsidRDefault="001F49E5" w:rsidP="00446BFE">
            <w:pPr>
              <w:pStyle w:val="ACK-ChoreographyBody"/>
            </w:pPr>
            <w:r w:rsidRPr="006D6BB6">
              <w:t>NE</w:t>
            </w:r>
          </w:p>
        </w:tc>
        <w:tc>
          <w:tcPr>
            <w:tcW w:w="2008" w:type="dxa"/>
          </w:tcPr>
          <w:p w14:paraId="34017CF6" w14:textId="77777777" w:rsidR="001F49E5" w:rsidRPr="006D6BB6" w:rsidRDefault="001F49E5" w:rsidP="00446BFE">
            <w:pPr>
              <w:pStyle w:val="ACK-ChoreographyBody"/>
            </w:pPr>
            <w:r w:rsidRPr="006D6BB6">
              <w:t>AL, SU, ER</w:t>
            </w:r>
          </w:p>
        </w:tc>
      </w:tr>
      <w:tr w:rsidR="001F49E5" w:rsidRPr="006D6BB6" w14:paraId="24EC023F" w14:textId="77777777" w:rsidTr="00597768">
        <w:trPr>
          <w:jc w:val="center"/>
        </w:trPr>
        <w:tc>
          <w:tcPr>
            <w:tcW w:w="1458" w:type="dxa"/>
          </w:tcPr>
          <w:p w14:paraId="4D722C08" w14:textId="77777777" w:rsidR="001F49E5" w:rsidRPr="006D6BB6" w:rsidRDefault="001F49E5" w:rsidP="00446BFE">
            <w:pPr>
              <w:pStyle w:val="ACK-ChoreographyBody"/>
            </w:pPr>
            <w:r>
              <w:t>MSH-</w:t>
            </w:r>
            <w:r w:rsidRPr="006D6BB6">
              <w:t>16</w:t>
            </w:r>
          </w:p>
        </w:tc>
        <w:tc>
          <w:tcPr>
            <w:tcW w:w="2478" w:type="dxa"/>
          </w:tcPr>
          <w:p w14:paraId="301009CC" w14:textId="77777777" w:rsidR="001F49E5" w:rsidRPr="006D6BB6" w:rsidRDefault="001F49E5" w:rsidP="00446BFE">
            <w:pPr>
              <w:pStyle w:val="ACK-ChoreographyBody"/>
            </w:pPr>
            <w:r w:rsidRPr="006D6BB6">
              <w:t>Blank</w:t>
            </w:r>
          </w:p>
        </w:tc>
        <w:tc>
          <w:tcPr>
            <w:tcW w:w="708" w:type="dxa"/>
          </w:tcPr>
          <w:p w14:paraId="7254973F" w14:textId="77777777" w:rsidR="001F49E5" w:rsidRPr="006D6BB6" w:rsidRDefault="001F49E5" w:rsidP="00446BFE">
            <w:pPr>
              <w:pStyle w:val="ACK-ChoreographyBody"/>
            </w:pPr>
            <w:r w:rsidRPr="006D6BB6">
              <w:t>NE</w:t>
            </w:r>
          </w:p>
        </w:tc>
        <w:tc>
          <w:tcPr>
            <w:tcW w:w="2008" w:type="dxa"/>
          </w:tcPr>
          <w:p w14:paraId="323B384F" w14:textId="77777777" w:rsidR="001F49E5" w:rsidRPr="006D6BB6" w:rsidRDefault="001F49E5" w:rsidP="00446BFE">
            <w:pPr>
              <w:pStyle w:val="ACK-ChoreographyBody"/>
            </w:pPr>
            <w:r w:rsidRPr="006D6BB6">
              <w:t>NE</w:t>
            </w:r>
          </w:p>
        </w:tc>
      </w:tr>
      <w:tr w:rsidR="001F49E5" w:rsidRPr="006D6BB6" w14:paraId="7863409E" w14:textId="77777777" w:rsidTr="00597768">
        <w:trPr>
          <w:jc w:val="center"/>
        </w:trPr>
        <w:tc>
          <w:tcPr>
            <w:tcW w:w="1458" w:type="dxa"/>
          </w:tcPr>
          <w:p w14:paraId="0D1EF2AC" w14:textId="77777777" w:rsidR="001F49E5" w:rsidRPr="006D6BB6" w:rsidRDefault="001F49E5" w:rsidP="00446BFE">
            <w:pPr>
              <w:pStyle w:val="ACK-ChoreographyBody"/>
            </w:pPr>
            <w:r w:rsidRPr="006D6BB6">
              <w:t>Immediate Ack</w:t>
            </w:r>
          </w:p>
        </w:tc>
        <w:tc>
          <w:tcPr>
            <w:tcW w:w="2478" w:type="dxa"/>
          </w:tcPr>
          <w:p w14:paraId="77506468" w14:textId="7B3A27EA"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c>
          <w:tcPr>
            <w:tcW w:w="708" w:type="dxa"/>
          </w:tcPr>
          <w:p w14:paraId="6228E543" w14:textId="77777777" w:rsidR="001F49E5" w:rsidRPr="006D6BB6" w:rsidRDefault="001F49E5" w:rsidP="00446BFE">
            <w:pPr>
              <w:pStyle w:val="ACK-ChoreographyBody"/>
            </w:pPr>
            <w:r w:rsidRPr="006D6BB6">
              <w:t>-</w:t>
            </w:r>
          </w:p>
        </w:tc>
        <w:tc>
          <w:tcPr>
            <w:tcW w:w="2008" w:type="dxa"/>
          </w:tcPr>
          <w:p w14:paraId="55F0225D" w14:textId="011A2D61"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r>
      <w:tr w:rsidR="001F49E5" w:rsidRPr="006D6BB6" w14:paraId="6BF0E533" w14:textId="77777777" w:rsidTr="00597768">
        <w:trPr>
          <w:jc w:val="center"/>
        </w:trPr>
        <w:tc>
          <w:tcPr>
            <w:tcW w:w="1458" w:type="dxa"/>
          </w:tcPr>
          <w:p w14:paraId="12B2F0C0" w14:textId="77777777" w:rsidR="001F49E5" w:rsidRPr="006D6BB6" w:rsidRDefault="001F49E5" w:rsidP="00446BFE">
            <w:pPr>
              <w:pStyle w:val="ACK-ChoreographyBody"/>
            </w:pPr>
            <w:r w:rsidRPr="006D6BB6">
              <w:t>Application Ack</w:t>
            </w:r>
          </w:p>
        </w:tc>
        <w:tc>
          <w:tcPr>
            <w:tcW w:w="2478" w:type="dxa"/>
          </w:tcPr>
          <w:p w14:paraId="75CAB942" w14:textId="77777777" w:rsidR="001F49E5" w:rsidRPr="006D6BB6" w:rsidRDefault="001F49E5" w:rsidP="00446BFE">
            <w:pPr>
              <w:pStyle w:val="ACK-ChoreographyBody"/>
            </w:pPr>
            <w:r>
              <w:rPr>
                <w:szCs w:val="16"/>
              </w:rPr>
              <w:t>-</w:t>
            </w:r>
          </w:p>
        </w:tc>
        <w:tc>
          <w:tcPr>
            <w:tcW w:w="708" w:type="dxa"/>
          </w:tcPr>
          <w:p w14:paraId="7D320C10" w14:textId="77777777" w:rsidR="001F49E5" w:rsidRPr="006D6BB6" w:rsidRDefault="001F49E5" w:rsidP="00446BFE">
            <w:pPr>
              <w:pStyle w:val="ACK-ChoreographyBody"/>
            </w:pPr>
            <w:r w:rsidRPr="006D6BB6">
              <w:t>-</w:t>
            </w:r>
          </w:p>
        </w:tc>
        <w:tc>
          <w:tcPr>
            <w:tcW w:w="2008" w:type="dxa"/>
          </w:tcPr>
          <w:p w14:paraId="0405C205" w14:textId="77777777" w:rsidR="001F49E5" w:rsidRPr="006D6BB6" w:rsidRDefault="001F49E5" w:rsidP="00446BFE">
            <w:pPr>
              <w:pStyle w:val="ACK-ChoreographyBody"/>
            </w:pPr>
            <w:r w:rsidRPr="006D6BB6">
              <w:t>-</w:t>
            </w:r>
          </w:p>
        </w:tc>
      </w:tr>
    </w:tbl>
    <w:p w14:paraId="1395B5E3" w14:textId="77777777" w:rsidR="00E53ED0" w:rsidRDefault="00E53ED0" w:rsidP="00553EC1">
      <w:pPr>
        <w:rPr>
          <w:noProof/>
        </w:rPr>
      </w:pPr>
    </w:p>
    <w:p w14:paraId="716F8FB7" w14:textId="77777777" w:rsidR="00061F64" w:rsidRPr="00A17ED1" w:rsidRDefault="00061F64">
      <w:pPr>
        <w:pStyle w:val="Heading3"/>
        <w:rPr>
          <w:noProof/>
        </w:rPr>
      </w:pPr>
      <w:bookmarkStart w:id="149" w:name="_Toc28982055"/>
      <w:r w:rsidRPr="00A17ED1">
        <w:rPr>
          <w:noProof/>
        </w:rPr>
        <w:lastRenderedPageBreak/>
        <w:t>MDM/ACK - Original Document Notification and Content (Event T02</w:t>
      </w:r>
      <w:r w:rsidR="00A60E23" w:rsidRPr="00A17ED1">
        <w:rPr>
          <w:noProof/>
        </w:rPr>
        <w:fldChar w:fldCharType="begin"/>
      </w:r>
      <w:r w:rsidRPr="00A17ED1">
        <w:rPr>
          <w:noProof/>
        </w:rPr>
        <w:instrText xml:space="preserve"> XE "T02" </w:instrText>
      </w:r>
      <w:r w:rsidR="00A60E23" w:rsidRPr="00A17ED1">
        <w:rPr>
          <w:noProof/>
        </w:rPr>
        <w:fldChar w:fldCharType="end"/>
      </w:r>
      <w:r w:rsidRPr="00A17ED1">
        <w:rPr>
          <w:noProof/>
        </w:rPr>
        <w:t>)</w:t>
      </w:r>
      <w:bookmarkEnd w:id="141"/>
      <w:bookmarkEnd w:id="142"/>
      <w:bookmarkEnd w:id="143"/>
      <w:bookmarkEnd w:id="144"/>
      <w:bookmarkEnd w:id="145"/>
      <w:bookmarkEnd w:id="146"/>
      <w:bookmarkEnd w:id="147"/>
      <w:bookmarkEnd w:id="148"/>
      <w:bookmarkEnd w:id="149"/>
      <w:r w:rsidRPr="00A17ED1">
        <w:rPr>
          <w:noProof/>
        </w:rPr>
        <w:t xml:space="preserve"> </w:t>
      </w:r>
    </w:p>
    <w:p w14:paraId="5FE95FE8" w14:textId="77777777" w:rsidR="00061F64" w:rsidRPr="00A17ED1" w:rsidRDefault="00061F64">
      <w:pPr>
        <w:pStyle w:val="NormalIndented"/>
        <w:rPr>
          <w:noProof/>
        </w:rPr>
      </w:pPr>
      <w:r w:rsidRPr="00A17ED1">
        <w:rPr>
          <w:noProof/>
        </w:rPr>
        <w:t>This is a notification of the creation of a document with the accompanying content.</w:t>
      </w:r>
    </w:p>
    <w:p w14:paraId="17112E03" w14:textId="77777777" w:rsidR="00061F64" w:rsidRPr="00A17ED1" w:rsidRDefault="00061F64">
      <w:pPr>
        <w:pStyle w:val="NormalIndented"/>
        <w:rPr>
          <w:noProof/>
        </w:rPr>
      </w:pPr>
      <w:r w:rsidRPr="00A17ED1">
        <w:rPr>
          <w:rStyle w:val="Strong"/>
          <w:noProof/>
        </w:rPr>
        <w:t>Scenario A:</w:t>
      </w:r>
      <w:r w:rsidRPr="00A17ED1">
        <w:rPr>
          <w:noProof/>
        </w:rPr>
        <w:t xml:space="preserve"> Dictation is transcribed and the chart tracking system is notified that the document exists and requires authentication.  The content of the document is transmitted along with the notification.  </w:t>
      </w:r>
    </w:p>
    <w:p w14:paraId="091EDDB1" w14:textId="77777777" w:rsidR="00061F64" w:rsidRPr="00A17ED1" w:rsidRDefault="00061F64">
      <w:pPr>
        <w:pStyle w:val="NormalIndented"/>
        <w:rPr>
          <w:noProof/>
        </w:rPr>
      </w:pPr>
      <w:r w:rsidRPr="00A17ED1">
        <w:rPr>
          <w:rStyle w:val="Strong"/>
          <w:noProof/>
        </w:rPr>
        <w:t>Scenario B:</w:t>
      </w:r>
      <w:r w:rsidRPr="00A17ED1">
        <w:rPr>
          <w:noProof/>
        </w:rPr>
        <w:t xml:space="preserve"> A provider orders a series of three X-rays.  The radiologist</w:t>
      </w:r>
      <w:r>
        <w:rPr>
          <w:noProof/>
        </w:rPr>
        <w:t>'</w:t>
      </w:r>
      <w:r w:rsidRPr="00A17ED1">
        <w:rPr>
          <w:noProof/>
        </w:rPr>
        <w:t>s dictation is transcribed in a single document, which covers all three orders.  Multiple placer numbers are used to identify each of the orders within the single document message.  The notification and document content are transmitted.</w:t>
      </w:r>
    </w:p>
    <w:p w14:paraId="002B9669" w14:textId="77777777" w:rsidR="00061F64" w:rsidRPr="00A17ED1" w:rsidRDefault="00061F64">
      <w:pPr>
        <w:pStyle w:val="MsgTableCaption"/>
      </w:pPr>
      <w:r w:rsidRPr="00A17ED1">
        <w:t>MDM^T02^MDM_T02: Original Document Notification &amp; Content</w:t>
      </w:r>
      <w:r w:rsidR="00A60E23" w:rsidRPr="00A17ED1">
        <w:fldChar w:fldCharType="begin"/>
      </w:r>
      <w:r w:rsidRPr="00A17ED1">
        <w:instrText xml:space="preserve"> XE ""MDM Original document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1680FB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335FC1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9148579"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35164FF"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49C7602" w14:textId="77777777" w:rsidR="00061F64" w:rsidRPr="00A17ED1" w:rsidRDefault="00061F64">
            <w:pPr>
              <w:pStyle w:val="MsgTableHeader"/>
              <w:jc w:val="center"/>
            </w:pPr>
            <w:r w:rsidRPr="00A17ED1">
              <w:t>Chapter</w:t>
            </w:r>
          </w:p>
        </w:tc>
      </w:tr>
      <w:tr w:rsidR="00061F64" w:rsidRPr="00A17ED1" w14:paraId="0F3D837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0304D1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809D16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0BB448A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E53C872" w14:textId="77777777" w:rsidR="00061F64" w:rsidRPr="00A17ED1" w:rsidRDefault="00061F64">
            <w:pPr>
              <w:pStyle w:val="MsgTableBody"/>
              <w:jc w:val="center"/>
            </w:pPr>
            <w:r w:rsidRPr="00A17ED1">
              <w:t>2</w:t>
            </w:r>
          </w:p>
        </w:tc>
      </w:tr>
      <w:tr w:rsidR="00061F64" w:rsidRPr="00A17ED1" w14:paraId="5A2DB8E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E98C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BBD18C7"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06C425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39D85A" w14:textId="77777777" w:rsidR="00061F64" w:rsidRPr="00A17ED1" w:rsidRDefault="00061F64">
            <w:pPr>
              <w:pStyle w:val="MsgTableBody"/>
              <w:jc w:val="center"/>
            </w:pPr>
            <w:r w:rsidRPr="00A17ED1">
              <w:t>2</w:t>
            </w:r>
          </w:p>
        </w:tc>
      </w:tr>
      <w:tr w:rsidR="00061F64" w:rsidRPr="00A17ED1" w14:paraId="6C1D3D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1A74D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D00510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031C1A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FE9E8" w14:textId="77777777" w:rsidR="00061F64" w:rsidRPr="00A17ED1" w:rsidRDefault="00061F64">
            <w:pPr>
              <w:pStyle w:val="MsgTableBody"/>
              <w:jc w:val="center"/>
            </w:pPr>
            <w:r w:rsidRPr="00A17ED1">
              <w:t>2</w:t>
            </w:r>
          </w:p>
        </w:tc>
      </w:tr>
      <w:tr w:rsidR="00061F64" w:rsidRPr="00A17ED1" w14:paraId="23D991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B96FD"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B3C2ED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EDED50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59EB02D" w14:textId="77777777" w:rsidR="00061F64" w:rsidRPr="00A17ED1" w:rsidRDefault="00061F64">
            <w:pPr>
              <w:pStyle w:val="MsgTableBody"/>
              <w:jc w:val="center"/>
            </w:pPr>
            <w:r w:rsidRPr="00A17ED1">
              <w:t>3</w:t>
            </w:r>
          </w:p>
        </w:tc>
      </w:tr>
      <w:tr w:rsidR="00061F64" w:rsidRPr="00A17ED1" w14:paraId="2344BCE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A63B75"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043F755"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A744D3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35947" w14:textId="77777777" w:rsidR="00061F64" w:rsidRPr="00A17ED1" w:rsidRDefault="00061F64">
            <w:pPr>
              <w:pStyle w:val="MsgTableBody"/>
              <w:jc w:val="center"/>
            </w:pPr>
            <w:r w:rsidRPr="00A17ED1">
              <w:t>3</w:t>
            </w:r>
          </w:p>
        </w:tc>
      </w:tr>
      <w:tr w:rsidR="00FA24A4" w:rsidRPr="00A17ED1" w14:paraId="5706221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F0FC808"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7993C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270DF6"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4F79F2" w14:textId="0E2676CC" w:rsidR="00FA24A4" w:rsidRPr="00A17ED1" w:rsidRDefault="00670B39">
            <w:pPr>
              <w:pStyle w:val="MsgTableBody"/>
              <w:jc w:val="center"/>
            </w:pPr>
            <w:r>
              <w:t>7</w:t>
            </w:r>
          </w:p>
        </w:tc>
      </w:tr>
      <w:tr w:rsidR="00061F64" w:rsidRPr="00A17ED1" w14:paraId="1DD2A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578D4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6D38EFF"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D219A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41BBE9" w14:textId="77777777" w:rsidR="00061F64" w:rsidRPr="00A17ED1" w:rsidRDefault="00061F64">
            <w:pPr>
              <w:pStyle w:val="MsgTableBody"/>
              <w:jc w:val="center"/>
            </w:pPr>
            <w:r w:rsidRPr="00A17ED1">
              <w:t>3</w:t>
            </w:r>
          </w:p>
        </w:tc>
      </w:tr>
      <w:tr w:rsidR="00401B1D" w:rsidRPr="00A17ED1" w14:paraId="4FA475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48A8CC2"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46BF7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F2C6C5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45D25F" w14:textId="77777777" w:rsidR="00401B1D" w:rsidRPr="00A17ED1" w:rsidRDefault="00401B1D" w:rsidP="00401B1D">
            <w:pPr>
              <w:pStyle w:val="MsgTableBody"/>
              <w:jc w:val="center"/>
            </w:pPr>
            <w:r>
              <w:t>7</w:t>
            </w:r>
          </w:p>
        </w:tc>
      </w:tr>
      <w:tr w:rsidR="00401B1D" w:rsidRPr="00A17ED1" w14:paraId="0DEA2B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332A48"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CEA0D09"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02D5E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D5E620" w14:textId="77777777" w:rsidR="00401B1D" w:rsidRPr="00A17ED1" w:rsidRDefault="00401B1D" w:rsidP="00401B1D">
            <w:pPr>
              <w:pStyle w:val="MsgTableBody"/>
              <w:jc w:val="center"/>
            </w:pPr>
          </w:p>
        </w:tc>
      </w:tr>
      <w:tr w:rsidR="00401B1D" w:rsidRPr="00A17ED1" w14:paraId="4130B3D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88FC2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013D505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83FBEB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838922" w14:textId="77777777" w:rsidR="00401B1D" w:rsidRPr="00A17ED1" w:rsidRDefault="00401B1D" w:rsidP="00401B1D">
            <w:pPr>
              <w:pStyle w:val="MsgTableBody"/>
              <w:jc w:val="center"/>
            </w:pPr>
            <w:r w:rsidRPr="00A17ED1">
              <w:t>4</w:t>
            </w:r>
          </w:p>
        </w:tc>
      </w:tr>
      <w:tr w:rsidR="00FA24A4" w:rsidRPr="00A17ED1" w14:paraId="1AE19FC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70BA3B" w14:textId="04328CAA"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3A5272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1DCB69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5EFEA" w14:textId="74A8308B" w:rsidR="00FA24A4" w:rsidRPr="00A17ED1" w:rsidRDefault="00F01005" w:rsidP="00401B1D">
            <w:pPr>
              <w:pStyle w:val="MsgTableBody"/>
              <w:jc w:val="center"/>
            </w:pPr>
            <w:r>
              <w:t>7</w:t>
            </w:r>
          </w:p>
        </w:tc>
      </w:tr>
      <w:tr w:rsidR="00401B1D" w:rsidRPr="00A17ED1" w14:paraId="421345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C535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D6F319"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3438D78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B140E5" w14:textId="77777777" w:rsidR="00401B1D" w:rsidRPr="00A17ED1" w:rsidRDefault="00401B1D" w:rsidP="00401B1D">
            <w:pPr>
              <w:pStyle w:val="MsgTableBody"/>
              <w:jc w:val="center"/>
            </w:pPr>
          </w:p>
        </w:tc>
      </w:tr>
      <w:tr w:rsidR="00401B1D" w:rsidRPr="00A17ED1" w14:paraId="091F226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5AE47F"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1FCD90B"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C1F4D0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DB74DE" w14:textId="77777777" w:rsidR="00401B1D" w:rsidRPr="00A17ED1" w:rsidRDefault="00401B1D" w:rsidP="00401B1D">
            <w:pPr>
              <w:pStyle w:val="MsgTableBody"/>
              <w:jc w:val="center"/>
            </w:pPr>
            <w:r w:rsidRPr="00A17ED1">
              <w:t>4</w:t>
            </w:r>
          </w:p>
        </w:tc>
      </w:tr>
      <w:tr w:rsidR="00401B1D" w:rsidRPr="00A17ED1" w14:paraId="271E72C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783E7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20000D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52C194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D1CFD1" w14:textId="77777777" w:rsidR="00401B1D" w:rsidRPr="00A17ED1" w:rsidRDefault="00401B1D" w:rsidP="00401B1D">
            <w:pPr>
              <w:pStyle w:val="MsgTableBody"/>
              <w:jc w:val="center"/>
            </w:pPr>
            <w:r w:rsidRPr="00A17ED1">
              <w:t>4</w:t>
            </w:r>
          </w:p>
        </w:tc>
      </w:tr>
      <w:tr w:rsidR="00401B1D" w:rsidRPr="00A17ED1" w14:paraId="11F168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25D45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450199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FF1DB9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81283C" w14:textId="77777777" w:rsidR="00401B1D" w:rsidRPr="00A17ED1" w:rsidRDefault="00401B1D" w:rsidP="00401B1D">
            <w:pPr>
              <w:pStyle w:val="MsgTableBody"/>
              <w:jc w:val="center"/>
            </w:pPr>
          </w:p>
        </w:tc>
      </w:tr>
      <w:tr w:rsidR="00401B1D" w:rsidRPr="00A17ED1" w14:paraId="6D4353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41F2A0"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E05C9F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F2169C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41D41" w14:textId="77777777" w:rsidR="00401B1D" w:rsidRPr="00A17ED1" w:rsidRDefault="00401B1D" w:rsidP="00401B1D">
            <w:pPr>
              <w:pStyle w:val="MsgTableBody"/>
              <w:jc w:val="center"/>
            </w:pPr>
            <w:r w:rsidRPr="00A17ED1">
              <w:t>4</w:t>
            </w:r>
          </w:p>
        </w:tc>
      </w:tr>
      <w:tr w:rsidR="00FA24A4" w:rsidRPr="00A17ED1" w14:paraId="0C90B0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EC1BA2" w14:textId="31BFAAB7"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EECEF1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9D2C02"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E1CB9" w14:textId="735B4CCA" w:rsidR="00FA24A4" w:rsidRPr="00A17ED1" w:rsidRDefault="00670B39" w:rsidP="00401B1D">
            <w:pPr>
              <w:pStyle w:val="MsgTableBody"/>
              <w:jc w:val="center"/>
            </w:pPr>
            <w:r>
              <w:t>7</w:t>
            </w:r>
          </w:p>
        </w:tc>
      </w:tr>
      <w:tr w:rsidR="00401B1D" w:rsidRPr="00A17ED1" w14:paraId="0BECAC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CD7A4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6D7C09E" w14:textId="77777777" w:rsidR="00401B1D" w:rsidRPr="00A17ED1" w:rsidRDefault="00401B1D" w:rsidP="00401B1D">
            <w:pPr>
              <w:pStyle w:val="MsgTableBody"/>
            </w:pPr>
            <w:r w:rsidRPr="00A17ED1">
              <w:t>Notes and comments about the observation (OBR)</w:t>
            </w:r>
          </w:p>
        </w:tc>
        <w:tc>
          <w:tcPr>
            <w:tcW w:w="864" w:type="dxa"/>
            <w:tcBorders>
              <w:top w:val="dotted" w:sz="4" w:space="0" w:color="auto"/>
              <w:left w:val="nil"/>
              <w:bottom w:val="dotted" w:sz="4" w:space="0" w:color="auto"/>
              <w:right w:val="nil"/>
            </w:tcBorders>
            <w:shd w:val="clear" w:color="auto" w:fill="FFFFFF"/>
          </w:tcPr>
          <w:p w14:paraId="2E053F4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5A0E8B" w14:textId="77777777" w:rsidR="00401B1D" w:rsidRPr="00A17ED1" w:rsidRDefault="00401B1D" w:rsidP="00401B1D">
            <w:pPr>
              <w:pStyle w:val="MsgTableBody"/>
              <w:jc w:val="center"/>
            </w:pPr>
            <w:r w:rsidRPr="00A17ED1">
              <w:t>2</w:t>
            </w:r>
          </w:p>
        </w:tc>
      </w:tr>
      <w:tr w:rsidR="00401B1D" w:rsidRPr="00A17ED1" w14:paraId="105D3E9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9D124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1D3D56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46AE00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1FCD5" w14:textId="77777777" w:rsidR="00401B1D" w:rsidRPr="00A17ED1" w:rsidRDefault="00401B1D" w:rsidP="00401B1D">
            <w:pPr>
              <w:pStyle w:val="MsgTableBody"/>
              <w:jc w:val="center"/>
            </w:pPr>
          </w:p>
        </w:tc>
      </w:tr>
      <w:tr w:rsidR="00401B1D" w:rsidRPr="00A17ED1" w14:paraId="0BFE49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35E337" w14:textId="77777777" w:rsidR="00401B1D" w:rsidRPr="00A17ED1" w:rsidRDefault="005740F2"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25AAB1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6B618F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BFAA8B" w14:textId="77777777" w:rsidR="00401B1D" w:rsidRPr="00A17ED1" w:rsidRDefault="00401B1D" w:rsidP="00401B1D">
            <w:pPr>
              <w:pStyle w:val="MsgTableBody"/>
              <w:jc w:val="center"/>
            </w:pPr>
            <w:r w:rsidRPr="00A17ED1">
              <w:t>9</w:t>
            </w:r>
          </w:p>
        </w:tc>
      </w:tr>
      <w:tr w:rsidR="00401B1D" w:rsidRPr="00A17ED1" w14:paraId="6258AF7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4BE86C"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20537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F2F137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9784C" w14:textId="77777777" w:rsidR="00401B1D" w:rsidRPr="00A17ED1" w:rsidRDefault="00401B1D" w:rsidP="00401B1D">
            <w:pPr>
              <w:pStyle w:val="MsgTableBody"/>
              <w:jc w:val="center"/>
            </w:pPr>
            <w:r w:rsidRPr="00A17ED1">
              <w:t>9</w:t>
            </w:r>
          </w:p>
        </w:tc>
      </w:tr>
      <w:tr w:rsidR="00401B1D" w:rsidRPr="00A17ED1" w14:paraId="678A56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50100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D83549A"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725168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170E3F" w14:textId="77777777" w:rsidR="00401B1D" w:rsidRPr="00A17ED1" w:rsidRDefault="00401B1D" w:rsidP="00401B1D">
            <w:pPr>
              <w:pStyle w:val="MsgTableBody"/>
              <w:jc w:val="center"/>
            </w:pPr>
          </w:p>
        </w:tc>
      </w:tr>
      <w:tr w:rsidR="00401B1D" w:rsidRPr="00A17ED1" w14:paraId="7B3199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322250"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3B5B3759"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567147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890FD7" w14:textId="77777777" w:rsidR="00401B1D" w:rsidRPr="00A17ED1" w:rsidRDefault="00401B1D" w:rsidP="00401B1D">
            <w:pPr>
              <w:pStyle w:val="MsgTableBody"/>
              <w:jc w:val="center"/>
            </w:pPr>
            <w:r>
              <w:t>7</w:t>
            </w:r>
          </w:p>
        </w:tc>
      </w:tr>
      <w:tr w:rsidR="00FA24A4" w:rsidRPr="00A17ED1" w14:paraId="5F77F08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C8606" w14:textId="560966E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F0E58E3"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474EBF5"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8CFAA1" w14:textId="109DCACF" w:rsidR="00FA24A4" w:rsidRDefault="00670B39" w:rsidP="00401B1D">
            <w:pPr>
              <w:pStyle w:val="MsgTableBody"/>
              <w:jc w:val="center"/>
            </w:pPr>
            <w:r>
              <w:t>7</w:t>
            </w:r>
          </w:p>
        </w:tc>
      </w:tr>
      <w:tr w:rsidR="00401B1D" w:rsidRPr="00A17ED1" w14:paraId="149BB9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52E5E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24987C2" w14:textId="77777777" w:rsidR="00401B1D" w:rsidRPr="00A17ED1" w:rsidRDefault="00401B1D" w:rsidP="00401B1D">
            <w:pPr>
              <w:pStyle w:val="MsgTableBody"/>
            </w:pPr>
            <w:r w:rsidRPr="00A17ED1">
              <w:t>Notes and comments about the observation (OBX)</w:t>
            </w:r>
          </w:p>
        </w:tc>
        <w:tc>
          <w:tcPr>
            <w:tcW w:w="864" w:type="dxa"/>
            <w:tcBorders>
              <w:top w:val="dotted" w:sz="4" w:space="0" w:color="auto"/>
              <w:left w:val="nil"/>
              <w:bottom w:val="dotted" w:sz="4" w:space="0" w:color="auto"/>
              <w:right w:val="nil"/>
            </w:tcBorders>
            <w:shd w:val="clear" w:color="auto" w:fill="FFFFFF"/>
          </w:tcPr>
          <w:p w14:paraId="39E9FE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6E2E8" w14:textId="77777777" w:rsidR="00401B1D" w:rsidRPr="00A17ED1" w:rsidRDefault="00401B1D" w:rsidP="00401B1D">
            <w:pPr>
              <w:pStyle w:val="MsgTableBody"/>
              <w:jc w:val="center"/>
            </w:pPr>
            <w:r w:rsidRPr="00A17ED1">
              <w:t>2</w:t>
            </w:r>
          </w:p>
        </w:tc>
      </w:tr>
      <w:tr w:rsidR="00401B1D" w:rsidRPr="00A17ED1" w14:paraId="57325C35"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5214CDE"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98E9E77"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F620F7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FF78EE8" w14:textId="77777777" w:rsidR="00401B1D" w:rsidRPr="00A17ED1" w:rsidRDefault="00401B1D" w:rsidP="00401B1D">
            <w:pPr>
              <w:pStyle w:val="MsgTableBody"/>
              <w:jc w:val="center"/>
            </w:pPr>
          </w:p>
        </w:tc>
      </w:tr>
    </w:tbl>
    <w:p w14:paraId="420835E5"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261DB1C7" w14:textId="77777777" w:rsidTr="00597768">
        <w:trPr>
          <w:jc w:val="center"/>
        </w:trPr>
        <w:tc>
          <w:tcPr>
            <w:tcW w:w="9115" w:type="dxa"/>
            <w:gridSpan w:val="6"/>
          </w:tcPr>
          <w:p w14:paraId="2A916007" w14:textId="775EB675" w:rsidR="00597768" w:rsidRPr="006D6BB6" w:rsidRDefault="00597768" w:rsidP="00597768">
            <w:pPr>
              <w:pStyle w:val="ACK-ChoreographyHeader"/>
            </w:pPr>
            <w:r>
              <w:lastRenderedPageBreak/>
              <w:t>Acknowledgement Choreography</w:t>
            </w:r>
          </w:p>
        </w:tc>
      </w:tr>
      <w:tr w:rsidR="00597768" w:rsidRPr="006D6BB6" w14:paraId="30741D66" w14:textId="77777777" w:rsidTr="00597768">
        <w:trPr>
          <w:jc w:val="center"/>
        </w:trPr>
        <w:tc>
          <w:tcPr>
            <w:tcW w:w="9115" w:type="dxa"/>
            <w:gridSpan w:val="6"/>
          </w:tcPr>
          <w:p w14:paraId="6BC2EFBD" w14:textId="50F0DC91" w:rsidR="00597768" w:rsidRDefault="00597768" w:rsidP="00597768">
            <w:pPr>
              <w:pStyle w:val="ACK-ChoreographyHeader"/>
            </w:pPr>
            <w:r w:rsidRPr="00A17ED1">
              <w:t>MDM^T02^MDM_T02</w:t>
            </w:r>
          </w:p>
        </w:tc>
      </w:tr>
      <w:tr w:rsidR="001F49E5" w:rsidRPr="006D6BB6" w14:paraId="0B5867B9" w14:textId="77777777" w:rsidTr="00597768">
        <w:trPr>
          <w:jc w:val="center"/>
        </w:trPr>
        <w:tc>
          <w:tcPr>
            <w:tcW w:w="1458" w:type="dxa"/>
          </w:tcPr>
          <w:p w14:paraId="6D75E877" w14:textId="77777777" w:rsidR="001F49E5" w:rsidRPr="006D6BB6" w:rsidRDefault="001F49E5" w:rsidP="00446BFE">
            <w:pPr>
              <w:pStyle w:val="ACK-ChoreographyBody"/>
            </w:pPr>
            <w:r w:rsidRPr="006D6BB6">
              <w:t>Field name</w:t>
            </w:r>
          </w:p>
        </w:tc>
        <w:tc>
          <w:tcPr>
            <w:tcW w:w="2336" w:type="dxa"/>
          </w:tcPr>
          <w:p w14:paraId="5F640BD3" w14:textId="77777777" w:rsidR="001F49E5" w:rsidRPr="006D6BB6" w:rsidRDefault="001F49E5" w:rsidP="00446BFE">
            <w:pPr>
              <w:pStyle w:val="ACK-ChoreographyBody"/>
            </w:pPr>
            <w:r w:rsidRPr="006D6BB6">
              <w:t>Field Value: Original mode</w:t>
            </w:r>
          </w:p>
        </w:tc>
        <w:tc>
          <w:tcPr>
            <w:tcW w:w="5321" w:type="dxa"/>
            <w:gridSpan w:val="4"/>
          </w:tcPr>
          <w:p w14:paraId="1C267B64" w14:textId="77777777" w:rsidR="001F49E5" w:rsidRPr="006D6BB6" w:rsidRDefault="001F49E5" w:rsidP="00446BFE">
            <w:pPr>
              <w:pStyle w:val="ACK-ChoreographyBody"/>
            </w:pPr>
            <w:r w:rsidRPr="006D6BB6">
              <w:t>Field value: Enhanced mode</w:t>
            </w:r>
          </w:p>
        </w:tc>
      </w:tr>
      <w:tr w:rsidR="001F49E5" w:rsidRPr="006D6BB6" w14:paraId="2D169B51" w14:textId="77777777" w:rsidTr="00597768">
        <w:trPr>
          <w:jc w:val="center"/>
        </w:trPr>
        <w:tc>
          <w:tcPr>
            <w:tcW w:w="1458" w:type="dxa"/>
          </w:tcPr>
          <w:p w14:paraId="598FE71E" w14:textId="77777777" w:rsidR="001F49E5" w:rsidRPr="006D6BB6" w:rsidRDefault="001F49E5" w:rsidP="00446BFE">
            <w:pPr>
              <w:pStyle w:val="ACK-ChoreographyBody"/>
            </w:pPr>
            <w:r>
              <w:t>MSH-</w:t>
            </w:r>
            <w:r w:rsidRPr="006D6BB6">
              <w:t>15</w:t>
            </w:r>
          </w:p>
        </w:tc>
        <w:tc>
          <w:tcPr>
            <w:tcW w:w="2336" w:type="dxa"/>
          </w:tcPr>
          <w:p w14:paraId="00A24B9C" w14:textId="77777777" w:rsidR="001F49E5" w:rsidRPr="006D6BB6" w:rsidRDefault="001F49E5" w:rsidP="00446BFE">
            <w:pPr>
              <w:pStyle w:val="ACK-ChoreographyBody"/>
            </w:pPr>
            <w:r w:rsidRPr="006D6BB6">
              <w:t>Blank</w:t>
            </w:r>
          </w:p>
        </w:tc>
        <w:tc>
          <w:tcPr>
            <w:tcW w:w="567" w:type="dxa"/>
          </w:tcPr>
          <w:p w14:paraId="6D3B4DC0" w14:textId="77777777" w:rsidR="001F49E5" w:rsidRPr="006D6BB6" w:rsidRDefault="001F49E5" w:rsidP="00446BFE">
            <w:pPr>
              <w:pStyle w:val="ACK-ChoreographyBody"/>
            </w:pPr>
            <w:r w:rsidRPr="006D6BB6">
              <w:t>NE</w:t>
            </w:r>
          </w:p>
        </w:tc>
        <w:tc>
          <w:tcPr>
            <w:tcW w:w="1559" w:type="dxa"/>
          </w:tcPr>
          <w:p w14:paraId="1722B3CB" w14:textId="77777777" w:rsidR="001F49E5" w:rsidRPr="006D6BB6" w:rsidRDefault="001F49E5" w:rsidP="00446BFE">
            <w:pPr>
              <w:pStyle w:val="ACK-ChoreographyBody"/>
            </w:pPr>
            <w:r w:rsidRPr="006D6BB6">
              <w:t>AL, SU, ER</w:t>
            </w:r>
          </w:p>
        </w:tc>
        <w:tc>
          <w:tcPr>
            <w:tcW w:w="1636" w:type="dxa"/>
          </w:tcPr>
          <w:p w14:paraId="2958271F" w14:textId="77777777" w:rsidR="001F49E5" w:rsidRPr="006D6BB6" w:rsidRDefault="001F49E5" w:rsidP="00446BFE">
            <w:pPr>
              <w:pStyle w:val="ACK-ChoreographyBody"/>
            </w:pPr>
            <w:r w:rsidRPr="006D6BB6">
              <w:t>NE</w:t>
            </w:r>
          </w:p>
        </w:tc>
        <w:tc>
          <w:tcPr>
            <w:tcW w:w="1559" w:type="dxa"/>
          </w:tcPr>
          <w:p w14:paraId="35E1A8D4" w14:textId="77777777" w:rsidR="001F49E5" w:rsidRPr="006D6BB6" w:rsidRDefault="001F49E5" w:rsidP="00446BFE">
            <w:pPr>
              <w:pStyle w:val="ACK-ChoreographyBody"/>
            </w:pPr>
            <w:r w:rsidRPr="006D6BB6">
              <w:t>AL, SU, ER</w:t>
            </w:r>
          </w:p>
        </w:tc>
      </w:tr>
      <w:tr w:rsidR="001F49E5" w:rsidRPr="006D6BB6" w14:paraId="635B6C36" w14:textId="77777777" w:rsidTr="00597768">
        <w:trPr>
          <w:jc w:val="center"/>
        </w:trPr>
        <w:tc>
          <w:tcPr>
            <w:tcW w:w="1458" w:type="dxa"/>
          </w:tcPr>
          <w:p w14:paraId="57514525" w14:textId="77777777" w:rsidR="001F49E5" w:rsidRPr="006D6BB6" w:rsidRDefault="001F49E5" w:rsidP="00446BFE">
            <w:pPr>
              <w:pStyle w:val="ACK-ChoreographyBody"/>
            </w:pPr>
            <w:r>
              <w:t>MSH-</w:t>
            </w:r>
            <w:r w:rsidRPr="006D6BB6">
              <w:t>16</w:t>
            </w:r>
          </w:p>
        </w:tc>
        <w:tc>
          <w:tcPr>
            <w:tcW w:w="2336" w:type="dxa"/>
          </w:tcPr>
          <w:p w14:paraId="63D68AA9" w14:textId="77777777" w:rsidR="001F49E5" w:rsidRPr="006D6BB6" w:rsidRDefault="001F49E5" w:rsidP="00446BFE">
            <w:pPr>
              <w:pStyle w:val="ACK-ChoreographyBody"/>
            </w:pPr>
            <w:r w:rsidRPr="006D6BB6">
              <w:t>Blank</w:t>
            </w:r>
          </w:p>
        </w:tc>
        <w:tc>
          <w:tcPr>
            <w:tcW w:w="567" w:type="dxa"/>
          </w:tcPr>
          <w:p w14:paraId="389256A7" w14:textId="77777777" w:rsidR="001F49E5" w:rsidRPr="006D6BB6" w:rsidRDefault="001F49E5" w:rsidP="00446BFE">
            <w:pPr>
              <w:pStyle w:val="ACK-ChoreographyBody"/>
            </w:pPr>
            <w:r w:rsidRPr="006D6BB6">
              <w:t>NE</w:t>
            </w:r>
          </w:p>
        </w:tc>
        <w:tc>
          <w:tcPr>
            <w:tcW w:w="1559" w:type="dxa"/>
          </w:tcPr>
          <w:p w14:paraId="611315AA" w14:textId="77777777" w:rsidR="001F49E5" w:rsidRPr="006D6BB6" w:rsidRDefault="001F49E5" w:rsidP="00446BFE">
            <w:pPr>
              <w:pStyle w:val="ACK-ChoreographyBody"/>
            </w:pPr>
            <w:r w:rsidRPr="006D6BB6">
              <w:t>NE</w:t>
            </w:r>
          </w:p>
        </w:tc>
        <w:tc>
          <w:tcPr>
            <w:tcW w:w="1636" w:type="dxa"/>
          </w:tcPr>
          <w:p w14:paraId="34330229" w14:textId="77777777" w:rsidR="001F49E5" w:rsidRPr="006D6BB6" w:rsidRDefault="001F49E5" w:rsidP="00446BFE">
            <w:pPr>
              <w:pStyle w:val="ACK-ChoreographyBody"/>
            </w:pPr>
            <w:r w:rsidRPr="006D6BB6">
              <w:t>AL, SU, ER</w:t>
            </w:r>
          </w:p>
        </w:tc>
        <w:tc>
          <w:tcPr>
            <w:tcW w:w="1559" w:type="dxa"/>
          </w:tcPr>
          <w:p w14:paraId="23E6ABD9" w14:textId="77777777" w:rsidR="001F49E5" w:rsidRPr="006D6BB6" w:rsidRDefault="001F49E5" w:rsidP="00446BFE">
            <w:pPr>
              <w:pStyle w:val="ACK-ChoreographyBody"/>
            </w:pPr>
            <w:r w:rsidRPr="006D6BB6">
              <w:t>AL, SU, ER</w:t>
            </w:r>
          </w:p>
        </w:tc>
      </w:tr>
      <w:tr w:rsidR="001F49E5" w:rsidRPr="006D6BB6" w14:paraId="4CF52D6F" w14:textId="77777777" w:rsidTr="00597768">
        <w:trPr>
          <w:jc w:val="center"/>
        </w:trPr>
        <w:tc>
          <w:tcPr>
            <w:tcW w:w="1458" w:type="dxa"/>
          </w:tcPr>
          <w:p w14:paraId="45533F4A" w14:textId="77777777" w:rsidR="001F49E5" w:rsidRPr="006D6BB6" w:rsidRDefault="001F49E5" w:rsidP="00446BFE">
            <w:pPr>
              <w:pStyle w:val="ACK-ChoreographyBody"/>
            </w:pPr>
            <w:r w:rsidRPr="006D6BB6">
              <w:t>Immediate Ack</w:t>
            </w:r>
          </w:p>
        </w:tc>
        <w:tc>
          <w:tcPr>
            <w:tcW w:w="2336" w:type="dxa"/>
          </w:tcPr>
          <w:p w14:paraId="25AFD466" w14:textId="392FBC2A" w:rsidR="001F49E5" w:rsidRPr="006D6BB6" w:rsidRDefault="008F4F6B" w:rsidP="00446BFE">
            <w:pPr>
              <w:pStyle w:val="ACK-ChoreographyBody"/>
            </w:pPr>
            <w:r>
              <w:rPr>
                <w:szCs w:val="16"/>
              </w:rPr>
              <w:t>ACK</w:t>
            </w:r>
            <w:r w:rsidRPr="006D6BB6">
              <w:rPr>
                <w:szCs w:val="16"/>
              </w:rPr>
              <w:t>^</w:t>
            </w:r>
            <w:r>
              <w:rPr>
                <w:szCs w:val="16"/>
              </w:rPr>
              <w:t>T02</w:t>
            </w:r>
            <w:r w:rsidRPr="006D6BB6">
              <w:rPr>
                <w:szCs w:val="16"/>
              </w:rPr>
              <w:t>^</w:t>
            </w:r>
            <w:r>
              <w:rPr>
                <w:szCs w:val="16"/>
              </w:rPr>
              <w:t>ACK</w:t>
            </w:r>
          </w:p>
        </w:tc>
        <w:tc>
          <w:tcPr>
            <w:tcW w:w="567" w:type="dxa"/>
          </w:tcPr>
          <w:p w14:paraId="657410B7" w14:textId="77777777" w:rsidR="001F49E5" w:rsidRPr="006D6BB6" w:rsidRDefault="001F49E5" w:rsidP="00446BFE">
            <w:pPr>
              <w:pStyle w:val="ACK-ChoreographyBody"/>
            </w:pPr>
            <w:r w:rsidRPr="006D6BB6">
              <w:t>-</w:t>
            </w:r>
          </w:p>
        </w:tc>
        <w:tc>
          <w:tcPr>
            <w:tcW w:w="1559" w:type="dxa"/>
          </w:tcPr>
          <w:p w14:paraId="30B21725"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636" w:type="dxa"/>
          </w:tcPr>
          <w:p w14:paraId="3B2EB80A" w14:textId="77777777" w:rsidR="001F49E5" w:rsidRPr="006D6BB6" w:rsidRDefault="001F49E5" w:rsidP="00446BFE">
            <w:pPr>
              <w:pStyle w:val="ACK-ChoreographyBody"/>
            </w:pPr>
            <w:r w:rsidRPr="006D6BB6">
              <w:t>-</w:t>
            </w:r>
          </w:p>
        </w:tc>
        <w:tc>
          <w:tcPr>
            <w:tcW w:w="1559" w:type="dxa"/>
          </w:tcPr>
          <w:p w14:paraId="0A572A0F"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r w:rsidR="001F49E5" w:rsidRPr="006D6BB6" w14:paraId="7563F30E" w14:textId="77777777" w:rsidTr="00597768">
        <w:trPr>
          <w:jc w:val="center"/>
        </w:trPr>
        <w:tc>
          <w:tcPr>
            <w:tcW w:w="1458" w:type="dxa"/>
          </w:tcPr>
          <w:p w14:paraId="74DCC6B3" w14:textId="77777777" w:rsidR="001F49E5" w:rsidRPr="006D6BB6" w:rsidRDefault="001F49E5" w:rsidP="00446BFE">
            <w:pPr>
              <w:pStyle w:val="ACK-ChoreographyBody"/>
            </w:pPr>
            <w:r w:rsidRPr="006D6BB6">
              <w:t>Application Ack</w:t>
            </w:r>
          </w:p>
        </w:tc>
        <w:tc>
          <w:tcPr>
            <w:tcW w:w="2336" w:type="dxa"/>
          </w:tcPr>
          <w:p w14:paraId="54BFB6E3" w14:textId="40208DA1" w:rsidR="001F49E5" w:rsidRPr="006D6BB6" w:rsidRDefault="008F4F6B" w:rsidP="001F49E5">
            <w:pPr>
              <w:pStyle w:val="ACK-ChoreographyBody"/>
            </w:pPr>
            <w:r>
              <w:rPr>
                <w:szCs w:val="16"/>
              </w:rPr>
              <w:t>-</w:t>
            </w:r>
          </w:p>
        </w:tc>
        <w:tc>
          <w:tcPr>
            <w:tcW w:w="567" w:type="dxa"/>
          </w:tcPr>
          <w:p w14:paraId="59D81807" w14:textId="77777777" w:rsidR="001F49E5" w:rsidRPr="006D6BB6" w:rsidRDefault="001F49E5" w:rsidP="00446BFE">
            <w:pPr>
              <w:pStyle w:val="ACK-ChoreographyBody"/>
            </w:pPr>
            <w:r w:rsidRPr="006D6BB6">
              <w:t>-</w:t>
            </w:r>
          </w:p>
        </w:tc>
        <w:tc>
          <w:tcPr>
            <w:tcW w:w="1559" w:type="dxa"/>
          </w:tcPr>
          <w:p w14:paraId="521E9E28" w14:textId="77777777" w:rsidR="001F49E5" w:rsidRPr="006D6BB6" w:rsidRDefault="001F49E5" w:rsidP="00446BFE">
            <w:pPr>
              <w:pStyle w:val="ACK-ChoreographyBody"/>
            </w:pPr>
            <w:r w:rsidRPr="006D6BB6">
              <w:t>-</w:t>
            </w:r>
          </w:p>
        </w:tc>
        <w:tc>
          <w:tcPr>
            <w:tcW w:w="1636" w:type="dxa"/>
          </w:tcPr>
          <w:p w14:paraId="7BA647A8"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559" w:type="dxa"/>
          </w:tcPr>
          <w:p w14:paraId="35180426"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bl>
    <w:p w14:paraId="16704458" w14:textId="77777777" w:rsidR="001F49E5" w:rsidRPr="00A17ED1" w:rsidRDefault="001F49E5">
      <w:pPr>
        <w:rPr>
          <w:noProof/>
        </w:rPr>
      </w:pPr>
    </w:p>
    <w:p w14:paraId="6BFA98F1" w14:textId="77777777" w:rsidR="00061F64" w:rsidRPr="00A17ED1" w:rsidRDefault="00061F64">
      <w:pPr>
        <w:pStyle w:val="MsgTableCaption"/>
      </w:pPr>
      <w:r w:rsidRPr="00A17ED1">
        <w:t>ACK^T02^ACK: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BA97BD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7CA3F8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4F2E55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55544A0"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53367814" w14:textId="77777777" w:rsidR="00061F64" w:rsidRPr="00A17ED1" w:rsidRDefault="00061F64">
            <w:pPr>
              <w:pStyle w:val="MsgTableHeader"/>
              <w:jc w:val="center"/>
            </w:pPr>
            <w:r w:rsidRPr="00A17ED1">
              <w:t>Chapter</w:t>
            </w:r>
          </w:p>
        </w:tc>
      </w:tr>
      <w:tr w:rsidR="00061F64" w:rsidRPr="00A17ED1" w14:paraId="280F2ED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FFFF7FC"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9D97082"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5BE35F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2A3A67" w14:textId="77777777" w:rsidR="00061F64" w:rsidRPr="00A17ED1" w:rsidRDefault="00061F64">
            <w:pPr>
              <w:pStyle w:val="MsgTableBody"/>
              <w:jc w:val="center"/>
            </w:pPr>
            <w:r w:rsidRPr="00A17ED1">
              <w:t>2</w:t>
            </w:r>
          </w:p>
        </w:tc>
      </w:tr>
      <w:tr w:rsidR="00061F64" w:rsidRPr="00A17ED1" w14:paraId="4E92ED9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843156"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F65A48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965CB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427BC4" w14:textId="77777777" w:rsidR="00061F64" w:rsidRPr="00A17ED1" w:rsidRDefault="00061F64">
            <w:pPr>
              <w:pStyle w:val="MsgTableBody"/>
              <w:jc w:val="center"/>
            </w:pPr>
            <w:r w:rsidRPr="00A17ED1">
              <w:t>2</w:t>
            </w:r>
          </w:p>
        </w:tc>
      </w:tr>
      <w:tr w:rsidR="00061F64" w:rsidRPr="00A17ED1" w14:paraId="5C149C2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B1761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40C786C"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D748AE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014DDA" w14:textId="77777777" w:rsidR="00061F64" w:rsidRPr="00A17ED1" w:rsidRDefault="00061F64">
            <w:pPr>
              <w:pStyle w:val="MsgTableBody"/>
              <w:jc w:val="center"/>
            </w:pPr>
            <w:r w:rsidRPr="00A17ED1">
              <w:t>2</w:t>
            </w:r>
          </w:p>
        </w:tc>
      </w:tr>
      <w:tr w:rsidR="00061F64" w:rsidRPr="00A17ED1" w14:paraId="4C964F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B77CF4"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23416EFD"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04BAB4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F70563" w14:textId="77777777" w:rsidR="00061F64" w:rsidRPr="00A17ED1" w:rsidRDefault="00061F64">
            <w:pPr>
              <w:pStyle w:val="MsgTableBody"/>
              <w:jc w:val="center"/>
            </w:pPr>
            <w:r w:rsidRPr="00A17ED1">
              <w:t>2</w:t>
            </w:r>
          </w:p>
        </w:tc>
      </w:tr>
      <w:tr w:rsidR="00061F64" w:rsidRPr="00A17ED1" w14:paraId="67A74BF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D6537"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A0D63C"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B477AD0"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03F4E30" w14:textId="77777777" w:rsidR="00061F64" w:rsidRPr="00A17ED1" w:rsidRDefault="00061F64">
            <w:pPr>
              <w:pStyle w:val="MsgTableBody"/>
              <w:jc w:val="center"/>
            </w:pPr>
            <w:r w:rsidRPr="00A17ED1">
              <w:t>2</w:t>
            </w:r>
          </w:p>
        </w:tc>
      </w:tr>
    </w:tbl>
    <w:p w14:paraId="181B5732" w14:textId="77777777" w:rsidR="00061F64" w:rsidRDefault="00061F6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8AEC281" w14:textId="77777777" w:rsidTr="00597768">
        <w:trPr>
          <w:jc w:val="center"/>
        </w:trPr>
        <w:tc>
          <w:tcPr>
            <w:tcW w:w="6652" w:type="dxa"/>
            <w:gridSpan w:val="4"/>
          </w:tcPr>
          <w:p w14:paraId="40611D53" w14:textId="58EA52CF" w:rsidR="00597768" w:rsidRPr="006D6BB6" w:rsidRDefault="00597768" w:rsidP="00D5412C">
            <w:pPr>
              <w:jc w:val="center"/>
            </w:pPr>
            <w:r>
              <w:t>Acknowledgement Choreography</w:t>
            </w:r>
          </w:p>
        </w:tc>
      </w:tr>
      <w:tr w:rsidR="00597768" w:rsidRPr="006D6BB6" w14:paraId="75C89AD8" w14:textId="77777777" w:rsidTr="00597768">
        <w:trPr>
          <w:jc w:val="center"/>
        </w:trPr>
        <w:tc>
          <w:tcPr>
            <w:tcW w:w="6652" w:type="dxa"/>
            <w:gridSpan w:val="4"/>
          </w:tcPr>
          <w:p w14:paraId="7D31AD0C" w14:textId="439B492C" w:rsidR="00597768" w:rsidRDefault="00597768" w:rsidP="00D5412C">
            <w:pPr>
              <w:jc w:val="center"/>
            </w:pPr>
            <w:r w:rsidRPr="00A17ED1">
              <w:t>ACK^T02^ACK</w:t>
            </w:r>
          </w:p>
        </w:tc>
      </w:tr>
      <w:tr w:rsidR="001F49E5" w:rsidRPr="006D6BB6" w14:paraId="5D15EC2F" w14:textId="77777777" w:rsidTr="00597768">
        <w:trPr>
          <w:jc w:val="center"/>
        </w:trPr>
        <w:tc>
          <w:tcPr>
            <w:tcW w:w="1458" w:type="dxa"/>
          </w:tcPr>
          <w:p w14:paraId="794DA066" w14:textId="77777777" w:rsidR="001F49E5" w:rsidRPr="006D6BB6" w:rsidRDefault="001F49E5" w:rsidP="00446BFE">
            <w:pPr>
              <w:pStyle w:val="ACK-ChoreographyBody"/>
            </w:pPr>
            <w:r w:rsidRPr="006D6BB6">
              <w:t>Field name</w:t>
            </w:r>
          </w:p>
        </w:tc>
        <w:tc>
          <w:tcPr>
            <w:tcW w:w="2478" w:type="dxa"/>
          </w:tcPr>
          <w:p w14:paraId="320F5DDE" w14:textId="77777777" w:rsidR="001F49E5" w:rsidRPr="006D6BB6" w:rsidRDefault="001F49E5" w:rsidP="00446BFE">
            <w:pPr>
              <w:pStyle w:val="ACK-ChoreographyBody"/>
            </w:pPr>
            <w:r w:rsidRPr="006D6BB6">
              <w:t>Field Value: Original mode</w:t>
            </w:r>
          </w:p>
        </w:tc>
        <w:tc>
          <w:tcPr>
            <w:tcW w:w="2716" w:type="dxa"/>
            <w:gridSpan w:val="2"/>
          </w:tcPr>
          <w:p w14:paraId="1290EE62" w14:textId="77777777" w:rsidR="001F49E5" w:rsidRPr="006D6BB6" w:rsidRDefault="001F49E5" w:rsidP="00446BFE">
            <w:pPr>
              <w:pStyle w:val="ACK-ChoreographyBody"/>
            </w:pPr>
            <w:r w:rsidRPr="006D6BB6">
              <w:t>Field value: Enhanced mode</w:t>
            </w:r>
          </w:p>
        </w:tc>
      </w:tr>
      <w:tr w:rsidR="001F49E5" w:rsidRPr="006D6BB6" w14:paraId="537541A9" w14:textId="77777777" w:rsidTr="00597768">
        <w:trPr>
          <w:jc w:val="center"/>
        </w:trPr>
        <w:tc>
          <w:tcPr>
            <w:tcW w:w="1458" w:type="dxa"/>
          </w:tcPr>
          <w:p w14:paraId="2D12A4F6" w14:textId="77777777" w:rsidR="001F49E5" w:rsidRPr="006D6BB6" w:rsidRDefault="001F49E5" w:rsidP="00446BFE">
            <w:pPr>
              <w:pStyle w:val="ACK-ChoreographyBody"/>
            </w:pPr>
            <w:r>
              <w:t>MSH-</w:t>
            </w:r>
            <w:r w:rsidRPr="006D6BB6">
              <w:t>15</w:t>
            </w:r>
          </w:p>
        </w:tc>
        <w:tc>
          <w:tcPr>
            <w:tcW w:w="2478" w:type="dxa"/>
          </w:tcPr>
          <w:p w14:paraId="3F4F3BB2" w14:textId="77777777" w:rsidR="001F49E5" w:rsidRPr="006D6BB6" w:rsidRDefault="001F49E5" w:rsidP="00446BFE">
            <w:pPr>
              <w:pStyle w:val="ACK-ChoreographyBody"/>
            </w:pPr>
            <w:r w:rsidRPr="006D6BB6">
              <w:t>Blank</w:t>
            </w:r>
          </w:p>
        </w:tc>
        <w:tc>
          <w:tcPr>
            <w:tcW w:w="708" w:type="dxa"/>
          </w:tcPr>
          <w:p w14:paraId="5DB1FCB2" w14:textId="77777777" w:rsidR="001F49E5" w:rsidRPr="006D6BB6" w:rsidRDefault="001F49E5" w:rsidP="00446BFE">
            <w:pPr>
              <w:pStyle w:val="ACK-ChoreographyBody"/>
            </w:pPr>
            <w:r w:rsidRPr="006D6BB6">
              <w:t>NE</w:t>
            </w:r>
          </w:p>
        </w:tc>
        <w:tc>
          <w:tcPr>
            <w:tcW w:w="2008" w:type="dxa"/>
          </w:tcPr>
          <w:p w14:paraId="10381B20" w14:textId="77777777" w:rsidR="001F49E5" w:rsidRPr="006D6BB6" w:rsidRDefault="001F49E5" w:rsidP="00446BFE">
            <w:pPr>
              <w:pStyle w:val="ACK-ChoreographyBody"/>
            </w:pPr>
            <w:r w:rsidRPr="006D6BB6">
              <w:t>AL, SU, ER</w:t>
            </w:r>
          </w:p>
        </w:tc>
      </w:tr>
      <w:tr w:rsidR="001F49E5" w:rsidRPr="006D6BB6" w14:paraId="03ACF89C" w14:textId="77777777" w:rsidTr="00597768">
        <w:trPr>
          <w:jc w:val="center"/>
        </w:trPr>
        <w:tc>
          <w:tcPr>
            <w:tcW w:w="1458" w:type="dxa"/>
          </w:tcPr>
          <w:p w14:paraId="5464E296" w14:textId="77777777" w:rsidR="001F49E5" w:rsidRPr="006D6BB6" w:rsidRDefault="001F49E5" w:rsidP="00446BFE">
            <w:pPr>
              <w:pStyle w:val="ACK-ChoreographyBody"/>
            </w:pPr>
            <w:r>
              <w:t>MSH-</w:t>
            </w:r>
            <w:r w:rsidRPr="006D6BB6">
              <w:t>16</w:t>
            </w:r>
          </w:p>
        </w:tc>
        <w:tc>
          <w:tcPr>
            <w:tcW w:w="2478" w:type="dxa"/>
          </w:tcPr>
          <w:p w14:paraId="3D556770" w14:textId="77777777" w:rsidR="001F49E5" w:rsidRPr="006D6BB6" w:rsidRDefault="001F49E5" w:rsidP="00446BFE">
            <w:pPr>
              <w:pStyle w:val="ACK-ChoreographyBody"/>
            </w:pPr>
            <w:r w:rsidRPr="006D6BB6">
              <w:t>Blank</w:t>
            </w:r>
          </w:p>
        </w:tc>
        <w:tc>
          <w:tcPr>
            <w:tcW w:w="708" w:type="dxa"/>
          </w:tcPr>
          <w:p w14:paraId="106E1074" w14:textId="77777777" w:rsidR="001F49E5" w:rsidRPr="006D6BB6" w:rsidRDefault="001F49E5" w:rsidP="00446BFE">
            <w:pPr>
              <w:pStyle w:val="ACK-ChoreographyBody"/>
            </w:pPr>
            <w:r w:rsidRPr="006D6BB6">
              <w:t>NE</w:t>
            </w:r>
          </w:p>
        </w:tc>
        <w:tc>
          <w:tcPr>
            <w:tcW w:w="2008" w:type="dxa"/>
          </w:tcPr>
          <w:p w14:paraId="6979E0AB" w14:textId="77777777" w:rsidR="001F49E5" w:rsidRPr="006D6BB6" w:rsidRDefault="001F49E5" w:rsidP="00446BFE">
            <w:pPr>
              <w:pStyle w:val="ACK-ChoreographyBody"/>
            </w:pPr>
            <w:r w:rsidRPr="006D6BB6">
              <w:t>NE</w:t>
            </w:r>
          </w:p>
        </w:tc>
      </w:tr>
      <w:tr w:rsidR="001F49E5" w:rsidRPr="006D6BB6" w14:paraId="7B0A2A59" w14:textId="77777777" w:rsidTr="00597768">
        <w:trPr>
          <w:jc w:val="center"/>
        </w:trPr>
        <w:tc>
          <w:tcPr>
            <w:tcW w:w="1458" w:type="dxa"/>
          </w:tcPr>
          <w:p w14:paraId="1DCA2F26" w14:textId="77777777" w:rsidR="001F49E5" w:rsidRPr="006D6BB6" w:rsidRDefault="001F49E5" w:rsidP="00446BFE">
            <w:pPr>
              <w:pStyle w:val="ACK-ChoreographyBody"/>
            </w:pPr>
            <w:r w:rsidRPr="006D6BB6">
              <w:t>Immediate Ack</w:t>
            </w:r>
          </w:p>
        </w:tc>
        <w:tc>
          <w:tcPr>
            <w:tcW w:w="2478" w:type="dxa"/>
          </w:tcPr>
          <w:p w14:paraId="707F7A4D" w14:textId="3BE6343A"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c>
          <w:tcPr>
            <w:tcW w:w="708" w:type="dxa"/>
          </w:tcPr>
          <w:p w14:paraId="6583D056" w14:textId="77777777" w:rsidR="001F49E5" w:rsidRPr="006D6BB6" w:rsidRDefault="001F49E5" w:rsidP="00446BFE">
            <w:pPr>
              <w:pStyle w:val="ACK-ChoreographyBody"/>
            </w:pPr>
            <w:r w:rsidRPr="006D6BB6">
              <w:t>-</w:t>
            </w:r>
          </w:p>
        </w:tc>
        <w:tc>
          <w:tcPr>
            <w:tcW w:w="2008" w:type="dxa"/>
          </w:tcPr>
          <w:p w14:paraId="0CDC5088" w14:textId="096E6DA4"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r>
      <w:tr w:rsidR="001F49E5" w:rsidRPr="006D6BB6" w14:paraId="54E7769A" w14:textId="77777777" w:rsidTr="00597768">
        <w:trPr>
          <w:jc w:val="center"/>
        </w:trPr>
        <w:tc>
          <w:tcPr>
            <w:tcW w:w="1458" w:type="dxa"/>
          </w:tcPr>
          <w:p w14:paraId="50079A55" w14:textId="77777777" w:rsidR="001F49E5" w:rsidRPr="006D6BB6" w:rsidRDefault="001F49E5" w:rsidP="00446BFE">
            <w:pPr>
              <w:pStyle w:val="ACK-ChoreographyBody"/>
            </w:pPr>
            <w:r w:rsidRPr="006D6BB6">
              <w:t>Application Ack</w:t>
            </w:r>
          </w:p>
        </w:tc>
        <w:tc>
          <w:tcPr>
            <w:tcW w:w="2478" w:type="dxa"/>
          </w:tcPr>
          <w:p w14:paraId="4EB88E69" w14:textId="77777777" w:rsidR="001F49E5" w:rsidRPr="006D6BB6" w:rsidRDefault="001F49E5" w:rsidP="00446BFE">
            <w:pPr>
              <w:pStyle w:val="ACK-ChoreographyBody"/>
            </w:pPr>
            <w:r>
              <w:rPr>
                <w:szCs w:val="16"/>
              </w:rPr>
              <w:t>-</w:t>
            </w:r>
          </w:p>
        </w:tc>
        <w:tc>
          <w:tcPr>
            <w:tcW w:w="708" w:type="dxa"/>
          </w:tcPr>
          <w:p w14:paraId="193C42B1" w14:textId="77777777" w:rsidR="001F49E5" w:rsidRPr="006D6BB6" w:rsidRDefault="001F49E5" w:rsidP="00446BFE">
            <w:pPr>
              <w:pStyle w:val="ACK-ChoreographyBody"/>
            </w:pPr>
            <w:r w:rsidRPr="006D6BB6">
              <w:t>-</w:t>
            </w:r>
          </w:p>
        </w:tc>
        <w:tc>
          <w:tcPr>
            <w:tcW w:w="2008" w:type="dxa"/>
          </w:tcPr>
          <w:p w14:paraId="37D72D09" w14:textId="77777777" w:rsidR="001F49E5" w:rsidRPr="006D6BB6" w:rsidRDefault="001F49E5" w:rsidP="00446BFE">
            <w:pPr>
              <w:pStyle w:val="ACK-ChoreographyBody"/>
            </w:pPr>
            <w:r w:rsidRPr="006D6BB6">
              <w:t>-</w:t>
            </w:r>
          </w:p>
        </w:tc>
      </w:tr>
    </w:tbl>
    <w:p w14:paraId="4EBDE4F6" w14:textId="77777777" w:rsidR="001F49E5" w:rsidRPr="00A17ED1" w:rsidRDefault="001F49E5">
      <w:pPr>
        <w:rPr>
          <w:noProof/>
        </w:rPr>
      </w:pPr>
    </w:p>
    <w:p w14:paraId="6605843C" w14:textId="77777777" w:rsidR="00061F64" w:rsidRPr="00A17ED1" w:rsidRDefault="00061F64">
      <w:pPr>
        <w:pStyle w:val="Heading3"/>
        <w:rPr>
          <w:noProof/>
        </w:rPr>
      </w:pPr>
      <w:bookmarkStart w:id="150" w:name="_Toc348247463"/>
      <w:bookmarkStart w:id="151" w:name="_Toc348260424"/>
      <w:bookmarkStart w:id="152" w:name="_Toc348346481"/>
      <w:bookmarkStart w:id="153" w:name="_Toc359236408"/>
      <w:bookmarkStart w:id="154" w:name="_Toc2348853"/>
      <w:bookmarkStart w:id="155" w:name="_Toc79446919"/>
      <w:bookmarkStart w:id="156" w:name="_Toc175732344"/>
      <w:bookmarkStart w:id="157" w:name="_Toc204420447"/>
      <w:bookmarkStart w:id="158" w:name="_Toc28982056"/>
      <w:r w:rsidRPr="00A17ED1">
        <w:rPr>
          <w:noProof/>
        </w:rPr>
        <w:t>MDM/ACK - Document Status Change Notification (Event T03</w:t>
      </w:r>
      <w:r w:rsidR="00A60E23" w:rsidRPr="00A17ED1">
        <w:rPr>
          <w:noProof/>
        </w:rPr>
        <w:fldChar w:fldCharType="begin"/>
      </w:r>
      <w:r w:rsidRPr="00A17ED1">
        <w:rPr>
          <w:noProof/>
        </w:rPr>
        <w:instrText xml:space="preserve"> XE "T03" </w:instrText>
      </w:r>
      <w:r w:rsidR="00A60E23" w:rsidRPr="00A17ED1">
        <w:rPr>
          <w:noProof/>
        </w:rPr>
        <w:fldChar w:fldCharType="end"/>
      </w:r>
      <w:r w:rsidRPr="00A17ED1">
        <w:rPr>
          <w:noProof/>
        </w:rPr>
        <w:t>)</w:t>
      </w:r>
      <w:bookmarkEnd w:id="150"/>
      <w:bookmarkEnd w:id="151"/>
      <w:bookmarkEnd w:id="152"/>
      <w:bookmarkEnd w:id="153"/>
      <w:bookmarkEnd w:id="154"/>
      <w:bookmarkEnd w:id="155"/>
      <w:bookmarkEnd w:id="156"/>
      <w:bookmarkEnd w:id="157"/>
      <w:bookmarkEnd w:id="158"/>
      <w:r w:rsidRPr="00A17ED1">
        <w:rPr>
          <w:noProof/>
        </w:rPr>
        <w:t xml:space="preserve"> </w:t>
      </w:r>
      <w:r w:rsidR="00A60E23" w:rsidRPr="00A17ED1">
        <w:rPr>
          <w:noProof/>
        </w:rPr>
        <w:fldChar w:fldCharType="begin"/>
      </w:r>
      <w:r w:rsidRPr="00A17ED1">
        <w:rPr>
          <w:noProof/>
        </w:rPr>
        <w:instrText xml:space="preserve"> XE "MDM" </w:instrText>
      </w:r>
      <w:r w:rsidR="00A60E23" w:rsidRPr="00A17ED1">
        <w:rPr>
          <w:noProof/>
        </w:rPr>
        <w:fldChar w:fldCharType="end"/>
      </w:r>
      <w:r w:rsidR="00A60E23" w:rsidRPr="00A17ED1">
        <w:rPr>
          <w:noProof/>
        </w:rPr>
        <w:fldChar w:fldCharType="begin"/>
      </w:r>
      <w:r w:rsidRPr="00A17ED1">
        <w:rPr>
          <w:noProof/>
        </w:rPr>
        <w:instrText xml:space="preserve"> XE "Messages:MDM" </w:instrText>
      </w:r>
      <w:r w:rsidR="00A60E23" w:rsidRPr="00A17ED1">
        <w:rPr>
          <w:noProof/>
        </w:rPr>
        <w:fldChar w:fldCharType="end"/>
      </w:r>
    </w:p>
    <w:p w14:paraId="7CAEEDF3" w14:textId="77777777" w:rsidR="00061F64" w:rsidRPr="00A17ED1" w:rsidRDefault="00061F64">
      <w:pPr>
        <w:pStyle w:val="NormalIndented"/>
        <w:rPr>
          <w:noProof/>
        </w:rPr>
      </w:pPr>
      <w:r w:rsidRPr="00A17ED1">
        <w:rPr>
          <w:noProof/>
        </w:rPr>
        <w:t xml:space="preserve">This is a notification of a change in a status of a document without the accompanying content. </w:t>
      </w:r>
    </w:p>
    <w:p w14:paraId="5DEB82A7"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w:t>
      </w:r>
    </w:p>
    <w:p w14:paraId="2F0038C8" w14:textId="77777777" w:rsidR="00061F64" w:rsidRPr="00A17ED1" w:rsidRDefault="00061F64">
      <w:pPr>
        <w:pStyle w:val="NormalIndented"/>
        <w:rPr>
          <w:noProof/>
        </w:rPr>
      </w:pPr>
      <w:r w:rsidRPr="00A17ED1">
        <w:rPr>
          <w:noProof/>
        </w:rPr>
        <w:t>A change in any of the following independent status characteristics would cause a message to be sent:</w:t>
      </w:r>
    </w:p>
    <w:p w14:paraId="368F0AA7" w14:textId="77777777" w:rsidR="00061F64" w:rsidRPr="00A17ED1" w:rsidRDefault="00061F64">
      <w:pPr>
        <w:pStyle w:val="NormalListBullets"/>
        <w:ind w:left="1368"/>
        <w:rPr>
          <w:noProof/>
        </w:rPr>
      </w:pPr>
      <w:r w:rsidRPr="00A17ED1">
        <w:rPr>
          <w:noProof/>
        </w:rPr>
        <w:t xml:space="preserve">Completion Status </w:t>
      </w:r>
    </w:p>
    <w:p w14:paraId="289872C6" w14:textId="77777777" w:rsidR="00061F64" w:rsidRPr="00A17ED1" w:rsidRDefault="00061F64">
      <w:pPr>
        <w:pStyle w:val="NormalListBullets"/>
        <w:ind w:left="1368"/>
        <w:rPr>
          <w:noProof/>
        </w:rPr>
      </w:pPr>
      <w:r w:rsidRPr="00A17ED1">
        <w:rPr>
          <w:noProof/>
        </w:rPr>
        <w:t>Confidentiality Status</w:t>
      </w:r>
    </w:p>
    <w:p w14:paraId="7B77E20E" w14:textId="77777777" w:rsidR="00061F64" w:rsidRPr="00A17ED1" w:rsidRDefault="00061F64">
      <w:pPr>
        <w:pStyle w:val="NormalListBullets"/>
        <w:ind w:left="1368"/>
        <w:rPr>
          <w:noProof/>
        </w:rPr>
      </w:pPr>
      <w:r w:rsidRPr="00A17ED1">
        <w:rPr>
          <w:noProof/>
        </w:rPr>
        <w:t xml:space="preserve">Availability Status (the Availability Status of </w:t>
      </w:r>
      <w:r>
        <w:rPr>
          <w:noProof/>
        </w:rPr>
        <w:t>"</w:t>
      </w:r>
      <w:r w:rsidRPr="00A17ED1">
        <w:rPr>
          <w:noProof/>
        </w:rPr>
        <w:t>cancelled</w:t>
      </w:r>
      <w:r>
        <w:rPr>
          <w:noProof/>
        </w:rPr>
        <w:t>"</w:t>
      </w:r>
      <w:r w:rsidRPr="00A17ED1">
        <w:rPr>
          <w:noProof/>
        </w:rPr>
        <w:t xml:space="preserve"> is supported in T11 (document cancel notification) or T03)</w:t>
      </w:r>
    </w:p>
    <w:p w14:paraId="412821E8" w14:textId="77777777" w:rsidR="00061F64" w:rsidRPr="00A17ED1" w:rsidRDefault="00061F64">
      <w:pPr>
        <w:pStyle w:val="NormalListBullets"/>
        <w:ind w:left="1368"/>
        <w:rPr>
          <w:noProof/>
        </w:rPr>
      </w:pPr>
      <w:r w:rsidRPr="00A17ED1">
        <w:rPr>
          <w:noProof/>
        </w:rPr>
        <w:t>Storage Status</w:t>
      </w:r>
    </w:p>
    <w:p w14:paraId="3BA98DA2" w14:textId="77777777" w:rsidR="00061F64" w:rsidRPr="00A17ED1" w:rsidRDefault="00061F64">
      <w:pPr>
        <w:pStyle w:val="MsgTableCaption"/>
      </w:pPr>
      <w:r w:rsidRPr="00A17ED1">
        <w:t>MDM^T03^MDM_T01: Document Status Change Notification</w:t>
      </w:r>
      <w:r w:rsidR="00A60E23" w:rsidRPr="00A17ED1">
        <w:fldChar w:fldCharType="begin"/>
      </w:r>
      <w:r w:rsidRPr="00A17ED1">
        <w:instrText xml:space="preserve"> XE ""MDM Document status change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BCB36F"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2AB5D3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323C6E5"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E9216C7"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80DD75" w14:textId="77777777" w:rsidR="00061F64" w:rsidRPr="00A17ED1" w:rsidRDefault="00061F64">
            <w:pPr>
              <w:pStyle w:val="MsgTableHeader"/>
              <w:jc w:val="center"/>
            </w:pPr>
            <w:r w:rsidRPr="00A17ED1">
              <w:t>Chapter</w:t>
            </w:r>
          </w:p>
        </w:tc>
      </w:tr>
      <w:tr w:rsidR="00061F64" w:rsidRPr="00A17ED1" w14:paraId="58680FC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13C92A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BD3B94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478E9F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B4492E" w14:textId="77777777" w:rsidR="00061F64" w:rsidRPr="00A17ED1" w:rsidRDefault="00061F64">
            <w:pPr>
              <w:pStyle w:val="MsgTableBody"/>
              <w:jc w:val="center"/>
            </w:pPr>
            <w:r w:rsidRPr="00A17ED1">
              <w:t>2</w:t>
            </w:r>
          </w:p>
        </w:tc>
      </w:tr>
      <w:tr w:rsidR="00061F64" w:rsidRPr="00A17ED1" w14:paraId="124D72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32034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38B3DD2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673739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9BDBD6" w14:textId="77777777" w:rsidR="00061F64" w:rsidRPr="00A17ED1" w:rsidRDefault="00061F64">
            <w:pPr>
              <w:pStyle w:val="MsgTableBody"/>
              <w:jc w:val="center"/>
            </w:pPr>
            <w:r w:rsidRPr="00A17ED1">
              <w:t>2</w:t>
            </w:r>
          </w:p>
        </w:tc>
      </w:tr>
      <w:tr w:rsidR="00061F64" w:rsidRPr="00A17ED1" w14:paraId="2EA4976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02286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786791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CE0F1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91C03" w14:textId="77777777" w:rsidR="00061F64" w:rsidRPr="00A17ED1" w:rsidRDefault="00061F64">
            <w:pPr>
              <w:pStyle w:val="MsgTableBody"/>
              <w:jc w:val="center"/>
            </w:pPr>
            <w:r w:rsidRPr="00A17ED1">
              <w:t>2</w:t>
            </w:r>
          </w:p>
        </w:tc>
      </w:tr>
      <w:tr w:rsidR="00061F64" w:rsidRPr="00A17ED1" w14:paraId="789592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51FFA5" w14:textId="77777777" w:rsidR="00061F64" w:rsidRPr="00A17ED1" w:rsidRDefault="00061F64">
            <w:pPr>
              <w:pStyle w:val="MsgTableBody"/>
            </w:pPr>
            <w:r w:rsidRPr="00A17ED1">
              <w:lastRenderedPageBreak/>
              <w:t>EVN</w:t>
            </w:r>
          </w:p>
        </w:tc>
        <w:tc>
          <w:tcPr>
            <w:tcW w:w="4320" w:type="dxa"/>
            <w:tcBorders>
              <w:top w:val="dotted" w:sz="4" w:space="0" w:color="auto"/>
              <w:left w:val="nil"/>
              <w:bottom w:val="dotted" w:sz="4" w:space="0" w:color="auto"/>
              <w:right w:val="nil"/>
            </w:tcBorders>
            <w:shd w:val="clear" w:color="auto" w:fill="FFFFFF"/>
          </w:tcPr>
          <w:p w14:paraId="13C94EFC" w14:textId="77777777" w:rsidR="00061F64" w:rsidRPr="00A17ED1" w:rsidRDefault="00061F64">
            <w:pPr>
              <w:pStyle w:val="MsgTableBody"/>
            </w:pPr>
            <w:r w:rsidRPr="00A17ED1">
              <w:t>Event Type (</w:t>
            </w:r>
          </w:p>
        </w:tc>
        <w:tc>
          <w:tcPr>
            <w:tcW w:w="864" w:type="dxa"/>
            <w:tcBorders>
              <w:top w:val="dotted" w:sz="4" w:space="0" w:color="auto"/>
              <w:left w:val="nil"/>
              <w:bottom w:val="dotted" w:sz="4" w:space="0" w:color="auto"/>
              <w:right w:val="nil"/>
            </w:tcBorders>
            <w:shd w:val="clear" w:color="auto" w:fill="FFFFFF"/>
          </w:tcPr>
          <w:p w14:paraId="2CE7DEB5"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56579254" w14:textId="77777777" w:rsidR="00061F64" w:rsidRPr="00A17ED1" w:rsidRDefault="00061F64">
            <w:pPr>
              <w:pStyle w:val="MsgTableBody"/>
              <w:jc w:val="center"/>
            </w:pPr>
            <w:r w:rsidRPr="00A17ED1">
              <w:t>3</w:t>
            </w:r>
          </w:p>
        </w:tc>
      </w:tr>
      <w:tr w:rsidR="00061F64" w:rsidRPr="00A17ED1" w14:paraId="3CAC42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2CD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5D16A5AE"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8DED97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4A1249" w14:textId="77777777" w:rsidR="00061F64" w:rsidRPr="00A17ED1" w:rsidRDefault="00061F64">
            <w:pPr>
              <w:pStyle w:val="MsgTableBody"/>
              <w:jc w:val="center"/>
            </w:pPr>
            <w:r w:rsidRPr="00A17ED1">
              <w:t>3</w:t>
            </w:r>
          </w:p>
        </w:tc>
      </w:tr>
      <w:tr w:rsidR="00222632" w:rsidRPr="00A17ED1" w14:paraId="1F75B7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759666E" w14:textId="2D8D4C8F" w:rsidR="00222632" w:rsidRPr="00A17ED1" w:rsidRDefault="00222632">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BBB5869" w14:textId="03A2DEAC" w:rsidR="00222632" w:rsidRPr="00A17ED1" w:rsidRDefault="00222632">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3B94CD" w14:textId="77777777" w:rsidR="00222632" w:rsidRPr="00A17ED1" w:rsidRDefault="0022263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C86274" w14:textId="1A452642" w:rsidR="00222632" w:rsidRPr="00A17ED1" w:rsidRDefault="00222632">
            <w:pPr>
              <w:pStyle w:val="MsgTableBody"/>
              <w:jc w:val="center"/>
            </w:pPr>
            <w:r>
              <w:t>3</w:t>
            </w:r>
          </w:p>
        </w:tc>
      </w:tr>
      <w:tr w:rsidR="00061F64" w:rsidRPr="00A17ED1" w14:paraId="538233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99D7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56B80CE"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83921B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07E18" w14:textId="77777777" w:rsidR="00061F64" w:rsidRPr="00A17ED1" w:rsidRDefault="00061F64">
            <w:pPr>
              <w:pStyle w:val="MsgTableBody"/>
              <w:jc w:val="center"/>
            </w:pPr>
            <w:r w:rsidRPr="00A17ED1">
              <w:t>3</w:t>
            </w:r>
          </w:p>
        </w:tc>
      </w:tr>
      <w:tr w:rsidR="00401B1D" w:rsidRPr="00A17ED1" w14:paraId="31E2842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F1A0EF"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4B7C007" w14:textId="41BD4937"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184E7FC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8971E1" w14:textId="77777777" w:rsidR="00401B1D" w:rsidRPr="00A17ED1" w:rsidRDefault="00401B1D" w:rsidP="00401B1D">
            <w:pPr>
              <w:pStyle w:val="MsgTableBody"/>
              <w:jc w:val="center"/>
            </w:pPr>
            <w:r>
              <w:t>7</w:t>
            </w:r>
          </w:p>
        </w:tc>
      </w:tr>
      <w:tr w:rsidR="00401B1D" w:rsidRPr="00A17ED1" w14:paraId="003611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F3B31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52A4FA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33F5CE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DC5858" w14:textId="77777777" w:rsidR="00401B1D" w:rsidRPr="00A17ED1" w:rsidRDefault="00401B1D" w:rsidP="00401B1D">
            <w:pPr>
              <w:pStyle w:val="MsgTableBody"/>
              <w:jc w:val="center"/>
            </w:pPr>
          </w:p>
        </w:tc>
      </w:tr>
      <w:tr w:rsidR="00401B1D" w:rsidRPr="00A17ED1" w14:paraId="4D79847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5D17F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F6C23C9"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A5B6D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63B091" w14:textId="77777777" w:rsidR="00401B1D" w:rsidRPr="00A17ED1" w:rsidRDefault="00401B1D" w:rsidP="00401B1D">
            <w:pPr>
              <w:pStyle w:val="MsgTableBody"/>
              <w:jc w:val="center"/>
            </w:pPr>
            <w:r w:rsidRPr="00A17ED1">
              <w:t>4</w:t>
            </w:r>
          </w:p>
        </w:tc>
      </w:tr>
      <w:tr w:rsidR="00FA24A4" w:rsidRPr="00A17ED1" w14:paraId="146096A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AC4C2" w14:textId="1D69448E"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BB1AE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049E6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3DF158" w14:textId="107A308F" w:rsidR="00FA24A4" w:rsidRPr="00A17ED1" w:rsidRDefault="00670B39" w:rsidP="00401B1D">
            <w:pPr>
              <w:pStyle w:val="MsgTableBody"/>
              <w:jc w:val="center"/>
            </w:pPr>
            <w:r>
              <w:t>7</w:t>
            </w:r>
          </w:p>
        </w:tc>
      </w:tr>
      <w:tr w:rsidR="00401B1D" w:rsidRPr="00A17ED1" w14:paraId="286D10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809521"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7E5F49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E6453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FB07F5" w14:textId="77777777" w:rsidR="00401B1D" w:rsidRPr="00A17ED1" w:rsidRDefault="00401B1D" w:rsidP="00401B1D">
            <w:pPr>
              <w:pStyle w:val="MsgTableBody"/>
              <w:jc w:val="center"/>
            </w:pPr>
          </w:p>
        </w:tc>
      </w:tr>
      <w:tr w:rsidR="00401B1D" w:rsidRPr="00A17ED1" w14:paraId="7975C4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2B7226"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CC7138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0C45792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46068A" w14:textId="77777777" w:rsidR="00401B1D" w:rsidRPr="00A17ED1" w:rsidRDefault="00401B1D" w:rsidP="00401B1D">
            <w:pPr>
              <w:pStyle w:val="MsgTableBody"/>
              <w:jc w:val="center"/>
            </w:pPr>
            <w:r w:rsidRPr="00A17ED1">
              <w:t>4</w:t>
            </w:r>
          </w:p>
        </w:tc>
      </w:tr>
      <w:tr w:rsidR="00401B1D" w:rsidRPr="00A17ED1" w14:paraId="06B4FC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008A0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DBC812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53B418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84392" w14:textId="77777777" w:rsidR="00401B1D" w:rsidRPr="00A17ED1" w:rsidRDefault="00401B1D" w:rsidP="00401B1D">
            <w:pPr>
              <w:pStyle w:val="MsgTableBody"/>
              <w:jc w:val="center"/>
            </w:pPr>
            <w:r w:rsidRPr="00A17ED1">
              <w:t>4</w:t>
            </w:r>
          </w:p>
        </w:tc>
      </w:tr>
      <w:tr w:rsidR="00401B1D" w:rsidRPr="00A17ED1" w14:paraId="2967B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42BB86"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20FCE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39372C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A7FB7D" w14:textId="77777777" w:rsidR="00401B1D" w:rsidRPr="00A17ED1" w:rsidRDefault="00401B1D" w:rsidP="00401B1D">
            <w:pPr>
              <w:pStyle w:val="MsgTableBody"/>
              <w:jc w:val="center"/>
            </w:pPr>
          </w:p>
        </w:tc>
      </w:tr>
      <w:tr w:rsidR="00401B1D" w:rsidRPr="00A17ED1" w14:paraId="7EE76A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AA2AE4"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A3C36EF"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143AF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6B1A" w14:textId="77777777" w:rsidR="00401B1D" w:rsidRPr="00A17ED1" w:rsidRDefault="00401B1D" w:rsidP="00401B1D">
            <w:pPr>
              <w:pStyle w:val="MsgTableBody"/>
              <w:jc w:val="center"/>
            </w:pPr>
            <w:r w:rsidRPr="00A17ED1">
              <w:t>4</w:t>
            </w:r>
          </w:p>
        </w:tc>
      </w:tr>
      <w:tr w:rsidR="00FA24A4" w:rsidRPr="00A17ED1" w14:paraId="171E4CA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E821D1" w14:textId="39A0DB1C" w:rsidR="00FA24A4" w:rsidRPr="00A17ED1" w:rsidRDefault="007F1916" w:rsidP="00401B1D">
            <w:pPr>
              <w:pStyle w:val="MsgTableBody"/>
            </w:pPr>
            <w:r>
              <w:t xml:space="preserve">   </w:t>
            </w:r>
            <w:r w:rsidR="00FA24A4">
              <w:t xml:space="preserve">[ { PRT } ] </w:t>
            </w:r>
          </w:p>
        </w:tc>
        <w:tc>
          <w:tcPr>
            <w:tcW w:w="4320" w:type="dxa"/>
            <w:tcBorders>
              <w:top w:val="dotted" w:sz="4" w:space="0" w:color="auto"/>
              <w:left w:val="nil"/>
              <w:bottom w:val="dotted" w:sz="4" w:space="0" w:color="auto"/>
              <w:right w:val="nil"/>
            </w:tcBorders>
            <w:shd w:val="clear" w:color="auto" w:fill="FFFFFF"/>
          </w:tcPr>
          <w:p w14:paraId="7A66130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F51E6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B4E79" w14:textId="3AA58AC2" w:rsidR="00FA24A4" w:rsidRPr="00A17ED1" w:rsidRDefault="00670B39" w:rsidP="00401B1D">
            <w:pPr>
              <w:pStyle w:val="MsgTableBody"/>
              <w:jc w:val="center"/>
            </w:pPr>
            <w:r>
              <w:t>7</w:t>
            </w:r>
          </w:p>
        </w:tc>
      </w:tr>
      <w:tr w:rsidR="00401B1D" w:rsidRPr="00A17ED1" w14:paraId="6B50B2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6E79B5" w14:textId="6A77CDEE"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293FD797"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113E96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24294A" w14:textId="77777777" w:rsidR="00401B1D" w:rsidRPr="00A17ED1" w:rsidRDefault="00401B1D" w:rsidP="00401B1D">
            <w:pPr>
              <w:pStyle w:val="MsgTableBody"/>
              <w:jc w:val="center"/>
            </w:pPr>
            <w:r w:rsidRPr="00A17ED1">
              <w:t>2</w:t>
            </w:r>
          </w:p>
        </w:tc>
      </w:tr>
      <w:tr w:rsidR="00401B1D" w:rsidRPr="00A17ED1" w14:paraId="0297DDE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DB78BB"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BB3529C"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974F8C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79B91" w14:textId="77777777" w:rsidR="00401B1D" w:rsidRPr="00A17ED1" w:rsidRDefault="00401B1D" w:rsidP="00401B1D">
            <w:pPr>
              <w:pStyle w:val="MsgTableBody"/>
              <w:jc w:val="center"/>
            </w:pPr>
          </w:p>
        </w:tc>
      </w:tr>
      <w:tr w:rsidR="00401B1D" w:rsidRPr="00A17ED1" w14:paraId="7F41E8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287A54" w14:textId="77777777" w:rsidR="00401B1D" w:rsidRPr="00A17ED1" w:rsidRDefault="005740F2"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E99DB9"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4B5464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28915" w14:textId="77777777" w:rsidR="00401B1D" w:rsidRPr="00A17ED1" w:rsidRDefault="00401B1D" w:rsidP="00401B1D">
            <w:pPr>
              <w:pStyle w:val="MsgTableBody"/>
              <w:jc w:val="center"/>
            </w:pPr>
            <w:r w:rsidRPr="00A17ED1">
              <w:t>9</w:t>
            </w:r>
          </w:p>
        </w:tc>
      </w:tr>
      <w:tr w:rsidR="00401B1D" w:rsidRPr="00A17ED1" w14:paraId="249532D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1E8762F4"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EBF01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866D788"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C675E2F" w14:textId="77777777" w:rsidR="00401B1D" w:rsidRPr="00A17ED1" w:rsidRDefault="00401B1D" w:rsidP="00401B1D">
            <w:pPr>
              <w:pStyle w:val="MsgTableBody"/>
              <w:jc w:val="center"/>
            </w:pPr>
            <w:r w:rsidRPr="00A17ED1">
              <w:t>9</w:t>
            </w:r>
          </w:p>
        </w:tc>
      </w:tr>
    </w:tbl>
    <w:p w14:paraId="0ACC9FC1"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5E238AD1" w14:textId="77777777" w:rsidTr="00597768">
        <w:trPr>
          <w:jc w:val="center"/>
        </w:trPr>
        <w:tc>
          <w:tcPr>
            <w:tcW w:w="8973" w:type="dxa"/>
            <w:gridSpan w:val="6"/>
          </w:tcPr>
          <w:p w14:paraId="2B2FA6ED" w14:textId="0336DD8D" w:rsidR="00597768" w:rsidRPr="006D6BB6" w:rsidRDefault="00597768" w:rsidP="00D5412C">
            <w:pPr>
              <w:jc w:val="center"/>
            </w:pPr>
            <w:r>
              <w:t>Acknowledgement Choreography</w:t>
            </w:r>
          </w:p>
        </w:tc>
      </w:tr>
      <w:tr w:rsidR="00597768" w:rsidRPr="006D6BB6" w14:paraId="0197BACE" w14:textId="77777777" w:rsidTr="00597768">
        <w:trPr>
          <w:jc w:val="center"/>
        </w:trPr>
        <w:tc>
          <w:tcPr>
            <w:tcW w:w="8973" w:type="dxa"/>
            <w:gridSpan w:val="6"/>
          </w:tcPr>
          <w:p w14:paraId="63DBC815" w14:textId="65D528CC" w:rsidR="00597768" w:rsidRDefault="00597768" w:rsidP="00D5412C">
            <w:pPr>
              <w:jc w:val="center"/>
            </w:pPr>
            <w:r w:rsidRPr="00A17ED1">
              <w:t>MDM^T03^MDM_T01</w:t>
            </w:r>
          </w:p>
        </w:tc>
      </w:tr>
      <w:tr w:rsidR="001F49E5" w:rsidRPr="006D6BB6" w14:paraId="3D054B6C" w14:textId="77777777" w:rsidTr="00597768">
        <w:trPr>
          <w:jc w:val="center"/>
        </w:trPr>
        <w:tc>
          <w:tcPr>
            <w:tcW w:w="1458" w:type="dxa"/>
          </w:tcPr>
          <w:p w14:paraId="525E3E3F" w14:textId="77777777" w:rsidR="001F49E5" w:rsidRPr="006D6BB6" w:rsidRDefault="001F49E5" w:rsidP="00446BFE">
            <w:pPr>
              <w:pStyle w:val="ACK-ChoreographyBody"/>
            </w:pPr>
            <w:r w:rsidRPr="006D6BB6">
              <w:t>Field name</w:t>
            </w:r>
          </w:p>
        </w:tc>
        <w:tc>
          <w:tcPr>
            <w:tcW w:w="2336" w:type="dxa"/>
          </w:tcPr>
          <w:p w14:paraId="0486C56A" w14:textId="77777777" w:rsidR="001F49E5" w:rsidRPr="006D6BB6" w:rsidRDefault="001F49E5" w:rsidP="00446BFE">
            <w:pPr>
              <w:pStyle w:val="ACK-ChoreographyBody"/>
            </w:pPr>
            <w:r w:rsidRPr="006D6BB6">
              <w:t>Field Value: Original mode</w:t>
            </w:r>
          </w:p>
        </w:tc>
        <w:tc>
          <w:tcPr>
            <w:tcW w:w="5179" w:type="dxa"/>
            <w:gridSpan w:val="4"/>
          </w:tcPr>
          <w:p w14:paraId="415034C5" w14:textId="77777777" w:rsidR="001F49E5" w:rsidRPr="006D6BB6" w:rsidRDefault="001F49E5" w:rsidP="00446BFE">
            <w:pPr>
              <w:pStyle w:val="ACK-ChoreographyBody"/>
            </w:pPr>
            <w:r w:rsidRPr="006D6BB6">
              <w:t>Field value: Enhanced mode</w:t>
            </w:r>
          </w:p>
        </w:tc>
      </w:tr>
      <w:tr w:rsidR="001F49E5" w:rsidRPr="006D6BB6" w14:paraId="1345E77E" w14:textId="77777777" w:rsidTr="00597768">
        <w:trPr>
          <w:jc w:val="center"/>
        </w:trPr>
        <w:tc>
          <w:tcPr>
            <w:tcW w:w="1458" w:type="dxa"/>
          </w:tcPr>
          <w:p w14:paraId="0F2B509E" w14:textId="77777777" w:rsidR="001F49E5" w:rsidRPr="006D6BB6" w:rsidRDefault="001F49E5" w:rsidP="00446BFE">
            <w:pPr>
              <w:pStyle w:val="ACK-ChoreographyBody"/>
            </w:pPr>
            <w:r>
              <w:t>MSH-</w:t>
            </w:r>
            <w:r w:rsidRPr="006D6BB6">
              <w:t>15</w:t>
            </w:r>
          </w:p>
        </w:tc>
        <w:tc>
          <w:tcPr>
            <w:tcW w:w="2336" w:type="dxa"/>
          </w:tcPr>
          <w:p w14:paraId="0BC083D6" w14:textId="77777777" w:rsidR="001F49E5" w:rsidRPr="006D6BB6" w:rsidRDefault="001F49E5" w:rsidP="00446BFE">
            <w:pPr>
              <w:pStyle w:val="ACK-ChoreographyBody"/>
            </w:pPr>
            <w:r w:rsidRPr="006D6BB6">
              <w:t>Blank</w:t>
            </w:r>
          </w:p>
        </w:tc>
        <w:tc>
          <w:tcPr>
            <w:tcW w:w="567" w:type="dxa"/>
          </w:tcPr>
          <w:p w14:paraId="738E5253" w14:textId="77777777" w:rsidR="001F49E5" w:rsidRPr="006D6BB6" w:rsidRDefault="001F49E5" w:rsidP="00446BFE">
            <w:pPr>
              <w:pStyle w:val="ACK-ChoreographyBody"/>
            </w:pPr>
            <w:r w:rsidRPr="006D6BB6">
              <w:t>NE</w:t>
            </w:r>
          </w:p>
        </w:tc>
        <w:tc>
          <w:tcPr>
            <w:tcW w:w="1559" w:type="dxa"/>
          </w:tcPr>
          <w:p w14:paraId="35F93316" w14:textId="77777777" w:rsidR="001F49E5" w:rsidRPr="006D6BB6" w:rsidRDefault="001F49E5" w:rsidP="00446BFE">
            <w:pPr>
              <w:pStyle w:val="ACK-ChoreographyBody"/>
            </w:pPr>
            <w:r w:rsidRPr="006D6BB6">
              <w:t>AL, SU, ER</w:t>
            </w:r>
          </w:p>
        </w:tc>
        <w:tc>
          <w:tcPr>
            <w:tcW w:w="1494" w:type="dxa"/>
          </w:tcPr>
          <w:p w14:paraId="3429B36D" w14:textId="77777777" w:rsidR="001F49E5" w:rsidRPr="006D6BB6" w:rsidRDefault="001F49E5" w:rsidP="00446BFE">
            <w:pPr>
              <w:pStyle w:val="ACK-ChoreographyBody"/>
            </w:pPr>
            <w:r w:rsidRPr="006D6BB6">
              <w:t>NE</w:t>
            </w:r>
          </w:p>
        </w:tc>
        <w:tc>
          <w:tcPr>
            <w:tcW w:w="1559" w:type="dxa"/>
          </w:tcPr>
          <w:p w14:paraId="3ED52DAC" w14:textId="77777777" w:rsidR="001F49E5" w:rsidRPr="006D6BB6" w:rsidRDefault="001F49E5" w:rsidP="00446BFE">
            <w:pPr>
              <w:pStyle w:val="ACK-ChoreographyBody"/>
            </w:pPr>
            <w:r w:rsidRPr="006D6BB6">
              <w:t>AL, SU, ER</w:t>
            </w:r>
          </w:p>
        </w:tc>
      </w:tr>
      <w:tr w:rsidR="001F49E5" w:rsidRPr="006D6BB6" w14:paraId="392F31C2" w14:textId="77777777" w:rsidTr="00597768">
        <w:trPr>
          <w:jc w:val="center"/>
        </w:trPr>
        <w:tc>
          <w:tcPr>
            <w:tcW w:w="1458" w:type="dxa"/>
          </w:tcPr>
          <w:p w14:paraId="7BCE959A" w14:textId="77777777" w:rsidR="001F49E5" w:rsidRPr="006D6BB6" w:rsidRDefault="001F49E5" w:rsidP="00446BFE">
            <w:pPr>
              <w:pStyle w:val="ACK-ChoreographyBody"/>
            </w:pPr>
            <w:r>
              <w:t>MSH-</w:t>
            </w:r>
            <w:r w:rsidRPr="006D6BB6">
              <w:t>16</w:t>
            </w:r>
          </w:p>
        </w:tc>
        <w:tc>
          <w:tcPr>
            <w:tcW w:w="2336" w:type="dxa"/>
          </w:tcPr>
          <w:p w14:paraId="3F4E2410" w14:textId="77777777" w:rsidR="001F49E5" w:rsidRPr="006D6BB6" w:rsidRDefault="001F49E5" w:rsidP="00446BFE">
            <w:pPr>
              <w:pStyle w:val="ACK-ChoreographyBody"/>
            </w:pPr>
            <w:r w:rsidRPr="006D6BB6">
              <w:t>Blank</w:t>
            </w:r>
          </w:p>
        </w:tc>
        <w:tc>
          <w:tcPr>
            <w:tcW w:w="567" w:type="dxa"/>
          </w:tcPr>
          <w:p w14:paraId="33CA620A" w14:textId="77777777" w:rsidR="001F49E5" w:rsidRPr="006D6BB6" w:rsidRDefault="001F49E5" w:rsidP="00446BFE">
            <w:pPr>
              <w:pStyle w:val="ACK-ChoreographyBody"/>
            </w:pPr>
            <w:r w:rsidRPr="006D6BB6">
              <w:t>NE</w:t>
            </w:r>
          </w:p>
        </w:tc>
        <w:tc>
          <w:tcPr>
            <w:tcW w:w="1559" w:type="dxa"/>
          </w:tcPr>
          <w:p w14:paraId="761FE682" w14:textId="77777777" w:rsidR="001F49E5" w:rsidRPr="006D6BB6" w:rsidRDefault="001F49E5" w:rsidP="00446BFE">
            <w:pPr>
              <w:pStyle w:val="ACK-ChoreographyBody"/>
            </w:pPr>
            <w:r w:rsidRPr="006D6BB6">
              <w:t>NE</w:t>
            </w:r>
          </w:p>
        </w:tc>
        <w:tc>
          <w:tcPr>
            <w:tcW w:w="1494" w:type="dxa"/>
          </w:tcPr>
          <w:p w14:paraId="40DAF101" w14:textId="77777777" w:rsidR="001F49E5" w:rsidRPr="006D6BB6" w:rsidRDefault="001F49E5" w:rsidP="00446BFE">
            <w:pPr>
              <w:pStyle w:val="ACK-ChoreographyBody"/>
            </w:pPr>
            <w:r w:rsidRPr="006D6BB6">
              <w:t>AL, SU, ER</w:t>
            </w:r>
          </w:p>
        </w:tc>
        <w:tc>
          <w:tcPr>
            <w:tcW w:w="1559" w:type="dxa"/>
          </w:tcPr>
          <w:p w14:paraId="2A5C7CDF" w14:textId="77777777" w:rsidR="001F49E5" w:rsidRPr="006D6BB6" w:rsidRDefault="001F49E5" w:rsidP="00446BFE">
            <w:pPr>
              <w:pStyle w:val="ACK-ChoreographyBody"/>
            </w:pPr>
            <w:r w:rsidRPr="006D6BB6">
              <w:t>AL, SU, ER</w:t>
            </w:r>
          </w:p>
        </w:tc>
      </w:tr>
      <w:tr w:rsidR="001F49E5" w:rsidRPr="006D6BB6" w14:paraId="3EEE7C4B" w14:textId="77777777" w:rsidTr="00597768">
        <w:trPr>
          <w:jc w:val="center"/>
        </w:trPr>
        <w:tc>
          <w:tcPr>
            <w:tcW w:w="1458" w:type="dxa"/>
          </w:tcPr>
          <w:p w14:paraId="6294A289" w14:textId="77777777" w:rsidR="001F49E5" w:rsidRPr="006D6BB6" w:rsidRDefault="001F49E5" w:rsidP="00446BFE">
            <w:pPr>
              <w:pStyle w:val="ACK-ChoreographyBody"/>
            </w:pPr>
            <w:r w:rsidRPr="006D6BB6">
              <w:t>Immediate Ack</w:t>
            </w:r>
          </w:p>
        </w:tc>
        <w:tc>
          <w:tcPr>
            <w:tcW w:w="2336" w:type="dxa"/>
          </w:tcPr>
          <w:p w14:paraId="7B2C5169" w14:textId="6C70D483" w:rsidR="001F49E5" w:rsidRPr="006D6BB6" w:rsidRDefault="008F4F6B" w:rsidP="00446BFE">
            <w:pPr>
              <w:pStyle w:val="ACK-ChoreographyBody"/>
            </w:pPr>
            <w:r>
              <w:rPr>
                <w:szCs w:val="16"/>
              </w:rPr>
              <w:t>ACK</w:t>
            </w:r>
            <w:r w:rsidRPr="006D6BB6">
              <w:rPr>
                <w:szCs w:val="16"/>
              </w:rPr>
              <w:t>^</w:t>
            </w:r>
            <w:r>
              <w:rPr>
                <w:szCs w:val="16"/>
              </w:rPr>
              <w:t>T03</w:t>
            </w:r>
            <w:r w:rsidRPr="006D6BB6">
              <w:rPr>
                <w:szCs w:val="16"/>
              </w:rPr>
              <w:t>^</w:t>
            </w:r>
            <w:r>
              <w:rPr>
                <w:szCs w:val="16"/>
              </w:rPr>
              <w:t>ACK</w:t>
            </w:r>
          </w:p>
        </w:tc>
        <w:tc>
          <w:tcPr>
            <w:tcW w:w="567" w:type="dxa"/>
          </w:tcPr>
          <w:p w14:paraId="6E3C1BB5" w14:textId="77777777" w:rsidR="001F49E5" w:rsidRPr="006D6BB6" w:rsidRDefault="001F49E5" w:rsidP="00446BFE">
            <w:pPr>
              <w:pStyle w:val="ACK-ChoreographyBody"/>
            </w:pPr>
            <w:r w:rsidRPr="006D6BB6">
              <w:t>-</w:t>
            </w:r>
          </w:p>
        </w:tc>
        <w:tc>
          <w:tcPr>
            <w:tcW w:w="1559" w:type="dxa"/>
          </w:tcPr>
          <w:p w14:paraId="12FFE49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494" w:type="dxa"/>
          </w:tcPr>
          <w:p w14:paraId="7DF25098" w14:textId="77777777" w:rsidR="001F49E5" w:rsidRPr="006D6BB6" w:rsidRDefault="001F49E5" w:rsidP="00446BFE">
            <w:pPr>
              <w:pStyle w:val="ACK-ChoreographyBody"/>
            </w:pPr>
            <w:r w:rsidRPr="006D6BB6">
              <w:t>-</w:t>
            </w:r>
          </w:p>
        </w:tc>
        <w:tc>
          <w:tcPr>
            <w:tcW w:w="1559" w:type="dxa"/>
          </w:tcPr>
          <w:p w14:paraId="540AD732"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1E14ADF4" w14:textId="77777777" w:rsidTr="00597768">
        <w:trPr>
          <w:jc w:val="center"/>
        </w:trPr>
        <w:tc>
          <w:tcPr>
            <w:tcW w:w="1458" w:type="dxa"/>
          </w:tcPr>
          <w:p w14:paraId="5E232EFF" w14:textId="77777777" w:rsidR="001F49E5" w:rsidRPr="006D6BB6" w:rsidRDefault="001F49E5" w:rsidP="00446BFE">
            <w:pPr>
              <w:pStyle w:val="ACK-ChoreographyBody"/>
            </w:pPr>
            <w:r w:rsidRPr="006D6BB6">
              <w:t>Application Ack</w:t>
            </w:r>
          </w:p>
        </w:tc>
        <w:tc>
          <w:tcPr>
            <w:tcW w:w="2336" w:type="dxa"/>
          </w:tcPr>
          <w:p w14:paraId="06CEE01B" w14:textId="70656A72" w:rsidR="001F49E5" w:rsidRPr="006D6BB6" w:rsidRDefault="008F4F6B" w:rsidP="00446BFE">
            <w:pPr>
              <w:pStyle w:val="ACK-ChoreographyBody"/>
            </w:pPr>
            <w:r>
              <w:rPr>
                <w:szCs w:val="16"/>
              </w:rPr>
              <w:t>-</w:t>
            </w:r>
          </w:p>
        </w:tc>
        <w:tc>
          <w:tcPr>
            <w:tcW w:w="567" w:type="dxa"/>
          </w:tcPr>
          <w:p w14:paraId="49781BC3" w14:textId="77777777" w:rsidR="001F49E5" w:rsidRPr="006D6BB6" w:rsidRDefault="001F49E5" w:rsidP="00446BFE">
            <w:pPr>
              <w:pStyle w:val="ACK-ChoreographyBody"/>
            </w:pPr>
            <w:r w:rsidRPr="006D6BB6">
              <w:t>-</w:t>
            </w:r>
          </w:p>
        </w:tc>
        <w:tc>
          <w:tcPr>
            <w:tcW w:w="1559" w:type="dxa"/>
          </w:tcPr>
          <w:p w14:paraId="1FCDEB46" w14:textId="77777777" w:rsidR="001F49E5" w:rsidRPr="006D6BB6" w:rsidRDefault="001F49E5" w:rsidP="00446BFE">
            <w:pPr>
              <w:pStyle w:val="ACK-ChoreographyBody"/>
            </w:pPr>
            <w:r w:rsidRPr="006D6BB6">
              <w:t>-</w:t>
            </w:r>
          </w:p>
        </w:tc>
        <w:tc>
          <w:tcPr>
            <w:tcW w:w="1494" w:type="dxa"/>
          </w:tcPr>
          <w:p w14:paraId="39C79154"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559" w:type="dxa"/>
          </w:tcPr>
          <w:p w14:paraId="381F267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bl>
    <w:p w14:paraId="1A623EFD" w14:textId="77777777" w:rsidR="001F49E5" w:rsidRPr="00A17ED1" w:rsidRDefault="001F49E5">
      <w:pPr>
        <w:rPr>
          <w:noProof/>
        </w:rPr>
      </w:pPr>
    </w:p>
    <w:p w14:paraId="46171F1D" w14:textId="77777777" w:rsidR="00061F64" w:rsidRPr="00A17ED1" w:rsidRDefault="00061F64">
      <w:pPr>
        <w:pStyle w:val="MsgTableCaption"/>
      </w:pPr>
      <w:r w:rsidRPr="00A17ED1">
        <w:t>ACK^T03^ACK: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254AE7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011860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B4ED8D6"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AE168F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4852121" w14:textId="77777777" w:rsidR="00061F64" w:rsidRPr="00A17ED1" w:rsidRDefault="00061F64">
            <w:pPr>
              <w:pStyle w:val="MsgTableHeader"/>
              <w:jc w:val="center"/>
            </w:pPr>
            <w:r w:rsidRPr="00A17ED1">
              <w:t>Chapter</w:t>
            </w:r>
          </w:p>
        </w:tc>
      </w:tr>
      <w:tr w:rsidR="00061F64" w:rsidRPr="00A17ED1" w14:paraId="20D1923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5B56C3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C0525D0"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C88805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BB16DE4" w14:textId="77777777" w:rsidR="00061F64" w:rsidRPr="00A17ED1" w:rsidRDefault="00061F64">
            <w:pPr>
              <w:pStyle w:val="MsgTableBody"/>
              <w:jc w:val="center"/>
            </w:pPr>
            <w:r w:rsidRPr="00A17ED1">
              <w:t>2</w:t>
            </w:r>
          </w:p>
        </w:tc>
      </w:tr>
      <w:tr w:rsidR="00061F64" w:rsidRPr="00A17ED1" w14:paraId="7F5363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E2AE9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D504DD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CC7F8E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A51CEC" w14:textId="77777777" w:rsidR="00061F64" w:rsidRPr="00A17ED1" w:rsidRDefault="00061F64">
            <w:pPr>
              <w:pStyle w:val="MsgTableBody"/>
              <w:jc w:val="center"/>
            </w:pPr>
            <w:r w:rsidRPr="00A17ED1">
              <w:t>2</w:t>
            </w:r>
          </w:p>
        </w:tc>
      </w:tr>
      <w:tr w:rsidR="00061F64" w:rsidRPr="00A17ED1" w14:paraId="367F25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1CF03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A37D87B"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B78952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FE513C" w14:textId="77777777" w:rsidR="00061F64" w:rsidRPr="00A17ED1" w:rsidRDefault="00061F64">
            <w:pPr>
              <w:pStyle w:val="MsgTableBody"/>
              <w:jc w:val="center"/>
            </w:pPr>
            <w:r w:rsidRPr="00A17ED1">
              <w:t>2</w:t>
            </w:r>
          </w:p>
        </w:tc>
      </w:tr>
      <w:tr w:rsidR="00061F64" w:rsidRPr="00A17ED1" w14:paraId="2B337AD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CD28B0"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79EB557"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E9F966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5AF345" w14:textId="77777777" w:rsidR="00061F64" w:rsidRPr="00A17ED1" w:rsidRDefault="00061F64">
            <w:pPr>
              <w:pStyle w:val="MsgTableBody"/>
              <w:jc w:val="center"/>
            </w:pPr>
            <w:r w:rsidRPr="00A17ED1">
              <w:t>2</w:t>
            </w:r>
          </w:p>
        </w:tc>
      </w:tr>
      <w:tr w:rsidR="00061F64" w:rsidRPr="00A17ED1" w14:paraId="1754882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0FBEBE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B961B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8B40B0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185A7F" w14:textId="77777777" w:rsidR="00061F64" w:rsidRPr="00A17ED1" w:rsidRDefault="00061F64">
            <w:pPr>
              <w:pStyle w:val="MsgTableBody"/>
              <w:jc w:val="center"/>
            </w:pPr>
            <w:r w:rsidRPr="00A17ED1">
              <w:t>2</w:t>
            </w:r>
          </w:p>
        </w:tc>
      </w:tr>
    </w:tbl>
    <w:p w14:paraId="20F783EE" w14:textId="77777777" w:rsidR="001F49E5" w:rsidRDefault="001F49E5" w:rsidP="001F49E5">
      <w:pPr>
        <w:pStyle w:val="ACK-ChoreographyHeader"/>
      </w:pPr>
      <w:bookmarkStart w:id="159" w:name="_Toc79446920"/>
      <w:bookmarkStart w:id="160" w:name="_Toc175732345"/>
      <w:bookmarkStart w:id="161" w:name="_Toc204420448"/>
      <w:bookmarkStart w:id="162" w:name="_Toc348247464"/>
      <w:bookmarkStart w:id="163" w:name="_Toc348260425"/>
      <w:bookmarkStart w:id="164" w:name="_Toc348346482"/>
      <w:bookmarkStart w:id="165" w:name="_Toc359236409"/>
      <w:bookmarkStart w:id="166" w:name="_Toc23488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6AC617" w14:textId="77777777" w:rsidTr="00597768">
        <w:trPr>
          <w:jc w:val="center"/>
        </w:trPr>
        <w:tc>
          <w:tcPr>
            <w:tcW w:w="6652" w:type="dxa"/>
            <w:gridSpan w:val="4"/>
          </w:tcPr>
          <w:p w14:paraId="1EB1788F" w14:textId="45EDD61A" w:rsidR="00597768" w:rsidRPr="006D6BB6" w:rsidRDefault="00597768" w:rsidP="00D5412C">
            <w:pPr>
              <w:jc w:val="center"/>
            </w:pPr>
            <w:r>
              <w:t>Acknowledgement Choreography</w:t>
            </w:r>
          </w:p>
        </w:tc>
      </w:tr>
      <w:tr w:rsidR="00597768" w:rsidRPr="006D6BB6" w14:paraId="35D60DCF" w14:textId="77777777" w:rsidTr="00597768">
        <w:trPr>
          <w:jc w:val="center"/>
        </w:trPr>
        <w:tc>
          <w:tcPr>
            <w:tcW w:w="6652" w:type="dxa"/>
            <w:gridSpan w:val="4"/>
          </w:tcPr>
          <w:p w14:paraId="17C32E5B" w14:textId="6850D6DE" w:rsidR="00597768" w:rsidRDefault="00597768" w:rsidP="00D5412C">
            <w:pPr>
              <w:jc w:val="center"/>
            </w:pPr>
            <w:r w:rsidRPr="00A17ED1">
              <w:t>ACK^T03^ACK</w:t>
            </w:r>
          </w:p>
        </w:tc>
      </w:tr>
      <w:tr w:rsidR="001F49E5" w:rsidRPr="006D6BB6" w14:paraId="4D640341" w14:textId="77777777" w:rsidTr="00597768">
        <w:trPr>
          <w:jc w:val="center"/>
        </w:trPr>
        <w:tc>
          <w:tcPr>
            <w:tcW w:w="1458" w:type="dxa"/>
          </w:tcPr>
          <w:p w14:paraId="0463EF73" w14:textId="77777777" w:rsidR="001F49E5" w:rsidRPr="006D6BB6" w:rsidRDefault="001F49E5" w:rsidP="00446BFE">
            <w:pPr>
              <w:pStyle w:val="ACK-ChoreographyBody"/>
            </w:pPr>
            <w:r w:rsidRPr="006D6BB6">
              <w:lastRenderedPageBreak/>
              <w:t>Field name</w:t>
            </w:r>
          </w:p>
        </w:tc>
        <w:tc>
          <w:tcPr>
            <w:tcW w:w="2478" w:type="dxa"/>
          </w:tcPr>
          <w:p w14:paraId="08E5C780" w14:textId="77777777" w:rsidR="001F49E5" w:rsidRPr="006D6BB6" w:rsidRDefault="001F49E5" w:rsidP="00446BFE">
            <w:pPr>
              <w:pStyle w:val="ACK-ChoreographyBody"/>
            </w:pPr>
            <w:r w:rsidRPr="006D6BB6">
              <w:t>Field Value: Original mode</w:t>
            </w:r>
          </w:p>
        </w:tc>
        <w:tc>
          <w:tcPr>
            <w:tcW w:w="2716" w:type="dxa"/>
            <w:gridSpan w:val="2"/>
          </w:tcPr>
          <w:p w14:paraId="7223403B" w14:textId="77777777" w:rsidR="001F49E5" w:rsidRPr="006D6BB6" w:rsidRDefault="001F49E5" w:rsidP="00446BFE">
            <w:pPr>
              <w:pStyle w:val="ACK-ChoreographyBody"/>
            </w:pPr>
            <w:r w:rsidRPr="006D6BB6">
              <w:t>Field value: Enhanced mode</w:t>
            </w:r>
          </w:p>
        </w:tc>
      </w:tr>
      <w:tr w:rsidR="001F49E5" w:rsidRPr="006D6BB6" w14:paraId="12254BBA" w14:textId="77777777" w:rsidTr="00597768">
        <w:trPr>
          <w:jc w:val="center"/>
        </w:trPr>
        <w:tc>
          <w:tcPr>
            <w:tcW w:w="1458" w:type="dxa"/>
          </w:tcPr>
          <w:p w14:paraId="10DDBD24" w14:textId="77777777" w:rsidR="001F49E5" w:rsidRPr="006D6BB6" w:rsidRDefault="001F49E5" w:rsidP="00446BFE">
            <w:pPr>
              <w:pStyle w:val="ACK-ChoreographyBody"/>
            </w:pPr>
            <w:r>
              <w:t>MSH-</w:t>
            </w:r>
            <w:r w:rsidRPr="006D6BB6">
              <w:t>15</w:t>
            </w:r>
          </w:p>
        </w:tc>
        <w:tc>
          <w:tcPr>
            <w:tcW w:w="2478" w:type="dxa"/>
          </w:tcPr>
          <w:p w14:paraId="25ADD077" w14:textId="77777777" w:rsidR="001F49E5" w:rsidRPr="006D6BB6" w:rsidRDefault="001F49E5" w:rsidP="00446BFE">
            <w:pPr>
              <w:pStyle w:val="ACK-ChoreographyBody"/>
            </w:pPr>
            <w:r w:rsidRPr="006D6BB6">
              <w:t>Blank</w:t>
            </w:r>
          </w:p>
        </w:tc>
        <w:tc>
          <w:tcPr>
            <w:tcW w:w="708" w:type="dxa"/>
          </w:tcPr>
          <w:p w14:paraId="18233C86" w14:textId="77777777" w:rsidR="001F49E5" w:rsidRPr="006D6BB6" w:rsidRDefault="001F49E5" w:rsidP="00446BFE">
            <w:pPr>
              <w:pStyle w:val="ACK-ChoreographyBody"/>
            </w:pPr>
            <w:r w:rsidRPr="006D6BB6">
              <w:t>NE</w:t>
            </w:r>
          </w:p>
        </w:tc>
        <w:tc>
          <w:tcPr>
            <w:tcW w:w="2008" w:type="dxa"/>
          </w:tcPr>
          <w:p w14:paraId="1AD5AB9C" w14:textId="77777777" w:rsidR="001F49E5" w:rsidRPr="006D6BB6" w:rsidRDefault="001F49E5" w:rsidP="00446BFE">
            <w:pPr>
              <w:pStyle w:val="ACK-ChoreographyBody"/>
            </w:pPr>
            <w:r w:rsidRPr="006D6BB6">
              <w:t>AL, SU, ER</w:t>
            </w:r>
          </w:p>
        </w:tc>
      </w:tr>
      <w:tr w:rsidR="001F49E5" w:rsidRPr="006D6BB6" w14:paraId="2835F093" w14:textId="77777777" w:rsidTr="00597768">
        <w:trPr>
          <w:jc w:val="center"/>
        </w:trPr>
        <w:tc>
          <w:tcPr>
            <w:tcW w:w="1458" w:type="dxa"/>
          </w:tcPr>
          <w:p w14:paraId="3BD6E00F" w14:textId="77777777" w:rsidR="001F49E5" w:rsidRPr="006D6BB6" w:rsidRDefault="001F49E5" w:rsidP="00446BFE">
            <w:pPr>
              <w:pStyle w:val="ACK-ChoreographyBody"/>
            </w:pPr>
            <w:r>
              <w:t>MSH-</w:t>
            </w:r>
            <w:r w:rsidRPr="006D6BB6">
              <w:t>16</w:t>
            </w:r>
          </w:p>
        </w:tc>
        <w:tc>
          <w:tcPr>
            <w:tcW w:w="2478" w:type="dxa"/>
          </w:tcPr>
          <w:p w14:paraId="3D5E6FD9" w14:textId="77777777" w:rsidR="001F49E5" w:rsidRPr="006D6BB6" w:rsidRDefault="001F49E5" w:rsidP="00446BFE">
            <w:pPr>
              <w:pStyle w:val="ACK-ChoreographyBody"/>
            </w:pPr>
            <w:r w:rsidRPr="006D6BB6">
              <w:t>Blank</w:t>
            </w:r>
          </w:p>
        </w:tc>
        <w:tc>
          <w:tcPr>
            <w:tcW w:w="708" w:type="dxa"/>
          </w:tcPr>
          <w:p w14:paraId="6AF5ADD9" w14:textId="77777777" w:rsidR="001F49E5" w:rsidRPr="006D6BB6" w:rsidRDefault="001F49E5" w:rsidP="00446BFE">
            <w:pPr>
              <w:pStyle w:val="ACK-ChoreographyBody"/>
            </w:pPr>
            <w:r w:rsidRPr="006D6BB6">
              <w:t>NE</w:t>
            </w:r>
          </w:p>
        </w:tc>
        <w:tc>
          <w:tcPr>
            <w:tcW w:w="2008" w:type="dxa"/>
          </w:tcPr>
          <w:p w14:paraId="6E1B4BC0" w14:textId="77777777" w:rsidR="001F49E5" w:rsidRPr="006D6BB6" w:rsidRDefault="001F49E5" w:rsidP="00446BFE">
            <w:pPr>
              <w:pStyle w:val="ACK-ChoreographyBody"/>
            </w:pPr>
            <w:r w:rsidRPr="006D6BB6">
              <w:t>NE</w:t>
            </w:r>
          </w:p>
        </w:tc>
      </w:tr>
      <w:tr w:rsidR="001F49E5" w:rsidRPr="006D6BB6" w14:paraId="2ED37BB7" w14:textId="77777777" w:rsidTr="00597768">
        <w:trPr>
          <w:jc w:val="center"/>
        </w:trPr>
        <w:tc>
          <w:tcPr>
            <w:tcW w:w="1458" w:type="dxa"/>
          </w:tcPr>
          <w:p w14:paraId="385AF991" w14:textId="77777777" w:rsidR="001F49E5" w:rsidRPr="006D6BB6" w:rsidRDefault="001F49E5" w:rsidP="00446BFE">
            <w:pPr>
              <w:pStyle w:val="ACK-ChoreographyBody"/>
            </w:pPr>
            <w:r w:rsidRPr="006D6BB6">
              <w:t>Immediate Ack</w:t>
            </w:r>
          </w:p>
        </w:tc>
        <w:tc>
          <w:tcPr>
            <w:tcW w:w="2478" w:type="dxa"/>
          </w:tcPr>
          <w:p w14:paraId="1524F211"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708" w:type="dxa"/>
          </w:tcPr>
          <w:p w14:paraId="4567271B" w14:textId="77777777" w:rsidR="001F49E5" w:rsidRPr="006D6BB6" w:rsidRDefault="001F49E5" w:rsidP="00446BFE">
            <w:pPr>
              <w:pStyle w:val="ACK-ChoreographyBody"/>
            </w:pPr>
            <w:r w:rsidRPr="006D6BB6">
              <w:t>-</w:t>
            </w:r>
          </w:p>
        </w:tc>
        <w:tc>
          <w:tcPr>
            <w:tcW w:w="2008" w:type="dxa"/>
          </w:tcPr>
          <w:p w14:paraId="215401BD"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7F1EA22A" w14:textId="77777777" w:rsidTr="00597768">
        <w:trPr>
          <w:jc w:val="center"/>
        </w:trPr>
        <w:tc>
          <w:tcPr>
            <w:tcW w:w="1458" w:type="dxa"/>
          </w:tcPr>
          <w:p w14:paraId="023DDCF9" w14:textId="77777777" w:rsidR="001F49E5" w:rsidRPr="006D6BB6" w:rsidRDefault="001F49E5" w:rsidP="00446BFE">
            <w:pPr>
              <w:pStyle w:val="ACK-ChoreographyBody"/>
            </w:pPr>
            <w:r w:rsidRPr="006D6BB6">
              <w:t>Application Ack</w:t>
            </w:r>
          </w:p>
        </w:tc>
        <w:tc>
          <w:tcPr>
            <w:tcW w:w="2478" w:type="dxa"/>
          </w:tcPr>
          <w:p w14:paraId="1A52E67F" w14:textId="77777777" w:rsidR="001F49E5" w:rsidRPr="006D6BB6" w:rsidRDefault="001F49E5" w:rsidP="00446BFE">
            <w:pPr>
              <w:pStyle w:val="ACK-ChoreographyBody"/>
            </w:pPr>
            <w:r>
              <w:rPr>
                <w:szCs w:val="16"/>
              </w:rPr>
              <w:t>-</w:t>
            </w:r>
          </w:p>
        </w:tc>
        <w:tc>
          <w:tcPr>
            <w:tcW w:w="708" w:type="dxa"/>
          </w:tcPr>
          <w:p w14:paraId="796145CA" w14:textId="77777777" w:rsidR="001F49E5" w:rsidRPr="006D6BB6" w:rsidRDefault="001F49E5" w:rsidP="00446BFE">
            <w:pPr>
              <w:pStyle w:val="ACK-ChoreographyBody"/>
            </w:pPr>
            <w:r w:rsidRPr="006D6BB6">
              <w:t>-</w:t>
            </w:r>
          </w:p>
        </w:tc>
        <w:tc>
          <w:tcPr>
            <w:tcW w:w="2008" w:type="dxa"/>
          </w:tcPr>
          <w:p w14:paraId="23BF5B4F" w14:textId="77777777" w:rsidR="001F49E5" w:rsidRPr="006D6BB6" w:rsidRDefault="001F49E5" w:rsidP="00446BFE">
            <w:pPr>
              <w:pStyle w:val="ACK-ChoreographyBody"/>
            </w:pPr>
            <w:r w:rsidRPr="006D6BB6">
              <w:t>-</w:t>
            </w:r>
          </w:p>
        </w:tc>
      </w:tr>
    </w:tbl>
    <w:p w14:paraId="55401580" w14:textId="77777777" w:rsidR="001F49E5" w:rsidRPr="001F49E5" w:rsidRDefault="001F49E5" w:rsidP="001F49E5">
      <w:pPr>
        <w:pStyle w:val="NormalIndented"/>
      </w:pPr>
    </w:p>
    <w:p w14:paraId="1685AD3D" w14:textId="77777777" w:rsidR="00061F64" w:rsidRPr="00A17ED1" w:rsidRDefault="00061F64">
      <w:pPr>
        <w:pStyle w:val="Heading3"/>
        <w:rPr>
          <w:noProof/>
        </w:rPr>
      </w:pPr>
      <w:bookmarkStart w:id="167" w:name="_Toc28982057"/>
      <w:r w:rsidRPr="00A17ED1">
        <w:rPr>
          <w:noProof/>
        </w:rPr>
        <w:t>MDM/ACK - Document Status Change Notification and Content (Event T04</w:t>
      </w:r>
      <w:bookmarkEnd w:id="159"/>
      <w:bookmarkEnd w:id="160"/>
      <w:r w:rsidRPr="00A17ED1">
        <w:rPr>
          <w:noProof/>
        </w:rPr>
        <w:t>)</w:t>
      </w:r>
      <w:bookmarkEnd w:id="161"/>
      <w:bookmarkEnd w:id="167"/>
      <w:r w:rsidR="00A60E23" w:rsidRPr="00A17ED1">
        <w:rPr>
          <w:noProof/>
        </w:rPr>
        <w:fldChar w:fldCharType="begin"/>
      </w:r>
      <w:r w:rsidRPr="00A17ED1">
        <w:rPr>
          <w:noProof/>
        </w:rPr>
        <w:instrText xml:space="preserve"> XE "T04" </w:instrText>
      </w:r>
      <w:r w:rsidR="00A60E23" w:rsidRPr="00A17ED1">
        <w:rPr>
          <w:noProof/>
        </w:rPr>
        <w:fldChar w:fldCharType="end"/>
      </w:r>
      <w:bookmarkEnd w:id="162"/>
      <w:bookmarkEnd w:id="163"/>
      <w:bookmarkEnd w:id="164"/>
      <w:bookmarkEnd w:id="165"/>
      <w:bookmarkEnd w:id="166"/>
    </w:p>
    <w:p w14:paraId="2153B98E" w14:textId="77777777" w:rsidR="00061F64" w:rsidRPr="00A17ED1" w:rsidRDefault="00061F64">
      <w:pPr>
        <w:pStyle w:val="NormalIndented"/>
        <w:rPr>
          <w:noProof/>
        </w:rPr>
      </w:pPr>
      <w:r w:rsidRPr="00A17ED1">
        <w:rPr>
          <w:noProof/>
        </w:rPr>
        <w:t xml:space="preserve">This is a notification of a change in a status of a document with the accompanying content. </w:t>
      </w:r>
    </w:p>
    <w:p w14:paraId="24023F80"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  The document content is also transmitted.</w:t>
      </w:r>
    </w:p>
    <w:p w14:paraId="054ACCD9" w14:textId="77777777" w:rsidR="00061F64" w:rsidRPr="00A17ED1" w:rsidRDefault="00061F64">
      <w:pPr>
        <w:pStyle w:val="MsgTableCaption"/>
      </w:pPr>
      <w:r w:rsidRPr="00A17ED1">
        <w:t>MDM^T04^MDM_T02: Document Status Change Notification &amp; Content</w:t>
      </w:r>
      <w:r w:rsidR="00A60E23" w:rsidRPr="00A17ED1">
        <w:fldChar w:fldCharType="begin"/>
      </w:r>
      <w:r w:rsidRPr="00A17ED1">
        <w:instrText xml:space="preserve"> XE ""MDM Document status change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A1959A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1A14EE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45D35A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6E149C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BD80A8B" w14:textId="77777777" w:rsidR="00061F64" w:rsidRPr="00A17ED1" w:rsidRDefault="00061F64">
            <w:pPr>
              <w:pStyle w:val="MsgTableHeader"/>
              <w:jc w:val="center"/>
            </w:pPr>
            <w:r w:rsidRPr="00A17ED1">
              <w:t>Chapter</w:t>
            </w:r>
          </w:p>
        </w:tc>
      </w:tr>
      <w:tr w:rsidR="00061F64" w:rsidRPr="00A17ED1" w14:paraId="2E0D4EE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99034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C4968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747D680"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9FCB089" w14:textId="77777777" w:rsidR="00061F64" w:rsidRPr="00A17ED1" w:rsidRDefault="00061F64">
            <w:pPr>
              <w:pStyle w:val="MsgTableBody"/>
              <w:jc w:val="center"/>
            </w:pPr>
            <w:r w:rsidRPr="00A17ED1">
              <w:t>2</w:t>
            </w:r>
          </w:p>
        </w:tc>
      </w:tr>
      <w:tr w:rsidR="00061F64" w:rsidRPr="00A17ED1" w14:paraId="2D45A9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99240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106E84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10A6C5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EB69C6" w14:textId="77777777" w:rsidR="00061F64" w:rsidRPr="00A17ED1" w:rsidRDefault="00061F64">
            <w:pPr>
              <w:pStyle w:val="MsgTableBody"/>
              <w:jc w:val="center"/>
            </w:pPr>
            <w:r w:rsidRPr="00A17ED1">
              <w:t>2</w:t>
            </w:r>
          </w:p>
        </w:tc>
      </w:tr>
      <w:tr w:rsidR="00061F64" w:rsidRPr="00A17ED1" w14:paraId="59FB33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8FBAEB"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902B1F8"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77266C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DF0CCE" w14:textId="77777777" w:rsidR="00061F64" w:rsidRPr="00A17ED1" w:rsidRDefault="00061F64">
            <w:pPr>
              <w:pStyle w:val="MsgTableBody"/>
              <w:jc w:val="center"/>
            </w:pPr>
            <w:r w:rsidRPr="00A17ED1">
              <w:t>2</w:t>
            </w:r>
          </w:p>
        </w:tc>
      </w:tr>
      <w:tr w:rsidR="00061F64" w:rsidRPr="00A17ED1" w14:paraId="13C7A9F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F54D51"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1A3CC8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3EA4869"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6DE8B72A" w14:textId="77777777" w:rsidR="00061F64" w:rsidRPr="00A17ED1" w:rsidRDefault="00061F64">
            <w:pPr>
              <w:pStyle w:val="MsgTableBody"/>
              <w:jc w:val="center"/>
            </w:pPr>
            <w:r w:rsidRPr="00A17ED1">
              <w:t>3</w:t>
            </w:r>
          </w:p>
        </w:tc>
      </w:tr>
      <w:tr w:rsidR="00061F64" w:rsidRPr="00A17ED1" w14:paraId="28A3B31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D11FC1"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ABC2EF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061A8E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92EC2" w14:textId="77777777" w:rsidR="00061F64" w:rsidRPr="00A17ED1" w:rsidRDefault="00061F64">
            <w:pPr>
              <w:pStyle w:val="MsgTableBody"/>
              <w:jc w:val="center"/>
            </w:pPr>
            <w:r w:rsidRPr="00A17ED1">
              <w:t>3</w:t>
            </w:r>
          </w:p>
        </w:tc>
      </w:tr>
      <w:tr w:rsidR="00FA24A4" w:rsidRPr="00A17ED1" w14:paraId="6C36186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AB235"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A3352D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DFE467E"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E32CAE" w14:textId="7BC8FFC7" w:rsidR="00FA24A4" w:rsidRPr="00A17ED1" w:rsidRDefault="00670B39">
            <w:pPr>
              <w:pStyle w:val="MsgTableBody"/>
              <w:jc w:val="center"/>
            </w:pPr>
            <w:r>
              <w:t>7</w:t>
            </w:r>
          </w:p>
        </w:tc>
      </w:tr>
      <w:tr w:rsidR="00061F64" w:rsidRPr="00A17ED1" w14:paraId="0AEBE0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5317B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8C26BEC"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5B33A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E5188E" w14:textId="77777777" w:rsidR="00061F64" w:rsidRPr="00A17ED1" w:rsidRDefault="00061F64">
            <w:pPr>
              <w:pStyle w:val="MsgTableBody"/>
              <w:jc w:val="center"/>
            </w:pPr>
            <w:r w:rsidRPr="00A17ED1">
              <w:t>3</w:t>
            </w:r>
          </w:p>
        </w:tc>
      </w:tr>
      <w:tr w:rsidR="00401B1D" w:rsidRPr="00A17ED1" w14:paraId="5ED013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069081"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4E26082"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4B9D252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A83A43" w14:textId="77777777" w:rsidR="00401B1D" w:rsidRPr="00A17ED1" w:rsidRDefault="00401B1D" w:rsidP="00401B1D">
            <w:pPr>
              <w:pStyle w:val="MsgTableBody"/>
              <w:jc w:val="center"/>
            </w:pPr>
            <w:r>
              <w:t>7</w:t>
            </w:r>
          </w:p>
        </w:tc>
      </w:tr>
      <w:tr w:rsidR="00061F64" w:rsidRPr="00A17ED1" w14:paraId="1800FC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8521F1"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1741E59" w14:textId="77777777" w:rsidR="00061F64" w:rsidRPr="00A17ED1" w:rsidRDefault="00061F64">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3EBD29A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F3C607" w14:textId="77777777" w:rsidR="00061F64" w:rsidRPr="00A17ED1" w:rsidRDefault="00061F64">
            <w:pPr>
              <w:pStyle w:val="MsgTableBody"/>
              <w:jc w:val="center"/>
            </w:pPr>
          </w:p>
        </w:tc>
      </w:tr>
      <w:tr w:rsidR="00061F64" w:rsidRPr="00A17ED1" w14:paraId="3DD70A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67F40" w14:textId="77777777" w:rsidR="00061F64" w:rsidRPr="00A17ED1" w:rsidRDefault="00061F64">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37CB86E" w14:textId="77777777" w:rsidR="00061F64" w:rsidRPr="00A17ED1" w:rsidRDefault="00061F64">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BC294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96AE8" w14:textId="77777777" w:rsidR="00061F64" w:rsidRPr="00A17ED1" w:rsidRDefault="00061F64">
            <w:pPr>
              <w:pStyle w:val="MsgTableBody"/>
              <w:jc w:val="center"/>
            </w:pPr>
            <w:r w:rsidRPr="00A17ED1">
              <w:t>4</w:t>
            </w:r>
          </w:p>
        </w:tc>
      </w:tr>
      <w:tr w:rsidR="00FA24A4" w:rsidRPr="00A17ED1" w14:paraId="46B40C0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B6936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6042D03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E3A54CC"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40442" w14:textId="6909642F" w:rsidR="00FA24A4" w:rsidRPr="00A17ED1" w:rsidRDefault="00670B39">
            <w:pPr>
              <w:pStyle w:val="MsgTableBody"/>
              <w:jc w:val="center"/>
            </w:pPr>
            <w:r>
              <w:t>7</w:t>
            </w:r>
          </w:p>
        </w:tc>
      </w:tr>
      <w:tr w:rsidR="00061F64" w:rsidRPr="00A17ED1" w14:paraId="0A7DD6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3F31C8"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7657E15" w14:textId="77777777" w:rsidR="00061F64" w:rsidRPr="00A17ED1" w:rsidRDefault="00061F64">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BA296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740F5B" w14:textId="77777777" w:rsidR="00061F64" w:rsidRPr="00A17ED1" w:rsidRDefault="00061F64">
            <w:pPr>
              <w:pStyle w:val="MsgTableBody"/>
              <w:jc w:val="center"/>
            </w:pPr>
          </w:p>
        </w:tc>
      </w:tr>
      <w:tr w:rsidR="00061F64" w:rsidRPr="00A17ED1" w14:paraId="35D5E1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8A067D0" w14:textId="77777777" w:rsidR="00061F64" w:rsidRPr="00A17ED1" w:rsidRDefault="00061F64">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CBB514E" w14:textId="77777777" w:rsidR="00061F64" w:rsidRPr="00A17ED1" w:rsidRDefault="00061F64">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92B06C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F301F" w14:textId="77777777" w:rsidR="00061F64" w:rsidRPr="00A17ED1" w:rsidRDefault="00061F64">
            <w:pPr>
              <w:pStyle w:val="MsgTableBody"/>
              <w:jc w:val="center"/>
            </w:pPr>
            <w:r w:rsidRPr="00A17ED1">
              <w:t>4</w:t>
            </w:r>
          </w:p>
        </w:tc>
      </w:tr>
      <w:tr w:rsidR="00061F64" w:rsidRPr="00A17ED1" w14:paraId="74F9D7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3761A7" w14:textId="77777777" w:rsidR="00061F64" w:rsidRPr="00A17ED1" w:rsidRDefault="00061F64">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0CAA3231" w14:textId="77777777" w:rsidR="00061F64" w:rsidRPr="00A17ED1" w:rsidRDefault="00061F64">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7854323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16DBC4" w14:textId="77777777" w:rsidR="00061F64" w:rsidRPr="00A17ED1" w:rsidRDefault="00061F64">
            <w:pPr>
              <w:pStyle w:val="MsgTableBody"/>
              <w:jc w:val="center"/>
            </w:pPr>
            <w:r w:rsidRPr="00A17ED1">
              <w:t>4</w:t>
            </w:r>
          </w:p>
        </w:tc>
      </w:tr>
      <w:tr w:rsidR="00061F64" w:rsidRPr="00A17ED1" w14:paraId="7AAD064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C0C58C"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1674A6D" w14:textId="77777777" w:rsidR="00061F64" w:rsidRPr="00A17ED1" w:rsidRDefault="00061F64">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429F04C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6FD37" w14:textId="77777777" w:rsidR="00061F64" w:rsidRPr="00A17ED1" w:rsidRDefault="00061F64">
            <w:pPr>
              <w:pStyle w:val="MsgTableBody"/>
              <w:jc w:val="center"/>
            </w:pPr>
          </w:p>
        </w:tc>
      </w:tr>
      <w:tr w:rsidR="00061F64" w:rsidRPr="00A17ED1" w14:paraId="055153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72085" w14:textId="77777777" w:rsidR="00061F64" w:rsidRPr="00A17ED1" w:rsidRDefault="00061F64">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A076DDB" w14:textId="77777777" w:rsidR="00061F64" w:rsidRPr="00A17ED1" w:rsidRDefault="00061F64">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5A0E0E6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A4BF8" w14:textId="77777777" w:rsidR="00061F64" w:rsidRPr="00A17ED1" w:rsidRDefault="00061F64">
            <w:pPr>
              <w:pStyle w:val="MsgTableBody"/>
              <w:jc w:val="center"/>
            </w:pPr>
            <w:r w:rsidRPr="00A17ED1">
              <w:t>4</w:t>
            </w:r>
          </w:p>
        </w:tc>
      </w:tr>
      <w:tr w:rsidR="00FA24A4" w:rsidRPr="00A17ED1" w14:paraId="46113E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085F66"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8409EEE"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1DBFE4"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5766D8" w14:textId="285558AF" w:rsidR="00FA24A4" w:rsidRPr="00A17ED1" w:rsidRDefault="00670B39">
            <w:pPr>
              <w:pStyle w:val="MsgTableBody"/>
              <w:jc w:val="center"/>
            </w:pPr>
            <w:r>
              <w:t>7</w:t>
            </w:r>
          </w:p>
        </w:tc>
      </w:tr>
      <w:tr w:rsidR="00061F64" w:rsidRPr="00A17ED1" w14:paraId="3889D6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8CA457"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48967B6" w14:textId="77777777" w:rsidR="00061F64" w:rsidRPr="00A17ED1" w:rsidRDefault="00061F64">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765C7D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DA257" w14:textId="77777777" w:rsidR="00061F64" w:rsidRPr="00A17ED1" w:rsidRDefault="00061F64">
            <w:pPr>
              <w:pStyle w:val="MsgTableBody"/>
              <w:jc w:val="center"/>
            </w:pPr>
            <w:r w:rsidRPr="00A17ED1">
              <w:t>2</w:t>
            </w:r>
          </w:p>
        </w:tc>
      </w:tr>
      <w:tr w:rsidR="00061F64" w:rsidRPr="00A17ED1" w14:paraId="761AE2D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EFE527"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036C916" w14:textId="77777777" w:rsidR="00061F64" w:rsidRPr="00A17ED1" w:rsidRDefault="00061F64">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0CD022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D82546" w14:textId="77777777" w:rsidR="00061F64" w:rsidRPr="00A17ED1" w:rsidRDefault="00061F64">
            <w:pPr>
              <w:pStyle w:val="MsgTableBody"/>
              <w:jc w:val="center"/>
            </w:pPr>
          </w:p>
        </w:tc>
      </w:tr>
      <w:tr w:rsidR="00061F64" w:rsidRPr="00A17ED1" w14:paraId="6DF45D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7E42D5" w14:textId="77777777" w:rsidR="00061F64" w:rsidRPr="00A17ED1" w:rsidRDefault="005740F2">
            <w:pPr>
              <w:pStyle w:val="MsgTableBody"/>
            </w:pPr>
            <w:hyperlink w:anchor="TXA" w:history="1">
              <w:r w:rsidR="00061F64"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D69350" w14:textId="77777777" w:rsidR="00061F64" w:rsidRPr="00A17ED1" w:rsidRDefault="00061F64">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DE24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36AF6B" w14:textId="77777777" w:rsidR="00061F64" w:rsidRPr="00A17ED1" w:rsidRDefault="00061F64">
            <w:pPr>
              <w:pStyle w:val="MsgTableBody"/>
              <w:jc w:val="center"/>
            </w:pPr>
            <w:r w:rsidRPr="00A17ED1">
              <w:t>9</w:t>
            </w:r>
          </w:p>
        </w:tc>
      </w:tr>
      <w:tr w:rsidR="00061F64" w:rsidRPr="00A17ED1" w14:paraId="2A657D9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A5C335" w14:textId="77777777" w:rsidR="00061F64" w:rsidRPr="00A17ED1" w:rsidRDefault="00061F64">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3EAAC9" w14:textId="77777777" w:rsidR="00061F64" w:rsidRPr="00A17ED1" w:rsidRDefault="00061F64">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B2AB56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D8509" w14:textId="77777777" w:rsidR="00061F64" w:rsidRPr="00A17ED1" w:rsidRDefault="00061F64">
            <w:pPr>
              <w:pStyle w:val="MsgTableBody"/>
              <w:jc w:val="center"/>
            </w:pPr>
            <w:r w:rsidRPr="00A17ED1">
              <w:t>9</w:t>
            </w:r>
          </w:p>
        </w:tc>
      </w:tr>
      <w:tr w:rsidR="00061F64" w:rsidRPr="00A17ED1" w14:paraId="76A316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8FE319"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507F65F" w14:textId="77777777" w:rsidR="00061F64" w:rsidRPr="00A17ED1" w:rsidRDefault="00061F64">
            <w:pPr>
              <w:pStyle w:val="MsgTableBody"/>
            </w:pPr>
          </w:p>
        </w:tc>
        <w:tc>
          <w:tcPr>
            <w:tcW w:w="864" w:type="dxa"/>
            <w:tcBorders>
              <w:top w:val="dotted" w:sz="4" w:space="0" w:color="auto"/>
              <w:left w:val="nil"/>
              <w:bottom w:val="dotted" w:sz="4" w:space="0" w:color="auto"/>
              <w:right w:val="nil"/>
            </w:tcBorders>
            <w:shd w:val="clear" w:color="auto" w:fill="FFFFFF"/>
          </w:tcPr>
          <w:p w14:paraId="0D836E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33C75" w14:textId="77777777" w:rsidR="00061F64" w:rsidRPr="00A17ED1" w:rsidRDefault="00061F64">
            <w:pPr>
              <w:pStyle w:val="MsgTableBody"/>
              <w:jc w:val="center"/>
            </w:pPr>
          </w:p>
        </w:tc>
      </w:tr>
      <w:tr w:rsidR="00061F64" w:rsidRPr="00A17ED1" w14:paraId="45726F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92618A" w14:textId="77777777" w:rsidR="00061F64" w:rsidRPr="00A17ED1" w:rsidRDefault="00061F64">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2FB4E38B" w14:textId="77777777" w:rsidR="00061F64" w:rsidRPr="00A17ED1" w:rsidRDefault="00061F64">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498A215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2ECCC4" w14:textId="77777777" w:rsidR="00061F64" w:rsidRPr="00A17ED1" w:rsidRDefault="00061F64">
            <w:pPr>
              <w:pStyle w:val="MsgTableBody"/>
              <w:jc w:val="center"/>
            </w:pPr>
            <w:r>
              <w:t>7</w:t>
            </w:r>
          </w:p>
        </w:tc>
      </w:tr>
      <w:tr w:rsidR="00FA24A4" w:rsidRPr="00A17ED1" w14:paraId="6A8BFA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208B88"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4595CD5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EF3D39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08C576" w14:textId="6D3803D8" w:rsidR="00FA24A4" w:rsidRDefault="00670B39">
            <w:pPr>
              <w:pStyle w:val="MsgTableBody"/>
              <w:jc w:val="center"/>
            </w:pPr>
            <w:r>
              <w:t>7</w:t>
            </w:r>
          </w:p>
        </w:tc>
      </w:tr>
      <w:tr w:rsidR="00061F64" w:rsidRPr="00A17ED1" w14:paraId="2BC9F47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73C3A"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716E4A78" w14:textId="77777777" w:rsidR="00061F64" w:rsidRPr="00A17ED1" w:rsidRDefault="00061F64">
            <w:pPr>
              <w:pStyle w:val="MsgTableBody"/>
            </w:pPr>
            <w:r w:rsidRPr="00A17ED1">
              <w:t>Notes and comments segment for OBX</w:t>
            </w:r>
          </w:p>
        </w:tc>
        <w:tc>
          <w:tcPr>
            <w:tcW w:w="864" w:type="dxa"/>
            <w:tcBorders>
              <w:top w:val="dotted" w:sz="4" w:space="0" w:color="auto"/>
              <w:left w:val="nil"/>
              <w:bottom w:val="dotted" w:sz="4" w:space="0" w:color="auto"/>
              <w:right w:val="nil"/>
            </w:tcBorders>
            <w:shd w:val="clear" w:color="auto" w:fill="FFFFFF"/>
          </w:tcPr>
          <w:p w14:paraId="2F2BCFC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CF24F7" w14:textId="77777777" w:rsidR="00061F64" w:rsidRPr="00A17ED1" w:rsidRDefault="00061F64">
            <w:pPr>
              <w:pStyle w:val="MsgTableBody"/>
              <w:jc w:val="center"/>
            </w:pPr>
            <w:r w:rsidRPr="00A17ED1">
              <w:t>2</w:t>
            </w:r>
          </w:p>
        </w:tc>
      </w:tr>
      <w:tr w:rsidR="00061F64" w:rsidRPr="00A17ED1" w14:paraId="7F88028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DB55AAA" w14:textId="77777777" w:rsidR="00061F64" w:rsidRPr="00A17ED1" w:rsidRDefault="00061F64">
            <w:pPr>
              <w:pStyle w:val="MsgTableBody"/>
            </w:pPr>
            <w:r w:rsidRPr="00A17ED1">
              <w:lastRenderedPageBreak/>
              <w:t>}</w:t>
            </w:r>
          </w:p>
        </w:tc>
        <w:tc>
          <w:tcPr>
            <w:tcW w:w="4320" w:type="dxa"/>
            <w:tcBorders>
              <w:top w:val="dotted" w:sz="4" w:space="0" w:color="auto"/>
              <w:left w:val="nil"/>
              <w:bottom w:val="single" w:sz="2" w:space="0" w:color="auto"/>
              <w:right w:val="nil"/>
            </w:tcBorders>
            <w:shd w:val="clear" w:color="auto" w:fill="FFFFFF"/>
          </w:tcPr>
          <w:p w14:paraId="3164243E" w14:textId="77777777" w:rsidR="00061F64" w:rsidRPr="00A17ED1" w:rsidRDefault="00061F64">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69CF3B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251449" w14:textId="77777777" w:rsidR="00061F64" w:rsidRPr="00A17ED1" w:rsidRDefault="00061F64">
            <w:pPr>
              <w:pStyle w:val="MsgTableBody"/>
              <w:jc w:val="center"/>
            </w:pPr>
          </w:p>
        </w:tc>
      </w:tr>
    </w:tbl>
    <w:p w14:paraId="1FD585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0DF22DF" w14:textId="77777777" w:rsidTr="00597768">
        <w:trPr>
          <w:jc w:val="center"/>
        </w:trPr>
        <w:tc>
          <w:tcPr>
            <w:tcW w:w="8973" w:type="dxa"/>
            <w:gridSpan w:val="6"/>
          </w:tcPr>
          <w:p w14:paraId="0C75DE55" w14:textId="27DE20A1" w:rsidR="00597768" w:rsidRPr="006D6BB6" w:rsidRDefault="00597768" w:rsidP="00597768">
            <w:pPr>
              <w:pStyle w:val="ACK-ChoreographyHeader"/>
            </w:pPr>
            <w:r>
              <w:t>Acknowledgement Choreography</w:t>
            </w:r>
          </w:p>
        </w:tc>
      </w:tr>
      <w:tr w:rsidR="00597768" w:rsidRPr="006D6BB6" w14:paraId="047183E5" w14:textId="77777777" w:rsidTr="00597768">
        <w:trPr>
          <w:jc w:val="center"/>
        </w:trPr>
        <w:tc>
          <w:tcPr>
            <w:tcW w:w="8973" w:type="dxa"/>
            <w:gridSpan w:val="6"/>
          </w:tcPr>
          <w:p w14:paraId="1BDCE608" w14:textId="21AFCA17" w:rsidR="00597768" w:rsidRDefault="00597768" w:rsidP="00597768">
            <w:pPr>
              <w:pStyle w:val="ACK-ChoreographyHeader"/>
            </w:pPr>
            <w:r w:rsidRPr="00A17ED1">
              <w:t>MDM^T04^MDM_T02</w:t>
            </w:r>
          </w:p>
        </w:tc>
      </w:tr>
      <w:tr w:rsidR="001F49E5" w:rsidRPr="006D6BB6" w14:paraId="7AC496D3" w14:textId="77777777" w:rsidTr="00597768">
        <w:trPr>
          <w:jc w:val="center"/>
        </w:trPr>
        <w:tc>
          <w:tcPr>
            <w:tcW w:w="1458" w:type="dxa"/>
          </w:tcPr>
          <w:p w14:paraId="3BC7E35C" w14:textId="77777777" w:rsidR="001F49E5" w:rsidRPr="006D6BB6" w:rsidRDefault="001F49E5" w:rsidP="00446BFE">
            <w:pPr>
              <w:pStyle w:val="ACK-ChoreographyBody"/>
            </w:pPr>
            <w:r w:rsidRPr="006D6BB6">
              <w:t>Field name</w:t>
            </w:r>
          </w:p>
        </w:tc>
        <w:tc>
          <w:tcPr>
            <w:tcW w:w="2336" w:type="dxa"/>
          </w:tcPr>
          <w:p w14:paraId="7E6A1F81" w14:textId="77777777" w:rsidR="001F49E5" w:rsidRPr="006D6BB6" w:rsidRDefault="001F49E5" w:rsidP="00446BFE">
            <w:pPr>
              <w:pStyle w:val="ACK-ChoreographyBody"/>
            </w:pPr>
            <w:r w:rsidRPr="006D6BB6">
              <w:t>Field Value: Original mode</w:t>
            </w:r>
          </w:p>
        </w:tc>
        <w:tc>
          <w:tcPr>
            <w:tcW w:w="5179" w:type="dxa"/>
            <w:gridSpan w:val="4"/>
          </w:tcPr>
          <w:p w14:paraId="484784F5" w14:textId="77777777" w:rsidR="001F49E5" w:rsidRPr="006D6BB6" w:rsidRDefault="001F49E5" w:rsidP="00446BFE">
            <w:pPr>
              <w:pStyle w:val="ACK-ChoreographyBody"/>
            </w:pPr>
            <w:r w:rsidRPr="006D6BB6">
              <w:t>Field value: Enhanced mode</w:t>
            </w:r>
          </w:p>
        </w:tc>
      </w:tr>
      <w:tr w:rsidR="001F49E5" w:rsidRPr="006D6BB6" w14:paraId="72D2C85F" w14:textId="77777777" w:rsidTr="00597768">
        <w:trPr>
          <w:jc w:val="center"/>
        </w:trPr>
        <w:tc>
          <w:tcPr>
            <w:tcW w:w="1458" w:type="dxa"/>
          </w:tcPr>
          <w:p w14:paraId="62DB051A" w14:textId="77777777" w:rsidR="001F49E5" w:rsidRPr="006D6BB6" w:rsidRDefault="001F49E5" w:rsidP="00446BFE">
            <w:pPr>
              <w:pStyle w:val="ACK-ChoreographyBody"/>
            </w:pPr>
            <w:r>
              <w:t>MSH-</w:t>
            </w:r>
            <w:r w:rsidRPr="006D6BB6">
              <w:t>15</w:t>
            </w:r>
          </w:p>
        </w:tc>
        <w:tc>
          <w:tcPr>
            <w:tcW w:w="2336" w:type="dxa"/>
          </w:tcPr>
          <w:p w14:paraId="075F9861" w14:textId="77777777" w:rsidR="001F49E5" w:rsidRPr="006D6BB6" w:rsidRDefault="001F49E5" w:rsidP="00446BFE">
            <w:pPr>
              <w:pStyle w:val="ACK-ChoreographyBody"/>
            </w:pPr>
            <w:r w:rsidRPr="006D6BB6">
              <w:t>Blank</w:t>
            </w:r>
          </w:p>
        </w:tc>
        <w:tc>
          <w:tcPr>
            <w:tcW w:w="567" w:type="dxa"/>
          </w:tcPr>
          <w:p w14:paraId="79658439" w14:textId="77777777" w:rsidR="001F49E5" w:rsidRPr="006D6BB6" w:rsidRDefault="001F49E5" w:rsidP="00446BFE">
            <w:pPr>
              <w:pStyle w:val="ACK-ChoreographyBody"/>
            </w:pPr>
            <w:r w:rsidRPr="006D6BB6">
              <w:t>NE</w:t>
            </w:r>
          </w:p>
        </w:tc>
        <w:tc>
          <w:tcPr>
            <w:tcW w:w="1559" w:type="dxa"/>
          </w:tcPr>
          <w:p w14:paraId="468E6762" w14:textId="77777777" w:rsidR="001F49E5" w:rsidRPr="006D6BB6" w:rsidRDefault="001F49E5" w:rsidP="00446BFE">
            <w:pPr>
              <w:pStyle w:val="ACK-ChoreographyBody"/>
            </w:pPr>
            <w:r w:rsidRPr="006D6BB6">
              <w:t>AL, SU, ER</w:t>
            </w:r>
          </w:p>
        </w:tc>
        <w:tc>
          <w:tcPr>
            <w:tcW w:w="1494" w:type="dxa"/>
          </w:tcPr>
          <w:p w14:paraId="6020EAFF" w14:textId="77777777" w:rsidR="001F49E5" w:rsidRPr="006D6BB6" w:rsidRDefault="001F49E5" w:rsidP="00446BFE">
            <w:pPr>
              <w:pStyle w:val="ACK-ChoreographyBody"/>
            </w:pPr>
            <w:r w:rsidRPr="006D6BB6">
              <w:t>NE</w:t>
            </w:r>
          </w:p>
        </w:tc>
        <w:tc>
          <w:tcPr>
            <w:tcW w:w="1559" w:type="dxa"/>
          </w:tcPr>
          <w:p w14:paraId="69E43504" w14:textId="77777777" w:rsidR="001F49E5" w:rsidRPr="006D6BB6" w:rsidRDefault="001F49E5" w:rsidP="00446BFE">
            <w:pPr>
              <w:pStyle w:val="ACK-ChoreographyBody"/>
            </w:pPr>
            <w:r w:rsidRPr="006D6BB6">
              <w:t>AL, SU, ER</w:t>
            </w:r>
          </w:p>
        </w:tc>
      </w:tr>
      <w:tr w:rsidR="001F49E5" w:rsidRPr="006D6BB6" w14:paraId="1F2A4A2C" w14:textId="77777777" w:rsidTr="00597768">
        <w:trPr>
          <w:jc w:val="center"/>
        </w:trPr>
        <w:tc>
          <w:tcPr>
            <w:tcW w:w="1458" w:type="dxa"/>
          </w:tcPr>
          <w:p w14:paraId="1B5DD043" w14:textId="77777777" w:rsidR="001F49E5" w:rsidRPr="006D6BB6" w:rsidRDefault="001F49E5" w:rsidP="00446BFE">
            <w:pPr>
              <w:pStyle w:val="ACK-ChoreographyBody"/>
            </w:pPr>
            <w:r>
              <w:t>MSH-</w:t>
            </w:r>
            <w:r w:rsidRPr="006D6BB6">
              <w:t>16</w:t>
            </w:r>
          </w:p>
        </w:tc>
        <w:tc>
          <w:tcPr>
            <w:tcW w:w="2336" w:type="dxa"/>
          </w:tcPr>
          <w:p w14:paraId="790B559B" w14:textId="77777777" w:rsidR="001F49E5" w:rsidRPr="006D6BB6" w:rsidRDefault="001F49E5" w:rsidP="00446BFE">
            <w:pPr>
              <w:pStyle w:val="ACK-ChoreographyBody"/>
            </w:pPr>
            <w:r w:rsidRPr="006D6BB6">
              <w:t>Blank</w:t>
            </w:r>
          </w:p>
        </w:tc>
        <w:tc>
          <w:tcPr>
            <w:tcW w:w="567" w:type="dxa"/>
          </w:tcPr>
          <w:p w14:paraId="42E00F26" w14:textId="77777777" w:rsidR="001F49E5" w:rsidRPr="006D6BB6" w:rsidRDefault="001F49E5" w:rsidP="00446BFE">
            <w:pPr>
              <w:pStyle w:val="ACK-ChoreographyBody"/>
            </w:pPr>
            <w:r w:rsidRPr="006D6BB6">
              <w:t>NE</w:t>
            </w:r>
          </w:p>
        </w:tc>
        <w:tc>
          <w:tcPr>
            <w:tcW w:w="1559" w:type="dxa"/>
          </w:tcPr>
          <w:p w14:paraId="28B1F7C1" w14:textId="77777777" w:rsidR="001F49E5" w:rsidRPr="006D6BB6" w:rsidRDefault="001F49E5" w:rsidP="00446BFE">
            <w:pPr>
              <w:pStyle w:val="ACK-ChoreographyBody"/>
            </w:pPr>
            <w:r w:rsidRPr="006D6BB6">
              <w:t>NE</w:t>
            </w:r>
          </w:p>
        </w:tc>
        <w:tc>
          <w:tcPr>
            <w:tcW w:w="1494" w:type="dxa"/>
          </w:tcPr>
          <w:p w14:paraId="4E7A5D83" w14:textId="77777777" w:rsidR="001F49E5" w:rsidRPr="006D6BB6" w:rsidRDefault="001F49E5" w:rsidP="00446BFE">
            <w:pPr>
              <w:pStyle w:val="ACK-ChoreographyBody"/>
            </w:pPr>
            <w:r w:rsidRPr="006D6BB6">
              <w:t>AL, SU, ER</w:t>
            </w:r>
          </w:p>
        </w:tc>
        <w:tc>
          <w:tcPr>
            <w:tcW w:w="1559" w:type="dxa"/>
          </w:tcPr>
          <w:p w14:paraId="47623F7C" w14:textId="77777777" w:rsidR="001F49E5" w:rsidRPr="006D6BB6" w:rsidRDefault="001F49E5" w:rsidP="00446BFE">
            <w:pPr>
              <w:pStyle w:val="ACK-ChoreographyBody"/>
            </w:pPr>
            <w:r w:rsidRPr="006D6BB6">
              <w:t>AL, SU, ER</w:t>
            </w:r>
          </w:p>
        </w:tc>
      </w:tr>
      <w:tr w:rsidR="001F49E5" w:rsidRPr="006D6BB6" w14:paraId="10DF5F1A" w14:textId="77777777" w:rsidTr="00597768">
        <w:trPr>
          <w:jc w:val="center"/>
        </w:trPr>
        <w:tc>
          <w:tcPr>
            <w:tcW w:w="1458" w:type="dxa"/>
          </w:tcPr>
          <w:p w14:paraId="346C3075" w14:textId="77777777" w:rsidR="001F49E5" w:rsidRPr="006D6BB6" w:rsidRDefault="001F49E5" w:rsidP="00446BFE">
            <w:pPr>
              <w:pStyle w:val="ACK-ChoreographyBody"/>
            </w:pPr>
            <w:r w:rsidRPr="006D6BB6">
              <w:t>Immediate Ack</w:t>
            </w:r>
          </w:p>
        </w:tc>
        <w:tc>
          <w:tcPr>
            <w:tcW w:w="2336" w:type="dxa"/>
          </w:tcPr>
          <w:p w14:paraId="358BD45E" w14:textId="31A2C401" w:rsidR="001F49E5" w:rsidRPr="006D6BB6" w:rsidRDefault="008F4F6B" w:rsidP="00446BFE">
            <w:pPr>
              <w:pStyle w:val="ACK-ChoreographyBody"/>
            </w:pPr>
            <w:r>
              <w:rPr>
                <w:szCs w:val="16"/>
              </w:rPr>
              <w:t>ACK</w:t>
            </w:r>
            <w:r w:rsidRPr="006D6BB6">
              <w:rPr>
                <w:szCs w:val="16"/>
              </w:rPr>
              <w:t>^</w:t>
            </w:r>
            <w:r>
              <w:rPr>
                <w:szCs w:val="16"/>
              </w:rPr>
              <w:t>T04</w:t>
            </w:r>
            <w:r w:rsidRPr="006D6BB6">
              <w:rPr>
                <w:szCs w:val="16"/>
              </w:rPr>
              <w:t>^</w:t>
            </w:r>
            <w:r>
              <w:rPr>
                <w:szCs w:val="16"/>
              </w:rPr>
              <w:t>ACK</w:t>
            </w:r>
            <w:r w:rsidRPr="006D6BB6" w:rsidDel="008F4F6B">
              <w:t xml:space="preserve"> </w:t>
            </w:r>
          </w:p>
        </w:tc>
        <w:tc>
          <w:tcPr>
            <w:tcW w:w="567" w:type="dxa"/>
          </w:tcPr>
          <w:p w14:paraId="505EE826" w14:textId="77777777" w:rsidR="001F49E5" w:rsidRPr="006D6BB6" w:rsidRDefault="001F49E5" w:rsidP="00446BFE">
            <w:pPr>
              <w:pStyle w:val="ACK-ChoreographyBody"/>
            </w:pPr>
            <w:r w:rsidRPr="006D6BB6">
              <w:t>-</w:t>
            </w:r>
          </w:p>
        </w:tc>
        <w:tc>
          <w:tcPr>
            <w:tcW w:w="1559" w:type="dxa"/>
          </w:tcPr>
          <w:p w14:paraId="63FCD703"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494" w:type="dxa"/>
          </w:tcPr>
          <w:p w14:paraId="75D18CCA" w14:textId="77777777" w:rsidR="001F49E5" w:rsidRPr="006D6BB6" w:rsidRDefault="001F49E5" w:rsidP="00446BFE">
            <w:pPr>
              <w:pStyle w:val="ACK-ChoreographyBody"/>
            </w:pPr>
            <w:r w:rsidRPr="006D6BB6">
              <w:t>-</w:t>
            </w:r>
          </w:p>
        </w:tc>
        <w:tc>
          <w:tcPr>
            <w:tcW w:w="1559" w:type="dxa"/>
          </w:tcPr>
          <w:p w14:paraId="03132782"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378EAE28" w14:textId="77777777" w:rsidTr="00597768">
        <w:trPr>
          <w:jc w:val="center"/>
        </w:trPr>
        <w:tc>
          <w:tcPr>
            <w:tcW w:w="1458" w:type="dxa"/>
          </w:tcPr>
          <w:p w14:paraId="645016C0" w14:textId="77777777" w:rsidR="001F49E5" w:rsidRPr="006D6BB6" w:rsidRDefault="001F49E5" w:rsidP="00446BFE">
            <w:pPr>
              <w:pStyle w:val="ACK-ChoreographyBody"/>
            </w:pPr>
            <w:r w:rsidRPr="006D6BB6">
              <w:t>Application Ack</w:t>
            </w:r>
          </w:p>
        </w:tc>
        <w:tc>
          <w:tcPr>
            <w:tcW w:w="2336" w:type="dxa"/>
          </w:tcPr>
          <w:p w14:paraId="6F85BE55" w14:textId="5E997289" w:rsidR="001F49E5" w:rsidRPr="006D6BB6" w:rsidRDefault="008F4F6B" w:rsidP="001F49E5">
            <w:pPr>
              <w:pStyle w:val="ACK-ChoreographyBody"/>
            </w:pPr>
            <w:r>
              <w:rPr>
                <w:szCs w:val="16"/>
              </w:rPr>
              <w:t>-</w:t>
            </w:r>
          </w:p>
        </w:tc>
        <w:tc>
          <w:tcPr>
            <w:tcW w:w="567" w:type="dxa"/>
          </w:tcPr>
          <w:p w14:paraId="78E3A302" w14:textId="77777777" w:rsidR="001F49E5" w:rsidRPr="006D6BB6" w:rsidRDefault="001F49E5" w:rsidP="00446BFE">
            <w:pPr>
              <w:pStyle w:val="ACK-ChoreographyBody"/>
            </w:pPr>
            <w:r w:rsidRPr="006D6BB6">
              <w:t>-</w:t>
            </w:r>
          </w:p>
        </w:tc>
        <w:tc>
          <w:tcPr>
            <w:tcW w:w="1559" w:type="dxa"/>
          </w:tcPr>
          <w:p w14:paraId="4FF185BA" w14:textId="77777777" w:rsidR="001F49E5" w:rsidRPr="006D6BB6" w:rsidRDefault="001F49E5" w:rsidP="00446BFE">
            <w:pPr>
              <w:pStyle w:val="ACK-ChoreographyBody"/>
            </w:pPr>
            <w:r w:rsidRPr="006D6BB6">
              <w:t>-</w:t>
            </w:r>
          </w:p>
        </w:tc>
        <w:tc>
          <w:tcPr>
            <w:tcW w:w="1494" w:type="dxa"/>
          </w:tcPr>
          <w:p w14:paraId="7FA4101A"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559" w:type="dxa"/>
          </w:tcPr>
          <w:p w14:paraId="540AA5FD"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bl>
    <w:p w14:paraId="77BC06CD" w14:textId="77777777" w:rsidR="001F49E5" w:rsidRPr="00A17ED1" w:rsidRDefault="001F49E5">
      <w:pPr>
        <w:rPr>
          <w:noProof/>
        </w:rPr>
      </w:pPr>
    </w:p>
    <w:p w14:paraId="035DD140" w14:textId="77777777" w:rsidR="00061F64" w:rsidRPr="00A17ED1" w:rsidRDefault="00061F64">
      <w:pPr>
        <w:pStyle w:val="MsgTableCaption"/>
      </w:pPr>
      <w:r w:rsidRPr="00A17ED1">
        <w:t>ACK^T04^ACK: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BA9A74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131319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747F6D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D5B4E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788F19C" w14:textId="77777777" w:rsidR="00061F64" w:rsidRPr="00A17ED1" w:rsidRDefault="00061F64">
            <w:pPr>
              <w:pStyle w:val="MsgTableHeader"/>
              <w:jc w:val="center"/>
            </w:pPr>
            <w:r w:rsidRPr="00A17ED1">
              <w:t>Chapter</w:t>
            </w:r>
          </w:p>
        </w:tc>
      </w:tr>
      <w:tr w:rsidR="00061F64" w:rsidRPr="00A17ED1" w14:paraId="5A537B9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683B5DF"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5E50CB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F26C1F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CEC24FB" w14:textId="77777777" w:rsidR="00061F64" w:rsidRPr="00A17ED1" w:rsidRDefault="00061F64">
            <w:pPr>
              <w:pStyle w:val="MsgTableBody"/>
              <w:jc w:val="center"/>
            </w:pPr>
            <w:r w:rsidRPr="00A17ED1">
              <w:t>2</w:t>
            </w:r>
          </w:p>
        </w:tc>
      </w:tr>
      <w:tr w:rsidR="00061F64" w:rsidRPr="00A17ED1" w14:paraId="18963A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B9117E"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9E0ED1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4F518F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CAEA96" w14:textId="77777777" w:rsidR="00061F64" w:rsidRPr="00A17ED1" w:rsidRDefault="00061F64">
            <w:pPr>
              <w:pStyle w:val="MsgTableBody"/>
              <w:jc w:val="center"/>
            </w:pPr>
            <w:r w:rsidRPr="00A17ED1">
              <w:t>2</w:t>
            </w:r>
          </w:p>
        </w:tc>
      </w:tr>
      <w:tr w:rsidR="00061F64" w:rsidRPr="00A17ED1" w14:paraId="001C63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5BDC0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D1448BE"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E3758D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83CAC" w14:textId="77777777" w:rsidR="00061F64" w:rsidRPr="00A17ED1" w:rsidRDefault="00061F64">
            <w:pPr>
              <w:pStyle w:val="MsgTableBody"/>
              <w:jc w:val="center"/>
            </w:pPr>
            <w:r w:rsidRPr="00A17ED1">
              <w:t>2</w:t>
            </w:r>
          </w:p>
        </w:tc>
      </w:tr>
      <w:tr w:rsidR="00061F64" w:rsidRPr="00A17ED1" w14:paraId="2DEA3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100DD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F09699"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ECE667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3DB8DF" w14:textId="77777777" w:rsidR="00061F64" w:rsidRPr="00A17ED1" w:rsidRDefault="00061F64">
            <w:pPr>
              <w:pStyle w:val="MsgTableBody"/>
              <w:jc w:val="center"/>
            </w:pPr>
            <w:r w:rsidRPr="00A17ED1">
              <w:t>2</w:t>
            </w:r>
          </w:p>
        </w:tc>
      </w:tr>
      <w:tr w:rsidR="00061F64" w:rsidRPr="00A17ED1" w14:paraId="658AC51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CEB204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3423157"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6B9F8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4D33450" w14:textId="77777777" w:rsidR="00061F64" w:rsidRPr="00A17ED1" w:rsidRDefault="00061F64">
            <w:pPr>
              <w:pStyle w:val="MsgTableBody"/>
              <w:jc w:val="center"/>
            </w:pPr>
            <w:r w:rsidRPr="00A17ED1">
              <w:t>2</w:t>
            </w:r>
          </w:p>
        </w:tc>
      </w:tr>
    </w:tbl>
    <w:p w14:paraId="17B7F014" w14:textId="77777777" w:rsidR="001F49E5" w:rsidRDefault="001F49E5" w:rsidP="001F49E5">
      <w:bookmarkStart w:id="168" w:name="_Toc348247465"/>
      <w:bookmarkStart w:id="169" w:name="_Toc348260426"/>
      <w:bookmarkStart w:id="170" w:name="_Toc348346483"/>
      <w:bookmarkStart w:id="171" w:name="_Toc359236410"/>
      <w:bookmarkStart w:id="172" w:name="_Toc2348855"/>
      <w:bookmarkStart w:id="173" w:name="_Toc79446921"/>
      <w:bookmarkStart w:id="174" w:name="_Toc175732346"/>
      <w:bookmarkStart w:id="175" w:name="_Toc2044204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74F1D9" w14:textId="77777777" w:rsidTr="00597768">
        <w:trPr>
          <w:jc w:val="center"/>
        </w:trPr>
        <w:tc>
          <w:tcPr>
            <w:tcW w:w="6652" w:type="dxa"/>
            <w:gridSpan w:val="4"/>
          </w:tcPr>
          <w:p w14:paraId="01684D95" w14:textId="6BE6BE2F" w:rsidR="00597768" w:rsidRPr="006D6BB6" w:rsidRDefault="00597768" w:rsidP="00D5412C">
            <w:pPr>
              <w:jc w:val="center"/>
            </w:pPr>
            <w:r>
              <w:t>Acknowledgement Choreography</w:t>
            </w:r>
          </w:p>
        </w:tc>
      </w:tr>
      <w:tr w:rsidR="00597768" w:rsidRPr="006D6BB6" w14:paraId="10937E32" w14:textId="77777777" w:rsidTr="00597768">
        <w:trPr>
          <w:jc w:val="center"/>
        </w:trPr>
        <w:tc>
          <w:tcPr>
            <w:tcW w:w="6652" w:type="dxa"/>
            <w:gridSpan w:val="4"/>
          </w:tcPr>
          <w:p w14:paraId="3D70199D" w14:textId="419A53FD" w:rsidR="00597768" w:rsidRDefault="00597768" w:rsidP="00D5412C">
            <w:pPr>
              <w:jc w:val="center"/>
            </w:pPr>
            <w:r w:rsidRPr="00A17ED1">
              <w:t>ACK^T04^ACK</w:t>
            </w:r>
          </w:p>
        </w:tc>
      </w:tr>
      <w:tr w:rsidR="001F49E5" w:rsidRPr="006D6BB6" w14:paraId="27AA50B8" w14:textId="77777777" w:rsidTr="00597768">
        <w:trPr>
          <w:jc w:val="center"/>
        </w:trPr>
        <w:tc>
          <w:tcPr>
            <w:tcW w:w="1458" w:type="dxa"/>
          </w:tcPr>
          <w:p w14:paraId="431D5F94" w14:textId="77777777" w:rsidR="001F49E5" w:rsidRPr="006D6BB6" w:rsidRDefault="001F49E5" w:rsidP="00446BFE">
            <w:pPr>
              <w:pStyle w:val="ACK-ChoreographyBody"/>
            </w:pPr>
            <w:r w:rsidRPr="006D6BB6">
              <w:t>Field name</w:t>
            </w:r>
          </w:p>
        </w:tc>
        <w:tc>
          <w:tcPr>
            <w:tcW w:w="2478" w:type="dxa"/>
          </w:tcPr>
          <w:p w14:paraId="58E890AC" w14:textId="77777777" w:rsidR="001F49E5" w:rsidRPr="006D6BB6" w:rsidRDefault="001F49E5" w:rsidP="00446BFE">
            <w:pPr>
              <w:pStyle w:val="ACK-ChoreographyBody"/>
            </w:pPr>
            <w:r w:rsidRPr="006D6BB6">
              <w:t>Field Value: Original mode</w:t>
            </w:r>
          </w:p>
        </w:tc>
        <w:tc>
          <w:tcPr>
            <w:tcW w:w="2716" w:type="dxa"/>
            <w:gridSpan w:val="2"/>
          </w:tcPr>
          <w:p w14:paraId="6D030381" w14:textId="77777777" w:rsidR="001F49E5" w:rsidRPr="006D6BB6" w:rsidRDefault="001F49E5" w:rsidP="00446BFE">
            <w:pPr>
              <w:pStyle w:val="ACK-ChoreographyBody"/>
            </w:pPr>
            <w:r w:rsidRPr="006D6BB6">
              <w:t>Field value: Enhanced mode</w:t>
            </w:r>
          </w:p>
        </w:tc>
      </w:tr>
      <w:tr w:rsidR="001F49E5" w:rsidRPr="006D6BB6" w14:paraId="5580C6A1" w14:textId="77777777" w:rsidTr="00597768">
        <w:trPr>
          <w:jc w:val="center"/>
        </w:trPr>
        <w:tc>
          <w:tcPr>
            <w:tcW w:w="1458" w:type="dxa"/>
          </w:tcPr>
          <w:p w14:paraId="4BE76933" w14:textId="77777777" w:rsidR="001F49E5" w:rsidRPr="006D6BB6" w:rsidRDefault="001F49E5" w:rsidP="00446BFE">
            <w:pPr>
              <w:pStyle w:val="ACK-ChoreographyBody"/>
            </w:pPr>
            <w:r>
              <w:t>MSH-</w:t>
            </w:r>
            <w:r w:rsidRPr="006D6BB6">
              <w:t>15</w:t>
            </w:r>
          </w:p>
        </w:tc>
        <w:tc>
          <w:tcPr>
            <w:tcW w:w="2478" w:type="dxa"/>
          </w:tcPr>
          <w:p w14:paraId="07BBB8E0" w14:textId="77777777" w:rsidR="001F49E5" w:rsidRPr="006D6BB6" w:rsidRDefault="001F49E5" w:rsidP="00446BFE">
            <w:pPr>
              <w:pStyle w:val="ACK-ChoreographyBody"/>
            </w:pPr>
            <w:r w:rsidRPr="006D6BB6">
              <w:t>Blank</w:t>
            </w:r>
          </w:p>
        </w:tc>
        <w:tc>
          <w:tcPr>
            <w:tcW w:w="708" w:type="dxa"/>
          </w:tcPr>
          <w:p w14:paraId="47B019B4" w14:textId="77777777" w:rsidR="001F49E5" w:rsidRPr="006D6BB6" w:rsidRDefault="001F49E5" w:rsidP="00446BFE">
            <w:pPr>
              <w:pStyle w:val="ACK-ChoreographyBody"/>
            </w:pPr>
            <w:r w:rsidRPr="006D6BB6">
              <w:t>NE</w:t>
            </w:r>
          </w:p>
        </w:tc>
        <w:tc>
          <w:tcPr>
            <w:tcW w:w="2008" w:type="dxa"/>
          </w:tcPr>
          <w:p w14:paraId="49D6EE4C" w14:textId="77777777" w:rsidR="001F49E5" w:rsidRPr="006D6BB6" w:rsidRDefault="001F49E5" w:rsidP="00446BFE">
            <w:pPr>
              <w:pStyle w:val="ACK-ChoreographyBody"/>
            </w:pPr>
            <w:r w:rsidRPr="006D6BB6">
              <w:t>AL, SU, ER</w:t>
            </w:r>
          </w:p>
        </w:tc>
      </w:tr>
      <w:tr w:rsidR="001F49E5" w:rsidRPr="006D6BB6" w14:paraId="1AB77285" w14:textId="77777777" w:rsidTr="00597768">
        <w:trPr>
          <w:jc w:val="center"/>
        </w:trPr>
        <w:tc>
          <w:tcPr>
            <w:tcW w:w="1458" w:type="dxa"/>
          </w:tcPr>
          <w:p w14:paraId="4850F357" w14:textId="77777777" w:rsidR="001F49E5" w:rsidRPr="006D6BB6" w:rsidRDefault="001F49E5" w:rsidP="00446BFE">
            <w:pPr>
              <w:pStyle w:val="ACK-ChoreographyBody"/>
            </w:pPr>
            <w:r>
              <w:t>MSH-</w:t>
            </w:r>
            <w:r w:rsidRPr="006D6BB6">
              <w:t>16</w:t>
            </w:r>
          </w:p>
        </w:tc>
        <w:tc>
          <w:tcPr>
            <w:tcW w:w="2478" w:type="dxa"/>
          </w:tcPr>
          <w:p w14:paraId="64943D2D" w14:textId="77777777" w:rsidR="001F49E5" w:rsidRPr="006D6BB6" w:rsidRDefault="001F49E5" w:rsidP="00446BFE">
            <w:pPr>
              <w:pStyle w:val="ACK-ChoreographyBody"/>
            </w:pPr>
            <w:r w:rsidRPr="006D6BB6">
              <w:t>Blank</w:t>
            </w:r>
          </w:p>
        </w:tc>
        <w:tc>
          <w:tcPr>
            <w:tcW w:w="708" w:type="dxa"/>
          </w:tcPr>
          <w:p w14:paraId="25FBC8C2" w14:textId="77777777" w:rsidR="001F49E5" w:rsidRPr="006D6BB6" w:rsidRDefault="001F49E5" w:rsidP="00446BFE">
            <w:pPr>
              <w:pStyle w:val="ACK-ChoreographyBody"/>
            </w:pPr>
            <w:r w:rsidRPr="006D6BB6">
              <w:t>NE</w:t>
            </w:r>
          </w:p>
        </w:tc>
        <w:tc>
          <w:tcPr>
            <w:tcW w:w="2008" w:type="dxa"/>
          </w:tcPr>
          <w:p w14:paraId="4751730C" w14:textId="77777777" w:rsidR="001F49E5" w:rsidRPr="006D6BB6" w:rsidRDefault="001F49E5" w:rsidP="00446BFE">
            <w:pPr>
              <w:pStyle w:val="ACK-ChoreographyBody"/>
            </w:pPr>
            <w:r w:rsidRPr="006D6BB6">
              <w:t>NE</w:t>
            </w:r>
          </w:p>
        </w:tc>
      </w:tr>
      <w:tr w:rsidR="001F49E5" w:rsidRPr="006D6BB6" w14:paraId="0D640FBB" w14:textId="77777777" w:rsidTr="00597768">
        <w:trPr>
          <w:jc w:val="center"/>
        </w:trPr>
        <w:tc>
          <w:tcPr>
            <w:tcW w:w="1458" w:type="dxa"/>
          </w:tcPr>
          <w:p w14:paraId="0AB12605" w14:textId="77777777" w:rsidR="001F49E5" w:rsidRPr="006D6BB6" w:rsidRDefault="001F49E5" w:rsidP="00446BFE">
            <w:pPr>
              <w:pStyle w:val="ACK-ChoreographyBody"/>
            </w:pPr>
            <w:r w:rsidRPr="006D6BB6">
              <w:t>Immediate Ack</w:t>
            </w:r>
          </w:p>
        </w:tc>
        <w:tc>
          <w:tcPr>
            <w:tcW w:w="2478" w:type="dxa"/>
          </w:tcPr>
          <w:p w14:paraId="490C4F27"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708" w:type="dxa"/>
          </w:tcPr>
          <w:p w14:paraId="784573FD" w14:textId="77777777" w:rsidR="001F49E5" w:rsidRPr="006D6BB6" w:rsidRDefault="001F49E5" w:rsidP="00446BFE">
            <w:pPr>
              <w:pStyle w:val="ACK-ChoreographyBody"/>
            </w:pPr>
            <w:r w:rsidRPr="006D6BB6">
              <w:t>-</w:t>
            </w:r>
          </w:p>
        </w:tc>
        <w:tc>
          <w:tcPr>
            <w:tcW w:w="2008" w:type="dxa"/>
          </w:tcPr>
          <w:p w14:paraId="1B7FB589"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29D8B314" w14:textId="77777777" w:rsidTr="00597768">
        <w:trPr>
          <w:jc w:val="center"/>
        </w:trPr>
        <w:tc>
          <w:tcPr>
            <w:tcW w:w="1458" w:type="dxa"/>
          </w:tcPr>
          <w:p w14:paraId="52BC2CEF" w14:textId="77777777" w:rsidR="001F49E5" w:rsidRPr="006D6BB6" w:rsidRDefault="001F49E5" w:rsidP="00446BFE">
            <w:pPr>
              <w:pStyle w:val="ACK-ChoreographyBody"/>
            </w:pPr>
            <w:r w:rsidRPr="006D6BB6">
              <w:t>Application Ack</w:t>
            </w:r>
          </w:p>
        </w:tc>
        <w:tc>
          <w:tcPr>
            <w:tcW w:w="2478" w:type="dxa"/>
          </w:tcPr>
          <w:p w14:paraId="1814A8EA" w14:textId="77777777" w:rsidR="001F49E5" w:rsidRPr="006D6BB6" w:rsidRDefault="001F49E5" w:rsidP="00446BFE">
            <w:pPr>
              <w:pStyle w:val="ACK-ChoreographyBody"/>
            </w:pPr>
            <w:r>
              <w:rPr>
                <w:szCs w:val="16"/>
              </w:rPr>
              <w:t>-</w:t>
            </w:r>
          </w:p>
        </w:tc>
        <w:tc>
          <w:tcPr>
            <w:tcW w:w="708" w:type="dxa"/>
          </w:tcPr>
          <w:p w14:paraId="6BA0D58C" w14:textId="77777777" w:rsidR="001F49E5" w:rsidRPr="006D6BB6" w:rsidRDefault="001F49E5" w:rsidP="00446BFE">
            <w:pPr>
              <w:pStyle w:val="ACK-ChoreographyBody"/>
            </w:pPr>
            <w:r w:rsidRPr="006D6BB6">
              <w:t>-</w:t>
            </w:r>
          </w:p>
        </w:tc>
        <w:tc>
          <w:tcPr>
            <w:tcW w:w="2008" w:type="dxa"/>
          </w:tcPr>
          <w:p w14:paraId="142D5313" w14:textId="77777777" w:rsidR="001F49E5" w:rsidRPr="006D6BB6" w:rsidRDefault="001F49E5" w:rsidP="00446BFE">
            <w:pPr>
              <w:pStyle w:val="ACK-ChoreographyBody"/>
            </w:pPr>
            <w:r w:rsidRPr="006D6BB6">
              <w:t>-</w:t>
            </w:r>
          </w:p>
        </w:tc>
      </w:tr>
    </w:tbl>
    <w:p w14:paraId="795AE26D" w14:textId="77777777" w:rsidR="00061F64" w:rsidRPr="00A17ED1" w:rsidRDefault="00061F64">
      <w:pPr>
        <w:pStyle w:val="Heading3"/>
        <w:rPr>
          <w:noProof/>
        </w:rPr>
      </w:pPr>
      <w:bookmarkStart w:id="176" w:name="_Toc28982058"/>
      <w:r w:rsidRPr="00A17ED1">
        <w:rPr>
          <w:noProof/>
        </w:rPr>
        <w:t>MDM/ACK - Document Addendum Notification (Event T05</w:t>
      </w:r>
      <w:r w:rsidR="00A60E23" w:rsidRPr="00A17ED1">
        <w:rPr>
          <w:noProof/>
        </w:rPr>
        <w:fldChar w:fldCharType="begin"/>
      </w:r>
      <w:r w:rsidRPr="00A17ED1">
        <w:rPr>
          <w:noProof/>
        </w:rPr>
        <w:instrText xml:space="preserve"> XE "T05" </w:instrText>
      </w:r>
      <w:r w:rsidR="00A60E23" w:rsidRPr="00A17ED1">
        <w:rPr>
          <w:noProof/>
        </w:rPr>
        <w:fldChar w:fldCharType="end"/>
      </w:r>
      <w:r w:rsidRPr="00A17ED1">
        <w:rPr>
          <w:noProof/>
        </w:rPr>
        <w:t>)</w:t>
      </w:r>
      <w:bookmarkEnd w:id="168"/>
      <w:bookmarkEnd w:id="169"/>
      <w:bookmarkEnd w:id="170"/>
      <w:bookmarkEnd w:id="171"/>
      <w:bookmarkEnd w:id="172"/>
      <w:bookmarkEnd w:id="173"/>
      <w:bookmarkEnd w:id="174"/>
      <w:bookmarkEnd w:id="175"/>
      <w:bookmarkEnd w:id="176"/>
    </w:p>
    <w:p w14:paraId="2EAD5979" w14:textId="77777777" w:rsidR="00061F64" w:rsidRPr="00A17ED1" w:rsidRDefault="00061F64">
      <w:pPr>
        <w:pStyle w:val="NormalIndented"/>
        <w:rPr>
          <w:noProof/>
        </w:rPr>
      </w:pPr>
      <w:r w:rsidRPr="00A17ED1">
        <w:rPr>
          <w:noProof/>
        </w:rPr>
        <w:t xml:space="preserve">This is a notification of an addendum to a document without the accompanying content. </w:t>
      </w:r>
    </w:p>
    <w:p w14:paraId="4B4E43C2" w14:textId="77777777" w:rsidR="00061F64" w:rsidRPr="00A17ED1" w:rsidRDefault="00061F64">
      <w:pPr>
        <w:pStyle w:val="NormalIndented"/>
        <w:rPr>
          <w:noProof/>
        </w:rPr>
      </w:pPr>
      <w:r w:rsidRPr="00A17ED1">
        <w:rPr>
          <w:rStyle w:val="Strong"/>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This creates a composite document.</w:t>
      </w:r>
    </w:p>
    <w:p w14:paraId="148A4A49" w14:textId="77777777" w:rsidR="00061F64" w:rsidRPr="00A17ED1" w:rsidRDefault="00061F64">
      <w:pPr>
        <w:pStyle w:val="MsgTableCaption"/>
      </w:pPr>
      <w:r w:rsidRPr="00A17ED1">
        <w:t xml:space="preserve">MDM^T05^MDM_T01: Document Addendum Notification </w:t>
      </w:r>
      <w:r w:rsidR="00A60E23" w:rsidRPr="00A17ED1">
        <w:fldChar w:fldCharType="begin"/>
      </w:r>
      <w:r w:rsidRPr="00A17ED1">
        <w:instrText xml:space="preserve"> XE ""MDM Document addendum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A00114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850A01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819AC4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BF3F70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9591825" w14:textId="77777777" w:rsidR="00061F64" w:rsidRPr="00A17ED1" w:rsidRDefault="00061F64">
            <w:pPr>
              <w:pStyle w:val="MsgTableHeader"/>
              <w:jc w:val="center"/>
            </w:pPr>
            <w:r w:rsidRPr="00A17ED1">
              <w:t>Chapter</w:t>
            </w:r>
          </w:p>
        </w:tc>
      </w:tr>
      <w:tr w:rsidR="00061F64" w:rsidRPr="00A17ED1" w14:paraId="23FE1FA2"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A4398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A3F83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1B3ED9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EAD9371" w14:textId="77777777" w:rsidR="00061F64" w:rsidRPr="00A17ED1" w:rsidRDefault="00061F64">
            <w:pPr>
              <w:pStyle w:val="MsgTableBody"/>
              <w:jc w:val="center"/>
            </w:pPr>
            <w:r w:rsidRPr="00A17ED1">
              <w:t>2</w:t>
            </w:r>
          </w:p>
        </w:tc>
      </w:tr>
      <w:tr w:rsidR="00061F64" w:rsidRPr="00A17ED1" w14:paraId="6D25E45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104B9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72FB89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CCA4F0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794D7" w14:textId="77777777" w:rsidR="00061F64" w:rsidRPr="00A17ED1" w:rsidRDefault="00061F64">
            <w:pPr>
              <w:pStyle w:val="MsgTableBody"/>
              <w:jc w:val="center"/>
            </w:pPr>
            <w:r w:rsidRPr="00A17ED1">
              <w:t>2</w:t>
            </w:r>
          </w:p>
        </w:tc>
      </w:tr>
      <w:tr w:rsidR="00061F64" w:rsidRPr="00A17ED1" w14:paraId="659C13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B55DD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5DD7CD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1D0AEA0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C09835" w14:textId="77777777" w:rsidR="00061F64" w:rsidRPr="00A17ED1" w:rsidRDefault="00061F64">
            <w:pPr>
              <w:pStyle w:val="MsgTableBody"/>
              <w:jc w:val="center"/>
            </w:pPr>
            <w:r w:rsidRPr="00A17ED1">
              <w:t>2</w:t>
            </w:r>
          </w:p>
        </w:tc>
      </w:tr>
      <w:tr w:rsidR="00061F64" w:rsidRPr="00A17ED1" w14:paraId="33A834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AAC4D0"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4D1C8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A4D47E2"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41CB69D7" w14:textId="77777777" w:rsidR="00061F64" w:rsidRPr="00A17ED1" w:rsidRDefault="00061F64">
            <w:pPr>
              <w:pStyle w:val="MsgTableBody"/>
              <w:jc w:val="center"/>
            </w:pPr>
            <w:r w:rsidRPr="00A17ED1">
              <w:t>3</w:t>
            </w:r>
          </w:p>
        </w:tc>
      </w:tr>
      <w:tr w:rsidR="00061F64" w:rsidRPr="00A17ED1" w14:paraId="76242E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F4B7B9"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5391E6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B4F57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E99C76" w14:textId="77777777" w:rsidR="00061F64" w:rsidRPr="00A17ED1" w:rsidRDefault="00061F64">
            <w:pPr>
              <w:pStyle w:val="MsgTableBody"/>
              <w:jc w:val="center"/>
            </w:pPr>
            <w:r w:rsidRPr="00A17ED1">
              <w:t>3</w:t>
            </w:r>
          </w:p>
        </w:tc>
      </w:tr>
      <w:tr w:rsidR="00FA24A4" w:rsidRPr="00A17ED1" w14:paraId="3F0D4D3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509E0CE" w14:textId="77777777" w:rsidR="00FA24A4" w:rsidRPr="00A17ED1" w:rsidRDefault="00FA24A4">
            <w:pPr>
              <w:pStyle w:val="MsgTableBody"/>
            </w:pPr>
            <w:r>
              <w:lastRenderedPageBreak/>
              <w:t>[ { PRT } ]</w:t>
            </w:r>
          </w:p>
        </w:tc>
        <w:tc>
          <w:tcPr>
            <w:tcW w:w="4320" w:type="dxa"/>
            <w:tcBorders>
              <w:top w:val="dotted" w:sz="4" w:space="0" w:color="auto"/>
              <w:left w:val="nil"/>
              <w:bottom w:val="dotted" w:sz="4" w:space="0" w:color="auto"/>
              <w:right w:val="nil"/>
            </w:tcBorders>
            <w:shd w:val="clear" w:color="auto" w:fill="FFFFFF"/>
          </w:tcPr>
          <w:p w14:paraId="470229C2"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908D909"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7AF4C7" w14:textId="18F8603F" w:rsidR="00FA24A4" w:rsidRPr="00A17ED1" w:rsidRDefault="00670B39">
            <w:pPr>
              <w:pStyle w:val="MsgTableBody"/>
              <w:jc w:val="center"/>
            </w:pPr>
            <w:r>
              <w:t>7</w:t>
            </w:r>
          </w:p>
        </w:tc>
      </w:tr>
      <w:tr w:rsidR="00061F64" w:rsidRPr="00A17ED1" w14:paraId="719CBEE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C57DF1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52156FD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1B7024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3558CF" w14:textId="77777777" w:rsidR="00061F64" w:rsidRPr="00A17ED1" w:rsidRDefault="00061F64">
            <w:pPr>
              <w:pStyle w:val="MsgTableBody"/>
              <w:jc w:val="center"/>
            </w:pPr>
            <w:r w:rsidRPr="00A17ED1">
              <w:t>3</w:t>
            </w:r>
          </w:p>
        </w:tc>
      </w:tr>
      <w:tr w:rsidR="00401B1D" w:rsidRPr="00A17ED1" w14:paraId="5BA6396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54D5F3"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A094E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57E5D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5FF0B" w14:textId="0B90FE39" w:rsidR="00401B1D" w:rsidRPr="00A17ED1" w:rsidRDefault="00670B39" w:rsidP="00401B1D">
            <w:pPr>
              <w:pStyle w:val="MsgTableBody"/>
              <w:jc w:val="center"/>
            </w:pPr>
            <w:r>
              <w:t>7</w:t>
            </w:r>
          </w:p>
        </w:tc>
      </w:tr>
      <w:tr w:rsidR="00401B1D" w:rsidRPr="00A17ED1" w14:paraId="5B7007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F4767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7265F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BF66D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D81379" w14:textId="77777777" w:rsidR="00401B1D" w:rsidRPr="00A17ED1" w:rsidRDefault="00401B1D" w:rsidP="00401B1D">
            <w:pPr>
              <w:pStyle w:val="MsgTableBody"/>
              <w:jc w:val="center"/>
            </w:pPr>
          </w:p>
        </w:tc>
      </w:tr>
      <w:tr w:rsidR="00401B1D" w:rsidRPr="00A17ED1" w14:paraId="4A7608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EE3DB5"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15C244B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58D1D83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FE237" w14:textId="77777777" w:rsidR="00401B1D" w:rsidRPr="00A17ED1" w:rsidRDefault="00401B1D" w:rsidP="00401B1D">
            <w:pPr>
              <w:pStyle w:val="MsgTableBody"/>
              <w:jc w:val="center"/>
            </w:pPr>
            <w:r w:rsidRPr="00A17ED1">
              <w:t>4</w:t>
            </w:r>
          </w:p>
        </w:tc>
      </w:tr>
      <w:tr w:rsidR="00FA24A4" w:rsidRPr="00A17ED1" w14:paraId="3C668DF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51E17" w14:textId="304E3B64"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9D034E4"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389F52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8FC433" w14:textId="54758010" w:rsidR="00FA24A4" w:rsidRPr="00A17ED1" w:rsidRDefault="00670B39" w:rsidP="00401B1D">
            <w:pPr>
              <w:pStyle w:val="MsgTableBody"/>
              <w:jc w:val="center"/>
            </w:pPr>
            <w:r>
              <w:t>7</w:t>
            </w:r>
          </w:p>
        </w:tc>
      </w:tr>
      <w:tr w:rsidR="00401B1D" w:rsidRPr="00A17ED1" w14:paraId="5B2D19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6090A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49AF7D1"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6821E4E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56E21B" w14:textId="77777777" w:rsidR="00401B1D" w:rsidRPr="00A17ED1" w:rsidRDefault="00401B1D" w:rsidP="00401B1D">
            <w:pPr>
              <w:pStyle w:val="MsgTableBody"/>
              <w:jc w:val="center"/>
            </w:pPr>
          </w:p>
        </w:tc>
      </w:tr>
      <w:tr w:rsidR="00401B1D" w:rsidRPr="00A17ED1" w14:paraId="28F3883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38085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CA5887D"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3571FF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4CD43" w14:textId="77777777" w:rsidR="00401B1D" w:rsidRPr="00A17ED1" w:rsidRDefault="00401B1D" w:rsidP="00401B1D">
            <w:pPr>
              <w:pStyle w:val="MsgTableBody"/>
              <w:jc w:val="center"/>
            </w:pPr>
            <w:r w:rsidRPr="00A17ED1">
              <w:t>4</w:t>
            </w:r>
          </w:p>
        </w:tc>
      </w:tr>
      <w:tr w:rsidR="00401B1D" w:rsidRPr="00A17ED1" w14:paraId="5E45DC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BC753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55E9F91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C063BC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01942" w14:textId="77777777" w:rsidR="00401B1D" w:rsidRPr="00A17ED1" w:rsidRDefault="00401B1D" w:rsidP="00401B1D">
            <w:pPr>
              <w:pStyle w:val="MsgTableBody"/>
              <w:jc w:val="center"/>
            </w:pPr>
            <w:r w:rsidRPr="00A17ED1">
              <w:t>4</w:t>
            </w:r>
          </w:p>
        </w:tc>
      </w:tr>
      <w:tr w:rsidR="00401B1D" w:rsidRPr="00A17ED1" w14:paraId="68348AB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91F9D4E"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E27E3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68101B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82D2" w14:textId="77777777" w:rsidR="00401B1D" w:rsidRPr="00A17ED1" w:rsidRDefault="00401B1D" w:rsidP="00401B1D">
            <w:pPr>
              <w:pStyle w:val="MsgTableBody"/>
              <w:jc w:val="center"/>
            </w:pPr>
          </w:p>
        </w:tc>
      </w:tr>
      <w:tr w:rsidR="00401B1D" w:rsidRPr="00A17ED1" w14:paraId="2CC3D4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BA021E"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4F013DC"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936CC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C00B5" w14:textId="77777777" w:rsidR="00401B1D" w:rsidRPr="00A17ED1" w:rsidRDefault="00401B1D" w:rsidP="00401B1D">
            <w:pPr>
              <w:pStyle w:val="MsgTableBody"/>
              <w:jc w:val="center"/>
            </w:pPr>
            <w:r w:rsidRPr="00A17ED1">
              <w:t>4</w:t>
            </w:r>
          </w:p>
        </w:tc>
      </w:tr>
      <w:tr w:rsidR="00FA24A4" w:rsidRPr="00A17ED1" w14:paraId="349E10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B0AE6C" w14:textId="642C744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2055C6"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B87868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412E67" w14:textId="3ABEB7DC" w:rsidR="00FA24A4" w:rsidRPr="00A17ED1" w:rsidRDefault="00670B39" w:rsidP="00401B1D">
            <w:pPr>
              <w:pStyle w:val="MsgTableBody"/>
              <w:jc w:val="center"/>
            </w:pPr>
            <w:r>
              <w:t>7</w:t>
            </w:r>
          </w:p>
        </w:tc>
      </w:tr>
      <w:tr w:rsidR="00401B1D" w:rsidRPr="00A17ED1" w14:paraId="4638CD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EDFFB6C"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1BD2CF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17395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4362F9" w14:textId="77777777" w:rsidR="00401B1D" w:rsidRPr="00A17ED1" w:rsidRDefault="00401B1D" w:rsidP="00401B1D">
            <w:pPr>
              <w:pStyle w:val="MsgTableBody"/>
              <w:jc w:val="center"/>
            </w:pPr>
            <w:r w:rsidRPr="00A17ED1">
              <w:t>2</w:t>
            </w:r>
          </w:p>
        </w:tc>
      </w:tr>
      <w:tr w:rsidR="00401B1D" w:rsidRPr="00A17ED1" w14:paraId="4341364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C42389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382247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2BCDB3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33AB58" w14:textId="77777777" w:rsidR="00401B1D" w:rsidRPr="00A17ED1" w:rsidRDefault="00401B1D" w:rsidP="00401B1D">
            <w:pPr>
              <w:pStyle w:val="MsgTableBody"/>
              <w:jc w:val="center"/>
            </w:pPr>
          </w:p>
        </w:tc>
      </w:tr>
      <w:tr w:rsidR="00401B1D" w:rsidRPr="00A17ED1" w14:paraId="34E0A32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CCC7AB" w14:textId="77777777" w:rsidR="00401B1D" w:rsidRPr="00A17ED1" w:rsidRDefault="005740F2"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14BE97"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24E08E0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B5A751" w14:textId="77777777" w:rsidR="00401B1D" w:rsidRPr="00A17ED1" w:rsidRDefault="00401B1D" w:rsidP="00401B1D">
            <w:pPr>
              <w:pStyle w:val="MsgTableBody"/>
              <w:jc w:val="center"/>
            </w:pPr>
            <w:r w:rsidRPr="00A17ED1">
              <w:t>9</w:t>
            </w:r>
          </w:p>
        </w:tc>
      </w:tr>
      <w:tr w:rsidR="00401B1D" w:rsidRPr="00A17ED1" w14:paraId="33F7E65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8E0932C"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7ABDB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1CC572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737D51E" w14:textId="77777777" w:rsidR="00401B1D" w:rsidRPr="00A17ED1" w:rsidRDefault="00401B1D" w:rsidP="00401B1D">
            <w:pPr>
              <w:pStyle w:val="MsgTableBody"/>
              <w:jc w:val="center"/>
            </w:pPr>
            <w:r w:rsidRPr="00A17ED1">
              <w:t>9</w:t>
            </w:r>
          </w:p>
        </w:tc>
      </w:tr>
    </w:tbl>
    <w:p w14:paraId="484BAC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464B3A8F" w14:textId="77777777" w:rsidTr="00597768">
        <w:trPr>
          <w:jc w:val="center"/>
        </w:trPr>
        <w:tc>
          <w:tcPr>
            <w:tcW w:w="8973" w:type="dxa"/>
            <w:gridSpan w:val="6"/>
          </w:tcPr>
          <w:p w14:paraId="77FD2A43" w14:textId="35840383" w:rsidR="00597768" w:rsidRPr="006D6BB6" w:rsidRDefault="00597768" w:rsidP="00D5412C">
            <w:pPr>
              <w:jc w:val="center"/>
            </w:pPr>
            <w:r>
              <w:t>Acknowledgement Choreography</w:t>
            </w:r>
          </w:p>
        </w:tc>
      </w:tr>
      <w:tr w:rsidR="00597768" w:rsidRPr="006D6BB6" w14:paraId="7F8CD72C" w14:textId="77777777" w:rsidTr="00597768">
        <w:trPr>
          <w:jc w:val="center"/>
        </w:trPr>
        <w:tc>
          <w:tcPr>
            <w:tcW w:w="8973" w:type="dxa"/>
            <w:gridSpan w:val="6"/>
          </w:tcPr>
          <w:p w14:paraId="7FA1DC49" w14:textId="1028C537" w:rsidR="00597768" w:rsidRDefault="00597768" w:rsidP="00D5412C">
            <w:pPr>
              <w:jc w:val="center"/>
            </w:pPr>
            <w:r w:rsidRPr="00A17ED1">
              <w:t>MDM^T05^MDM_T01</w:t>
            </w:r>
          </w:p>
        </w:tc>
      </w:tr>
      <w:tr w:rsidR="001F49E5" w:rsidRPr="006D6BB6" w14:paraId="4325DD7E" w14:textId="77777777" w:rsidTr="00597768">
        <w:trPr>
          <w:jc w:val="center"/>
        </w:trPr>
        <w:tc>
          <w:tcPr>
            <w:tcW w:w="1458" w:type="dxa"/>
          </w:tcPr>
          <w:p w14:paraId="5CD1C0B8" w14:textId="77777777" w:rsidR="001F49E5" w:rsidRPr="006D6BB6" w:rsidRDefault="001F49E5" w:rsidP="00446BFE">
            <w:pPr>
              <w:pStyle w:val="ACK-ChoreographyBody"/>
            </w:pPr>
            <w:r w:rsidRPr="006D6BB6">
              <w:t>Field name</w:t>
            </w:r>
          </w:p>
        </w:tc>
        <w:tc>
          <w:tcPr>
            <w:tcW w:w="2336" w:type="dxa"/>
          </w:tcPr>
          <w:p w14:paraId="75DB2DF4" w14:textId="77777777" w:rsidR="001F49E5" w:rsidRPr="006D6BB6" w:rsidRDefault="001F49E5" w:rsidP="00446BFE">
            <w:pPr>
              <w:pStyle w:val="ACK-ChoreographyBody"/>
            </w:pPr>
            <w:r w:rsidRPr="006D6BB6">
              <w:t>Field Value: Original mode</w:t>
            </w:r>
          </w:p>
        </w:tc>
        <w:tc>
          <w:tcPr>
            <w:tcW w:w="5179" w:type="dxa"/>
            <w:gridSpan w:val="4"/>
          </w:tcPr>
          <w:p w14:paraId="747EE50B" w14:textId="77777777" w:rsidR="001F49E5" w:rsidRPr="006D6BB6" w:rsidRDefault="001F49E5" w:rsidP="00446BFE">
            <w:pPr>
              <w:pStyle w:val="ACK-ChoreographyBody"/>
            </w:pPr>
            <w:r w:rsidRPr="006D6BB6">
              <w:t>Field value: Enhanced mode</w:t>
            </w:r>
          </w:p>
        </w:tc>
      </w:tr>
      <w:tr w:rsidR="001F49E5" w:rsidRPr="006D6BB6" w14:paraId="6A2D0F48" w14:textId="77777777" w:rsidTr="00597768">
        <w:trPr>
          <w:jc w:val="center"/>
        </w:trPr>
        <w:tc>
          <w:tcPr>
            <w:tcW w:w="1458" w:type="dxa"/>
          </w:tcPr>
          <w:p w14:paraId="1EAF066A" w14:textId="77777777" w:rsidR="001F49E5" w:rsidRPr="006D6BB6" w:rsidRDefault="001F49E5" w:rsidP="00446BFE">
            <w:pPr>
              <w:pStyle w:val="ACK-ChoreographyBody"/>
            </w:pPr>
            <w:r>
              <w:t>MSH-</w:t>
            </w:r>
            <w:r w:rsidRPr="006D6BB6">
              <w:t>15</w:t>
            </w:r>
          </w:p>
        </w:tc>
        <w:tc>
          <w:tcPr>
            <w:tcW w:w="2336" w:type="dxa"/>
          </w:tcPr>
          <w:p w14:paraId="3B95C99B" w14:textId="77777777" w:rsidR="001F49E5" w:rsidRPr="006D6BB6" w:rsidRDefault="001F49E5" w:rsidP="00446BFE">
            <w:pPr>
              <w:pStyle w:val="ACK-ChoreographyBody"/>
            </w:pPr>
            <w:r w:rsidRPr="006D6BB6">
              <w:t>Blank</w:t>
            </w:r>
          </w:p>
        </w:tc>
        <w:tc>
          <w:tcPr>
            <w:tcW w:w="567" w:type="dxa"/>
          </w:tcPr>
          <w:p w14:paraId="7C640284" w14:textId="77777777" w:rsidR="001F49E5" w:rsidRPr="006D6BB6" w:rsidRDefault="001F49E5" w:rsidP="00446BFE">
            <w:pPr>
              <w:pStyle w:val="ACK-ChoreographyBody"/>
            </w:pPr>
            <w:r w:rsidRPr="006D6BB6">
              <w:t>NE</w:t>
            </w:r>
          </w:p>
        </w:tc>
        <w:tc>
          <w:tcPr>
            <w:tcW w:w="1559" w:type="dxa"/>
          </w:tcPr>
          <w:p w14:paraId="23C17F89" w14:textId="77777777" w:rsidR="001F49E5" w:rsidRPr="006D6BB6" w:rsidRDefault="001F49E5" w:rsidP="00446BFE">
            <w:pPr>
              <w:pStyle w:val="ACK-ChoreographyBody"/>
            </w:pPr>
            <w:r w:rsidRPr="006D6BB6">
              <w:t>AL, SU, ER</w:t>
            </w:r>
          </w:p>
        </w:tc>
        <w:tc>
          <w:tcPr>
            <w:tcW w:w="1494" w:type="dxa"/>
          </w:tcPr>
          <w:p w14:paraId="51466EBB" w14:textId="77777777" w:rsidR="001F49E5" w:rsidRPr="006D6BB6" w:rsidRDefault="001F49E5" w:rsidP="00446BFE">
            <w:pPr>
              <w:pStyle w:val="ACK-ChoreographyBody"/>
            </w:pPr>
            <w:r w:rsidRPr="006D6BB6">
              <w:t>NE</w:t>
            </w:r>
          </w:p>
        </w:tc>
        <w:tc>
          <w:tcPr>
            <w:tcW w:w="1559" w:type="dxa"/>
          </w:tcPr>
          <w:p w14:paraId="1612CC1C" w14:textId="77777777" w:rsidR="001F49E5" w:rsidRPr="006D6BB6" w:rsidRDefault="001F49E5" w:rsidP="00446BFE">
            <w:pPr>
              <w:pStyle w:val="ACK-ChoreographyBody"/>
            </w:pPr>
            <w:r w:rsidRPr="006D6BB6">
              <w:t>AL, SU, ER</w:t>
            </w:r>
          </w:p>
        </w:tc>
      </w:tr>
      <w:tr w:rsidR="001F49E5" w:rsidRPr="006D6BB6" w14:paraId="39487A1A" w14:textId="77777777" w:rsidTr="00597768">
        <w:trPr>
          <w:jc w:val="center"/>
        </w:trPr>
        <w:tc>
          <w:tcPr>
            <w:tcW w:w="1458" w:type="dxa"/>
          </w:tcPr>
          <w:p w14:paraId="5DB03770" w14:textId="77777777" w:rsidR="001F49E5" w:rsidRPr="006D6BB6" w:rsidRDefault="001F49E5" w:rsidP="00446BFE">
            <w:pPr>
              <w:pStyle w:val="ACK-ChoreographyBody"/>
            </w:pPr>
            <w:r>
              <w:t>MSH-</w:t>
            </w:r>
            <w:r w:rsidRPr="006D6BB6">
              <w:t>16</w:t>
            </w:r>
          </w:p>
        </w:tc>
        <w:tc>
          <w:tcPr>
            <w:tcW w:w="2336" w:type="dxa"/>
          </w:tcPr>
          <w:p w14:paraId="4C4BAE4F" w14:textId="77777777" w:rsidR="001F49E5" w:rsidRPr="006D6BB6" w:rsidRDefault="001F49E5" w:rsidP="00446BFE">
            <w:pPr>
              <w:pStyle w:val="ACK-ChoreographyBody"/>
            </w:pPr>
            <w:r w:rsidRPr="006D6BB6">
              <w:t>Blank</w:t>
            </w:r>
          </w:p>
        </w:tc>
        <w:tc>
          <w:tcPr>
            <w:tcW w:w="567" w:type="dxa"/>
          </w:tcPr>
          <w:p w14:paraId="0E6AF8C0" w14:textId="77777777" w:rsidR="001F49E5" w:rsidRPr="006D6BB6" w:rsidRDefault="001F49E5" w:rsidP="00446BFE">
            <w:pPr>
              <w:pStyle w:val="ACK-ChoreographyBody"/>
            </w:pPr>
            <w:r w:rsidRPr="006D6BB6">
              <w:t>NE</w:t>
            </w:r>
          </w:p>
        </w:tc>
        <w:tc>
          <w:tcPr>
            <w:tcW w:w="1559" w:type="dxa"/>
          </w:tcPr>
          <w:p w14:paraId="38D58E61" w14:textId="77777777" w:rsidR="001F49E5" w:rsidRPr="006D6BB6" w:rsidRDefault="001F49E5" w:rsidP="00446BFE">
            <w:pPr>
              <w:pStyle w:val="ACK-ChoreographyBody"/>
            </w:pPr>
            <w:r w:rsidRPr="006D6BB6">
              <w:t>NE</w:t>
            </w:r>
          </w:p>
        </w:tc>
        <w:tc>
          <w:tcPr>
            <w:tcW w:w="1494" w:type="dxa"/>
          </w:tcPr>
          <w:p w14:paraId="73C3F4A7" w14:textId="77777777" w:rsidR="001F49E5" w:rsidRPr="006D6BB6" w:rsidRDefault="001F49E5" w:rsidP="00446BFE">
            <w:pPr>
              <w:pStyle w:val="ACK-ChoreographyBody"/>
            </w:pPr>
            <w:r w:rsidRPr="006D6BB6">
              <w:t>AL, SU, ER</w:t>
            </w:r>
          </w:p>
        </w:tc>
        <w:tc>
          <w:tcPr>
            <w:tcW w:w="1559" w:type="dxa"/>
          </w:tcPr>
          <w:p w14:paraId="3F8DAD91" w14:textId="77777777" w:rsidR="001F49E5" w:rsidRPr="006D6BB6" w:rsidRDefault="001F49E5" w:rsidP="00446BFE">
            <w:pPr>
              <w:pStyle w:val="ACK-ChoreographyBody"/>
            </w:pPr>
            <w:r w:rsidRPr="006D6BB6">
              <w:t>AL, SU, ER</w:t>
            </w:r>
          </w:p>
        </w:tc>
      </w:tr>
      <w:tr w:rsidR="001F49E5" w:rsidRPr="006D6BB6" w14:paraId="0EF66052" w14:textId="77777777" w:rsidTr="00597768">
        <w:trPr>
          <w:jc w:val="center"/>
        </w:trPr>
        <w:tc>
          <w:tcPr>
            <w:tcW w:w="1458" w:type="dxa"/>
          </w:tcPr>
          <w:p w14:paraId="2C811CE6" w14:textId="77777777" w:rsidR="001F49E5" w:rsidRPr="006D6BB6" w:rsidRDefault="001F49E5" w:rsidP="00446BFE">
            <w:pPr>
              <w:pStyle w:val="ACK-ChoreographyBody"/>
            </w:pPr>
            <w:r w:rsidRPr="006D6BB6">
              <w:t>Immediate Ack</w:t>
            </w:r>
          </w:p>
        </w:tc>
        <w:tc>
          <w:tcPr>
            <w:tcW w:w="2336" w:type="dxa"/>
          </w:tcPr>
          <w:p w14:paraId="703E7B25" w14:textId="00C38363" w:rsidR="001F49E5" w:rsidRPr="006D6BB6" w:rsidRDefault="008F4F6B" w:rsidP="00446BFE">
            <w:pPr>
              <w:pStyle w:val="ACK-ChoreographyBody"/>
            </w:pPr>
            <w:r>
              <w:rPr>
                <w:szCs w:val="16"/>
              </w:rPr>
              <w:t>ACK</w:t>
            </w:r>
            <w:r w:rsidRPr="006D6BB6">
              <w:rPr>
                <w:szCs w:val="16"/>
              </w:rPr>
              <w:t>^</w:t>
            </w:r>
            <w:r>
              <w:rPr>
                <w:szCs w:val="16"/>
              </w:rPr>
              <w:t>T05</w:t>
            </w:r>
            <w:r w:rsidRPr="006D6BB6">
              <w:rPr>
                <w:szCs w:val="16"/>
              </w:rPr>
              <w:t>^</w:t>
            </w:r>
            <w:r>
              <w:rPr>
                <w:szCs w:val="16"/>
              </w:rPr>
              <w:t>ACK</w:t>
            </w:r>
          </w:p>
        </w:tc>
        <w:tc>
          <w:tcPr>
            <w:tcW w:w="567" w:type="dxa"/>
          </w:tcPr>
          <w:p w14:paraId="2807213F" w14:textId="77777777" w:rsidR="001F49E5" w:rsidRPr="006D6BB6" w:rsidRDefault="001F49E5" w:rsidP="00446BFE">
            <w:pPr>
              <w:pStyle w:val="ACK-ChoreographyBody"/>
            </w:pPr>
            <w:r w:rsidRPr="006D6BB6">
              <w:t>-</w:t>
            </w:r>
          </w:p>
        </w:tc>
        <w:tc>
          <w:tcPr>
            <w:tcW w:w="1559" w:type="dxa"/>
          </w:tcPr>
          <w:p w14:paraId="3493297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494" w:type="dxa"/>
          </w:tcPr>
          <w:p w14:paraId="0CAA307E" w14:textId="77777777" w:rsidR="001F49E5" w:rsidRPr="006D6BB6" w:rsidRDefault="001F49E5" w:rsidP="00446BFE">
            <w:pPr>
              <w:pStyle w:val="ACK-ChoreographyBody"/>
            </w:pPr>
            <w:r w:rsidRPr="006D6BB6">
              <w:t>-</w:t>
            </w:r>
          </w:p>
        </w:tc>
        <w:tc>
          <w:tcPr>
            <w:tcW w:w="1559" w:type="dxa"/>
          </w:tcPr>
          <w:p w14:paraId="7813141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6CD51DD8" w14:textId="77777777" w:rsidTr="00597768">
        <w:trPr>
          <w:jc w:val="center"/>
        </w:trPr>
        <w:tc>
          <w:tcPr>
            <w:tcW w:w="1458" w:type="dxa"/>
          </w:tcPr>
          <w:p w14:paraId="1CD9D27A" w14:textId="77777777" w:rsidR="001F49E5" w:rsidRPr="006D6BB6" w:rsidRDefault="001F49E5" w:rsidP="00446BFE">
            <w:pPr>
              <w:pStyle w:val="ACK-ChoreographyBody"/>
            </w:pPr>
            <w:r w:rsidRPr="006D6BB6">
              <w:t>Application Ack</w:t>
            </w:r>
          </w:p>
        </w:tc>
        <w:tc>
          <w:tcPr>
            <w:tcW w:w="2336" w:type="dxa"/>
          </w:tcPr>
          <w:p w14:paraId="6B6C5DFF" w14:textId="14259334" w:rsidR="001F49E5" w:rsidRPr="006D6BB6" w:rsidRDefault="008F4F6B" w:rsidP="001F49E5">
            <w:pPr>
              <w:pStyle w:val="ACK-ChoreographyBody"/>
            </w:pPr>
            <w:r>
              <w:rPr>
                <w:szCs w:val="16"/>
              </w:rPr>
              <w:t>-</w:t>
            </w:r>
          </w:p>
        </w:tc>
        <w:tc>
          <w:tcPr>
            <w:tcW w:w="567" w:type="dxa"/>
          </w:tcPr>
          <w:p w14:paraId="375EEB03" w14:textId="77777777" w:rsidR="001F49E5" w:rsidRPr="006D6BB6" w:rsidRDefault="001F49E5" w:rsidP="00446BFE">
            <w:pPr>
              <w:pStyle w:val="ACK-ChoreographyBody"/>
            </w:pPr>
            <w:r w:rsidRPr="006D6BB6">
              <w:t>-</w:t>
            </w:r>
          </w:p>
        </w:tc>
        <w:tc>
          <w:tcPr>
            <w:tcW w:w="1559" w:type="dxa"/>
          </w:tcPr>
          <w:p w14:paraId="4F6A90CE" w14:textId="77777777" w:rsidR="001F49E5" w:rsidRPr="006D6BB6" w:rsidRDefault="001F49E5" w:rsidP="00446BFE">
            <w:pPr>
              <w:pStyle w:val="ACK-ChoreographyBody"/>
            </w:pPr>
            <w:r w:rsidRPr="006D6BB6">
              <w:t>-</w:t>
            </w:r>
          </w:p>
        </w:tc>
        <w:tc>
          <w:tcPr>
            <w:tcW w:w="1494" w:type="dxa"/>
          </w:tcPr>
          <w:p w14:paraId="464209F3"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559" w:type="dxa"/>
          </w:tcPr>
          <w:p w14:paraId="6E848452"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bl>
    <w:p w14:paraId="46E6E293" w14:textId="77777777" w:rsidR="001F49E5" w:rsidRPr="00A17ED1" w:rsidRDefault="001F49E5">
      <w:pPr>
        <w:rPr>
          <w:noProof/>
        </w:rPr>
      </w:pPr>
    </w:p>
    <w:p w14:paraId="228F0C07" w14:textId="77777777" w:rsidR="00061F64" w:rsidRPr="00A17ED1" w:rsidRDefault="00061F64">
      <w:pPr>
        <w:pStyle w:val="MsgTableCaption"/>
      </w:pPr>
      <w:r w:rsidRPr="00A17ED1">
        <w:t>ACK^T05^ACK: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7DAA072"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64CD2E3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E733E10"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620C13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1A1D0F9" w14:textId="77777777" w:rsidR="00061F64" w:rsidRPr="00A17ED1" w:rsidRDefault="00061F64">
            <w:pPr>
              <w:pStyle w:val="MsgTableHeader"/>
              <w:jc w:val="center"/>
            </w:pPr>
            <w:r w:rsidRPr="00A17ED1">
              <w:t>Chapter</w:t>
            </w:r>
          </w:p>
        </w:tc>
      </w:tr>
      <w:tr w:rsidR="00061F64" w:rsidRPr="00A17ED1" w14:paraId="061E01B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94A13E6"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9EA45BC"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B81F5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3AE05B6" w14:textId="77777777" w:rsidR="00061F64" w:rsidRPr="00A17ED1" w:rsidRDefault="00061F64">
            <w:pPr>
              <w:pStyle w:val="MsgTableBody"/>
              <w:jc w:val="center"/>
            </w:pPr>
            <w:r w:rsidRPr="00A17ED1">
              <w:t>2</w:t>
            </w:r>
          </w:p>
        </w:tc>
      </w:tr>
      <w:tr w:rsidR="00061F64" w:rsidRPr="00A17ED1" w14:paraId="59087ED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359B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BA345B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1B785C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50C60" w14:textId="77777777" w:rsidR="00061F64" w:rsidRPr="00A17ED1" w:rsidRDefault="00061F64">
            <w:pPr>
              <w:pStyle w:val="MsgTableBody"/>
              <w:jc w:val="center"/>
            </w:pPr>
            <w:r w:rsidRPr="00A17ED1">
              <w:t>2</w:t>
            </w:r>
          </w:p>
        </w:tc>
      </w:tr>
      <w:tr w:rsidR="00061F64" w:rsidRPr="00A17ED1" w14:paraId="4C0C6F9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F7C2C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F7DB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BA4193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685EDE" w14:textId="77777777" w:rsidR="00061F64" w:rsidRPr="00A17ED1" w:rsidRDefault="00061F64">
            <w:pPr>
              <w:pStyle w:val="MsgTableBody"/>
              <w:jc w:val="center"/>
            </w:pPr>
            <w:r w:rsidRPr="00A17ED1">
              <w:t>2</w:t>
            </w:r>
          </w:p>
        </w:tc>
      </w:tr>
      <w:tr w:rsidR="00061F64" w:rsidRPr="00A17ED1" w14:paraId="3BEB1EA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2116DF"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47732E4"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BE8326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E2E154" w14:textId="77777777" w:rsidR="00061F64" w:rsidRPr="00A17ED1" w:rsidRDefault="00061F64">
            <w:pPr>
              <w:pStyle w:val="MsgTableBody"/>
              <w:jc w:val="center"/>
            </w:pPr>
            <w:r w:rsidRPr="00A17ED1">
              <w:t>2</w:t>
            </w:r>
          </w:p>
        </w:tc>
      </w:tr>
      <w:tr w:rsidR="00061F64" w:rsidRPr="00A17ED1" w14:paraId="0BF28C98"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6046714"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1F345C1"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5CC7CEA2"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84F0EAA" w14:textId="77777777" w:rsidR="00061F64" w:rsidRPr="00A17ED1" w:rsidRDefault="00061F64">
            <w:pPr>
              <w:pStyle w:val="MsgTableBody"/>
              <w:jc w:val="center"/>
            </w:pPr>
            <w:r w:rsidRPr="00A17ED1">
              <w:t>2</w:t>
            </w:r>
          </w:p>
        </w:tc>
      </w:tr>
    </w:tbl>
    <w:p w14:paraId="73084801" w14:textId="77777777" w:rsidR="001F49E5" w:rsidRDefault="001F49E5" w:rsidP="001F49E5">
      <w:bookmarkStart w:id="177" w:name="_Toc348247466"/>
      <w:bookmarkStart w:id="178" w:name="_Toc348260427"/>
      <w:bookmarkStart w:id="179" w:name="_Toc348346484"/>
      <w:bookmarkStart w:id="180" w:name="_Toc359236411"/>
      <w:bookmarkStart w:id="181" w:name="_Toc2348856"/>
      <w:bookmarkStart w:id="182" w:name="_Toc79446922"/>
      <w:bookmarkStart w:id="183" w:name="_Toc175732347"/>
      <w:bookmarkStart w:id="184" w:name="_Toc204420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9B815B3" w14:textId="77777777" w:rsidTr="00597768">
        <w:trPr>
          <w:jc w:val="center"/>
        </w:trPr>
        <w:tc>
          <w:tcPr>
            <w:tcW w:w="6652" w:type="dxa"/>
            <w:gridSpan w:val="4"/>
          </w:tcPr>
          <w:p w14:paraId="61CABCC1" w14:textId="45C4D538" w:rsidR="00597768" w:rsidRPr="006D6BB6" w:rsidRDefault="00597768" w:rsidP="00D5412C">
            <w:pPr>
              <w:jc w:val="center"/>
            </w:pPr>
            <w:r>
              <w:t>Acknowledgement Choreography</w:t>
            </w:r>
          </w:p>
        </w:tc>
      </w:tr>
      <w:tr w:rsidR="00597768" w:rsidRPr="006D6BB6" w14:paraId="15ECD0C6" w14:textId="77777777" w:rsidTr="00597768">
        <w:trPr>
          <w:jc w:val="center"/>
        </w:trPr>
        <w:tc>
          <w:tcPr>
            <w:tcW w:w="6652" w:type="dxa"/>
            <w:gridSpan w:val="4"/>
          </w:tcPr>
          <w:p w14:paraId="1AA3B894" w14:textId="77777777" w:rsidR="00597768" w:rsidRDefault="00597768" w:rsidP="00D5412C">
            <w:pPr>
              <w:jc w:val="center"/>
            </w:pPr>
            <w:r w:rsidRPr="00A17ED1">
              <w:t>ACK^T05^ACK</w:t>
            </w:r>
          </w:p>
        </w:tc>
      </w:tr>
      <w:tr w:rsidR="001F49E5" w:rsidRPr="006D6BB6" w14:paraId="3308568A" w14:textId="77777777" w:rsidTr="00597768">
        <w:trPr>
          <w:jc w:val="center"/>
        </w:trPr>
        <w:tc>
          <w:tcPr>
            <w:tcW w:w="1458" w:type="dxa"/>
          </w:tcPr>
          <w:p w14:paraId="0A46F637" w14:textId="77777777" w:rsidR="001F49E5" w:rsidRPr="006D6BB6" w:rsidRDefault="001F49E5" w:rsidP="00446BFE">
            <w:pPr>
              <w:pStyle w:val="ACK-ChoreographyBody"/>
            </w:pPr>
            <w:r w:rsidRPr="006D6BB6">
              <w:lastRenderedPageBreak/>
              <w:t>Field name</w:t>
            </w:r>
          </w:p>
        </w:tc>
        <w:tc>
          <w:tcPr>
            <w:tcW w:w="2478" w:type="dxa"/>
          </w:tcPr>
          <w:p w14:paraId="5F605513" w14:textId="77777777" w:rsidR="001F49E5" w:rsidRPr="006D6BB6" w:rsidRDefault="001F49E5" w:rsidP="00446BFE">
            <w:pPr>
              <w:pStyle w:val="ACK-ChoreographyBody"/>
            </w:pPr>
            <w:r w:rsidRPr="006D6BB6">
              <w:t>Field Value: Original mode</w:t>
            </w:r>
          </w:p>
        </w:tc>
        <w:tc>
          <w:tcPr>
            <w:tcW w:w="2716" w:type="dxa"/>
            <w:gridSpan w:val="2"/>
          </w:tcPr>
          <w:p w14:paraId="0DACA37B" w14:textId="77777777" w:rsidR="001F49E5" w:rsidRPr="006D6BB6" w:rsidRDefault="001F49E5" w:rsidP="00446BFE">
            <w:pPr>
              <w:pStyle w:val="ACK-ChoreographyBody"/>
            </w:pPr>
            <w:r w:rsidRPr="006D6BB6">
              <w:t>Field value: Enhanced mode</w:t>
            </w:r>
          </w:p>
        </w:tc>
      </w:tr>
      <w:tr w:rsidR="001F49E5" w:rsidRPr="006D6BB6" w14:paraId="5A73763C" w14:textId="77777777" w:rsidTr="00597768">
        <w:trPr>
          <w:jc w:val="center"/>
        </w:trPr>
        <w:tc>
          <w:tcPr>
            <w:tcW w:w="1458" w:type="dxa"/>
          </w:tcPr>
          <w:p w14:paraId="61ECB017" w14:textId="77777777" w:rsidR="001F49E5" w:rsidRPr="006D6BB6" w:rsidRDefault="001F49E5" w:rsidP="00446BFE">
            <w:pPr>
              <w:pStyle w:val="ACK-ChoreographyBody"/>
            </w:pPr>
            <w:r>
              <w:t>MSH-</w:t>
            </w:r>
            <w:r w:rsidRPr="006D6BB6">
              <w:t>15</w:t>
            </w:r>
          </w:p>
        </w:tc>
        <w:tc>
          <w:tcPr>
            <w:tcW w:w="2478" w:type="dxa"/>
          </w:tcPr>
          <w:p w14:paraId="502C58E4" w14:textId="77777777" w:rsidR="001F49E5" w:rsidRPr="006D6BB6" w:rsidRDefault="001F49E5" w:rsidP="00446BFE">
            <w:pPr>
              <w:pStyle w:val="ACK-ChoreographyBody"/>
            </w:pPr>
            <w:r w:rsidRPr="006D6BB6">
              <w:t>Blank</w:t>
            </w:r>
          </w:p>
        </w:tc>
        <w:tc>
          <w:tcPr>
            <w:tcW w:w="708" w:type="dxa"/>
          </w:tcPr>
          <w:p w14:paraId="505B0A4E" w14:textId="77777777" w:rsidR="001F49E5" w:rsidRPr="006D6BB6" w:rsidRDefault="001F49E5" w:rsidP="00446BFE">
            <w:pPr>
              <w:pStyle w:val="ACK-ChoreographyBody"/>
            </w:pPr>
            <w:r w:rsidRPr="006D6BB6">
              <w:t>NE</w:t>
            </w:r>
          </w:p>
        </w:tc>
        <w:tc>
          <w:tcPr>
            <w:tcW w:w="2008" w:type="dxa"/>
          </w:tcPr>
          <w:p w14:paraId="4FA72641" w14:textId="77777777" w:rsidR="001F49E5" w:rsidRPr="006D6BB6" w:rsidRDefault="001F49E5" w:rsidP="00446BFE">
            <w:pPr>
              <w:pStyle w:val="ACK-ChoreographyBody"/>
            </w:pPr>
            <w:r w:rsidRPr="006D6BB6">
              <w:t>AL, SU, ER</w:t>
            </w:r>
          </w:p>
        </w:tc>
      </w:tr>
      <w:tr w:rsidR="001F49E5" w:rsidRPr="006D6BB6" w14:paraId="1B049C71" w14:textId="77777777" w:rsidTr="00597768">
        <w:trPr>
          <w:jc w:val="center"/>
        </w:trPr>
        <w:tc>
          <w:tcPr>
            <w:tcW w:w="1458" w:type="dxa"/>
          </w:tcPr>
          <w:p w14:paraId="1A8BC7D9" w14:textId="77777777" w:rsidR="001F49E5" w:rsidRPr="006D6BB6" w:rsidRDefault="001F49E5" w:rsidP="00446BFE">
            <w:pPr>
              <w:pStyle w:val="ACK-ChoreographyBody"/>
            </w:pPr>
            <w:r>
              <w:t>MSH-</w:t>
            </w:r>
            <w:r w:rsidRPr="006D6BB6">
              <w:t>16</w:t>
            </w:r>
          </w:p>
        </w:tc>
        <w:tc>
          <w:tcPr>
            <w:tcW w:w="2478" w:type="dxa"/>
          </w:tcPr>
          <w:p w14:paraId="7F7E8075" w14:textId="77777777" w:rsidR="001F49E5" w:rsidRPr="006D6BB6" w:rsidRDefault="001F49E5" w:rsidP="00446BFE">
            <w:pPr>
              <w:pStyle w:val="ACK-ChoreographyBody"/>
            </w:pPr>
            <w:r w:rsidRPr="006D6BB6">
              <w:t>Blank</w:t>
            </w:r>
          </w:p>
        </w:tc>
        <w:tc>
          <w:tcPr>
            <w:tcW w:w="708" w:type="dxa"/>
          </w:tcPr>
          <w:p w14:paraId="33130449" w14:textId="77777777" w:rsidR="001F49E5" w:rsidRPr="006D6BB6" w:rsidRDefault="001F49E5" w:rsidP="00446BFE">
            <w:pPr>
              <w:pStyle w:val="ACK-ChoreographyBody"/>
            </w:pPr>
            <w:r w:rsidRPr="006D6BB6">
              <w:t>NE</w:t>
            </w:r>
          </w:p>
        </w:tc>
        <w:tc>
          <w:tcPr>
            <w:tcW w:w="2008" w:type="dxa"/>
          </w:tcPr>
          <w:p w14:paraId="7B98410D" w14:textId="77777777" w:rsidR="001F49E5" w:rsidRPr="006D6BB6" w:rsidRDefault="001F49E5" w:rsidP="00446BFE">
            <w:pPr>
              <w:pStyle w:val="ACK-ChoreographyBody"/>
            </w:pPr>
            <w:r w:rsidRPr="006D6BB6">
              <w:t>NE</w:t>
            </w:r>
          </w:p>
        </w:tc>
      </w:tr>
      <w:tr w:rsidR="001F49E5" w:rsidRPr="006D6BB6" w14:paraId="02549388" w14:textId="77777777" w:rsidTr="00597768">
        <w:trPr>
          <w:jc w:val="center"/>
        </w:trPr>
        <w:tc>
          <w:tcPr>
            <w:tcW w:w="1458" w:type="dxa"/>
          </w:tcPr>
          <w:p w14:paraId="1AF25353" w14:textId="77777777" w:rsidR="001F49E5" w:rsidRPr="006D6BB6" w:rsidRDefault="001F49E5" w:rsidP="00446BFE">
            <w:pPr>
              <w:pStyle w:val="ACK-ChoreographyBody"/>
            </w:pPr>
            <w:r w:rsidRPr="006D6BB6">
              <w:t>Immediate Ack</w:t>
            </w:r>
          </w:p>
        </w:tc>
        <w:tc>
          <w:tcPr>
            <w:tcW w:w="2478" w:type="dxa"/>
          </w:tcPr>
          <w:p w14:paraId="5D735A70"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708" w:type="dxa"/>
          </w:tcPr>
          <w:p w14:paraId="2D6158E0" w14:textId="77777777" w:rsidR="001F49E5" w:rsidRPr="006D6BB6" w:rsidRDefault="001F49E5" w:rsidP="00446BFE">
            <w:pPr>
              <w:pStyle w:val="ACK-ChoreographyBody"/>
            </w:pPr>
            <w:r w:rsidRPr="006D6BB6">
              <w:t>-</w:t>
            </w:r>
          </w:p>
        </w:tc>
        <w:tc>
          <w:tcPr>
            <w:tcW w:w="2008" w:type="dxa"/>
          </w:tcPr>
          <w:p w14:paraId="0A9B4938"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379AFEDC" w14:textId="77777777" w:rsidTr="00597768">
        <w:trPr>
          <w:jc w:val="center"/>
        </w:trPr>
        <w:tc>
          <w:tcPr>
            <w:tcW w:w="1458" w:type="dxa"/>
          </w:tcPr>
          <w:p w14:paraId="01AC8600" w14:textId="77777777" w:rsidR="001F49E5" w:rsidRPr="006D6BB6" w:rsidRDefault="001F49E5" w:rsidP="00446BFE">
            <w:pPr>
              <w:pStyle w:val="ACK-ChoreographyBody"/>
            </w:pPr>
            <w:r w:rsidRPr="006D6BB6">
              <w:t>Application Ack</w:t>
            </w:r>
          </w:p>
        </w:tc>
        <w:tc>
          <w:tcPr>
            <w:tcW w:w="2478" w:type="dxa"/>
          </w:tcPr>
          <w:p w14:paraId="529D6D51" w14:textId="77777777" w:rsidR="001F49E5" w:rsidRPr="006D6BB6" w:rsidRDefault="001F49E5" w:rsidP="00446BFE">
            <w:pPr>
              <w:pStyle w:val="ACK-ChoreographyBody"/>
            </w:pPr>
            <w:r>
              <w:rPr>
                <w:szCs w:val="16"/>
              </w:rPr>
              <w:t>-</w:t>
            </w:r>
          </w:p>
        </w:tc>
        <w:tc>
          <w:tcPr>
            <w:tcW w:w="708" w:type="dxa"/>
          </w:tcPr>
          <w:p w14:paraId="7C77998E" w14:textId="77777777" w:rsidR="001F49E5" w:rsidRPr="006D6BB6" w:rsidRDefault="001F49E5" w:rsidP="00446BFE">
            <w:pPr>
              <w:pStyle w:val="ACK-ChoreographyBody"/>
            </w:pPr>
            <w:r w:rsidRPr="006D6BB6">
              <w:t>-</w:t>
            </w:r>
          </w:p>
        </w:tc>
        <w:tc>
          <w:tcPr>
            <w:tcW w:w="2008" w:type="dxa"/>
          </w:tcPr>
          <w:p w14:paraId="134ACCAF" w14:textId="77777777" w:rsidR="001F49E5" w:rsidRPr="006D6BB6" w:rsidRDefault="001F49E5" w:rsidP="00446BFE">
            <w:pPr>
              <w:pStyle w:val="ACK-ChoreographyBody"/>
            </w:pPr>
            <w:r w:rsidRPr="006D6BB6">
              <w:t>-</w:t>
            </w:r>
          </w:p>
        </w:tc>
      </w:tr>
    </w:tbl>
    <w:p w14:paraId="50301AFB" w14:textId="77777777" w:rsidR="00061F64" w:rsidRPr="00A17ED1" w:rsidRDefault="00061F64">
      <w:pPr>
        <w:pStyle w:val="Heading3"/>
        <w:rPr>
          <w:noProof/>
        </w:rPr>
      </w:pPr>
      <w:bookmarkStart w:id="185" w:name="_Toc28982059"/>
      <w:r w:rsidRPr="00A17ED1">
        <w:rPr>
          <w:noProof/>
        </w:rPr>
        <w:t>MDM/ACK - Document Addendum Notification and Content (Event T06</w:t>
      </w:r>
      <w:r w:rsidR="00A60E23" w:rsidRPr="00A17ED1">
        <w:rPr>
          <w:noProof/>
        </w:rPr>
        <w:fldChar w:fldCharType="begin"/>
      </w:r>
      <w:r w:rsidRPr="00A17ED1">
        <w:rPr>
          <w:noProof/>
        </w:rPr>
        <w:instrText xml:space="preserve"> XE "T06" </w:instrText>
      </w:r>
      <w:r w:rsidR="00A60E23" w:rsidRPr="00A17ED1">
        <w:rPr>
          <w:noProof/>
        </w:rPr>
        <w:fldChar w:fldCharType="end"/>
      </w:r>
      <w:r w:rsidRPr="00A17ED1">
        <w:rPr>
          <w:noProof/>
        </w:rPr>
        <w:t>)</w:t>
      </w:r>
      <w:bookmarkEnd w:id="177"/>
      <w:bookmarkEnd w:id="178"/>
      <w:bookmarkEnd w:id="179"/>
      <w:bookmarkEnd w:id="180"/>
      <w:bookmarkEnd w:id="181"/>
      <w:bookmarkEnd w:id="182"/>
      <w:bookmarkEnd w:id="183"/>
      <w:bookmarkEnd w:id="184"/>
      <w:bookmarkEnd w:id="185"/>
    </w:p>
    <w:p w14:paraId="6087FFF3" w14:textId="77777777" w:rsidR="00061F64" w:rsidRPr="00A17ED1" w:rsidRDefault="00061F64">
      <w:pPr>
        <w:pStyle w:val="NormalIndented"/>
        <w:rPr>
          <w:noProof/>
        </w:rPr>
      </w:pPr>
      <w:r w:rsidRPr="00A17ED1">
        <w:rPr>
          <w:noProof/>
        </w:rPr>
        <w:t xml:space="preserve">This is a notification of an addendum to a document with the accompanying content. </w:t>
      </w:r>
    </w:p>
    <w:p w14:paraId="5C72F547" w14:textId="77777777" w:rsidR="00061F64" w:rsidRPr="00A17ED1" w:rsidRDefault="00061F64">
      <w:pPr>
        <w:pStyle w:val="NormalIndented"/>
        <w:rPr>
          <w:noProof/>
        </w:rPr>
      </w:pPr>
      <w:r w:rsidRPr="00A17ED1">
        <w:rPr>
          <w:rStyle w:val="Strong"/>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along with the document content.  This creates a composite document.</w:t>
      </w:r>
    </w:p>
    <w:p w14:paraId="41388321" w14:textId="77777777" w:rsidR="00061F64" w:rsidRPr="00A17ED1" w:rsidRDefault="00061F64">
      <w:pPr>
        <w:pStyle w:val="MsgTableCaption"/>
      </w:pPr>
      <w:r w:rsidRPr="00A17ED1">
        <w:t>MDM^T06^MDM_T02: Document Addendum Notification &amp; Content</w:t>
      </w:r>
      <w:r w:rsidR="00A60E23" w:rsidRPr="00A17ED1">
        <w:fldChar w:fldCharType="begin"/>
      </w:r>
      <w:r w:rsidRPr="00A17ED1">
        <w:instrText xml:space="preserve"> XE ""MDM Document addendum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7BBD77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0B56C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E0C658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C9F10ED"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D595918" w14:textId="77777777" w:rsidR="00061F64" w:rsidRPr="00A17ED1" w:rsidRDefault="00061F64">
            <w:pPr>
              <w:pStyle w:val="MsgTableHeader"/>
              <w:jc w:val="center"/>
            </w:pPr>
            <w:r w:rsidRPr="00A17ED1">
              <w:t>Chapter</w:t>
            </w:r>
          </w:p>
        </w:tc>
      </w:tr>
      <w:tr w:rsidR="00061F64" w:rsidRPr="00A17ED1" w14:paraId="3A45D7CC"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C44EF48"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B9C5F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15AE4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FCB6DF2" w14:textId="77777777" w:rsidR="00061F64" w:rsidRPr="00A17ED1" w:rsidRDefault="00061F64">
            <w:pPr>
              <w:pStyle w:val="MsgTableBody"/>
              <w:jc w:val="center"/>
            </w:pPr>
            <w:r w:rsidRPr="00A17ED1">
              <w:t>2</w:t>
            </w:r>
          </w:p>
        </w:tc>
      </w:tr>
      <w:tr w:rsidR="00061F64" w:rsidRPr="00A17ED1" w14:paraId="727323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47482C1"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4C8F13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D9BEC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92AFD" w14:textId="77777777" w:rsidR="00061F64" w:rsidRPr="00A17ED1" w:rsidRDefault="00061F64">
            <w:pPr>
              <w:pStyle w:val="MsgTableBody"/>
              <w:jc w:val="center"/>
            </w:pPr>
            <w:r w:rsidRPr="00A17ED1">
              <w:t>2</w:t>
            </w:r>
          </w:p>
        </w:tc>
      </w:tr>
      <w:tr w:rsidR="00061F64" w:rsidRPr="00A17ED1" w14:paraId="7AADE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22B5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C917D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47FB26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C20AA" w14:textId="77777777" w:rsidR="00061F64" w:rsidRPr="00A17ED1" w:rsidRDefault="00061F64">
            <w:pPr>
              <w:pStyle w:val="MsgTableBody"/>
              <w:jc w:val="center"/>
            </w:pPr>
            <w:r w:rsidRPr="00A17ED1">
              <w:t>2</w:t>
            </w:r>
          </w:p>
        </w:tc>
      </w:tr>
      <w:tr w:rsidR="00061F64" w:rsidRPr="00A17ED1" w14:paraId="777F016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9AEF6F"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3BE066D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AD62724"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A84C2B" w14:textId="77777777" w:rsidR="00061F64" w:rsidRPr="00A17ED1" w:rsidRDefault="00061F64">
            <w:pPr>
              <w:pStyle w:val="MsgTableBody"/>
              <w:jc w:val="center"/>
            </w:pPr>
            <w:r w:rsidRPr="00A17ED1">
              <w:t>3</w:t>
            </w:r>
          </w:p>
        </w:tc>
      </w:tr>
      <w:tr w:rsidR="00061F64" w:rsidRPr="00A17ED1" w14:paraId="5C2A7A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64FEDE"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639264A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22BA0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C58FCC" w14:textId="77777777" w:rsidR="00061F64" w:rsidRPr="00A17ED1" w:rsidRDefault="00061F64">
            <w:pPr>
              <w:pStyle w:val="MsgTableBody"/>
              <w:jc w:val="center"/>
            </w:pPr>
            <w:r w:rsidRPr="00A17ED1">
              <w:t>3</w:t>
            </w:r>
          </w:p>
        </w:tc>
      </w:tr>
      <w:tr w:rsidR="00FA24A4" w:rsidRPr="00A17ED1" w14:paraId="47F680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A8697D"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2BE3C6D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4FE532"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1886C2" w14:textId="41A048CA" w:rsidR="00FA24A4" w:rsidRPr="00A17ED1" w:rsidRDefault="00670B39">
            <w:pPr>
              <w:pStyle w:val="MsgTableBody"/>
              <w:jc w:val="center"/>
            </w:pPr>
            <w:r>
              <w:t>7</w:t>
            </w:r>
          </w:p>
        </w:tc>
      </w:tr>
      <w:tr w:rsidR="00061F64" w:rsidRPr="00A17ED1" w14:paraId="02E0B9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BC72F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692582D"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74D7AE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70F7D7" w14:textId="77777777" w:rsidR="00061F64" w:rsidRPr="00A17ED1" w:rsidRDefault="00061F64">
            <w:pPr>
              <w:pStyle w:val="MsgTableBody"/>
              <w:jc w:val="center"/>
            </w:pPr>
            <w:r w:rsidRPr="00A17ED1">
              <w:t>3</w:t>
            </w:r>
          </w:p>
        </w:tc>
      </w:tr>
      <w:tr w:rsidR="00401B1D" w:rsidRPr="00A17ED1" w14:paraId="1CF4BF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23D92F5"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3B691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53B8F0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3B61" w14:textId="77777777" w:rsidR="00401B1D" w:rsidRPr="00A17ED1" w:rsidRDefault="00401B1D" w:rsidP="00401B1D">
            <w:pPr>
              <w:pStyle w:val="MsgTableBody"/>
              <w:jc w:val="center"/>
            </w:pPr>
            <w:r>
              <w:t>7</w:t>
            </w:r>
          </w:p>
        </w:tc>
      </w:tr>
      <w:tr w:rsidR="00401B1D" w:rsidRPr="00A17ED1" w14:paraId="6CB1295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51FBC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835325A"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BD9628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A70D2C" w14:textId="77777777" w:rsidR="00401B1D" w:rsidRPr="00A17ED1" w:rsidRDefault="00401B1D" w:rsidP="00401B1D">
            <w:pPr>
              <w:pStyle w:val="MsgTableBody"/>
              <w:jc w:val="center"/>
            </w:pPr>
          </w:p>
        </w:tc>
      </w:tr>
      <w:tr w:rsidR="00401B1D" w:rsidRPr="00A17ED1" w14:paraId="25DEB4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8B34E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E79ADE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D10656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0F2A84" w14:textId="77777777" w:rsidR="00401B1D" w:rsidRPr="00A17ED1" w:rsidRDefault="00401B1D" w:rsidP="00401B1D">
            <w:pPr>
              <w:pStyle w:val="MsgTableBody"/>
              <w:jc w:val="center"/>
            </w:pPr>
            <w:r w:rsidRPr="00A17ED1">
              <w:t>4</w:t>
            </w:r>
          </w:p>
        </w:tc>
      </w:tr>
      <w:tr w:rsidR="00FA24A4" w:rsidRPr="00A17ED1" w14:paraId="761C7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BA2647"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5F5B717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21CF637"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1E6BDB" w14:textId="3D154D5E" w:rsidR="00FA24A4" w:rsidRPr="00A17ED1" w:rsidRDefault="00670B39" w:rsidP="00401B1D">
            <w:pPr>
              <w:pStyle w:val="MsgTableBody"/>
              <w:jc w:val="center"/>
            </w:pPr>
            <w:r>
              <w:t>7</w:t>
            </w:r>
          </w:p>
        </w:tc>
      </w:tr>
      <w:tr w:rsidR="00401B1D" w:rsidRPr="00A17ED1" w14:paraId="66D955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4154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41EDBD"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84A191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7DDD" w14:textId="77777777" w:rsidR="00401B1D" w:rsidRPr="00A17ED1" w:rsidRDefault="00401B1D" w:rsidP="00401B1D">
            <w:pPr>
              <w:pStyle w:val="MsgTableBody"/>
              <w:jc w:val="center"/>
            </w:pPr>
          </w:p>
        </w:tc>
      </w:tr>
      <w:tr w:rsidR="00401B1D" w:rsidRPr="00A17ED1" w14:paraId="642AD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A6CED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2C5AAA6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D4750F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AB628" w14:textId="77777777" w:rsidR="00401B1D" w:rsidRPr="00A17ED1" w:rsidRDefault="00401B1D" w:rsidP="00401B1D">
            <w:pPr>
              <w:pStyle w:val="MsgTableBody"/>
              <w:jc w:val="center"/>
            </w:pPr>
            <w:r w:rsidRPr="00A17ED1">
              <w:t>4</w:t>
            </w:r>
          </w:p>
        </w:tc>
      </w:tr>
      <w:tr w:rsidR="00401B1D" w:rsidRPr="00A17ED1" w14:paraId="151938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B42BD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70019E4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9211FB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C9C1B6" w14:textId="77777777" w:rsidR="00401B1D" w:rsidRPr="00A17ED1" w:rsidRDefault="00401B1D" w:rsidP="00401B1D">
            <w:pPr>
              <w:pStyle w:val="MsgTableBody"/>
              <w:jc w:val="center"/>
            </w:pPr>
            <w:r w:rsidRPr="00A17ED1">
              <w:t>4</w:t>
            </w:r>
          </w:p>
        </w:tc>
      </w:tr>
      <w:tr w:rsidR="00401B1D" w:rsidRPr="00A17ED1" w14:paraId="14DA55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ABFB8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7DD5E07"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26D39A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90F3D" w14:textId="77777777" w:rsidR="00401B1D" w:rsidRPr="00A17ED1" w:rsidRDefault="00401B1D" w:rsidP="00401B1D">
            <w:pPr>
              <w:pStyle w:val="MsgTableBody"/>
              <w:jc w:val="center"/>
            </w:pPr>
          </w:p>
        </w:tc>
      </w:tr>
      <w:tr w:rsidR="00401B1D" w:rsidRPr="00A17ED1" w14:paraId="1DA773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4C4E2"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D1C415"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45C13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2AC44" w14:textId="77777777" w:rsidR="00401B1D" w:rsidRPr="00A17ED1" w:rsidRDefault="00401B1D" w:rsidP="00401B1D">
            <w:pPr>
              <w:pStyle w:val="MsgTableBody"/>
              <w:jc w:val="center"/>
            </w:pPr>
            <w:r w:rsidRPr="00A17ED1">
              <w:t>4</w:t>
            </w:r>
          </w:p>
        </w:tc>
      </w:tr>
      <w:tr w:rsidR="00FA24A4" w:rsidRPr="00A17ED1" w14:paraId="77DEF2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045526"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D4354E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B1C909B"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48C16" w14:textId="7545DCC5" w:rsidR="00FA24A4" w:rsidRPr="00A17ED1" w:rsidRDefault="00670B39" w:rsidP="00401B1D">
            <w:pPr>
              <w:pStyle w:val="MsgTableBody"/>
              <w:jc w:val="center"/>
            </w:pPr>
            <w:r>
              <w:t>7</w:t>
            </w:r>
          </w:p>
        </w:tc>
      </w:tr>
      <w:tr w:rsidR="00401B1D" w:rsidRPr="00A17ED1" w14:paraId="450A62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F0BB46F"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F15DC91"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44BB832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A2B519" w14:textId="77777777" w:rsidR="00401B1D" w:rsidRPr="00A17ED1" w:rsidRDefault="00401B1D" w:rsidP="00401B1D">
            <w:pPr>
              <w:pStyle w:val="MsgTableBody"/>
              <w:jc w:val="center"/>
            </w:pPr>
            <w:r w:rsidRPr="00A17ED1">
              <w:t>2</w:t>
            </w:r>
          </w:p>
        </w:tc>
      </w:tr>
      <w:tr w:rsidR="00401B1D" w:rsidRPr="00A17ED1" w14:paraId="031F18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78D54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89AC861"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750604E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F81A8C" w14:textId="77777777" w:rsidR="00401B1D" w:rsidRPr="00A17ED1" w:rsidRDefault="00401B1D" w:rsidP="00401B1D">
            <w:pPr>
              <w:pStyle w:val="MsgTableBody"/>
              <w:jc w:val="center"/>
            </w:pPr>
          </w:p>
        </w:tc>
      </w:tr>
      <w:tr w:rsidR="00401B1D" w:rsidRPr="00A17ED1" w14:paraId="7B7713B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FD625D" w14:textId="77777777" w:rsidR="00401B1D" w:rsidRPr="00A17ED1" w:rsidRDefault="005740F2"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5B380C4"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25FC27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B4DC5F" w14:textId="77777777" w:rsidR="00401B1D" w:rsidRPr="00A17ED1" w:rsidRDefault="00401B1D" w:rsidP="00401B1D">
            <w:pPr>
              <w:pStyle w:val="MsgTableBody"/>
              <w:jc w:val="center"/>
            </w:pPr>
            <w:r w:rsidRPr="00A17ED1">
              <w:t>9</w:t>
            </w:r>
          </w:p>
        </w:tc>
      </w:tr>
      <w:tr w:rsidR="00401B1D" w:rsidRPr="00A17ED1" w14:paraId="2A0904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3CEA71"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15FAAE1F"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CF6902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0557E0" w14:textId="77777777" w:rsidR="00401B1D" w:rsidRPr="00A17ED1" w:rsidRDefault="00401B1D" w:rsidP="00401B1D">
            <w:pPr>
              <w:pStyle w:val="MsgTableBody"/>
              <w:jc w:val="center"/>
            </w:pPr>
            <w:r w:rsidRPr="00A17ED1">
              <w:t>9</w:t>
            </w:r>
          </w:p>
        </w:tc>
      </w:tr>
      <w:tr w:rsidR="00401B1D" w:rsidRPr="00A17ED1" w14:paraId="75E00B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F2A125"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151CDE0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0F7DDD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9BCBA3" w14:textId="77777777" w:rsidR="00401B1D" w:rsidRPr="00A17ED1" w:rsidRDefault="00401B1D" w:rsidP="00401B1D">
            <w:pPr>
              <w:pStyle w:val="MsgTableBody"/>
              <w:jc w:val="center"/>
            </w:pPr>
          </w:p>
        </w:tc>
      </w:tr>
      <w:tr w:rsidR="00401B1D" w:rsidRPr="00A17ED1" w14:paraId="111349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240F73"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15716C26"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B4E98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32487A" w14:textId="77777777" w:rsidR="00401B1D" w:rsidRPr="00A17ED1" w:rsidRDefault="00401B1D" w:rsidP="00401B1D">
            <w:pPr>
              <w:pStyle w:val="MsgTableBody"/>
              <w:jc w:val="center"/>
            </w:pPr>
            <w:r>
              <w:t>7</w:t>
            </w:r>
          </w:p>
        </w:tc>
      </w:tr>
      <w:tr w:rsidR="00FA24A4" w:rsidRPr="00A17ED1" w14:paraId="2CBFE4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FCB979"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96426D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3284F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247596" w14:textId="167E2B11" w:rsidR="00FA24A4" w:rsidRDefault="00670B39" w:rsidP="00401B1D">
            <w:pPr>
              <w:pStyle w:val="MsgTableBody"/>
              <w:jc w:val="center"/>
            </w:pPr>
            <w:r>
              <w:t>7</w:t>
            </w:r>
          </w:p>
        </w:tc>
      </w:tr>
      <w:tr w:rsidR="00401B1D" w:rsidRPr="00A17ED1" w14:paraId="71E2319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B2552B"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4C7A2F4F"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0675B7A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24B5D" w14:textId="77777777" w:rsidR="00401B1D" w:rsidRPr="00A17ED1" w:rsidRDefault="00401B1D" w:rsidP="00401B1D">
            <w:pPr>
              <w:pStyle w:val="MsgTableBody"/>
              <w:jc w:val="center"/>
            </w:pPr>
            <w:r w:rsidRPr="00A17ED1">
              <w:t>2</w:t>
            </w:r>
          </w:p>
        </w:tc>
      </w:tr>
      <w:tr w:rsidR="00401B1D" w:rsidRPr="00A17ED1" w14:paraId="09C265E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D960D35"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0857482" w14:textId="77777777" w:rsidR="00401B1D" w:rsidRPr="00A17ED1" w:rsidRDefault="00401B1D" w:rsidP="00401B1D">
            <w:pPr>
              <w:pStyle w:val="MsgTableBody"/>
            </w:pPr>
          </w:p>
        </w:tc>
        <w:tc>
          <w:tcPr>
            <w:tcW w:w="864" w:type="dxa"/>
            <w:tcBorders>
              <w:top w:val="dotted" w:sz="4" w:space="0" w:color="auto"/>
              <w:left w:val="nil"/>
              <w:bottom w:val="single" w:sz="2" w:space="0" w:color="auto"/>
              <w:right w:val="nil"/>
            </w:tcBorders>
            <w:shd w:val="clear" w:color="auto" w:fill="FFFFFF"/>
          </w:tcPr>
          <w:p w14:paraId="2AD3794B"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DE0F277" w14:textId="77777777" w:rsidR="00401B1D" w:rsidRPr="00A17ED1" w:rsidRDefault="00401B1D" w:rsidP="00401B1D">
            <w:pPr>
              <w:pStyle w:val="MsgTableBody"/>
              <w:jc w:val="center"/>
            </w:pPr>
          </w:p>
        </w:tc>
      </w:tr>
    </w:tbl>
    <w:p w14:paraId="01CBD18B"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41FF557" w14:textId="77777777" w:rsidTr="00597768">
        <w:trPr>
          <w:jc w:val="center"/>
        </w:trPr>
        <w:tc>
          <w:tcPr>
            <w:tcW w:w="8973" w:type="dxa"/>
            <w:gridSpan w:val="6"/>
          </w:tcPr>
          <w:p w14:paraId="2888D354" w14:textId="63FE2A9E" w:rsidR="00597768" w:rsidRPr="006D6BB6" w:rsidRDefault="00597768" w:rsidP="00D5412C">
            <w:pPr>
              <w:jc w:val="center"/>
            </w:pPr>
            <w:r>
              <w:lastRenderedPageBreak/>
              <w:t>Acknowledgement Choreography</w:t>
            </w:r>
          </w:p>
        </w:tc>
      </w:tr>
      <w:tr w:rsidR="00597768" w:rsidRPr="006D6BB6" w14:paraId="7137F758" w14:textId="77777777" w:rsidTr="00597768">
        <w:trPr>
          <w:jc w:val="center"/>
        </w:trPr>
        <w:tc>
          <w:tcPr>
            <w:tcW w:w="8973" w:type="dxa"/>
            <w:gridSpan w:val="6"/>
          </w:tcPr>
          <w:p w14:paraId="611B5926" w14:textId="4338ECC8" w:rsidR="00597768" w:rsidRDefault="00597768" w:rsidP="00D5412C">
            <w:pPr>
              <w:jc w:val="center"/>
            </w:pPr>
            <w:r w:rsidRPr="00A17ED1">
              <w:t>MDM^T06^MDM_T02</w:t>
            </w:r>
          </w:p>
        </w:tc>
      </w:tr>
      <w:tr w:rsidR="001F49E5" w:rsidRPr="006D6BB6" w14:paraId="71BBFD59" w14:textId="77777777" w:rsidTr="00597768">
        <w:trPr>
          <w:jc w:val="center"/>
        </w:trPr>
        <w:tc>
          <w:tcPr>
            <w:tcW w:w="1458" w:type="dxa"/>
          </w:tcPr>
          <w:p w14:paraId="43CC4E77" w14:textId="77777777" w:rsidR="001F49E5" w:rsidRPr="00597768" w:rsidRDefault="001F49E5" w:rsidP="00597768">
            <w:pPr>
              <w:pStyle w:val="ACK-ChoreographyBody"/>
            </w:pPr>
            <w:r w:rsidRPr="00597768">
              <w:t>Field name</w:t>
            </w:r>
          </w:p>
        </w:tc>
        <w:tc>
          <w:tcPr>
            <w:tcW w:w="2336" w:type="dxa"/>
          </w:tcPr>
          <w:p w14:paraId="0FEB025F" w14:textId="77777777" w:rsidR="001F49E5" w:rsidRPr="00597768" w:rsidRDefault="001F49E5" w:rsidP="00597768">
            <w:pPr>
              <w:pStyle w:val="ACK-ChoreographyBody"/>
            </w:pPr>
            <w:r w:rsidRPr="00597768">
              <w:t>Field Value: Original mode</w:t>
            </w:r>
          </w:p>
        </w:tc>
        <w:tc>
          <w:tcPr>
            <w:tcW w:w="5179" w:type="dxa"/>
            <w:gridSpan w:val="4"/>
          </w:tcPr>
          <w:p w14:paraId="45C6ABDC" w14:textId="77777777" w:rsidR="001F49E5" w:rsidRPr="00597768" w:rsidRDefault="001F49E5" w:rsidP="00597768">
            <w:pPr>
              <w:pStyle w:val="ACK-ChoreographyBody"/>
            </w:pPr>
            <w:r w:rsidRPr="00597768">
              <w:t>Field value: Enhanced mode</w:t>
            </w:r>
          </w:p>
        </w:tc>
      </w:tr>
      <w:tr w:rsidR="001F49E5" w:rsidRPr="006D6BB6" w14:paraId="1D3D1B4C" w14:textId="77777777" w:rsidTr="00597768">
        <w:trPr>
          <w:jc w:val="center"/>
        </w:trPr>
        <w:tc>
          <w:tcPr>
            <w:tcW w:w="1458" w:type="dxa"/>
          </w:tcPr>
          <w:p w14:paraId="53F324C9" w14:textId="77777777" w:rsidR="001F49E5" w:rsidRPr="00597768" w:rsidRDefault="001F49E5" w:rsidP="00597768">
            <w:pPr>
              <w:pStyle w:val="ACK-ChoreographyBody"/>
            </w:pPr>
            <w:r w:rsidRPr="00597768">
              <w:t>MSH-15</w:t>
            </w:r>
          </w:p>
        </w:tc>
        <w:tc>
          <w:tcPr>
            <w:tcW w:w="2336" w:type="dxa"/>
          </w:tcPr>
          <w:p w14:paraId="31D70AC3" w14:textId="77777777" w:rsidR="001F49E5" w:rsidRPr="00597768" w:rsidRDefault="001F49E5" w:rsidP="00597768">
            <w:pPr>
              <w:pStyle w:val="ACK-ChoreographyBody"/>
            </w:pPr>
            <w:r w:rsidRPr="00597768">
              <w:t>Blank</w:t>
            </w:r>
          </w:p>
        </w:tc>
        <w:tc>
          <w:tcPr>
            <w:tcW w:w="567" w:type="dxa"/>
          </w:tcPr>
          <w:p w14:paraId="21C4A938" w14:textId="77777777" w:rsidR="001F49E5" w:rsidRPr="00597768" w:rsidRDefault="001F49E5" w:rsidP="00597768">
            <w:pPr>
              <w:pStyle w:val="ACK-ChoreographyBody"/>
            </w:pPr>
            <w:r w:rsidRPr="00597768">
              <w:t>NE</w:t>
            </w:r>
          </w:p>
        </w:tc>
        <w:tc>
          <w:tcPr>
            <w:tcW w:w="1559" w:type="dxa"/>
          </w:tcPr>
          <w:p w14:paraId="109C7CAC" w14:textId="77777777" w:rsidR="001F49E5" w:rsidRPr="00597768" w:rsidRDefault="001F49E5" w:rsidP="00597768">
            <w:pPr>
              <w:pStyle w:val="ACK-ChoreographyBody"/>
            </w:pPr>
            <w:r w:rsidRPr="00597768">
              <w:t>AL, SU, ER</w:t>
            </w:r>
          </w:p>
        </w:tc>
        <w:tc>
          <w:tcPr>
            <w:tcW w:w="1494" w:type="dxa"/>
          </w:tcPr>
          <w:p w14:paraId="5E679638" w14:textId="77777777" w:rsidR="001F49E5" w:rsidRPr="00597768" w:rsidRDefault="001F49E5" w:rsidP="00597768">
            <w:pPr>
              <w:pStyle w:val="ACK-ChoreographyBody"/>
            </w:pPr>
            <w:r w:rsidRPr="00597768">
              <w:t>NE</w:t>
            </w:r>
          </w:p>
        </w:tc>
        <w:tc>
          <w:tcPr>
            <w:tcW w:w="1559" w:type="dxa"/>
          </w:tcPr>
          <w:p w14:paraId="46FAC3FA" w14:textId="77777777" w:rsidR="001F49E5" w:rsidRPr="00597768" w:rsidRDefault="001F49E5" w:rsidP="00597768">
            <w:pPr>
              <w:pStyle w:val="ACK-ChoreographyBody"/>
            </w:pPr>
            <w:r w:rsidRPr="00597768">
              <w:t>AL, SU, ER</w:t>
            </w:r>
          </w:p>
        </w:tc>
      </w:tr>
      <w:tr w:rsidR="001F49E5" w:rsidRPr="006D6BB6" w14:paraId="239A00D4" w14:textId="77777777" w:rsidTr="00597768">
        <w:trPr>
          <w:jc w:val="center"/>
        </w:trPr>
        <w:tc>
          <w:tcPr>
            <w:tcW w:w="1458" w:type="dxa"/>
          </w:tcPr>
          <w:p w14:paraId="4C4D0568" w14:textId="77777777" w:rsidR="001F49E5" w:rsidRPr="00597768" w:rsidRDefault="001F49E5" w:rsidP="00597768">
            <w:pPr>
              <w:pStyle w:val="ACK-ChoreographyBody"/>
            </w:pPr>
            <w:r w:rsidRPr="00597768">
              <w:t>MSH-16</w:t>
            </w:r>
          </w:p>
        </w:tc>
        <w:tc>
          <w:tcPr>
            <w:tcW w:w="2336" w:type="dxa"/>
          </w:tcPr>
          <w:p w14:paraId="41D5359B" w14:textId="77777777" w:rsidR="001F49E5" w:rsidRPr="00597768" w:rsidRDefault="001F49E5" w:rsidP="00597768">
            <w:pPr>
              <w:pStyle w:val="ACK-ChoreographyBody"/>
            </w:pPr>
            <w:r w:rsidRPr="00597768">
              <w:t>Blank</w:t>
            </w:r>
          </w:p>
        </w:tc>
        <w:tc>
          <w:tcPr>
            <w:tcW w:w="567" w:type="dxa"/>
          </w:tcPr>
          <w:p w14:paraId="2B765872" w14:textId="77777777" w:rsidR="001F49E5" w:rsidRPr="00597768" w:rsidRDefault="001F49E5" w:rsidP="00597768">
            <w:pPr>
              <w:pStyle w:val="ACK-ChoreographyBody"/>
            </w:pPr>
            <w:r w:rsidRPr="00597768">
              <w:t>NE</w:t>
            </w:r>
          </w:p>
        </w:tc>
        <w:tc>
          <w:tcPr>
            <w:tcW w:w="1559" w:type="dxa"/>
          </w:tcPr>
          <w:p w14:paraId="762BDEC9" w14:textId="77777777" w:rsidR="001F49E5" w:rsidRPr="00597768" w:rsidRDefault="001F49E5" w:rsidP="00597768">
            <w:pPr>
              <w:pStyle w:val="ACK-ChoreographyBody"/>
            </w:pPr>
            <w:r w:rsidRPr="00597768">
              <w:t>NE</w:t>
            </w:r>
          </w:p>
        </w:tc>
        <w:tc>
          <w:tcPr>
            <w:tcW w:w="1494" w:type="dxa"/>
          </w:tcPr>
          <w:p w14:paraId="0C0EA8E7" w14:textId="77777777" w:rsidR="001F49E5" w:rsidRPr="00597768" w:rsidRDefault="001F49E5" w:rsidP="00597768">
            <w:pPr>
              <w:pStyle w:val="ACK-ChoreographyBody"/>
            </w:pPr>
            <w:r w:rsidRPr="00597768">
              <w:t>AL, SU, ER</w:t>
            </w:r>
          </w:p>
        </w:tc>
        <w:tc>
          <w:tcPr>
            <w:tcW w:w="1559" w:type="dxa"/>
          </w:tcPr>
          <w:p w14:paraId="29725E57" w14:textId="77777777" w:rsidR="001F49E5" w:rsidRPr="00597768" w:rsidRDefault="001F49E5" w:rsidP="00597768">
            <w:pPr>
              <w:pStyle w:val="ACK-ChoreographyBody"/>
            </w:pPr>
            <w:r w:rsidRPr="00597768">
              <w:t>AL, SU, ER</w:t>
            </w:r>
          </w:p>
        </w:tc>
      </w:tr>
      <w:tr w:rsidR="001F49E5" w:rsidRPr="006D6BB6" w14:paraId="1172739B" w14:textId="77777777" w:rsidTr="00597768">
        <w:trPr>
          <w:jc w:val="center"/>
        </w:trPr>
        <w:tc>
          <w:tcPr>
            <w:tcW w:w="1458" w:type="dxa"/>
          </w:tcPr>
          <w:p w14:paraId="661E9AF5" w14:textId="77777777" w:rsidR="001F49E5" w:rsidRPr="00597768" w:rsidRDefault="001F49E5" w:rsidP="00597768">
            <w:pPr>
              <w:pStyle w:val="ACK-ChoreographyBody"/>
            </w:pPr>
            <w:r w:rsidRPr="00597768">
              <w:t>Immediate Ack</w:t>
            </w:r>
          </w:p>
        </w:tc>
        <w:tc>
          <w:tcPr>
            <w:tcW w:w="2336" w:type="dxa"/>
          </w:tcPr>
          <w:p w14:paraId="3F2B8FF5" w14:textId="22C60F3D" w:rsidR="001F49E5" w:rsidRPr="00597768" w:rsidRDefault="008F4F6B" w:rsidP="00597768">
            <w:pPr>
              <w:pStyle w:val="ACK-ChoreographyBody"/>
            </w:pPr>
            <w:r w:rsidRPr="00597768">
              <w:t>ACK^T06^ACK</w:t>
            </w:r>
          </w:p>
        </w:tc>
        <w:tc>
          <w:tcPr>
            <w:tcW w:w="567" w:type="dxa"/>
          </w:tcPr>
          <w:p w14:paraId="053E7383" w14:textId="77777777" w:rsidR="001F49E5" w:rsidRPr="00597768" w:rsidRDefault="001F49E5" w:rsidP="00597768">
            <w:pPr>
              <w:pStyle w:val="ACK-ChoreographyBody"/>
            </w:pPr>
            <w:r w:rsidRPr="00597768">
              <w:t>-</w:t>
            </w:r>
          </w:p>
        </w:tc>
        <w:tc>
          <w:tcPr>
            <w:tcW w:w="1559" w:type="dxa"/>
          </w:tcPr>
          <w:p w14:paraId="47E22355" w14:textId="77777777" w:rsidR="001F49E5" w:rsidRPr="00597768" w:rsidRDefault="001F49E5" w:rsidP="00597768">
            <w:pPr>
              <w:pStyle w:val="ACK-ChoreographyBody"/>
            </w:pPr>
            <w:r w:rsidRPr="00597768">
              <w:t>ACK^T06^ACK</w:t>
            </w:r>
          </w:p>
        </w:tc>
        <w:tc>
          <w:tcPr>
            <w:tcW w:w="1494" w:type="dxa"/>
          </w:tcPr>
          <w:p w14:paraId="49725D4E" w14:textId="77777777" w:rsidR="001F49E5" w:rsidRPr="00597768" w:rsidRDefault="001F49E5" w:rsidP="00597768">
            <w:pPr>
              <w:pStyle w:val="ACK-ChoreographyBody"/>
            </w:pPr>
            <w:r w:rsidRPr="00597768">
              <w:t>-</w:t>
            </w:r>
          </w:p>
        </w:tc>
        <w:tc>
          <w:tcPr>
            <w:tcW w:w="1559" w:type="dxa"/>
          </w:tcPr>
          <w:p w14:paraId="4372429E" w14:textId="77777777" w:rsidR="001F49E5" w:rsidRPr="00597768" w:rsidRDefault="001F49E5" w:rsidP="00597768">
            <w:pPr>
              <w:pStyle w:val="ACK-ChoreographyBody"/>
            </w:pPr>
            <w:r w:rsidRPr="00597768">
              <w:t>ACK^T06^ACK</w:t>
            </w:r>
          </w:p>
        </w:tc>
      </w:tr>
      <w:tr w:rsidR="001F49E5" w:rsidRPr="006D6BB6" w14:paraId="2B3281C7" w14:textId="77777777" w:rsidTr="00597768">
        <w:trPr>
          <w:jc w:val="center"/>
        </w:trPr>
        <w:tc>
          <w:tcPr>
            <w:tcW w:w="1458" w:type="dxa"/>
          </w:tcPr>
          <w:p w14:paraId="6EC9AA5E" w14:textId="77777777" w:rsidR="001F49E5" w:rsidRPr="00597768" w:rsidRDefault="001F49E5" w:rsidP="00597768">
            <w:pPr>
              <w:pStyle w:val="ACK-ChoreographyBody"/>
            </w:pPr>
            <w:r w:rsidRPr="00597768">
              <w:t>Application Ack</w:t>
            </w:r>
          </w:p>
        </w:tc>
        <w:tc>
          <w:tcPr>
            <w:tcW w:w="2336" w:type="dxa"/>
          </w:tcPr>
          <w:p w14:paraId="4999C6AB" w14:textId="677C9632" w:rsidR="001F49E5" w:rsidRPr="00597768" w:rsidRDefault="008F4F6B" w:rsidP="00597768">
            <w:pPr>
              <w:pStyle w:val="ACK-ChoreographyBody"/>
            </w:pPr>
            <w:r w:rsidRPr="00597768">
              <w:t>-</w:t>
            </w:r>
          </w:p>
        </w:tc>
        <w:tc>
          <w:tcPr>
            <w:tcW w:w="567" w:type="dxa"/>
          </w:tcPr>
          <w:p w14:paraId="2B6764F7" w14:textId="77777777" w:rsidR="001F49E5" w:rsidRPr="00597768" w:rsidRDefault="001F49E5" w:rsidP="00597768">
            <w:pPr>
              <w:pStyle w:val="ACK-ChoreographyBody"/>
            </w:pPr>
            <w:r w:rsidRPr="00597768">
              <w:t>-</w:t>
            </w:r>
          </w:p>
        </w:tc>
        <w:tc>
          <w:tcPr>
            <w:tcW w:w="1559" w:type="dxa"/>
          </w:tcPr>
          <w:p w14:paraId="38991F36" w14:textId="77777777" w:rsidR="001F49E5" w:rsidRPr="00597768" w:rsidRDefault="001F49E5" w:rsidP="00597768">
            <w:pPr>
              <w:pStyle w:val="ACK-ChoreographyBody"/>
            </w:pPr>
            <w:r w:rsidRPr="00597768">
              <w:t>-</w:t>
            </w:r>
          </w:p>
        </w:tc>
        <w:tc>
          <w:tcPr>
            <w:tcW w:w="1494" w:type="dxa"/>
          </w:tcPr>
          <w:p w14:paraId="654F3F65" w14:textId="77777777" w:rsidR="001F49E5" w:rsidRPr="00597768" w:rsidRDefault="001F49E5" w:rsidP="00597768">
            <w:pPr>
              <w:pStyle w:val="ACK-ChoreographyBody"/>
            </w:pPr>
            <w:r w:rsidRPr="00597768">
              <w:t>ACK^T06^ACK</w:t>
            </w:r>
          </w:p>
        </w:tc>
        <w:tc>
          <w:tcPr>
            <w:tcW w:w="1559" w:type="dxa"/>
          </w:tcPr>
          <w:p w14:paraId="2C3FEB4C" w14:textId="77777777" w:rsidR="001F49E5" w:rsidRPr="00597768" w:rsidRDefault="001F49E5" w:rsidP="00597768">
            <w:pPr>
              <w:pStyle w:val="ACK-ChoreographyBody"/>
            </w:pPr>
            <w:r w:rsidRPr="00597768">
              <w:t>ACK^T06^ACK</w:t>
            </w:r>
          </w:p>
        </w:tc>
      </w:tr>
    </w:tbl>
    <w:p w14:paraId="4BA9677D" w14:textId="77777777" w:rsidR="001F49E5" w:rsidRPr="00A17ED1" w:rsidRDefault="001F49E5">
      <w:pPr>
        <w:rPr>
          <w:noProof/>
        </w:rPr>
      </w:pPr>
    </w:p>
    <w:p w14:paraId="3CF40917" w14:textId="77777777" w:rsidR="00061F64" w:rsidRPr="00A17ED1" w:rsidRDefault="00061F64">
      <w:pPr>
        <w:pStyle w:val="MsgTableCaption"/>
      </w:pPr>
      <w:r w:rsidRPr="00A17ED1">
        <w:t>ACK^T06^ACK: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458711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90D99A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9CCCE3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11034D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C8685C" w14:textId="77777777" w:rsidR="00061F64" w:rsidRPr="00A17ED1" w:rsidRDefault="00061F64">
            <w:pPr>
              <w:pStyle w:val="MsgTableHeader"/>
              <w:jc w:val="center"/>
            </w:pPr>
            <w:r w:rsidRPr="00A17ED1">
              <w:t>Chapter</w:t>
            </w:r>
          </w:p>
        </w:tc>
      </w:tr>
      <w:tr w:rsidR="00061F64" w:rsidRPr="00A17ED1" w14:paraId="3BAED8C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F7F0E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5E27EF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D2D1BB9"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68D742E" w14:textId="77777777" w:rsidR="00061F64" w:rsidRPr="00A17ED1" w:rsidRDefault="00061F64">
            <w:pPr>
              <w:pStyle w:val="MsgTableBody"/>
              <w:jc w:val="center"/>
            </w:pPr>
            <w:r w:rsidRPr="00A17ED1">
              <w:t>2</w:t>
            </w:r>
          </w:p>
        </w:tc>
      </w:tr>
      <w:tr w:rsidR="00061F64" w:rsidRPr="00A17ED1" w14:paraId="118B43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C05D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17D7C0C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0C15F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4A0D8" w14:textId="77777777" w:rsidR="00061F64" w:rsidRPr="00A17ED1" w:rsidRDefault="00061F64">
            <w:pPr>
              <w:pStyle w:val="MsgTableBody"/>
              <w:jc w:val="center"/>
            </w:pPr>
            <w:r w:rsidRPr="00A17ED1">
              <w:t>2</w:t>
            </w:r>
          </w:p>
        </w:tc>
      </w:tr>
      <w:tr w:rsidR="00061F64" w:rsidRPr="00A17ED1" w14:paraId="3F11BAD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B123F0"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BC75F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D0685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7D5CB" w14:textId="77777777" w:rsidR="00061F64" w:rsidRPr="00A17ED1" w:rsidRDefault="00061F64">
            <w:pPr>
              <w:pStyle w:val="MsgTableBody"/>
              <w:jc w:val="center"/>
            </w:pPr>
            <w:r w:rsidRPr="00A17ED1">
              <w:t>2</w:t>
            </w:r>
          </w:p>
        </w:tc>
      </w:tr>
      <w:tr w:rsidR="00061F64" w:rsidRPr="00A17ED1" w14:paraId="6978BDF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38B753"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8DDA4F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A0FAD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731EFD" w14:textId="77777777" w:rsidR="00061F64" w:rsidRPr="00A17ED1" w:rsidRDefault="00061F64">
            <w:pPr>
              <w:pStyle w:val="MsgTableBody"/>
              <w:jc w:val="center"/>
            </w:pPr>
            <w:r w:rsidRPr="00A17ED1">
              <w:t>2</w:t>
            </w:r>
          </w:p>
        </w:tc>
      </w:tr>
      <w:tr w:rsidR="00061F64" w:rsidRPr="00A17ED1" w14:paraId="1B1A6C3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81D1981"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6F68431A"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E3231A"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DC64A3A" w14:textId="77777777" w:rsidR="00061F64" w:rsidRPr="00A17ED1" w:rsidRDefault="00061F64">
            <w:pPr>
              <w:pStyle w:val="MsgTableBody"/>
              <w:jc w:val="center"/>
            </w:pPr>
            <w:r w:rsidRPr="00A17ED1">
              <w:t>2</w:t>
            </w:r>
          </w:p>
        </w:tc>
      </w:tr>
    </w:tbl>
    <w:p w14:paraId="5FB7197B" w14:textId="77777777" w:rsidR="001F49E5" w:rsidRDefault="001F49E5" w:rsidP="001F49E5">
      <w:bookmarkStart w:id="186" w:name="_Toc348247467"/>
      <w:bookmarkStart w:id="187" w:name="_Toc348260428"/>
      <w:bookmarkStart w:id="188" w:name="_Toc348346485"/>
      <w:bookmarkStart w:id="189" w:name="_Toc359236412"/>
      <w:bookmarkStart w:id="190" w:name="_Toc2348857"/>
      <w:bookmarkStart w:id="191" w:name="_Toc79446923"/>
      <w:bookmarkStart w:id="192" w:name="_Toc175732348"/>
      <w:bookmarkStart w:id="193" w:name="_Toc2044204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4830C1BB" w14:textId="77777777" w:rsidTr="00597768">
        <w:trPr>
          <w:jc w:val="center"/>
        </w:trPr>
        <w:tc>
          <w:tcPr>
            <w:tcW w:w="6652" w:type="dxa"/>
            <w:gridSpan w:val="4"/>
          </w:tcPr>
          <w:p w14:paraId="306C5CCC" w14:textId="6F3DAF1B" w:rsidR="00597768" w:rsidRPr="006D6BB6" w:rsidRDefault="00597768" w:rsidP="00D5412C">
            <w:pPr>
              <w:jc w:val="center"/>
            </w:pPr>
            <w:r>
              <w:t>Acknowledgement Choreography</w:t>
            </w:r>
          </w:p>
        </w:tc>
      </w:tr>
      <w:tr w:rsidR="00597768" w:rsidRPr="006D6BB6" w14:paraId="1650151E" w14:textId="77777777" w:rsidTr="00597768">
        <w:trPr>
          <w:jc w:val="center"/>
        </w:trPr>
        <w:tc>
          <w:tcPr>
            <w:tcW w:w="6652" w:type="dxa"/>
            <w:gridSpan w:val="4"/>
          </w:tcPr>
          <w:p w14:paraId="693AF82F" w14:textId="4CA45402" w:rsidR="00597768" w:rsidRDefault="00597768" w:rsidP="00D5412C">
            <w:pPr>
              <w:jc w:val="center"/>
            </w:pPr>
            <w:r w:rsidRPr="00A17ED1">
              <w:t>ACK^T06^ACK</w:t>
            </w:r>
          </w:p>
        </w:tc>
      </w:tr>
      <w:tr w:rsidR="001F49E5" w:rsidRPr="006D6BB6" w14:paraId="3737399C" w14:textId="77777777" w:rsidTr="00597768">
        <w:trPr>
          <w:jc w:val="center"/>
        </w:trPr>
        <w:tc>
          <w:tcPr>
            <w:tcW w:w="1458" w:type="dxa"/>
          </w:tcPr>
          <w:p w14:paraId="15239254" w14:textId="77777777" w:rsidR="001F49E5" w:rsidRPr="00597768" w:rsidRDefault="001F49E5" w:rsidP="00597768">
            <w:pPr>
              <w:pStyle w:val="ACK-ChoreographyBody"/>
            </w:pPr>
            <w:r w:rsidRPr="00597768">
              <w:t>Field name</w:t>
            </w:r>
          </w:p>
        </w:tc>
        <w:tc>
          <w:tcPr>
            <w:tcW w:w="2478" w:type="dxa"/>
          </w:tcPr>
          <w:p w14:paraId="10B1659A" w14:textId="77777777" w:rsidR="001F49E5" w:rsidRPr="00597768" w:rsidRDefault="001F49E5" w:rsidP="00597768">
            <w:pPr>
              <w:pStyle w:val="ACK-ChoreographyBody"/>
            </w:pPr>
            <w:r w:rsidRPr="00597768">
              <w:t>Field Value: Original mode</w:t>
            </w:r>
          </w:p>
        </w:tc>
        <w:tc>
          <w:tcPr>
            <w:tcW w:w="2716" w:type="dxa"/>
            <w:gridSpan w:val="2"/>
          </w:tcPr>
          <w:p w14:paraId="00938A8F" w14:textId="77777777" w:rsidR="001F49E5" w:rsidRPr="00597768" w:rsidRDefault="001F49E5" w:rsidP="00597768">
            <w:pPr>
              <w:pStyle w:val="ACK-ChoreographyBody"/>
            </w:pPr>
            <w:r w:rsidRPr="00597768">
              <w:t>Field value: Enhanced mode</w:t>
            </w:r>
          </w:p>
        </w:tc>
      </w:tr>
      <w:tr w:rsidR="001F49E5" w:rsidRPr="006D6BB6" w14:paraId="7E6CDEEF" w14:textId="77777777" w:rsidTr="00597768">
        <w:trPr>
          <w:jc w:val="center"/>
        </w:trPr>
        <w:tc>
          <w:tcPr>
            <w:tcW w:w="1458" w:type="dxa"/>
          </w:tcPr>
          <w:p w14:paraId="5CA9EF36" w14:textId="77777777" w:rsidR="001F49E5" w:rsidRPr="00597768" w:rsidRDefault="001F49E5" w:rsidP="00597768">
            <w:pPr>
              <w:pStyle w:val="ACK-ChoreographyBody"/>
            </w:pPr>
            <w:r w:rsidRPr="00597768">
              <w:t>MSH-15</w:t>
            </w:r>
          </w:p>
        </w:tc>
        <w:tc>
          <w:tcPr>
            <w:tcW w:w="2478" w:type="dxa"/>
          </w:tcPr>
          <w:p w14:paraId="7E4AD23D" w14:textId="77777777" w:rsidR="001F49E5" w:rsidRPr="00597768" w:rsidRDefault="001F49E5" w:rsidP="00597768">
            <w:pPr>
              <w:pStyle w:val="ACK-ChoreographyBody"/>
            </w:pPr>
            <w:r w:rsidRPr="00597768">
              <w:t>Blank</w:t>
            </w:r>
          </w:p>
        </w:tc>
        <w:tc>
          <w:tcPr>
            <w:tcW w:w="708" w:type="dxa"/>
          </w:tcPr>
          <w:p w14:paraId="17707662" w14:textId="77777777" w:rsidR="001F49E5" w:rsidRPr="00597768" w:rsidRDefault="001F49E5" w:rsidP="00597768">
            <w:pPr>
              <w:pStyle w:val="ACK-ChoreographyBody"/>
            </w:pPr>
            <w:r w:rsidRPr="00597768">
              <w:t>NE</w:t>
            </w:r>
          </w:p>
        </w:tc>
        <w:tc>
          <w:tcPr>
            <w:tcW w:w="2008" w:type="dxa"/>
          </w:tcPr>
          <w:p w14:paraId="507A49C5" w14:textId="77777777" w:rsidR="001F49E5" w:rsidRPr="00597768" w:rsidRDefault="001F49E5" w:rsidP="00597768">
            <w:pPr>
              <w:pStyle w:val="ACK-ChoreographyBody"/>
            </w:pPr>
            <w:r w:rsidRPr="00597768">
              <w:t>AL, SU, ER</w:t>
            </w:r>
          </w:p>
        </w:tc>
      </w:tr>
      <w:tr w:rsidR="001F49E5" w:rsidRPr="006D6BB6" w14:paraId="64BB0551" w14:textId="77777777" w:rsidTr="00597768">
        <w:trPr>
          <w:jc w:val="center"/>
        </w:trPr>
        <w:tc>
          <w:tcPr>
            <w:tcW w:w="1458" w:type="dxa"/>
          </w:tcPr>
          <w:p w14:paraId="31B164E5" w14:textId="77777777" w:rsidR="001F49E5" w:rsidRPr="00597768" w:rsidRDefault="001F49E5" w:rsidP="00597768">
            <w:pPr>
              <w:pStyle w:val="ACK-ChoreographyBody"/>
            </w:pPr>
            <w:r w:rsidRPr="00597768">
              <w:t>MSH-16</w:t>
            </w:r>
          </w:p>
        </w:tc>
        <w:tc>
          <w:tcPr>
            <w:tcW w:w="2478" w:type="dxa"/>
          </w:tcPr>
          <w:p w14:paraId="7D787895" w14:textId="77777777" w:rsidR="001F49E5" w:rsidRPr="00597768" w:rsidRDefault="001F49E5" w:rsidP="00597768">
            <w:pPr>
              <w:pStyle w:val="ACK-ChoreographyBody"/>
            </w:pPr>
            <w:r w:rsidRPr="00597768">
              <w:t>Blank</w:t>
            </w:r>
          </w:p>
        </w:tc>
        <w:tc>
          <w:tcPr>
            <w:tcW w:w="708" w:type="dxa"/>
          </w:tcPr>
          <w:p w14:paraId="11B6F2B4" w14:textId="77777777" w:rsidR="001F49E5" w:rsidRPr="00597768" w:rsidRDefault="001F49E5" w:rsidP="00597768">
            <w:pPr>
              <w:pStyle w:val="ACK-ChoreographyBody"/>
            </w:pPr>
            <w:r w:rsidRPr="00597768">
              <w:t>NE</w:t>
            </w:r>
          </w:p>
        </w:tc>
        <w:tc>
          <w:tcPr>
            <w:tcW w:w="2008" w:type="dxa"/>
          </w:tcPr>
          <w:p w14:paraId="32899F8F" w14:textId="77777777" w:rsidR="001F49E5" w:rsidRPr="00597768" w:rsidRDefault="001F49E5" w:rsidP="00597768">
            <w:pPr>
              <w:pStyle w:val="ACK-ChoreographyBody"/>
            </w:pPr>
            <w:r w:rsidRPr="00597768">
              <w:t>NE</w:t>
            </w:r>
          </w:p>
        </w:tc>
      </w:tr>
      <w:tr w:rsidR="001F49E5" w:rsidRPr="006D6BB6" w14:paraId="749435D7" w14:textId="77777777" w:rsidTr="00597768">
        <w:trPr>
          <w:jc w:val="center"/>
        </w:trPr>
        <w:tc>
          <w:tcPr>
            <w:tcW w:w="1458" w:type="dxa"/>
          </w:tcPr>
          <w:p w14:paraId="75C7E27E" w14:textId="77777777" w:rsidR="001F49E5" w:rsidRPr="00597768" w:rsidRDefault="001F49E5" w:rsidP="00597768">
            <w:pPr>
              <w:pStyle w:val="ACK-ChoreographyBody"/>
            </w:pPr>
            <w:r w:rsidRPr="00597768">
              <w:t>Immediate Ack</w:t>
            </w:r>
          </w:p>
        </w:tc>
        <w:tc>
          <w:tcPr>
            <w:tcW w:w="2478" w:type="dxa"/>
          </w:tcPr>
          <w:p w14:paraId="1048F576" w14:textId="77777777" w:rsidR="001F49E5" w:rsidRPr="00597768" w:rsidRDefault="001F49E5" w:rsidP="00597768">
            <w:pPr>
              <w:pStyle w:val="ACK-ChoreographyBody"/>
            </w:pPr>
            <w:r w:rsidRPr="00597768">
              <w:t>ACK^T06^ACK</w:t>
            </w:r>
          </w:p>
        </w:tc>
        <w:tc>
          <w:tcPr>
            <w:tcW w:w="708" w:type="dxa"/>
          </w:tcPr>
          <w:p w14:paraId="59FD62BE" w14:textId="77777777" w:rsidR="001F49E5" w:rsidRPr="00597768" w:rsidRDefault="001F49E5" w:rsidP="00597768">
            <w:pPr>
              <w:pStyle w:val="ACK-ChoreographyBody"/>
            </w:pPr>
            <w:r w:rsidRPr="00597768">
              <w:t>-</w:t>
            </w:r>
          </w:p>
        </w:tc>
        <w:tc>
          <w:tcPr>
            <w:tcW w:w="2008" w:type="dxa"/>
          </w:tcPr>
          <w:p w14:paraId="68C1F9AC" w14:textId="77777777" w:rsidR="001F49E5" w:rsidRPr="00597768" w:rsidRDefault="001F49E5" w:rsidP="00597768">
            <w:pPr>
              <w:pStyle w:val="ACK-ChoreographyBody"/>
            </w:pPr>
            <w:r w:rsidRPr="00597768">
              <w:t>ACK^T06^ACK</w:t>
            </w:r>
          </w:p>
        </w:tc>
      </w:tr>
      <w:tr w:rsidR="001F49E5" w:rsidRPr="006D6BB6" w14:paraId="472A7E21" w14:textId="77777777" w:rsidTr="00597768">
        <w:trPr>
          <w:jc w:val="center"/>
        </w:trPr>
        <w:tc>
          <w:tcPr>
            <w:tcW w:w="1458" w:type="dxa"/>
          </w:tcPr>
          <w:p w14:paraId="74E26AB2" w14:textId="77777777" w:rsidR="001F49E5" w:rsidRPr="00597768" w:rsidRDefault="001F49E5" w:rsidP="00597768">
            <w:pPr>
              <w:pStyle w:val="ACK-ChoreographyBody"/>
            </w:pPr>
            <w:r w:rsidRPr="00597768">
              <w:t>Application Ack</w:t>
            </w:r>
          </w:p>
        </w:tc>
        <w:tc>
          <w:tcPr>
            <w:tcW w:w="2478" w:type="dxa"/>
          </w:tcPr>
          <w:p w14:paraId="2D241697" w14:textId="77777777" w:rsidR="001F49E5" w:rsidRPr="00597768" w:rsidRDefault="001F49E5" w:rsidP="00597768">
            <w:pPr>
              <w:pStyle w:val="ACK-ChoreographyBody"/>
            </w:pPr>
            <w:r w:rsidRPr="00597768">
              <w:t>-</w:t>
            </w:r>
          </w:p>
        </w:tc>
        <w:tc>
          <w:tcPr>
            <w:tcW w:w="708" w:type="dxa"/>
          </w:tcPr>
          <w:p w14:paraId="5C83764C" w14:textId="77777777" w:rsidR="001F49E5" w:rsidRPr="00597768" w:rsidRDefault="001F49E5" w:rsidP="00597768">
            <w:pPr>
              <w:pStyle w:val="ACK-ChoreographyBody"/>
            </w:pPr>
            <w:r w:rsidRPr="00597768">
              <w:t>-</w:t>
            </w:r>
          </w:p>
        </w:tc>
        <w:tc>
          <w:tcPr>
            <w:tcW w:w="2008" w:type="dxa"/>
          </w:tcPr>
          <w:p w14:paraId="3A5E1A7A" w14:textId="77777777" w:rsidR="001F49E5" w:rsidRPr="00597768" w:rsidRDefault="001F49E5" w:rsidP="00597768">
            <w:pPr>
              <w:pStyle w:val="ACK-ChoreographyBody"/>
            </w:pPr>
            <w:r w:rsidRPr="00597768">
              <w:t>-</w:t>
            </w:r>
          </w:p>
        </w:tc>
      </w:tr>
    </w:tbl>
    <w:p w14:paraId="4435A097" w14:textId="77777777" w:rsidR="00061F64" w:rsidRPr="00A17ED1" w:rsidRDefault="00061F64" w:rsidP="00597768">
      <w:pPr>
        <w:pStyle w:val="Heading3"/>
        <w:jc w:val="center"/>
        <w:rPr>
          <w:noProof/>
        </w:rPr>
      </w:pPr>
      <w:bookmarkStart w:id="194" w:name="_Toc28982060"/>
      <w:r w:rsidRPr="00A17ED1">
        <w:rPr>
          <w:noProof/>
        </w:rPr>
        <w:t>MDM/ACK - Document Edit Notification (Event T07</w:t>
      </w:r>
      <w:r w:rsidR="00A60E23" w:rsidRPr="00A17ED1">
        <w:rPr>
          <w:noProof/>
        </w:rPr>
        <w:fldChar w:fldCharType="begin"/>
      </w:r>
      <w:r w:rsidRPr="00A17ED1">
        <w:rPr>
          <w:noProof/>
        </w:rPr>
        <w:instrText xml:space="preserve"> XE "T07" </w:instrText>
      </w:r>
      <w:r w:rsidR="00A60E23" w:rsidRPr="00A17ED1">
        <w:rPr>
          <w:noProof/>
        </w:rPr>
        <w:fldChar w:fldCharType="end"/>
      </w:r>
      <w:r w:rsidRPr="00A17ED1">
        <w:rPr>
          <w:noProof/>
        </w:rPr>
        <w:t>)</w:t>
      </w:r>
      <w:bookmarkEnd w:id="186"/>
      <w:bookmarkEnd w:id="187"/>
      <w:bookmarkEnd w:id="188"/>
      <w:bookmarkEnd w:id="189"/>
      <w:bookmarkEnd w:id="190"/>
      <w:bookmarkEnd w:id="191"/>
      <w:bookmarkEnd w:id="192"/>
      <w:bookmarkEnd w:id="193"/>
      <w:bookmarkEnd w:id="194"/>
    </w:p>
    <w:p w14:paraId="585E8A36"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w:t>
      </w:r>
      <w:r>
        <w:rPr>
          <w:noProof/>
        </w:rPr>
        <w:t>"</w:t>
      </w:r>
      <w:r w:rsidRPr="00A17ED1">
        <w:rPr>
          <w:noProof/>
        </w:rPr>
        <w:t>Unavailable,</w:t>
      </w:r>
      <w:r>
        <w:rPr>
          <w:noProof/>
        </w:rPr>
        <w:t>"</w:t>
      </w:r>
      <w:r w:rsidRPr="00A17ED1">
        <w:rPr>
          <w:noProof/>
        </w:rPr>
        <w:t xml:space="preserve"> i.e., the document has not been made available for patient care.</w:t>
      </w:r>
    </w:p>
    <w:p w14:paraId="3DE90CCA" w14:textId="77777777" w:rsidR="00061F64" w:rsidRPr="00A17ED1" w:rsidRDefault="00061F64">
      <w:pPr>
        <w:pStyle w:val="NormalIndented"/>
        <w:rPr>
          <w:noProof/>
        </w:rPr>
      </w:pPr>
      <w:r w:rsidRPr="00A17ED1">
        <w:rPr>
          <w:noProof/>
        </w:rPr>
        <w:t xml:space="preserve">This is a notification of an edit to a document without the accompanying content. </w:t>
      </w:r>
    </w:p>
    <w:p w14:paraId="309C6CB0" w14:textId="77777777" w:rsidR="00061F64" w:rsidRPr="00A17ED1" w:rsidRDefault="00061F64">
      <w:pPr>
        <w:pStyle w:val="NormalIndented"/>
        <w:rPr>
          <w:noProof/>
        </w:rPr>
      </w:pPr>
      <w:r w:rsidRPr="00A17ED1">
        <w:rPr>
          <w:rStyle w:val="Strong"/>
          <w:noProof/>
        </w:rPr>
        <w:t>Scenario:</w:t>
      </w:r>
      <w:r w:rsidRPr="00A17ED1">
        <w:rPr>
          <w:noProof/>
        </w:rPr>
        <w:t xml:space="preserve">  Errors, which need to be corrected, are discovered in a document.  The original document is edited, and an edit notification is sent.</w:t>
      </w:r>
    </w:p>
    <w:p w14:paraId="7C026477" w14:textId="77777777" w:rsidR="00061F64" w:rsidRPr="00A17ED1" w:rsidRDefault="00061F64">
      <w:pPr>
        <w:pStyle w:val="MsgTableCaption"/>
      </w:pPr>
      <w:r w:rsidRPr="00A17ED1">
        <w:t xml:space="preserve">MDM^T07^MDM_T01: Document Edit Notification </w:t>
      </w:r>
      <w:r w:rsidR="00A60E23" w:rsidRPr="00A17ED1">
        <w:fldChar w:fldCharType="begin"/>
      </w:r>
      <w:r w:rsidRPr="00A17ED1">
        <w:instrText xml:space="preserve"> XE ""MDM Document edit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0DB8B59"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2D522D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5A6647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B68818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33DB1D2" w14:textId="77777777" w:rsidR="00061F64" w:rsidRPr="00A17ED1" w:rsidRDefault="00061F64">
            <w:pPr>
              <w:pStyle w:val="MsgTableHeader"/>
              <w:jc w:val="center"/>
            </w:pPr>
            <w:r w:rsidRPr="00A17ED1">
              <w:t>Chapter</w:t>
            </w:r>
          </w:p>
        </w:tc>
      </w:tr>
      <w:tr w:rsidR="00061F64" w:rsidRPr="00A17ED1" w14:paraId="1183835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17DA8C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CC1A7A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C4969B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69663A" w14:textId="77777777" w:rsidR="00061F64" w:rsidRPr="00A17ED1" w:rsidRDefault="00061F64">
            <w:pPr>
              <w:pStyle w:val="MsgTableBody"/>
              <w:jc w:val="center"/>
            </w:pPr>
            <w:r w:rsidRPr="00A17ED1">
              <w:t>2</w:t>
            </w:r>
          </w:p>
        </w:tc>
      </w:tr>
      <w:tr w:rsidR="00061F64" w:rsidRPr="00A17ED1" w14:paraId="4B14C5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52198F"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51AB804E"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B6605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A7985" w14:textId="77777777" w:rsidR="00061F64" w:rsidRPr="00A17ED1" w:rsidRDefault="00061F64">
            <w:pPr>
              <w:pStyle w:val="MsgTableBody"/>
              <w:jc w:val="center"/>
            </w:pPr>
            <w:r w:rsidRPr="00A17ED1">
              <w:t>2</w:t>
            </w:r>
          </w:p>
        </w:tc>
      </w:tr>
      <w:tr w:rsidR="00061F64" w:rsidRPr="00A17ED1" w14:paraId="6EAC22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EB6AB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069ED09"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B7442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BEED8E" w14:textId="77777777" w:rsidR="00061F64" w:rsidRPr="00A17ED1" w:rsidRDefault="00061F64">
            <w:pPr>
              <w:pStyle w:val="MsgTableBody"/>
              <w:jc w:val="center"/>
            </w:pPr>
            <w:r w:rsidRPr="00A17ED1">
              <w:t>2</w:t>
            </w:r>
          </w:p>
        </w:tc>
      </w:tr>
      <w:tr w:rsidR="00061F64" w:rsidRPr="00A17ED1" w14:paraId="379116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262A7"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27F889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1A80696"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16117A64" w14:textId="77777777" w:rsidR="00061F64" w:rsidRPr="00A17ED1" w:rsidRDefault="00061F64">
            <w:pPr>
              <w:pStyle w:val="MsgTableBody"/>
              <w:jc w:val="center"/>
            </w:pPr>
            <w:r w:rsidRPr="00A17ED1">
              <w:t>3</w:t>
            </w:r>
          </w:p>
        </w:tc>
      </w:tr>
      <w:tr w:rsidR="00061F64" w:rsidRPr="00A17ED1" w14:paraId="090222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0FCA3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7CCCF9C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5E96BBF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B655B0" w14:textId="77777777" w:rsidR="00061F64" w:rsidRPr="00A17ED1" w:rsidRDefault="00061F64">
            <w:pPr>
              <w:pStyle w:val="MsgTableBody"/>
              <w:jc w:val="center"/>
            </w:pPr>
            <w:r w:rsidRPr="00A17ED1">
              <w:t>3</w:t>
            </w:r>
          </w:p>
        </w:tc>
      </w:tr>
      <w:tr w:rsidR="00FA24A4" w:rsidRPr="00A17ED1" w14:paraId="68FA3D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E0E96C"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C679D8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E129D28"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23D6F5" w14:textId="0146EAA5" w:rsidR="00FA24A4" w:rsidRPr="00A17ED1" w:rsidRDefault="00670B39">
            <w:pPr>
              <w:pStyle w:val="MsgTableBody"/>
              <w:jc w:val="center"/>
            </w:pPr>
            <w:r>
              <w:t>7</w:t>
            </w:r>
          </w:p>
        </w:tc>
      </w:tr>
      <w:tr w:rsidR="00061F64" w:rsidRPr="00A17ED1" w14:paraId="0F87E5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0924A9"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0D04E4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25795F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2109F5" w14:textId="77777777" w:rsidR="00061F64" w:rsidRPr="00A17ED1" w:rsidRDefault="00061F64">
            <w:pPr>
              <w:pStyle w:val="MsgTableBody"/>
              <w:jc w:val="center"/>
            </w:pPr>
            <w:r w:rsidRPr="00A17ED1">
              <w:t>3</w:t>
            </w:r>
          </w:p>
        </w:tc>
      </w:tr>
      <w:tr w:rsidR="00401B1D" w:rsidRPr="00A17ED1" w14:paraId="1291B9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6B2DF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9CF3B72" w14:textId="18756072"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6E28284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9F1267" w14:textId="77777777" w:rsidR="00401B1D" w:rsidRPr="00A17ED1" w:rsidRDefault="00401B1D" w:rsidP="00401B1D">
            <w:pPr>
              <w:pStyle w:val="MsgTableBody"/>
              <w:jc w:val="center"/>
            </w:pPr>
            <w:r>
              <w:t>7</w:t>
            </w:r>
          </w:p>
        </w:tc>
      </w:tr>
      <w:tr w:rsidR="00401B1D" w:rsidRPr="00A17ED1" w14:paraId="44D28EC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91089E"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60482DF"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61D6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062BFE" w14:textId="77777777" w:rsidR="00401B1D" w:rsidRPr="00A17ED1" w:rsidRDefault="00401B1D" w:rsidP="00401B1D">
            <w:pPr>
              <w:pStyle w:val="MsgTableBody"/>
              <w:jc w:val="center"/>
            </w:pPr>
          </w:p>
        </w:tc>
      </w:tr>
      <w:tr w:rsidR="00401B1D" w:rsidRPr="00A17ED1" w14:paraId="3E080DB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D6560" w14:textId="77777777" w:rsidR="00401B1D" w:rsidRPr="00A17ED1" w:rsidRDefault="00401B1D" w:rsidP="00401B1D">
            <w:pPr>
              <w:pStyle w:val="MsgTableBody"/>
            </w:pPr>
            <w:r w:rsidRPr="00A17ED1">
              <w:lastRenderedPageBreak/>
              <w:t xml:space="preserve">   ORC </w:t>
            </w:r>
          </w:p>
        </w:tc>
        <w:tc>
          <w:tcPr>
            <w:tcW w:w="4320" w:type="dxa"/>
            <w:tcBorders>
              <w:top w:val="dotted" w:sz="4" w:space="0" w:color="auto"/>
              <w:left w:val="nil"/>
              <w:bottom w:val="dotted" w:sz="4" w:space="0" w:color="auto"/>
              <w:right w:val="nil"/>
            </w:tcBorders>
            <w:shd w:val="clear" w:color="auto" w:fill="FFFFFF"/>
          </w:tcPr>
          <w:p w14:paraId="68E70D55"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F7609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40DA6A" w14:textId="77777777" w:rsidR="00401B1D" w:rsidRPr="00A17ED1" w:rsidRDefault="00401B1D" w:rsidP="00401B1D">
            <w:pPr>
              <w:pStyle w:val="MsgTableBody"/>
              <w:jc w:val="center"/>
            </w:pPr>
            <w:r w:rsidRPr="00A17ED1">
              <w:t>4</w:t>
            </w:r>
          </w:p>
        </w:tc>
      </w:tr>
      <w:tr w:rsidR="00FA24A4" w:rsidRPr="00A17ED1" w14:paraId="298281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41ED1" w14:textId="51ED635B"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71F2E3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023DACB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18625F" w14:textId="18A469A7" w:rsidR="00FA24A4" w:rsidRPr="00A17ED1" w:rsidRDefault="00670B39" w:rsidP="00401B1D">
            <w:pPr>
              <w:pStyle w:val="MsgTableBody"/>
              <w:jc w:val="center"/>
            </w:pPr>
            <w:r>
              <w:t>7</w:t>
            </w:r>
          </w:p>
        </w:tc>
      </w:tr>
      <w:tr w:rsidR="00401B1D" w:rsidRPr="00A17ED1" w14:paraId="0BA732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A446B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F39C09B"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59EEA4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8D8153" w14:textId="77777777" w:rsidR="00401B1D" w:rsidRPr="00A17ED1" w:rsidRDefault="00401B1D" w:rsidP="00401B1D">
            <w:pPr>
              <w:pStyle w:val="MsgTableBody"/>
              <w:jc w:val="center"/>
            </w:pPr>
          </w:p>
        </w:tc>
      </w:tr>
      <w:tr w:rsidR="00401B1D" w:rsidRPr="00A17ED1" w14:paraId="7A86AD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4A5C1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7BC435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C7017A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493519" w14:textId="77777777" w:rsidR="00401B1D" w:rsidRPr="00A17ED1" w:rsidRDefault="00401B1D" w:rsidP="00401B1D">
            <w:pPr>
              <w:pStyle w:val="MsgTableBody"/>
              <w:jc w:val="center"/>
            </w:pPr>
            <w:r w:rsidRPr="00A17ED1">
              <w:t>4</w:t>
            </w:r>
          </w:p>
        </w:tc>
      </w:tr>
      <w:tr w:rsidR="00401B1D" w:rsidRPr="00A17ED1" w14:paraId="3FC4BA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AC11BF"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331888E"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E5083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315B6" w14:textId="77777777" w:rsidR="00401B1D" w:rsidRPr="00A17ED1" w:rsidRDefault="00401B1D" w:rsidP="00401B1D">
            <w:pPr>
              <w:pStyle w:val="MsgTableBody"/>
              <w:jc w:val="center"/>
            </w:pPr>
            <w:r w:rsidRPr="00A17ED1">
              <w:t>4</w:t>
            </w:r>
          </w:p>
        </w:tc>
      </w:tr>
      <w:tr w:rsidR="00401B1D" w:rsidRPr="00A17ED1" w14:paraId="018B7A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3133E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FA1F1BF"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2C426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14F86F" w14:textId="77777777" w:rsidR="00401B1D" w:rsidRPr="00A17ED1" w:rsidRDefault="00401B1D" w:rsidP="00401B1D">
            <w:pPr>
              <w:pStyle w:val="MsgTableBody"/>
              <w:jc w:val="center"/>
            </w:pPr>
          </w:p>
        </w:tc>
      </w:tr>
      <w:tr w:rsidR="00401B1D" w:rsidRPr="00A17ED1" w14:paraId="22CD221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EBAD07"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59D72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B9F26B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9E165F" w14:textId="77777777" w:rsidR="00401B1D" w:rsidRPr="00A17ED1" w:rsidRDefault="00401B1D" w:rsidP="00401B1D">
            <w:pPr>
              <w:pStyle w:val="MsgTableBody"/>
              <w:jc w:val="center"/>
            </w:pPr>
            <w:r w:rsidRPr="00A17ED1">
              <w:t>4</w:t>
            </w:r>
          </w:p>
        </w:tc>
      </w:tr>
      <w:tr w:rsidR="00FA24A4" w:rsidRPr="00A17ED1" w14:paraId="206FB8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A09AB4" w14:textId="6B486AB0"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65BAB8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D0467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2C16B3" w14:textId="7675D780" w:rsidR="00FA24A4" w:rsidRPr="00A17ED1" w:rsidRDefault="00670B39" w:rsidP="00401B1D">
            <w:pPr>
              <w:pStyle w:val="MsgTableBody"/>
              <w:jc w:val="center"/>
            </w:pPr>
            <w:r>
              <w:t>7</w:t>
            </w:r>
          </w:p>
        </w:tc>
      </w:tr>
      <w:tr w:rsidR="00401B1D" w:rsidRPr="00A17ED1" w14:paraId="44D789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A815F" w14:textId="5431C298"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D421B9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C292FE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202FD3" w14:textId="77777777" w:rsidR="00401B1D" w:rsidRPr="00A17ED1" w:rsidRDefault="00401B1D" w:rsidP="00401B1D">
            <w:pPr>
              <w:pStyle w:val="MsgTableBody"/>
              <w:jc w:val="center"/>
            </w:pPr>
            <w:r w:rsidRPr="00A17ED1">
              <w:t>2</w:t>
            </w:r>
          </w:p>
        </w:tc>
      </w:tr>
      <w:tr w:rsidR="00401B1D" w:rsidRPr="00A17ED1" w14:paraId="3500C97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B8F65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1CEB016"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145FEF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53A57F" w14:textId="77777777" w:rsidR="00401B1D" w:rsidRPr="00A17ED1" w:rsidRDefault="00401B1D" w:rsidP="00401B1D">
            <w:pPr>
              <w:pStyle w:val="MsgTableBody"/>
              <w:jc w:val="center"/>
            </w:pPr>
          </w:p>
        </w:tc>
      </w:tr>
      <w:tr w:rsidR="00401B1D" w:rsidRPr="00A17ED1" w14:paraId="5BCC81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A3D82EA" w14:textId="77777777" w:rsidR="00401B1D" w:rsidRPr="00A17ED1" w:rsidRDefault="005740F2"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24D43D0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D36E0E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5E0AAE" w14:textId="77777777" w:rsidR="00401B1D" w:rsidRPr="00A17ED1" w:rsidRDefault="00401B1D" w:rsidP="00401B1D">
            <w:pPr>
              <w:pStyle w:val="MsgTableBody"/>
              <w:jc w:val="center"/>
            </w:pPr>
            <w:r w:rsidRPr="00A17ED1">
              <w:t>9</w:t>
            </w:r>
          </w:p>
        </w:tc>
      </w:tr>
      <w:tr w:rsidR="00401B1D" w:rsidRPr="00A17ED1" w14:paraId="111FD94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87CF3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28245B3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15CB898C"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C68876B" w14:textId="77777777" w:rsidR="00401B1D" w:rsidRPr="00A17ED1" w:rsidRDefault="00401B1D" w:rsidP="00401B1D">
            <w:pPr>
              <w:pStyle w:val="MsgTableBody"/>
              <w:jc w:val="center"/>
            </w:pPr>
            <w:r w:rsidRPr="00A17ED1">
              <w:t>9</w:t>
            </w:r>
          </w:p>
        </w:tc>
      </w:tr>
    </w:tbl>
    <w:p w14:paraId="0DDE7419"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01E00916" w14:textId="77777777" w:rsidTr="00597768">
        <w:trPr>
          <w:jc w:val="center"/>
        </w:trPr>
        <w:tc>
          <w:tcPr>
            <w:tcW w:w="9115" w:type="dxa"/>
            <w:gridSpan w:val="6"/>
          </w:tcPr>
          <w:p w14:paraId="5E6FCB88" w14:textId="5B0DC00C" w:rsidR="00597768" w:rsidRPr="006D6BB6" w:rsidRDefault="00597768" w:rsidP="00D5412C">
            <w:pPr>
              <w:jc w:val="center"/>
            </w:pPr>
            <w:r>
              <w:t>Acknowledgement Choreography</w:t>
            </w:r>
          </w:p>
        </w:tc>
      </w:tr>
      <w:tr w:rsidR="00597768" w:rsidRPr="006D6BB6" w14:paraId="16E62D2B" w14:textId="77777777" w:rsidTr="00597768">
        <w:trPr>
          <w:jc w:val="center"/>
        </w:trPr>
        <w:tc>
          <w:tcPr>
            <w:tcW w:w="9115" w:type="dxa"/>
            <w:gridSpan w:val="6"/>
          </w:tcPr>
          <w:p w14:paraId="04FA71A3" w14:textId="7A2B36A2" w:rsidR="00597768" w:rsidRDefault="00597768" w:rsidP="00D5412C">
            <w:pPr>
              <w:jc w:val="center"/>
            </w:pPr>
            <w:r w:rsidRPr="00A17ED1">
              <w:t>MDM^T07^MDM_T01</w:t>
            </w:r>
          </w:p>
        </w:tc>
      </w:tr>
      <w:tr w:rsidR="001F49E5" w:rsidRPr="006D6BB6" w14:paraId="0F8234DB" w14:textId="77777777" w:rsidTr="00597768">
        <w:trPr>
          <w:jc w:val="center"/>
        </w:trPr>
        <w:tc>
          <w:tcPr>
            <w:tcW w:w="1458" w:type="dxa"/>
          </w:tcPr>
          <w:p w14:paraId="0E2388CE" w14:textId="77777777" w:rsidR="001F49E5" w:rsidRPr="006D6BB6" w:rsidRDefault="001F49E5" w:rsidP="00446BFE">
            <w:pPr>
              <w:pStyle w:val="ACK-ChoreographyBody"/>
            </w:pPr>
            <w:r w:rsidRPr="006D6BB6">
              <w:t>Field name</w:t>
            </w:r>
          </w:p>
        </w:tc>
        <w:tc>
          <w:tcPr>
            <w:tcW w:w="2336" w:type="dxa"/>
          </w:tcPr>
          <w:p w14:paraId="0443EE8D" w14:textId="77777777" w:rsidR="001F49E5" w:rsidRPr="006D6BB6" w:rsidRDefault="001F49E5" w:rsidP="00446BFE">
            <w:pPr>
              <w:pStyle w:val="ACK-ChoreographyBody"/>
            </w:pPr>
            <w:r w:rsidRPr="006D6BB6">
              <w:t>Field Value: Original mode</w:t>
            </w:r>
          </w:p>
        </w:tc>
        <w:tc>
          <w:tcPr>
            <w:tcW w:w="5321" w:type="dxa"/>
            <w:gridSpan w:val="4"/>
          </w:tcPr>
          <w:p w14:paraId="3D23550A" w14:textId="77777777" w:rsidR="001F49E5" w:rsidRPr="006D6BB6" w:rsidRDefault="001F49E5" w:rsidP="00446BFE">
            <w:pPr>
              <w:pStyle w:val="ACK-ChoreographyBody"/>
            </w:pPr>
            <w:r w:rsidRPr="006D6BB6">
              <w:t>Field value: Enhanced mode</w:t>
            </w:r>
          </w:p>
        </w:tc>
      </w:tr>
      <w:tr w:rsidR="001F49E5" w:rsidRPr="006D6BB6" w14:paraId="6F92A719" w14:textId="77777777" w:rsidTr="00597768">
        <w:trPr>
          <w:jc w:val="center"/>
        </w:trPr>
        <w:tc>
          <w:tcPr>
            <w:tcW w:w="1458" w:type="dxa"/>
          </w:tcPr>
          <w:p w14:paraId="11326F55" w14:textId="77777777" w:rsidR="001F49E5" w:rsidRPr="006D6BB6" w:rsidRDefault="001F49E5" w:rsidP="00446BFE">
            <w:pPr>
              <w:pStyle w:val="ACK-ChoreographyBody"/>
            </w:pPr>
            <w:r>
              <w:t>MSH-</w:t>
            </w:r>
            <w:r w:rsidRPr="006D6BB6">
              <w:t>15</w:t>
            </w:r>
          </w:p>
        </w:tc>
        <w:tc>
          <w:tcPr>
            <w:tcW w:w="2336" w:type="dxa"/>
          </w:tcPr>
          <w:p w14:paraId="56E5C514" w14:textId="77777777" w:rsidR="001F49E5" w:rsidRPr="006D6BB6" w:rsidRDefault="001F49E5" w:rsidP="00446BFE">
            <w:pPr>
              <w:pStyle w:val="ACK-ChoreographyBody"/>
            </w:pPr>
            <w:r w:rsidRPr="006D6BB6">
              <w:t>Blank</w:t>
            </w:r>
          </w:p>
        </w:tc>
        <w:tc>
          <w:tcPr>
            <w:tcW w:w="567" w:type="dxa"/>
          </w:tcPr>
          <w:p w14:paraId="47C668C1" w14:textId="77777777" w:rsidR="001F49E5" w:rsidRPr="006D6BB6" w:rsidRDefault="001F49E5" w:rsidP="00446BFE">
            <w:pPr>
              <w:pStyle w:val="ACK-ChoreographyBody"/>
            </w:pPr>
            <w:r w:rsidRPr="006D6BB6">
              <w:t>NE</w:t>
            </w:r>
          </w:p>
        </w:tc>
        <w:tc>
          <w:tcPr>
            <w:tcW w:w="1559" w:type="dxa"/>
          </w:tcPr>
          <w:p w14:paraId="21ADA1CF" w14:textId="77777777" w:rsidR="001F49E5" w:rsidRPr="006D6BB6" w:rsidRDefault="001F49E5" w:rsidP="00446BFE">
            <w:pPr>
              <w:pStyle w:val="ACK-ChoreographyBody"/>
            </w:pPr>
            <w:r w:rsidRPr="006D6BB6">
              <w:t>AL, SU, ER</w:t>
            </w:r>
          </w:p>
        </w:tc>
        <w:tc>
          <w:tcPr>
            <w:tcW w:w="1494" w:type="dxa"/>
          </w:tcPr>
          <w:p w14:paraId="1D25590B" w14:textId="77777777" w:rsidR="001F49E5" w:rsidRPr="006D6BB6" w:rsidRDefault="001F49E5" w:rsidP="00446BFE">
            <w:pPr>
              <w:pStyle w:val="ACK-ChoreographyBody"/>
            </w:pPr>
            <w:r w:rsidRPr="006D6BB6">
              <w:t>NE</w:t>
            </w:r>
          </w:p>
        </w:tc>
        <w:tc>
          <w:tcPr>
            <w:tcW w:w="1701" w:type="dxa"/>
          </w:tcPr>
          <w:p w14:paraId="3CD5C27A" w14:textId="77777777" w:rsidR="001F49E5" w:rsidRPr="006D6BB6" w:rsidRDefault="001F49E5" w:rsidP="00446BFE">
            <w:pPr>
              <w:pStyle w:val="ACK-ChoreographyBody"/>
            </w:pPr>
            <w:r w:rsidRPr="006D6BB6">
              <w:t>AL, SU, ER</w:t>
            </w:r>
          </w:p>
        </w:tc>
      </w:tr>
      <w:tr w:rsidR="001F49E5" w:rsidRPr="006D6BB6" w14:paraId="3398428B" w14:textId="77777777" w:rsidTr="00597768">
        <w:trPr>
          <w:jc w:val="center"/>
        </w:trPr>
        <w:tc>
          <w:tcPr>
            <w:tcW w:w="1458" w:type="dxa"/>
          </w:tcPr>
          <w:p w14:paraId="68214FAF" w14:textId="77777777" w:rsidR="001F49E5" w:rsidRPr="006D6BB6" w:rsidRDefault="001F49E5" w:rsidP="00446BFE">
            <w:pPr>
              <w:pStyle w:val="ACK-ChoreographyBody"/>
            </w:pPr>
            <w:r>
              <w:t>MSH-</w:t>
            </w:r>
            <w:r w:rsidRPr="006D6BB6">
              <w:t>16</w:t>
            </w:r>
          </w:p>
        </w:tc>
        <w:tc>
          <w:tcPr>
            <w:tcW w:w="2336" w:type="dxa"/>
          </w:tcPr>
          <w:p w14:paraId="60FAD21A" w14:textId="77777777" w:rsidR="001F49E5" w:rsidRPr="006D6BB6" w:rsidRDefault="001F49E5" w:rsidP="00446BFE">
            <w:pPr>
              <w:pStyle w:val="ACK-ChoreographyBody"/>
            </w:pPr>
            <w:r w:rsidRPr="006D6BB6">
              <w:t>Blank</w:t>
            </w:r>
          </w:p>
        </w:tc>
        <w:tc>
          <w:tcPr>
            <w:tcW w:w="567" w:type="dxa"/>
          </w:tcPr>
          <w:p w14:paraId="115B0E02" w14:textId="77777777" w:rsidR="001F49E5" w:rsidRPr="006D6BB6" w:rsidRDefault="001F49E5" w:rsidP="00446BFE">
            <w:pPr>
              <w:pStyle w:val="ACK-ChoreographyBody"/>
            </w:pPr>
            <w:r w:rsidRPr="006D6BB6">
              <w:t>NE</w:t>
            </w:r>
          </w:p>
        </w:tc>
        <w:tc>
          <w:tcPr>
            <w:tcW w:w="1559" w:type="dxa"/>
          </w:tcPr>
          <w:p w14:paraId="6D351F0B" w14:textId="77777777" w:rsidR="001F49E5" w:rsidRPr="006D6BB6" w:rsidRDefault="001F49E5" w:rsidP="00446BFE">
            <w:pPr>
              <w:pStyle w:val="ACK-ChoreographyBody"/>
            </w:pPr>
            <w:r w:rsidRPr="006D6BB6">
              <w:t>NE</w:t>
            </w:r>
          </w:p>
        </w:tc>
        <w:tc>
          <w:tcPr>
            <w:tcW w:w="1494" w:type="dxa"/>
          </w:tcPr>
          <w:p w14:paraId="29F4CB4E" w14:textId="77777777" w:rsidR="001F49E5" w:rsidRPr="006D6BB6" w:rsidRDefault="001F49E5" w:rsidP="00446BFE">
            <w:pPr>
              <w:pStyle w:val="ACK-ChoreographyBody"/>
            </w:pPr>
            <w:r w:rsidRPr="006D6BB6">
              <w:t>AL, SU, ER</w:t>
            </w:r>
          </w:p>
        </w:tc>
        <w:tc>
          <w:tcPr>
            <w:tcW w:w="1701" w:type="dxa"/>
          </w:tcPr>
          <w:p w14:paraId="2F282ECD" w14:textId="77777777" w:rsidR="001F49E5" w:rsidRPr="006D6BB6" w:rsidRDefault="001F49E5" w:rsidP="00446BFE">
            <w:pPr>
              <w:pStyle w:val="ACK-ChoreographyBody"/>
            </w:pPr>
            <w:r w:rsidRPr="006D6BB6">
              <w:t>AL, SU, ER</w:t>
            </w:r>
          </w:p>
        </w:tc>
      </w:tr>
      <w:tr w:rsidR="001F49E5" w:rsidRPr="006D6BB6" w14:paraId="7807C8E3" w14:textId="77777777" w:rsidTr="00597768">
        <w:trPr>
          <w:jc w:val="center"/>
        </w:trPr>
        <w:tc>
          <w:tcPr>
            <w:tcW w:w="1458" w:type="dxa"/>
          </w:tcPr>
          <w:p w14:paraId="733DA0B1" w14:textId="77777777" w:rsidR="001F49E5" w:rsidRPr="006D6BB6" w:rsidRDefault="001F49E5" w:rsidP="00446BFE">
            <w:pPr>
              <w:pStyle w:val="ACK-ChoreographyBody"/>
            </w:pPr>
            <w:r w:rsidRPr="006D6BB6">
              <w:t>Immediate Ack</w:t>
            </w:r>
          </w:p>
        </w:tc>
        <w:tc>
          <w:tcPr>
            <w:tcW w:w="2336" w:type="dxa"/>
          </w:tcPr>
          <w:p w14:paraId="1E4A8A1C" w14:textId="4D991347" w:rsidR="001F49E5" w:rsidRPr="006D6BB6" w:rsidRDefault="008F4F6B" w:rsidP="00446BFE">
            <w:pPr>
              <w:pStyle w:val="ACK-ChoreographyBody"/>
            </w:pPr>
            <w:r>
              <w:rPr>
                <w:szCs w:val="16"/>
              </w:rPr>
              <w:t>ACK</w:t>
            </w:r>
            <w:r w:rsidRPr="006D6BB6">
              <w:rPr>
                <w:szCs w:val="16"/>
              </w:rPr>
              <w:t>^</w:t>
            </w:r>
            <w:r>
              <w:rPr>
                <w:szCs w:val="16"/>
              </w:rPr>
              <w:t>T07</w:t>
            </w:r>
            <w:r w:rsidRPr="006D6BB6">
              <w:rPr>
                <w:szCs w:val="16"/>
              </w:rPr>
              <w:t>^</w:t>
            </w:r>
            <w:r>
              <w:rPr>
                <w:szCs w:val="16"/>
              </w:rPr>
              <w:t>ACK</w:t>
            </w:r>
          </w:p>
        </w:tc>
        <w:tc>
          <w:tcPr>
            <w:tcW w:w="567" w:type="dxa"/>
          </w:tcPr>
          <w:p w14:paraId="2CA1058D" w14:textId="77777777" w:rsidR="001F49E5" w:rsidRPr="006D6BB6" w:rsidRDefault="001F49E5" w:rsidP="00446BFE">
            <w:pPr>
              <w:pStyle w:val="ACK-ChoreographyBody"/>
            </w:pPr>
            <w:r w:rsidRPr="006D6BB6">
              <w:t>-</w:t>
            </w:r>
          </w:p>
        </w:tc>
        <w:tc>
          <w:tcPr>
            <w:tcW w:w="1559" w:type="dxa"/>
          </w:tcPr>
          <w:p w14:paraId="385EC099"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494" w:type="dxa"/>
          </w:tcPr>
          <w:p w14:paraId="260F8746" w14:textId="77777777" w:rsidR="001F49E5" w:rsidRPr="006D6BB6" w:rsidRDefault="001F49E5" w:rsidP="00446BFE">
            <w:pPr>
              <w:pStyle w:val="ACK-ChoreographyBody"/>
            </w:pPr>
            <w:r w:rsidRPr="006D6BB6">
              <w:t>-</w:t>
            </w:r>
          </w:p>
        </w:tc>
        <w:tc>
          <w:tcPr>
            <w:tcW w:w="1701" w:type="dxa"/>
          </w:tcPr>
          <w:p w14:paraId="3CC54C2A"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r w:rsidR="001F49E5" w:rsidRPr="006D6BB6" w14:paraId="33D48146" w14:textId="77777777" w:rsidTr="00597768">
        <w:trPr>
          <w:jc w:val="center"/>
        </w:trPr>
        <w:tc>
          <w:tcPr>
            <w:tcW w:w="1458" w:type="dxa"/>
          </w:tcPr>
          <w:p w14:paraId="5DB2A04D" w14:textId="77777777" w:rsidR="001F49E5" w:rsidRPr="006D6BB6" w:rsidRDefault="001F49E5" w:rsidP="00446BFE">
            <w:pPr>
              <w:pStyle w:val="ACK-ChoreographyBody"/>
            </w:pPr>
            <w:r w:rsidRPr="006D6BB6">
              <w:t>Application Ack</w:t>
            </w:r>
          </w:p>
        </w:tc>
        <w:tc>
          <w:tcPr>
            <w:tcW w:w="2336" w:type="dxa"/>
          </w:tcPr>
          <w:p w14:paraId="28BCA349" w14:textId="4ECEA476" w:rsidR="001F49E5" w:rsidRPr="006D6BB6" w:rsidRDefault="008F4F6B" w:rsidP="00446BFE">
            <w:pPr>
              <w:pStyle w:val="ACK-ChoreographyBody"/>
            </w:pPr>
            <w:r>
              <w:rPr>
                <w:szCs w:val="16"/>
              </w:rPr>
              <w:t>-</w:t>
            </w:r>
          </w:p>
        </w:tc>
        <w:tc>
          <w:tcPr>
            <w:tcW w:w="567" w:type="dxa"/>
          </w:tcPr>
          <w:p w14:paraId="67D0DDEA" w14:textId="77777777" w:rsidR="001F49E5" w:rsidRPr="006D6BB6" w:rsidRDefault="001F49E5" w:rsidP="00446BFE">
            <w:pPr>
              <w:pStyle w:val="ACK-ChoreographyBody"/>
            </w:pPr>
            <w:r w:rsidRPr="006D6BB6">
              <w:t>-</w:t>
            </w:r>
          </w:p>
        </w:tc>
        <w:tc>
          <w:tcPr>
            <w:tcW w:w="1559" w:type="dxa"/>
          </w:tcPr>
          <w:p w14:paraId="52DE5544" w14:textId="77777777" w:rsidR="001F49E5" w:rsidRPr="006D6BB6" w:rsidRDefault="001F49E5" w:rsidP="00446BFE">
            <w:pPr>
              <w:pStyle w:val="ACK-ChoreographyBody"/>
            </w:pPr>
            <w:r w:rsidRPr="006D6BB6">
              <w:t>-</w:t>
            </w:r>
          </w:p>
        </w:tc>
        <w:tc>
          <w:tcPr>
            <w:tcW w:w="1494" w:type="dxa"/>
          </w:tcPr>
          <w:p w14:paraId="3679E3D3"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701" w:type="dxa"/>
          </w:tcPr>
          <w:p w14:paraId="7D25F27C"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bl>
    <w:p w14:paraId="7A702894" w14:textId="77777777" w:rsidR="001F49E5" w:rsidRPr="00A17ED1" w:rsidRDefault="001F49E5">
      <w:pPr>
        <w:rPr>
          <w:noProof/>
        </w:rPr>
      </w:pPr>
    </w:p>
    <w:p w14:paraId="3BD1A0EA" w14:textId="77777777" w:rsidR="00061F64" w:rsidRPr="00A17ED1" w:rsidRDefault="00061F64">
      <w:pPr>
        <w:pStyle w:val="MsgTableCaption"/>
      </w:pPr>
      <w:r w:rsidRPr="00A17ED1">
        <w:t>ACK^T07^ACK: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61F64" w:rsidRPr="00A17ED1" w14:paraId="58429D68"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417014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198090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0A0546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1D29FA1" w14:textId="77777777" w:rsidR="00061F64" w:rsidRPr="00A17ED1" w:rsidRDefault="00061F64">
            <w:pPr>
              <w:pStyle w:val="MsgTableHeader"/>
              <w:jc w:val="center"/>
            </w:pPr>
            <w:r w:rsidRPr="00A17ED1">
              <w:t>Chapter</w:t>
            </w:r>
          </w:p>
        </w:tc>
      </w:tr>
      <w:tr w:rsidR="00061F64" w:rsidRPr="00A17ED1" w14:paraId="1F1B95A1"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E9D8849"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C82026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2A317D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5D74916" w14:textId="77777777" w:rsidR="00061F64" w:rsidRPr="00A17ED1" w:rsidRDefault="00061F64">
            <w:pPr>
              <w:pStyle w:val="MsgTableBody"/>
              <w:jc w:val="center"/>
            </w:pPr>
            <w:r w:rsidRPr="00A17ED1">
              <w:t>2</w:t>
            </w:r>
          </w:p>
        </w:tc>
      </w:tr>
      <w:tr w:rsidR="00061F64" w:rsidRPr="00A17ED1" w14:paraId="264F78D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4803A7"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5C0E00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36050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8728E" w14:textId="77777777" w:rsidR="00061F64" w:rsidRPr="00A17ED1" w:rsidRDefault="00061F64">
            <w:pPr>
              <w:pStyle w:val="MsgTableBody"/>
              <w:jc w:val="center"/>
            </w:pPr>
            <w:r w:rsidRPr="00A17ED1">
              <w:t>2</w:t>
            </w:r>
          </w:p>
        </w:tc>
      </w:tr>
      <w:tr w:rsidR="00061F64" w:rsidRPr="00A17ED1" w14:paraId="0D69441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DBC65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754E991"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F916A7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AD5A2D" w14:textId="77777777" w:rsidR="00061F64" w:rsidRPr="00A17ED1" w:rsidRDefault="00061F64">
            <w:pPr>
              <w:pStyle w:val="MsgTableBody"/>
              <w:jc w:val="center"/>
            </w:pPr>
            <w:r w:rsidRPr="00A17ED1">
              <w:t>2</w:t>
            </w:r>
          </w:p>
        </w:tc>
      </w:tr>
      <w:tr w:rsidR="00061F64" w:rsidRPr="00A17ED1" w14:paraId="4E9897E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670F96"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7ECDBB6A"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359BCE1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3F0B13" w14:textId="77777777" w:rsidR="00061F64" w:rsidRPr="00A17ED1" w:rsidRDefault="00061F64">
            <w:pPr>
              <w:pStyle w:val="MsgTableBody"/>
              <w:jc w:val="center"/>
            </w:pPr>
            <w:r w:rsidRPr="00A17ED1">
              <w:t>2</w:t>
            </w:r>
          </w:p>
        </w:tc>
      </w:tr>
      <w:tr w:rsidR="00061F64" w:rsidRPr="00A17ED1" w14:paraId="3E96BF0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07E450"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CCEAC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FC70E5C"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27E9E96" w14:textId="77777777" w:rsidR="00061F64" w:rsidRPr="00A17ED1" w:rsidRDefault="00061F64">
            <w:pPr>
              <w:pStyle w:val="MsgTableBody"/>
              <w:jc w:val="center"/>
            </w:pPr>
            <w:r w:rsidRPr="00A17ED1">
              <w:t>2</w:t>
            </w:r>
          </w:p>
        </w:tc>
      </w:tr>
    </w:tbl>
    <w:p w14:paraId="382C3867" w14:textId="77777777" w:rsidR="001F49E5" w:rsidRDefault="001F49E5" w:rsidP="001F49E5">
      <w:bookmarkStart w:id="195" w:name="_Toc348247468"/>
      <w:bookmarkStart w:id="196" w:name="_Toc348260429"/>
      <w:bookmarkStart w:id="197" w:name="_Toc348346486"/>
      <w:bookmarkStart w:id="198" w:name="_Toc359236413"/>
      <w:bookmarkStart w:id="199" w:name="_Toc2348858"/>
      <w:bookmarkStart w:id="200" w:name="_Toc79446924"/>
      <w:bookmarkStart w:id="201" w:name="_Toc175732349"/>
      <w:bookmarkStart w:id="202" w:name="_Toc20442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597768" w14:paraId="773BA05C" w14:textId="77777777" w:rsidTr="00222632">
        <w:trPr>
          <w:jc w:val="center"/>
        </w:trPr>
        <w:tc>
          <w:tcPr>
            <w:tcW w:w="6652" w:type="dxa"/>
            <w:gridSpan w:val="4"/>
          </w:tcPr>
          <w:p w14:paraId="744E345C" w14:textId="273C8E89" w:rsidR="00597768" w:rsidRPr="00597768" w:rsidRDefault="00597768" w:rsidP="004904C3">
            <w:pPr>
              <w:pStyle w:val="ACK-ChoreographyHeader"/>
            </w:pPr>
            <w:r>
              <w:t>Acknowledgement Choreography</w:t>
            </w:r>
          </w:p>
        </w:tc>
      </w:tr>
      <w:tr w:rsidR="00597768" w:rsidRPr="00597768" w14:paraId="5C87D916" w14:textId="77777777" w:rsidTr="00222632">
        <w:trPr>
          <w:jc w:val="center"/>
        </w:trPr>
        <w:tc>
          <w:tcPr>
            <w:tcW w:w="6652" w:type="dxa"/>
            <w:gridSpan w:val="4"/>
          </w:tcPr>
          <w:p w14:paraId="5E542121" w14:textId="4D469F69" w:rsidR="00597768" w:rsidRDefault="00597768" w:rsidP="004904C3">
            <w:pPr>
              <w:pStyle w:val="ACK-ChoreographyHeader"/>
            </w:pPr>
            <w:r w:rsidRPr="00A17ED1">
              <w:t>ACK^T07^ACK</w:t>
            </w:r>
          </w:p>
        </w:tc>
      </w:tr>
      <w:tr w:rsidR="001F49E5" w:rsidRPr="00597768" w14:paraId="1434945B" w14:textId="77777777" w:rsidTr="00597768">
        <w:trPr>
          <w:jc w:val="center"/>
        </w:trPr>
        <w:tc>
          <w:tcPr>
            <w:tcW w:w="1458" w:type="dxa"/>
          </w:tcPr>
          <w:p w14:paraId="30880409" w14:textId="77777777" w:rsidR="001F49E5" w:rsidRPr="00597768" w:rsidRDefault="001F49E5" w:rsidP="00597768">
            <w:pPr>
              <w:pStyle w:val="ACK-ChoreographyBody"/>
            </w:pPr>
            <w:r w:rsidRPr="00597768">
              <w:t>Field name</w:t>
            </w:r>
          </w:p>
        </w:tc>
        <w:tc>
          <w:tcPr>
            <w:tcW w:w="2478" w:type="dxa"/>
          </w:tcPr>
          <w:p w14:paraId="6D0FA156" w14:textId="77777777" w:rsidR="001F49E5" w:rsidRPr="00597768" w:rsidRDefault="001F49E5" w:rsidP="00597768">
            <w:pPr>
              <w:pStyle w:val="ACK-ChoreographyBody"/>
            </w:pPr>
            <w:r w:rsidRPr="00597768">
              <w:t>Field Value: Original mode</w:t>
            </w:r>
          </w:p>
        </w:tc>
        <w:tc>
          <w:tcPr>
            <w:tcW w:w="2716" w:type="dxa"/>
            <w:gridSpan w:val="2"/>
          </w:tcPr>
          <w:p w14:paraId="0BAD58CE" w14:textId="77777777" w:rsidR="001F49E5" w:rsidRPr="00597768" w:rsidRDefault="001F49E5" w:rsidP="00597768">
            <w:pPr>
              <w:pStyle w:val="ACK-ChoreographyBody"/>
            </w:pPr>
            <w:r w:rsidRPr="00597768">
              <w:t>Field value: Enhanced mode</w:t>
            </w:r>
          </w:p>
        </w:tc>
      </w:tr>
      <w:tr w:rsidR="001F49E5" w:rsidRPr="00597768" w14:paraId="5F7F8645" w14:textId="77777777" w:rsidTr="00597768">
        <w:trPr>
          <w:jc w:val="center"/>
        </w:trPr>
        <w:tc>
          <w:tcPr>
            <w:tcW w:w="1458" w:type="dxa"/>
          </w:tcPr>
          <w:p w14:paraId="402C1F68" w14:textId="77777777" w:rsidR="001F49E5" w:rsidRPr="00597768" w:rsidRDefault="001F49E5" w:rsidP="00597768">
            <w:pPr>
              <w:pStyle w:val="ACK-ChoreographyBody"/>
            </w:pPr>
            <w:r w:rsidRPr="00597768">
              <w:t>MSH-15</w:t>
            </w:r>
          </w:p>
        </w:tc>
        <w:tc>
          <w:tcPr>
            <w:tcW w:w="2478" w:type="dxa"/>
          </w:tcPr>
          <w:p w14:paraId="77BDA308" w14:textId="77777777" w:rsidR="001F49E5" w:rsidRPr="00597768" w:rsidRDefault="001F49E5" w:rsidP="00597768">
            <w:pPr>
              <w:pStyle w:val="ACK-ChoreographyBody"/>
            </w:pPr>
            <w:r w:rsidRPr="00597768">
              <w:t>Blank</w:t>
            </w:r>
          </w:p>
        </w:tc>
        <w:tc>
          <w:tcPr>
            <w:tcW w:w="708" w:type="dxa"/>
          </w:tcPr>
          <w:p w14:paraId="41246A55" w14:textId="77777777" w:rsidR="001F49E5" w:rsidRPr="00597768" w:rsidRDefault="001F49E5" w:rsidP="00597768">
            <w:pPr>
              <w:pStyle w:val="ACK-ChoreographyBody"/>
            </w:pPr>
            <w:r w:rsidRPr="00597768">
              <w:t>NE</w:t>
            </w:r>
          </w:p>
        </w:tc>
        <w:tc>
          <w:tcPr>
            <w:tcW w:w="2008" w:type="dxa"/>
          </w:tcPr>
          <w:p w14:paraId="2D10259B" w14:textId="77777777" w:rsidR="001F49E5" w:rsidRPr="00597768" w:rsidRDefault="001F49E5" w:rsidP="00597768">
            <w:pPr>
              <w:pStyle w:val="ACK-ChoreographyBody"/>
            </w:pPr>
            <w:r w:rsidRPr="00597768">
              <w:t>AL, SU, ER</w:t>
            </w:r>
          </w:p>
        </w:tc>
      </w:tr>
      <w:tr w:rsidR="001F49E5" w:rsidRPr="00597768" w14:paraId="500423C6" w14:textId="77777777" w:rsidTr="00597768">
        <w:trPr>
          <w:jc w:val="center"/>
        </w:trPr>
        <w:tc>
          <w:tcPr>
            <w:tcW w:w="1458" w:type="dxa"/>
          </w:tcPr>
          <w:p w14:paraId="3A4EF28A" w14:textId="77777777" w:rsidR="001F49E5" w:rsidRPr="00597768" w:rsidRDefault="001F49E5" w:rsidP="00597768">
            <w:pPr>
              <w:pStyle w:val="ACK-ChoreographyBody"/>
            </w:pPr>
            <w:r w:rsidRPr="00597768">
              <w:t>MSH-16</w:t>
            </w:r>
          </w:p>
        </w:tc>
        <w:tc>
          <w:tcPr>
            <w:tcW w:w="2478" w:type="dxa"/>
          </w:tcPr>
          <w:p w14:paraId="01BB5A13" w14:textId="77777777" w:rsidR="001F49E5" w:rsidRPr="00597768" w:rsidRDefault="001F49E5" w:rsidP="00597768">
            <w:pPr>
              <w:pStyle w:val="ACK-ChoreographyBody"/>
            </w:pPr>
            <w:r w:rsidRPr="00597768">
              <w:t>Blank</w:t>
            </w:r>
          </w:p>
        </w:tc>
        <w:tc>
          <w:tcPr>
            <w:tcW w:w="708" w:type="dxa"/>
          </w:tcPr>
          <w:p w14:paraId="0B7B3863" w14:textId="77777777" w:rsidR="001F49E5" w:rsidRPr="00597768" w:rsidRDefault="001F49E5" w:rsidP="00597768">
            <w:pPr>
              <w:pStyle w:val="ACK-ChoreographyBody"/>
            </w:pPr>
            <w:r w:rsidRPr="00597768">
              <w:t>NE</w:t>
            </w:r>
          </w:p>
        </w:tc>
        <w:tc>
          <w:tcPr>
            <w:tcW w:w="2008" w:type="dxa"/>
          </w:tcPr>
          <w:p w14:paraId="112EEB43" w14:textId="77777777" w:rsidR="001F49E5" w:rsidRPr="00597768" w:rsidRDefault="001F49E5" w:rsidP="00597768">
            <w:pPr>
              <w:pStyle w:val="ACK-ChoreographyBody"/>
            </w:pPr>
            <w:r w:rsidRPr="00597768">
              <w:t>NE</w:t>
            </w:r>
          </w:p>
        </w:tc>
      </w:tr>
      <w:tr w:rsidR="001F49E5" w:rsidRPr="00597768" w14:paraId="60A9973F" w14:textId="77777777" w:rsidTr="00597768">
        <w:trPr>
          <w:jc w:val="center"/>
        </w:trPr>
        <w:tc>
          <w:tcPr>
            <w:tcW w:w="1458" w:type="dxa"/>
          </w:tcPr>
          <w:p w14:paraId="49DD4798" w14:textId="77777777" w:rsidR="001F49E5" w:rsidRPr="00597768" w:rsidRDefault="001F49E5" w:rsidP="00597768">
            <w:pPr>
              <w:pStyle w:val="ACK-ChoreographyBody"/>
            </w:pPr>
            <w:r w:rsidRPr="00597768">
              <w:t>Immediate Ack</w:t>
            </w:r>
          </w:p>
        </w:tc>
        <w:tc>
          <w:tcPr>
            <w:tcW w:w="2478" w:type="dxa"/>
          </w:tcPr>
          <w:p w14:paraId="49108083" w14:textId="77777777" w:rsidR="001F49E5" w:rsidRPr="00597768" w:rsidRDefault="001F49E5" w:rsidP="00597768">
            <w:pPr>
              <w:pStyle w:val="ACK-ChoreographyBody"/>
            </w:pPr>
            <w:r w:rsidRPr="00597768">
              <w:t>ACK^T07^ACK</w:t>
            </w:r>
          </w:p>
        </w:tc>
        <w:tc>
          <w:tcPr>
            <w:tcW w:w="708" w:type="dxa"/>
          </w:tcPr>
          <w:p w14:paraId="191F09D1" w14:textId="77777777" w:rsidR="001F49E5" w:rsidRPr="00597768" w:rsidRDefault="001F49E5" w:rsidP="00597768">
            <w:pPr>
              <w:pStyle w:val="ACK-ChoreographyBody"/>
            </w:pPr>
            <w:r w:rsidRPr="00597768">
              <w:t>-</w:t>
            </w:r>
          </w:p>
        </w:tc>
        <w:tc>
          <w:tcPr>
            <w:tcW w:w="2008" w:type="dxa"/>
          </w:tcPr>
          <w:p w14:paraId="56C863CD" w14:textId="77777777" w:rsidR="001F49E5" w:rsidRPr="00597768" w:rsidRDefault="001F49E5" w:rsidP="00597768">
            <w:pPr>
              <w:pStyle w:val="ACK-ChoreographyBody"/>
            </w:pPr>
            <w:r w:rsidRPr="00597768">
              <w:t>ACK^T07^ACK</w:t>
            </w:r>
          </w:p>
        </w:tc>
      </w:tr>
      <w:tr w:rsidR="001F49E5" w:rsidRPr="00597768" w14:paraId="19D370BE" w14:textId="77777777" w:rsidTr="00597768">
        <w:trPr>
          <w:jc w:val="center"/>
        </w:trPr>
        <w:tc>
          <w:tcPr>
            <w:tcW w:w="1458" w:type="dxa"/>
          </w:tcPr>
          <w:p w14:paraId="651C3BAE" w14:textId="77777777" w:rsidR="001F49E5" w:rsidRPr="00597768" w:rsidRDefault="001F49E5" w:rsidP="00597768">
            <w:pPr>
              <w:pStyle w:val="ACK-ChoreographyBody"/>
            </w:pPr>
            <w:r w:rsidRPr="00597768">
              <w:t>Application Ack</w:t>
            </w:r>
          </w:p>
        </w:tc>
        <w:tc>
          <w:tcPr>
            <w:tcW w:w="2478" w:type="dxa"/>
          </w:tcPr>
          <w:p w14:paraId="072A5C5A" w14:textId="77777777" w:rsidR="001F49E5" w:rsidRPr="00597768" w:rsidRDefault="001F49E5" w:rsidP="00597768">
            <w:pPr>
              <w:pStyle w:val="ACK-ChoreographyBody"/>
            </w:pPr>
            <w:r w:rsidRPr="00597768">
              <w:t>-</w:t>
            </w:r>
          </w:p>
        </w:tc>
        <w:tc>
          <w:tcPr>
            <w:tcW w:w="708" w:type="dxa"/>
          </w:tcPr>
          <w:p w14:paraId="7F25AFE0" w14:textId="77777777" w:rsidR="001F49E5" w:rsidRPr="00597768" w:rsidRDefault="001F49E5" w:rsidP="00597768">
            <w:pPr>
              <w:pStyle w:val="ACK-ChoreographyBody"/>
            </w:pPr>
            <w:r w:rsidRPr="00597768">
              <w:t>-</w:t>
            </w:r>
          </w:p>
        </w:tc>
        <w:tc>
          <w:tcPr>
            <w:tcW w:w="2008" w:type="dxa"/>
          </w:tcPr>
          <w:p w14:paraId="63D913A4" w14:textId="77777777" w:rsidR="001F49E5" w:rsidRPr="00597768" w:rsidRDefault="001F49E5" w:rsidP="00597768">
            <w:pPr>
              <w:pStyle w:val="ACK-ChoreographyBody"/>
            </w:pPr>
            <w:r w:rsidRPr="00597768">
              <w:t>-</w:t>
            </w:r>
          </w:p>
        </w:tc>
      </w:tr>
    </w:tbl>
    <w:p w14:paraId="5F98EDA8" w14:textId="77777777" w:rsidR="00061F64" w:rsidRPr="00A17ED1" w:rsidRDefault="00061F64" w:rsidP="00597768">
      <w:pPr>
        <w:pStyle w:val="Heading3"/>
        <w:jc w:val="center"/>
        <w:rPr>
          <w:noProof/>
        </w:rPr>
      </w:pPr>
      <w:bookmarkStart w:id="203" w:name="_Toc28982061"/>
      <w:r w:rsidRPr="00A17ED1">
        <w:rPr>
          <w:noProof/>
        </w:rPr>
        <w:t>MDM/ACK - Document Edit Notification and Content (Event T08</w:t>
      </w:r>
      <w:r w:rsidR="00A60E23" w:rsidRPr="00A17ED1">
        <w:rPr>
          <w:noProof/>
        </w:rPr>
        <w:fldChar w:fldCharType="begin"/>
      </w:r>
      <w:r w:rsidRPr="00A17ED1">
        <w:rPr>
          <w:noProof/>
        </w:rPr>
        <w:instrText xml:space="preserve"> XE "T08" </w:instrText>
      </w:r>
      <w:r w:rsidR="00A60E23" w:rsidRPr="00A17ED1">
        <w:rPr>
          <w:noProof/>
        </w:rPr>
        <w:fldChar w:fldCharType="end"/>
      </w:r>
      <w:r w:rsidRPr="00A17ED1">
        <w:rPr>
          <w:noProof/>
        </w:rPr>
        <w:t>)</w:t>
      </w:r>
      <w:bookmarkEnd w:id="195"/>
      <w:bookmarkEnd w:id="196"/>
      <w:bookmarkEnd w:id="197"/>
      <w:bookmarkEnd w:id="198"/>
      <w:bookmarkEnd w:id="199"/>
      <w:bookmarkEnd w:id="200"/>
      <w:bookmarkEnd w:id="201"/>
      <w:bookmarkEnd w:id="202"/>
      <w:bookmarkEnd w:id="203"/>
    </w:p>
    <w:p w14:paraId="08E22E8F"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"Unavailable," i.e., the document has not been made available for patient care.</w:t>
      </w:r>
    </w:p>
    <w:p w14:paraId="6820E655" w14:textId="77777777" w:rsidR="00061F64" w:rsidRPr="00A17ED1" w:rsidRDefault="00061F64">
      <w:pPr>
        <w:pStyle w:val="NormalIndented"/>
        <w:rPr>
          <w:noProof/>
        </w:rPr>
      </w:pPr>
      <w:r w:rsidRPr="00A17ED1">
        <w:rPr>
          <w:noProof/>
        </w:rPr>
        <w:lastRenderedPageBreak/>
        <w:t xml:space="preserve">This is a notification of an edit to a document with the accompanying content. </w:t>
      </w:r>
    </w:p>
    <w:p w14:paraId="51314888" w14:textId="77777777" w:rsidR="00061F64" w:rsidRPr="00A17ED1" w:rsidRDefault="00061F64">
      <w:pPr>
        <w:pStyle w:val="NormalIndented"/>
        <w:rPr>
          <w:noProof/>
        </w:rPr>
      </w:pPr>
      <w:r w:rsidRPr="00A17ED1">
        <w:rPr>
          <w:rStyle w:val="Strong"/>
          <w:noProof/>
        </w:rPr>
        <w:t>Scenario</w:t>
      </w:r>
      <w:r w:rsidRPr="00A17ED1">
        <w:rPr>
          <w:noProof/>
        </w:rPr>
        <w:t>:   Errors, which need to be corrected, are discovered in a document.  The original document is edited, and an edit notification and document content are sent.</w:t>
      </w:r>
    </w:p>
    <w:p w14:paraId="6AB87AB2" w14:textId="77777777" w:rsidR="00061F64" w:rsidRPr="00A17ED1" w:rsidRDefault="00061F64">
      <w:pPr>
        <w:pStyle w:val="MsgTableCaption"/>
      </w:pPr>
      <w:r w:rsidRPr="00A17ED1">
        <w:t>MDM^T08^MDM_T02: Document Edit Notification &amp; Content</w:t>
      </w:r>
      <w:r w:rsidR="00A60E23" w:rsidRPr="00A17ED1">
        <w:fldChar w:fldCharType="begin"/>
      </w:r>
      <w:r w:rsidRPr="00A17ED1">
        <w:instrText xml:space="preserve"> XE ""MDM Document edit notification &amp; contents""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BCBE80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247F11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CF8741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28B734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AD300A0" w14:textId="77777777" w:rsidR="00061F64" w:rsidRPr="00A17ED1" w:rsidRDefault="00061F64">
            <w:pPr>
              <w:pStyle w:val="MsgTableHeader"/>
              <w:jc w:val="center"/>
            </w:pPr>
            <w:r w:rsidRPr="00A17ED1">
              <w:t>Chapter</w:t>
            </w:r>
          </w:p>
        </w:tc>
      </w:tr>
      <w:tr w:rsidR="00061F64" w:rsidRPr="00A17ED1" w14:paraId="134C56E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891D9D2"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E5E0F5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980B7A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A128384" w14:textId="77777777" w:rsidR="00061F64" w:rsidRPr="00A17ED1" w:rsidRDefault="00061F64">
            <w:pPr>
              <w:pStyle w:val="MsgTableBody"/>
              <w:jc w:val="center"/>
            </w:pPr>
            <w:r w:rsidRPr="00A17ED1">
              <w:t>2</w:t>
            </w:r>
          </w:p>
        </w:tc>
      </w:tr>
      <w:tr w:rsidR="00061F64" w:rsidRPr="00A17ED1" w14:paraId="787717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AF21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3A24B4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42FE1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D6BA2" w14:textId="77777777" w:rsidR="00061F64" w:rsidRPr="00A17ED1" w:rsidRDefault="00061F64">
            <w:pPr>
              <w:pStyle w:val="MsgTableBody"/>
              <w:jc w:val="center"/>
            </w:pPr>
            <w:r w:rsidRPr="00A17ED1">
              <w:t>2</w:t>
            </w:r>
          </w:p>
        </w:tc>
      </w:tr>
      <w:tr w:rsidR="00061F64" w:rsidRPr="00A17ED1" w14:paraId="59F5E0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C2927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278BD7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D092B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D62929" w14:textId="77777777" w:rsidR="00061F64" w:rsidRPr="00A17ED1" w:rsidRDefault="00061F64">
            <w:pPr>
              <w:pStyle w:val="MsgTableBody"/>
              <w:jc w:val="center"/>
            </w:pPr>
            <w:r w:rsidRPr="00A17ED1">
              <w:t>2</w:t>
            </w:r>
          </w:p>
        </w:tc>
      </w:tr>
      <w:tr w:rsidR="00061F64" w:rsidRPr="00A17ED1" w14:paraId="6375EB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19B4E"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ACFE2D6"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143E345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16AA62D" w14:textId="77777777" w:rsidR="00061F64" w:rsidRPr="00A17ED1" w:rsidRDefault="00061F64">
            <w:pPr>
              <w:pStyle w:val="MsgTableBody"/>
              <w:jc w:val="center"/>
            </w:pPr>
            <w:r w:rsidRPr="00A17ED1">
              <w:t>3</w:t>
            </w:r>
          </w:p>
        </w:tc>
      </w:tr>
      <w:tr w:rsidR="00061F64" w:rsidRPr="00A17ED1" w14:paraId="3F89DDC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8A7ED"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3BAF16C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70A78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CE4715" w14:textId="77777777" w:rsidR="00061F64" w:rsidRPr="00A17ED1" w:rsidRDefault="00061F64">
            <w:pPr>
              <w:pStyle w:val="MsgTableBody"/>
              <w:jc w:val="center"/>
            </w:pPr>
            <w:r w:rsidRPr="00A17ED1">
              <w:t>3</w:t>
            </w:r>
          </w:p>
        </w:tc>
      </w:tr>
      <w:tr w:rsidR="00FA24A4" w:rsidRPr="00A17ED1" w14:paraId="73DFAB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0ECDFA"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00B4C0"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C232E2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E4025" w14:textId="21D938CF" w:rsidR="00FA24A4" w:rsidRPr="00A17ED1" w:rsidRDefault="00670B39">
            <w:pPr>
              <w:pStyle w:val="MsgTableBody"/>
              <w:jc w:val="center"/>
            </w:pPr>
            <w:r>
              <w:t>7</w:t>
            </w:r>
          </w:p>
        </w:tc>
      </w:tr>
      <w:tr w:rsidR="00061F64" w:rsidRPr="00A17ED1" w14:paraId="299AE8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BA828E"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C2F719B"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3260FF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403E18" w14:textId="77777777" w:rsidR="00061F64" w:rsidRPr="00A17ED1" w:rsidRDefault="00061F64">
            <w:pPr>
              <w:pStyle w:val="MsgTableBody"/>
              <w:jc w:val="center"/>
            </w:pPr>
            <w:r w:rsidRPr="00A17ED1">
              <w:t>3</w:t>
            </w:r>
          </w:p>
        </w:tc>
      </w:tr>
      <w:tr w:rsidR="00401B1D" w:rsidRPr="00A17ED1" w14:paraId="4445F0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DFD2E9"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3AB013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125AB39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A94196" w14:textId="77777777" w:rsidR="00401B1D" w:rsidRPr="00A17ED1" w:rsidRDefault="00401B1D" w:rsidP="00401B1D">
            <w:pPr>
              <w:pStyle w:val="MsgTableBody"/>
              <w:jc w:val="center"/>
            </w:pPr>
            <w:r>
              <w:t>7</w:t>
            </w:r>
          </w:p>
        </w:tc>
      </w:tr>
      <w:tr w:rsidR="00401B1D" w:rsidRPr="00A17ED1" w14:paraId="05B89E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1A1D9F"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6EF2B5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05F5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9A1230" w14:textId="77777777" w:rsidR="00401B1D" w:rsidRPr="00A17ED1" w:rsidRDefault="00401B1D" w:rsidP="00401B1D">
            <w:pPr>
              <w:pStyle w:val="MsgTableBody"/>
              <w:jc w:val="center"/>
            </w:pPr>
          </w:p>
        </w:tc>
      </w:tr>
      <w:tr w:rsidR="00401B1D" w:rsidRPr="00A17ED1" w14:paraId="544AEC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99B57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1D34CC8"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2355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760282" w14:textId="77777777" w:rsidR="00401B1D" w:rsidRPr="00A17ED1" w:rsidRDefault="00401B1D" w:rsidP="00401B1D">
            <w:pPr>
              <w:pStyle w:val="MsgTableBody"/>
              <w:jc w:val="center"/>
            </w:pPr>
            <w:r w:rsidRPr="00A17ED1">
              <w:t>4</w:t>
            </w:r>
          </w:p>
        </w:tc>
      </w:tr>
      <w:tr w:rsidR="00FA24A4" w:rsidRPr="00A17ED1" w14:paraId="6BF064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5DCC98"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7ED4B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2B4114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6C640" w14:textId="25651D44" w:rsidR="00FA24A4" w:rsidRPr="00A17ED1" w:rsidRDefault="00670B39" w:rsidP="00401B1D">
            <w:pPr>
              <w:pStyle w:val="MsgTableBody"/>
              <w:jc w:val="center"/>
            </w:pPr>
            <w:r>
              <w:t>7</w:t>
            </w:r>
          </w:p>
        </w:tc>
      </w:tr>
      <w:tr w:rsidR="00401B1D" w:rsidRPr="00A17ED1" w14:paraId="04C4B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545D55"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8D36CF"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77C6E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99C26D" w14:textId="77777777" w:rsidR="00401B1D" w:rsidRPr="00A17ED1" w:rsidRDefault="00401B1D" w:rsidP="00401B1D">
            <w:pPr>
              <w:pStyle w:val="MsgTableBody"/>
              <w:jc w:val="center"/>
            </w:pPr>
          </w:p>
        </w:tc>
      </w:tr>
      <w:tr w:rsidR="00401B1D" w:rsidRPr="00A17ED1" w14:paraId="245EE5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68F9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BBFE61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BEB67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EECDED" w14:textId="77777777" w:rsidR="00401B1D" w:rsidRPr="00A17ED1" w:rsidRDefault="00401B1D" w:rsidP="00401B1D">
            <w:pPr>
              <w:pStyle w:val="MsgTableBody"/>
              <w:jc w:val="center"/>
            </w:pPr>
            <w:r w:rsidRPr="00A17ED1">
              <w:t>4</w:t>
            </w:r>
          </w:p>
        </w:tc>
      </w:tr>
      <w:tr w:rsidR="00401B1D" w:rsidRPr="00A17ED1" w14:paraId="460576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A76CFE"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0D3972"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F6196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E49A6E" w14:textId="77777777" w:rsidR="00401B1D" w:rsidRPr="00A17ED1" w:rsidRDefault="00401B1D" w:rsidP="00401B1D">
            <w:pPr>
              <w:pStyle w:val="MsgTableBody"/>
              <w:jc w:val="center"/>
            </w:pPr>
            <w:r w:rsidRPr="00A17ED1">
              <w:t>4</w:t>
            </w:r>
          </w:p>
        </w:tc>
      </w:tr>
      <w:tr w:rsidR="00401B1D" w:rsidRPr="00A17ED1" w14:paraId="296E7B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9F24B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650B775"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19ACC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C275A" w14:textId="77777777" w:rsidR="00401B1D" w:rsidRPr="00A17ED1" w:rsidRDefault="00401B1D" w:rsidP="00401B1D">
            <w:pPr>
              <w:pStyle w:val="MsgTableBody"/>
              <w:jc w:val="center"/>
            </w:pPr>
          </w:p>
        </w:tc>
      </w:tr>
      <w:tr w:rsidR="00401B1D" w:rsidRPr="00A17ED1" w14:paraId="6BCBAB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ACCCF"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80FE3C7"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4A1F87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59AAD" w14:textId="77777777" w:rsidR="00401B1D" w:rsidRPr="00A17ED1" w:rsidRDefault="00401B1D" w:rsidP="00401B1D">
            <w:pPr>
              <w:pStyle w:val="MsgTableBody"/>
              <w:jc w:val="center"/>
            </w:pPr>
            <w:r w:rsidRPr="00A17ED1">
              <w:t>4</w:t>
            </w:r>
          </w:p>
        </w:tc>
      </w:tr>
      <w:tr w:rsidR="00FA24A4" w:rsidRPr="00A17ED1" w14:paraId="66AB5B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8C0FBF" w14:textId="77777777" w:rsidR="00FA24A4" w:rsidRPr="00A17ED1" w:rsidRDefault="00FA24A4"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451EE1"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5BE6764"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91565F" w14:textId="332078CB" w:rsidR="00FA24A4" w:rsidRPr="00A17ED1" w:rsidRDefault="00670B39" w:rsidP="00401B1D">
            <w:pPr>
              <w:pStyle w:val="MsgTableBody"/>
              <w:jc w:val="center"/>
            </w:pPr>
            <w:r>
              <w:t>7</w:t>
            </w:r>
          </w:p>
        </w:tc>
      </w:tr>
      <w:tr w:rsidR="00401B1D" w:rsidRPr="00A17ED1" w14:paraId="223CC1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E985B1"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7BAC2D2"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2D0E5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6D457" w14:textId="77777777" w:rsidR="00401B1D" w:rsidRPr="00A17ED1" w:rsidRDefault="00401B1D" w:rsidP="00401B1D">
            <w:pPr>
              <w:pStyle w:val="MsgTableBody"/>
              <w:jc w:val="center"/>
            </w:pPr>
            <w:r w:rsidRPr="00A17ED1">
              <w:t>2</w:t>
            </w:r>
          </w:p>
        </w:tc>
      </w:tr>
      <w:tr w:rsidR="00401B1D" w:rsidRPr="00A17ED1" w14:paraId="071544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CAF42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806114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BD0B9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5E3B4A" w14:textId="77777777" w:rsidR="00401B1D" w:rsidRPr="00A17ED1" w:rsidRDefault="00401B1D" w:rsidP="00401B1D">
            <w:pPr>
              <w:pStyle w:val="MsgTableBody"/>
              <w:jc w:val="center"/>
            </w:pPr>
          </w:p>
        </w:tc>
      </w:tr>
      <w:tr w:rsidR="00401B1D" w:rsidRPr="00A17ED1" w14:paraId="5C9584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E71D57" w14:textId="77777777" w:rsidR="00401B1D" w:rsidRPr="00A17ED1" w:rsidRDefault="005740F2"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1E5D7C4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0374A7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62350" w14:textId="77777777" w:rsidR="00401B1D" w:rsidRPr="00A17ED1" w:rsidRDefault="00401B1D" w:rsidP="00401B1D">
            <w:pPr>
              <w:pStyle w:val="MsgTableBody"/>
              <w:jc w:val="center"/>
            </w:pPr>
            <w:r w:rsidRPr="00A17ED1">
              <w:t>9</w:t>
            </w:r>
          </w:p>
        </w:tc>
      </w:tr>
      <w:tr w:rsidR="00401B1D" w:rsidRPr="00A17ED1" w14:paraId="5EC5F95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0D38A0"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694237CD"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2C63A00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FFA768" w14:textId="77777777" w:rsidR="00401B1D" w:rsidRPr="00A17ED1" w:rsidRDefault="00401B1D" w:rsidP="00401B1D">
            <w:pPr>
              <w:pStyle w:val="MsgTableBody"/>
              <w:jc w:val="center"/>
            </w:pPr>
            <w:r w:rsidRPr="00A17ED1">
              <w:t>9</w:t>
            </w:r>
          </w:p>
        </w:tc>
      </w:tr>
      <w:tr w:rsidR="00401B1D" w:rsidRPr="00A17ED1" w14:paraId="6A4BBD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FBD0D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6882F4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2189DEC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35B8B" w14:textId="77777777" w:rsidR="00401B1D" w:rsidRPr="00A17ED1" w:rsidRDefault="00401B1D" w:rsidP="00401B1D">
            <w:pPr>
              <w:pStyle w:val="MsgTableBody"/>
              <w:jc w:val="center"/>
            </w:pPr>
          </w:p>
        </w:tc>
      </w:tr>
      <w:tr w:rsidR="00401B1D" w:rsidRPr="00A17ED1" w14:paraId="7AD8DB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B6DD65"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60585AF5"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8A65F2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9DB941" w14:textId="77777777" w:rsidR="00401B1D" w:rsidRPr="00A17ED1" w:rsidRDefault="00401B1D" w:rsidP="00401B1D">
            <w:pPr>
              <w:pStyle w:val="MsgTableBody"/>
              <w:jc w:val="center"/>
            </w:pPr>
            <w:r>
              <w:t>7</w:t>
            </w:r>
          </w:p>
        </w:tc>
      </w:tr>
      <w:tr w:rsidR="00FA24A4" w:rsidRPr="00A17ED1" w14:paraId="1C38B0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5BB676" w14:textId="77777777" w:rsidR="00FA24A4" w:rsidRPr="00A17ED1" w:rsidRDefault="00026B5E"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573CAAD" w14:textId="77777777" w:rsidR="00FA24A4"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633016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CA7D60" w14:textId="7FC6DB55" w:rsidR="00FA24A4" w:rsidRDefault="00670B39" w:rsidP="00401B1D">
            <w:pPr>
              <w:pStyle w:val="MsgTableBody"/>
              <w:jc w:val="center"/>
            </w:pPr>
            <w:r>
              <w:t>7</w:t>
            </w:r>
          </w:p>
        </w:tc>
      </w:tr>
      <w:tr w:rsidR="00401B1D" w:rsidRPr="00A17ED1" w14:paraId="599AE0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D25CCA"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23E8108"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22E8EC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7B07F" w14:textId="77777777" w:rsidR="00401B1D" w:rsidRPr="00A17ED1" w:rsidRDefault="00401B1D" w:rsidP="00401B1D">
            <w:pPr>
              <w:pStyle w:val="MsgTableBody"/>
              <w:jc w:val="center"/>
            </w:pPr>
            <w:r w:rsidRPr="00A17ED1">
              <w:t>2</w:t>
            </w:r>
          </w:p>
        </w:tc>
      </w:tr>
      <w:tr w:rsidR="00401B1D" w:rsidRPr="00A17ED1" w14:paraId="295236A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5957D0D"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72EB297F"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2A3DBCE"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334529E" w14:textId="77777777" w:rsidR="00401B1D" w:rsidRPr="00A17ED1" w:rsidRDefault="00401B1D" w:rsidP="00401B1D">
            <w:pPr>
              <w:pStyle w:val="MsgTableBody"/>
              <w:jc w:val="center"/>
            </w:pPr>
          </w:p>
        </w:tc>
      </w:tr>
    </w:tbl>
    <w:p w14:paraId="5206F0BE"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31A26B23" w14:textId="77777777" w:rsidTr="00597768">
        <w:trPr>
          <w:jc w:val="center"/>
        </w:trPr>
        <w:tc>
          <w:tcPr>
            <w:tcW w:w="9115" w:type="dxa"/>
            <w:gridSpan w:val="6"/>
          </w:tcPr>
          <w:p w14:paraId="555B7B9F" w14:textId="0E22E583" w:rsidR="00597768" w:rsidRPr="006D6BB6" w:rsidRDefault="00597768" w:rsidP="004904C3">
            <w:pPr>
              <w:pStyle w:val="ACK-ChoreographyHeader"/>
            </w:pPr>
            <w:proofErr w:type="spellStart"/>
            <w:r>
              <w:t>Acknow</w:t>
            </w:r>
            <w:r w:rsidR="004904C3">
              <w:t>a</w:t>
            </w:r>
            <w:r>
              <w:t>ledgement</w:t>
            </w:r>
            <w:proofErr w:type="spellEnd"/>
            <w:r>
              <w:t xml:space="preserve"> Choreography</w:t>
            </w:r>
          </w:p>
        </w:tc>
      </w:tr>
      <w:tr w:rsidR="00597768" w:rsidRPr="006D6BB6" w14:paraId="713BF5EC" w14:textId="77777777" w:rsidTr="00597768">
        <w:trPr>
          <w:jc w:val="center"/>
        </w:trPr>
        <w:tc>
          <w:tcPr>
            <w:tcW w:w="9115" w:type="dxa"/>
            <w:gridSpan w:val="6"/>
          </w:tcPr>
          <w:p w14:paraId="5FB65732" w14:textId="40D95A11" w:rsidR="00597768" w:rsidRDefault="00597768" w:rsidP="004904C3">
            <w:pPr>
              <w:pStyle w:val="ACK-ChoreographyHeader"/>
            </w:pPr>
            <w:r w:rsidRPr="00A17ED1">
              <w:t>MDM^T08^MDM_T02</w:t>
            </w:r>
          </w:p>
        </w:tc>
      </w:tr>
      <w:tr w:rsidR="001F49E5" w:rsidRPr="006D6BB6" w14:paraId="280F7A43" w14:textId="77777777" w:rsidTr="00597768">
        <w:trPr>
          <w:jc w:val="center"/>
        </w:trPr>
        <w:tc>
          <w:tcPr>
            <w:tcW w:w="1458" w:type="dxa"/>
          </w:tcPr>
          <w:p w14:paraId="32B441D0" w14:textId="77777777" w:rsidR="001F49E5" w:rsidRPr="00597768" w:rsidRDefault="001F49E5" w:rsidP="00597768">
            <w:pPr>
              <w:pStyle w:val="ACK-ChoreographyBody"/>
            </w:pPr>
            <w:r w:rsidRPr="00597768">
              <w:t>Field name</w:t>
            </w:r>
          </w:p>
        </w:tc>
        <w:tc>
          <w:tcPr>
            <w:tcW w:w="2336" w:type="dxa"/>
          </w:tcPr>
          <w:p w14:paraId="484D8494" w14:textId="77777777" w:rsidR="001F49E5" w:rsidRPr="00597768" w:rsidRDefault="001F49E5" w:rsidP="00597768">
            <w:pPr>
              <w:pStyle w:val="ACK-ChoreographyBody"/>
            </w:pPr>
            <w:r w:rsidRPr="00597768">
              <w:t>Field Value: Original mode</w:t>
            </w:r>
          </w:p>
        </w:tc>
        <w:tc>
          <w:tcPr>
            <w:tcW w:w="5321" w:type="dxa"/>
            <w:gridSpan w:val="4"/>
          </w:tcPr>
          <w:p w14:paraId="60E40E8F" w14:textId="77777777" w:rsidR="001F49E5" w:rsidRPr="00597768" w:rsidRDefault="001F49E5" w:rsidP="00597768">
            <w:pPr>
              <w:pStyle w:val="ACK-ChoreographyBody"/>
            </w:pPr>
            <w:r w:rsidRPr="00597768">
              <w:t>Field value: Enhanced mode</w:t>
            </w:r>
          </w:p>
        </w:tc>
      </w:tr>
      <w:tr w:rsidR="001F49E5" w:rsidRPr="006D6BB6" w14:paraId="1209BB21" w14:textId="77777777" w:rsidTr="00597768">
        <w:trPr>
          <w:jc w:val="center"/>
        </w:trPr>
        <w:tc>
          <w:tcPr>
            <w:tcW w:w="1458" w:type="dxa"/>
          </w:tcPr>
          <w:p w14:paraId="74D22EE8" w14:textId="77777777" w:rsidR="001F49E5" w:rsidRPr="00597768" w:rsidRDefault="001F49E5" w:rsidP="00597768">
            <w:pPr>
              <w:pStyle w:val="ACK-ChoreographyBody"/>
            </w:pPr>
            <w:r w:rsidRPr="00597768">
              <w:t>MSH-15</w:t>
            </w:r>
          </w:p>
        </w:tc>
        <w:tc>
          <w:tcPr>
            <w:tcW w:w="2336" w:type="dxa"/>
          </w:tcPr>
          <w:p w14:paraId="3E5E80EE" w14:textId="77777777" w:rsidR="001F49E5" w:rsidRPr="00597768" w:rsidRDefault="001F49E5" w:rsidP="00597768">
            <w:pPr>
              <w:pStyle w:val="ACK-ChoreographyBody"/>
            </w:pPr>
            <w:r w:rsidRPr="00597768">
              <w:t>Blank</w:t>
            </w:r>
          </w:p>
        </w:tc>
        <w:tc>
          <w:tcPr>
            <w:tcW w:w="567" w:type="dxa"/>
          </w:tcPr>
          <w:p w14:paraId="4A84EDAC" w14:textId="77777777" w:rsidR="001F49E5" w:rsidRPr="00597768" w:rsidRDefault="001F49E5" w:rsidP="00597768">
            <w:pPr>
              <w:pStyle w:val="ACK-ChoreographyBody"/>
            </w:pPr>
            <w:r w:rsidRPr="00597768">
              <w:t>NE</w:t>
            </w:r>
          </w:p>
        </w:tc>
        <w:tc>
          <w:tcPr>
            <w:tcW w:w="1559" w:type="dxa"/>
          </w:tcPr>
          <w:p w14:paraId="689EB6B3" w14:textId="77777777" w:rsidR="001F49E5" w:rsidRPr="00597768" w:rsidRDefault="001F49E5" w:rsidP="00597768">
            <w:pPr>
              <w:pStyle w:val="ACK-ChoreographyBody"/>
            </w:pPr>
            <w:r w:rsidRPr="00597768">
              <w:t>AL, SU, ER</w:t>
            </w:r>
          </w:p>
        </w:tc>
        <w:tc>
          <w:tcPr>
            <w:tcW w:w="1494" w:type="dxa"/>
          </w:tcPr>
          <w:p w14:paraId="2BD3DB5A" w14:textId="77777777" w:rsidR="001F49E5" w:rsidRPr="00597768" w:rsidRDefault="001F49E5" w:rsidP="00597768">
            <w:pPr>
              <w:pStyle w:val="ACK-ChoreographyBody"/>
            </w:pPr>
            <w:r w:rsidRPr="00597768">
              <w:t>NE</w:t>
            </w:r>
          </w:p>
        </w:tc>
        <w:tc>
          <w:tcPr>
            <w:tcW w:w="1701" w:type="dxa"/>
          </w:tcPr>
          <w:p w14:paraId="7992DBDE" w14:textId="77777777" w:rsidR="001F49E5" w:rsidRPr="00597768" w:rsidRDefault="001F49E5" w:rsidP="00597768">
            <w:pPr>
              <w:pStyle w:val="ACK-ChoreographyBody"/>
            </w:pPr>
            <w:r w:rsidRPr="00597768">
              <w:t>AL, SU, ER</w:t>
            </w:r>
          </w:p>
        </w:tc>
      </w:tr>
      <w:tr w:rsidR="001F49E5" w:rsidRPr="006D6BB6" w14:paraId="704AFC05" w14:textId="77777777" w:rsidTr="00597768">
        <w:trPr>
          <w:jc w:val="center"/>
        </w:trPr>
        <w:tc>
          <w:tcPr>
            <w:tcW w:w="1458" w:type="dxa"/>
          </w:tcPr>
          <w:p w14:paraId="1A5C8E9F" w14:textId="77777777" w:rsidR="001F49E5" w:rsidRPr="00597768" w:rsidRDefault="001F49E5" w:rsidP="00597768">
            <w:pPr>
              <w:pStyle w:val="ACK-ChoreographyBody"/>
            </w:pPr>
            <w:r w:rsidRPr="00597768">
              <w:t>MSH-16</w:t>
            </w:r>
          </w:p>
        </w:tc>
        <w:tc>
          <w:tcPr>
            <w:tcW w:w="2336" w:type="dxa"/>
          </w:tcPr>
          <w:p w14:paraId="6BD834FD" w14:textId="77777777" w:rsidR="001F49E5" w:rsidRPr="00597768" w:rsidRDefault="001F49E5" w:rsidP="00597768">
            <w:pPr>
              <w:pStyle w:val="ACK-ChoreographyBody"/>
            </w:pPr>
            <w:r w:rsidRPr="00597768">
              <w:t>Blank</w:t>
            </w:r>
          </w:p>
        </w:tc>
        <w:tc>
          <w:tcPr>
            <w:tcW w:w="567" w:type="dxa"/>
          </w:tcPr>
          <w:p w14:paraId="6075B5D6" w14:textId="77777777" w:rsidR="001F49E5" w:rsidRPr="00597768" w:rsidRDefault="001F49E5" w:rsidP="00597768">
            <w:pPr>
              <w:pStyle w:val="ACK-ChoreographyBody"/>
            </w:pPr>
            <w:r w:rsidRPr="00597768">
              <w:t>NE</w:t>
            </w:r>
          </w:p>
        </w:tc>
        <w:tc>
          <w:tcPr>
            <w:tcW w:w="1559" w:type="dxa"/>
          </w:tcPr>
          <w:p w14:paraId="1ECDAA30" w14:textId="77777777" w:rsidR="001F49E5" w:rsidRPr="00597768" w:rsidRDefault="001F49E5" w:rsidP="00597768">
            <w:pPr>
              <w:pStyle w:val="ACK-ChoreographyBody"/>
            </w:pPr>
            <w:r w:rsidRPr="00597768">
              <w:t>NE</w:t>
            </w:r>
          </w:p>
        </w:tc>
        <w:tc>
          <w:tcPr>
            <w:tcW w:w="1494" w:type="dxa"/>
          </w:tcPr>
          <w:p w14:paraId="5306A5F0" w14:textId="77777777" w:rsidR="001F49E5" w:rsidRPr="00597768" w:rsidRDefault="001F49E5" w:rsidP="00597768">
            <w:pPr>
              <w:pStyle w:val="ACK-ChoreographyBody"/>
            </w:pPr>
            <w:r w:rsidRPr="00597768">
              <w:t>AL, SU, ER</w:t>
            </w:r>
          </w:p>
        </w:tc>
        <w:tc>
          <w:tcPr>
            <w:tcW w:w="1701" w:type="dxa"/>
          </w:tcPr>
          <w:p w14:paraId="4118D25C" w14:textId="77777777" w:rsidR="001F49E5" w:rsidRPr="00597768" w:rsidRDefault="001F49E5" w:rsidP="00597768">
            <w:pPr>
              <w:pStyle w:val="ACK-ChoreographyBody"/>
            </w:pPr>
            <w:r w:rsidRPr="00597768">
              <w:t>AL, SU, ER</w:t>
            </w:r>
          </w:p>
        </w:tc>
      </w:tr>
      <w:tr w:rsidR="001F49E5" w:rsidRPr="006D6BB6" w14:paraId="55B4A218" w14:textId="77777777" w:rsidTr="00597768">
        <w:trPr>
          <w:jc w:val="center"/>
        </w:trPr>
        <w:tc>
          <w:tcPr>
            <w:tcW w:w="1458" w:type="dxa"/>
          </w:tcPr>
          <w:p w14:paraId="07B33B8A" w14:textId="77777777" w:rsidR="001F49E5" w:rsidRPr="00597768" w:rsidRDefault="001F49E5" w:rsidP="00597768">
            <w:pPr>
              <w:pStyle w:val="ACK-ChoreographyBody"/>
            </w:pPr>
            <w:r w:rsidRPr="00597768">
              <w:t>Immediate Ack</w:t>
            </w:r>
          </w:p>
        </w:tc>
        <w:tc>
          <w:tcPr>
            <w:tcW w:w="2336" w:type="dxa"/>
          </w:tcPr>
          <w:p w14:paraId="01FFCA05" w14:textId="4F4803E0" w:rsidR="001F49E5" w:rsidRPr="00597768" w:rsidRDefault="008F4F6B" w:rsidP="00597768">
            <w:pPr>
              <w:pStyle w:val="ACK-ChoreographyBody"/>
            </w:pPr>
            <w:r w:rsidRPr="00597768">
              <w:t>ACK^T08^ACK</w:t>
            </w:r>
          </w:p>
        </w:tc>
        <w:tc>
          <w:tcPr>
            <w:tcW w:w="567" w:type="dxa"/>
          </w:tcPr>
          <w:p w14:paraId="4CF5CDB9" w14:textId="77777777" w:rsidR="001F49E5" w:rsidRPr="00597768" w:rsidRDefault="001F49E5" w:rsidP="00597768">
            <w:pPr>
              <w:pStyle w:val="ACK-ChoreographyBody"/>
            </w:pPr>
            <w:r w:rsidRPr="00597768">
              <w:t>-</w:t>
            </w:r>
          </w:p>
        </w:tc>
        <w:tc>
          <w:tcPr>
            <w:tcW w:w="1559" w:type="dxa"/>
          </w:tcPr>
          <w:p w14:paraId="0CE21CFC" w14:textId="77777777" w:rsidR="001F49E5" w:rsidRPr="00597768" w:rsidRDefault="001F49E5" w:rsidP="00597768">
            <w:pPr>
              <w:pStyle w:val="ACK-ChoreographyBody"/>
            </w:pPr>
            <w:r w:rsidRPr="00597768">
              <w:t>ACK^T08^ACK</w:t>
            </w:r>
          </w:p>
        </w:tc>
        <w:tc>
          <w:tcPr>
            <w:tcW w:w="1494" w:type="dxa"/>
          </w:tcPr>
          <w:p w14:paraId="597EB3CE" w14:textId="77777777" w:rsidR="001F49E5" w:rsidRPr="00597768" w:rsidRDefault="001F49E5" w:rsidP="00597768">
            <w:pPr>
              <w:pStyle w:val="ACK-ChoreographyBody"/>
            </w:pPr>
            <w:r w:rsidRPr="00597768">
              <w:t>-</w:t>
            </w:r>
          </w:p>
        </w:tc>
        <w:tc>
          <w:tcPr>
            <w:tcW w:w="1701" w:type="dxa"/>
          </w:tcPr>
          <w:p w14:paraId="6CC4D1E1" w14:textId="77777777" w:rsidR="001F49E5" w:rsidRPr="00597768" w:rsidRDefault="001F49E5" w:rsidP="00597768">
            <w:pPr>
              <w:pStyle w:val="ACK-ChoreographyBody"/>
            </w:pPr>
            <w:r w:rsidRPr="00597768">
              <w:t>ACK^T08^ACK</w:t>
            </w:r>
          </w:p>
        </w:tc>
      </w:tr>
      <w:tr w:rsidR="001F49E5" w:rsidRPr="006D6BB6" w14:paraId="08EC0934" w14:textId="77777777" w:rsidTr="00597768">
        <w:trPr>
          <w:jc w:val="center"/>
        </w:trPr>
        <w:tc>
          <w:tcPr>
            <w:tcW w:w="1458" w:type="dxa"/>
          </w:tcPr>
          <w:p w14:paraId="0DBB4837" w14:textId="77777777" w:rsidR="001F49E5" w:rsidRPr="00597768" w:rsidRDefault="001F49E5" w:rsidP="00597768">
            <w:pPr>
              <w:pStyle w:val="ACK-ChoreographyBody"/>
            </w:pPr>
            <w:r w:rsidRPr="00597768">
              <w:t>Application Ack</w:t>
            </w:r>
          </w:p>
        </w:tc>
        <w:tc>
          <w:tcPr>
            <w:tcW w:w="2336" w:type="dxa"/>
          </w:tcPr>
          <w:p w14:paraId="64CE231F" w14:textId="27626999" w:rsidR="001F49E5" w:rsidRPr="00597768" w:rsidRDefault="008F4F6B" w:rsidP="00597768">
            <w:pPr>
              <w:pStyle w:val="ACK-ChoreographyBody"/>
            </w:pPr>
            <w:r w:rsidRPr="00597768">
              <w:t>-</w:t>
            </w:r>
          </w:p>
        </w:tc>
        <w:tc>
          <w:tcPr>
            <w:tcW w:w="567" w:type="dxa"/>
          </w:tcPr>
          <w:p w14:paraId="53263E7E" w14:textId="77777777" w:rsidR="001F49E5" w:rsidRPr="00597768" w:rsidRDefault="001F49E5" w:rsidP="00597768">
            <w:pPr>
              <w:pStyle w:val="ACK-ChoreographyBody"/>
            </w:pPr>
            <w:r w:rsidRPr="00597768">
              <w:t>-</w:t>
            </w:r>
          </w:p>
        </w:tc>
        <w:tc>
          <w:tcPr>
            <w:tcW w:w="1559" w:type="dxa"/>
          </w:tcPr>
          <w:p w14:paraId="7D3846A1" w14:textId="77777777" w:rsidR="001F49E5" w:rsidRPr="00597768" w:rsidRDefault="001F49E5" w:rsidP="00597768">
            <w:pPr>
              <w:pStyle w:val="ACK-ChoreographyBody"/>
            </w:pPr>
            <w:r w:rsidRPr="00597768">
              <w:t>-</w:t>
            </w:r>
          </w:p>
        </w:tc>
        <w:tc>
          <w:tcPr>
            <w:tcW w:w="1494" w:type="dxa"/>
          </w:tcPr>
          <w:p w14:paraId="72FA8D0A" w14:textId="77777777" w:rsidR="001F49E5" w:rsidRPr="00597768" w:rsidRDefault="001F49E5" w:rsidP="00597768">
            <w:pPr>
              <w:pStyle w:val="ACK-ChoreographyBody"/>
            </w:pPr>
            <w:r w:rsidRPr="00597768">
              <w:t>ACK^T08^ACK</w:t>
            </w:r>
          </w:p>
        </w:tc>
        <w:tc>
          <w:tcPr>
            <w:tcW w:w="1701" w:type="dxa"/>
          </w:tcPr>
          <w:p w14:paraId="1101B0E5" w14:textId="77777777" w:rsidR="001F49E5" w:rsidRPr="00597768" w:rsidRDefault="001F49E5" w:rsidP="00597768">
            <w:pPr>
              <w:pStyle w:val="ACK-ChoreographyBody"/>
            </w:pPr>
            <w:r w:rsidRPr="00597768">
              <w:t>ACK^T08^ACK</w:t>
            </w:r>
          </w:p>
        </w:tc>
      </w:tr>
    </w:tbl>
    <w:p w14:paraId="6229B25B" w14:textId="77777777" w:rsidR="001F49E5" w:rsidRPr="00A17ED1" w:rsidRDefault="001F49E5">
      <w:pPr>
        <w:rPr>
          <w:noProof/>
        </w:rPr>
      </w:pPr>
    </w:p>
    <w:p w14:paraId="74AC3C2D" w14:textId="77777777" w:rsidR="00061F64" w:rsidRPr="00A17ED1" w:rsidRDefault="00061F64">
      <w:pPr>
        <w:pStyle w:val="MsgTableCaption"/>
      </w:pPr>
      <w:r w:rsidRPr="00A17ED1">
        <w:lastRenderedPageBreak/>
        <w:t>ACK^T08^ACK: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ABB9C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E8D728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36E5E8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C2E676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B425B0C" w14:textId="77777777" w:rsidR="00061F64" w:rsidRPr="00A17ED1" w:rsidRDefault="00061F64">
            <w:pPr>
              <w:pStyle w:val="MsgTableHeader"/>
              <w:jc w:val="center"/>
            </w:pPr>
            <w:r w:rsidRPr="00A17ED1">
              <w:t>Chapter</w:t>
            </w:r>
          </w:p>
        </w:tc>
      </w:tr>
      <w:tr w:rsidR="00061F64" w:rsidRPr="00A17ED1" w14:paraId="53B86AC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6028F5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B40B45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C5299D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7E47DBC" w14:textId="77777777" w:rsidR="00061F64" w:rsidRPr="00A17ED1" w:rsidRDefault="00061F64">
            <w:pPr>
              <w:pStyle w:val="MsgTableBody"/>
              <w:jc w:val="center"/>
            </w:pPr>
            <w:r w:rsidRPr="00A17ED1">
              <w:t>2</w:t>
            </w:r>
          </w:p>
        </w:tc>
      </w:tr>
      <w:tr w:rsidR="00061F64" w:rsidRPr="00A17ED1" w14:paraId="565763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E5AAE3"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59D9A8B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0E29938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D53DE" w14:textId="77777777" w:rsidR="00061F64" w:rsidRPr="00A17ED1" w:rsidRDefault="00061F64">
            <w:pPr>
              <w:pStyle w:val="MsgTableBody"/>
              <w:jc w:val="center"/>
            </w:pPr>
            <w:r w:rsidRPr="00A17ED1">
              <w:t>2</w:t>
            </w:r>
          </w:p>
        </w:tc>
      </w:tr>
      <w:tr w:rsidR="00061F64" w:rsidRPr="00A17ED1" w14:paraId="4179C2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9DC9B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D4FEAB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DED215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23CCEF" w14:textId="77777777" w:rsidR="00061F64" w:rsidRPr="00A17ED1" w:rsidRDefault="00061F64">
            <w:pPr>
              <w:pStyle w:val="MsgTableBody"/>
              <w:jc w:val="center"/>
            </w:pPr>
            <w:r w:rsidRPr="00A17ED1">
              <w:t>2</w:t>
            </w:r>
          </w:p>
        </w:tc>
      </w:tr>
      <w:tr w:rsidR="00061F64" w:rsidRPr="00A17ED1" w14:paraId="4340E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72C0069"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18B44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44C8020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035782" w14:textId="77777777" w:rsidR="00061F64" w:rsidRPr="00A17ED1" w:rsidRDefault="00061F64">
            <w:pPr>
              <w:pStyle w:val="MsgTableBody"/>
              <w:jc w:val="center"/>
            </w:pPr>
            <w:r w:rsidRPr="00A17ED1">
              <w:t>2</w:t>
            </w:r>
          </w:p>
        </w:tc>
      </w:tr>
      <w:tr w:rsidR="00061F64" w:rsidRPr="00A17ED1" w14:paraId="4B68CB4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BA5C09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10DA9D14"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C8C688"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752713" w14:textId="77777777" w:rsidR="00061F64" w:rsidRPr="00A17ED1" w:rsidRDefault="00061F64">
            <w:pPr>
              <w:pStyle w:val="MsgTableBody"/>
              <w:jc w:val="center"/>
            </w:pPr>
            <w:r w:rsidRPr="00A17ED1">
              <w:t>2</w:t>
            </w:r>
          </w:p>
        </w:tc>
      </w:tr>
    </w:tbl>
    <w:p w14:paraId="0E4C7383" w14:textId="77777777" w:rsidR="001F49E5" w:rsidRDefault="001F49E5" w:rsidP="001F49E5">
      <w:bookmarkStart w:id="204" w:name="_Toc359236414"/>
      <w:bookmarkStart w:id="205" w:name="_Toc2348859"/>
      <w:bookmarkStart w:id="206" w:name="_Toc79446925"/>
      <w:bookmarkStart w:id="207" w:name="_Toc175732350"/>
      <w:bookmarkStart w:id="208" w:name="_Toc204420453"/>
      <w:bookmarkStart w:id="209" w:name="_Toc348247469"/>
      <w:bookmarkStart w:id="210" w:name="_Toc348260430"/>
      <w:bookmarkStart w:id="211" w:name="_Toc3483464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D0367A1" w14:textId="77777777" w:rsidTr="00597768">
        <w:trPr>
          <w:jc w:val="center"/>
        </w:trPr>
        <w:tc>
          <w:tcPr>
            <w:tcW w:w="6652" w:type="dxa"/>
            <w:gridSpan w:val="4"/>
          </w:tcPr>
          <w:p w14:paraId="055C3254" w14:textId="0D77BF98" w:rsidR="00597768" w:rsidRPr="006D6BB6" w:rsidRDefault="00597768" w:rsidP="004904C3">
            <w:pPr>
              <w:pStyle w:val="ACK-ChoreographyHeader"/>
            </w:pPr>
            <w:r>
              <w:t>Acknowledgement Choreography</w:t>
            </w:r>
          </w:p>
        </w:tc>
      </w:tr>
      <w:tr w:rsidR="00597768" w:rsidRPr="006D6BB6" w14:paraId="1882EA87" w14:textId="77777777" w:rsidTr="00597768">
        <w:trPr>
          <w:jc w:val="center"/>
        </w:trPr>
        <w:tc>
          <w:tcPr>
            <w:tcW w:w="6652" w:type="dxa"/>
            <w:gridSpan w:val="4"/>
          </w:tcPr>
          <w:p w14:paraId="37E99EEE" w14:textId="30DC5661" w:rsidR="00597768" w:rsidRDefault="00597768" w:rsidP="004904C3">
            <w:pPr>
              <w:pStyle w:val="ACK-ChoreographyHeader"/>
            </w:pPr>
            <w:r w:rsidRPr="00A17ED1">
              <w:t>ACK^T08^ACK</w:t>
            </w:r>
          </w:p>
        </w:tc>
      </w:tr>
      <w:tr w:rsidR="001F49E5" w:rsidRPr="006D6BB6" w14:paraId="130069CF" w14:textId="77777777" w:rsidTr="00597768">
        <w:trPr>
          <w:jc w:val="center"/>
        </w:trPr>
        <w:tc>
          <w:tcPr>
            <w:tcW w:w="1458" w:type="dxa"/>
          </w:tcPr>
          <w:p w14:paraId="3CBAEE6E" w14:textId="77777777" w:rsidR="001F49E5" w:rsidRPr="006D6BB6" w:rsidRDefault="001F49E5" w:rsidP="00446BFE">
            <w:pPr>
              <w:pStyle w:val="ACK-ChoreographyBody"/>
            </w:pPr>
            <w:r w:rsidRPr="006D6BB6">
              <w:t>Field name</w:t>
            </w:r>
          </w:p>
        </w:tc>
        <w:tc>
          <w:tcPr>
            <w:tcW w:w="2478" w:type="dxa"/>
          </w:tcPr>
          <w:p w14:paraId="6A59D40A" w14:textId="77777777" w:rsidR="001F49E5" w:rsidRPr="006D6BB6" w:rsidRDefault="001F49E5" w:rsidP="00446BFE">
            <w:pPr>
              <w:pStyle w:val="ACK-ChoreographyBody"/>
            </w:pPr>
            <w:r w:rsidRPr="006D6BB6">
              <w:t>Field Value: Original mode</w:t>
            </w:r>
          </w:p>
        </w:tc>
        <w:tc>
          <w:tcPr>
            <w:tcW w:w="2716" w:type="dxa"/>
            <w:gridSpan w:val="2"/>
          </w:tcPr>
          <w:p w14:paraId="13287AEC" w14:textId="77777777" w:rsidR="001F49E5" w:rsidRPr="006D6BB6" w:rsidRDefault="001F49E5" w:rsidP="00446BFE">
            <w:pPr>
              <w:pStyle w:val="ACK-ChoreographyBody"/>
            </w:pPr>
            <w:r w:rsidRPr="006D6BB6">
              <w:t>Field value: Enhanced mode</w:t>
            </w:r>
          </w:p>
        </w:tc>
      </w:tr>
      <w:tr w:rsidR="001F49E5" w:rsidRPr="006D6BB6" w14:paraId="456E75D7" w14:textId="77777777" w:rsidTr="00597768">
        <w:trPr>
          <w:jc w:val="center"/>
        </w:trPr>
        <w:tc>
          <w:tcPr>
            <w:tcW w:w="1458" w:type="dxa"/>
          </w:tcPr>
          <w:p w14:paraId="11E7D4E9" w14:textId="77777777" w:rsidR="001F49E5" w:rsidRPr="006D6BB6" w:rsidRDefault="001F49E5" w:rsidP="00446BFE">
            <w:pPr>
              <w:pStyle w:val="ACK-ChoreographyBody"/>
            </w:pPr>
            <w:r>
              <w:t>MSH-</w:t>
            </w:r>
            <w:r w:rsidRPr="006D6BB6">
              <w:t>15</w:t>
            </w:r>
          </w:p>
        </w:tc>
        <w:tc>
          <w:tcPr>
            <w:tcW w:w="2478" w:type="dxa"/>
          </w:tcPr>
          <w:p w14:paraId="05DFB6A8" w14:textId="77777777" w:rsidR="001F49E5" w:rsidRPr="006D6BB6" w:rsidRDefault="001F49E5" w:rsidP="00446BFE">
            <w:pPr>
              <w:pStyle w:val="ACK-ChoreographyBody"/>
            </w:pPr>
            <w:r w:rsidRPr="006D6BB6">
              <w:t>Blank</w:t>
            </w:r>
          </w:p>
        </w:tc>
        <w:tc>
          <w:tcPr>
            <w:tcW w:w="708" w:type="dxa"/>
          </w:tcPr>
          <w:p w14:paraId="726EED7F" w14:textId="77777777" w:rsidR="001F49E5" w:rsidRPr="006D6BB6" w:rsidRDefault="001F49E5" w:rsidP="00446BFE">
            <w:pPr>
              <w:pStyle w:val="ACK-ChoreographyBody"/>
            </w:pPr>
            <w:r w:rsidRPr="006D6BB6">
              <w:t>NE</w:t>
            </w:r>
          </w:p>
        </w:tc>
        <w:tc>
          <w:tcPr>
            <w:tcW w:w="2008" w:type="dxa"/>
          </w:tcPr>
          <w:p w14:paraId="249A1042" w14:textId="77777777" w:rsidR="001F49E5" w:rsidRPr="006D6BB6" w:rsidRDefault="001F49E5" w:rsidP="00446BFE">
            <w:pPr>
              <w:pStyle w:val="ACK-ChoreographyBody"/>
            </w:pPr>
            <w:r w:rsidRPr="006D6BB6">
              <w:t>AL, SU, ER</w:t>
            </w:r>
          </w:p>
        </w:tc>
      </w:tr>
      <w:tr w:rsidR="001F49E5" w:rsidRPr="006D6BB6" w14:paraId="4A15196E" w14:textId="77777777" w:rsidTr="00597768">
        <w:trPr>
          <w:jc w:val="center"/>
        </w:trPr>
        <w:tc>
          <w:tcPr>
            <w:tcW w:w="1458" w:type="dxa"/>
          </w:tcPr>
          <w:p w14:paraId="39AB85FC" w14:textId="77777777" w:rsidR="001F49E5" w:rsidRPr="006D6BB6" w:rsidRDefault="001F49E5" w:rsidP="00446BFE">
            <w:pPr>
              <w:pStyle w:val="ACK-ChoreographyBody"/>
            </w:pPr>
            <w:r>
              <w:t>MSH-</w:t>
            </w:r>
            <w:r w:rsidRPr="006D6BB6">
              <w:t>16</w:t>
            </w:r>
          </w:p>
        </w:tc>
        <w:tc>
          <w:tcPr>
            <w:tcW w:w="2478" w:type="dxa"/>
          </w:tcPr>
          <w:p w14:paraId="043FD5F7" w14:textId="77777777" w:rsidR="001F49E5" w:rsidRPr="006D6BB6" w:rsidRDefault="001F49E5" w:rsidP="00446BFE">
            <w:pPr>
              <w:pStyle w:val="ACK-ChoreographyBody"/>
            </w:pPr>
            <w:r w:rsidRPr="006D6BB6">
              <w:t>Blank</w:t>
            </w:r>
          </w:p>
        </w:tc>
        <w:tc>
          <w:tcPr>
            <w:tcW w:w="708" w:type="dxa"/>
          </w:tcPr>
          <w:p w14:paraId="200007CD" w14:textId="77777777" w:rsidR="001F49E5" w:rsidRPr="006D6BB6" w:rsidRDefault="001F49E5" w:rsidP="00446BFE">
            <w:pPr>
              <w:pStyle w:val="ACK-ChoreographyBody"/>
            </w:pPr>
            <w:r w:rsidRPr="006D6BB6">
              <w:t>NE</w:t>
            </w:r>
          </w:p>
        </w:tc>
        <w:tc>
          <w:tcPr>
            <w:tcW w:w="2008" w:type="dxa"/>
          </w:tcPr>
          <w:p w14:paraId="3C37F740" w14:textId="77777777" w:rsidR="001F49E5" w:rsidRPr="006D6BB6" w:rsidRDefault="001F49E5" w:rsidP="00446BFE">
            <w:pPr>
              <w:pStyle w:val="ACK-ChoreographyBody"/>
            </w:pPr>
            <w:r w:rsidRPr="006D6BB6">
              <w:t>NE</w:t>
            </w:r>
          </w:p>
        </w:tc>
      </w:tr>
      <w:tr w:rsidR="001F49E5" w:rsidRPr="006D6BB6" w14:paraId="62819698" w14:textId="77777777" w:rsidTr="00597768">
        <w:trPr>
          <w:jc w:val="center"/>
        </w:trPr>
        <w:tc>
          <w:tcPr>
            <w:tcW w:w="1458" w:type="dxa"/>
          </w:tcPr>
          <w:p w14:paraId="267D803B" w14:textId="77777777" w:rsidR="001F49E5" w:rsidRPr="006D6BB6" w:rsidRDefault="001F49E5" w:rsidP="00446BFE">
            <w:pPr>
              <w:pStyle w:val="ACK-ChoreographyBody"/>
            </w:pPr>
            <w:r w:rsidRPr="006D6BB6">
              <w:t>Immediate Ack</w:t>
            </w:r>
          </w:p>
        </w:tc>
        <w:tc>
          <w:tcPr>
            <w:tcW w:w="2478" w:type="dxa"/>
          </w:tcPr>
          <w:p w14:paraId="37AD272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c>
          <w:tcPr>
            <w:tcW w:w="708" w:type="dxa"/>
          </w:tcPr>
          <w:p w14:paraId="08C40D90" w14:textId="77777777" w:rsidR="001F49E5" w:rsidRPr="006D6BB6" w:rsidRDefault="001F49E5" w:rsidP="00446BFE">
            <w:pPr>
              <w:pStyle w:val="ACK-ChoreographyBody"/>
            </w:pPr>
            <w:r w:rsidRPr="006D6BB6">
              <w:t>-</w:t>
            </w:r>
          </w:p>
        </w:tc>
        <w:tc>
          <w:tcPr>
            <w:tcW w:w="2008" w:type="dxa"/>
          </w:tcPr>
          <w:p w14:paraId="6449139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r>
      <w:tr w:rsidR="001F49E5" w:rsidRPr="006D6BB6" w14:paraId="55E2A2BD" w14:textId="77777777" w:rsidTr="00597768">
        <w:trPr>
          <w:jc w:val="center"/>
        </w:trPr>
        <w:tc>
          <w:tcPr>
            <w:tcW w:w="1458" w:type="dxa"/>
          </w:tcPr>
          <w:p w14:paraId="207B2009" w14:textId="77777777" w:rsidR="001F49E5" w:rsidRPr="006D6BB6" w:rsidRDefault="001F49E5" w:rsidP="00446BFE">
            <w:pPr>
              <w:pStyle w:val="ACK-ChoreographyBody"/>
            </w:pPr>
            <w:r w:rsidRPr="006D6BB6">
              <w:t>Application Ack</w:t>
            </w:r>
          </w:p>
        </w:tc>
        <w:tc>
          <w:tcPr>
            <w:tcW w:w="2478" w:type="dxa"/>
          </w:tcPr>
          <w:p w14:paraId="2E88B271" w14:textId="77777777" w:rsidR="001F49E5" w:rsidRPr="006D6BB6" w:rsidRDefault="001F49E5" w:rsidP="00446BFE">
            <w:pPr>
              <w:pStyle w:val="ACK-ChoreographyBody"/>
            </w:pPr>
            <w:r>
              <w:rPr>
                <w:szCs w:val="16"/>
              </w:rPr>
              <w:t>-</w:t>
            </w:r>
          </w:p>
        </w:tc>
        <w:tc>
          <w:tcPr>
            <w:tcW w:w="708" w:type="dxa"/>
          </w:tcPr>
          <w:p w14:paraId="4D32633B" w14:textId="77777777" w:rsidR="001F49E5" w:rsidRPr="006D6BB6" w:rsidRDefault="001F49E5" w:rsidP="00446BFE">
            <w:pPr>
              <w:pStyle w:val="ACK-ChoreographyBody"/>
            </w:pPr>
            <w:r w:rsidRPr="006D6BB6">
              <w:t>-</w:t>
            </w:r>
          </w:p>
        </w:tc>
        <w:tc>
          <w:tcPr>
            <w:tcW w:w="2008" w:type="dxa"/>
          </w:tcPr>
          <w:p w14:paraId="2115A188" w14:textId="77777777" w:rsidR="001F49E5" w:rsidRPr="006D6BB6" w:rsidRDefault="001F49E5" w:rsidP="00446BFE">
            <w:pPr>
              <w:pStyle w:val="ACK-ChoreographyBody"/>
            </w:pPr>
            <w:r w:rsidRPr="006D6BB6">
              <w:t>-</w:t>
            </w:r>
          </w:p>
        </w:tc>
      </w:tr>
    </w:tbl>
    <w:p w14:paraId="728A1FAC" w14:textId="77777777" w:rsidR="00061F64" w:rsidRPr="00A17ED1" w:rsidRDefault="00061F64">
      <w:pPr>
        <w:pStyle w:val="Heading3"/>
        <w:rPr>
          <w:noProof/>
        </w:rPr>
      </w:pPr>
      <w:bookmarkStart w:id="212" w:name="_Toc28982062"/>
      <w:r w:rsidRPr="00A17ED1">
        <w:rPr>
          <w:noProof/>
        </w:rPr>
        <w:t>MDM/ACK - Document Replacement Notification (Event T09</w:t>
      </w:r>
      <w:r w:rsidR="00A60E23" w:rsidRPr="00A17ED1">
        <w:rPr>
          <w:noProof/>
        </w:rPr>
        <w:fldChar w:fldCharType="begin"/>
      </w:r>
      <w:r w:rsidRPr="00A17ED1">
        <w:rPr>
          <w:noProof/>
        </w:rPr>
        <w:instrText xml:space="preserve"> XE "T09" </w:instrText>
      </w:r>
      <w:r w:rsidR="00A60E23" w:rsidRPr="00A17ED1">
        <w:rPr>
          <w:noProof/>
        </w:rPr>
        <w:fldChar w:fldCharType="end"/>
      </w:r>
      <w:r w:rsidRPr="00A17ED1">
        <w:rPr>
          <w:noProof/>
        </w:rPr>
        <w:t>)</w:t>
      </w:r>
      <w:bookmarkEnd w:id="204"/>
      <w:bookmarkEnd w:id="205"/>
      <w:bookmarkEnd w:id="206"/>
      <w:bookmarkEnd w:id="207"/>
      <w:bookmarkEnd w:id="208"/>
      <w:bookmarkEnd w:id="212"/>
    </w:p>
    <w:p w14:paraId="37EE02B8" w14:textId="77777777" w:rsidR="00061F64" w:rsidRPr="00A17ED1" w:rsidRDefault="00061F64">
      <w:pPr>
        <w:pStyle w:val="Note"/>
        <w:rPr>
          <w:noProof/>
        </w:rPr>
      </w:pPr>
      <w:r w:rsidRPr="00A17ED1">
        <w:rPr>
          <w:rStyle w:val="Strong"/>
          <w:noProof/>
        </w:rPr>
        <w:t>Note</w:t>
      </w:r>
      <w:r w:rsidRPr="00A17ED1">
        <w:rPr>
          <w:noProof/>
        </w:rPr>
        <w:t xml:space="preserve">:  This trigger event is generally used when the original document availability status is </w:t>
      </w:r>
      <w:r>
        <w:rPr>
          <w:noProof/>
        </w:rPr>
        <w:t>"</w:t>
      </w:r>
      <w:r w:rsidRPr="00A17ED1">
        <w:rPr>
          <w:noProof/>
        </w:rPr>
        <w:t>Available.</w:t>
      </w:r>
      <w:r>
        <w:rPr>
          <w:noProof/>
        </w:rPr>
        <w:t>"</w:t>
      </w:r>
    </w:p>
    <w:p w14:paraId="40EB22C9" w14:textId="77777777" w:rsidR="00061F64" w:rsidRPr="00A17ED1" w:rsidRDefault="00061F64">
      <w:pPr>
        <w:pStyle w:val="NormalIndented"/>
        <w:rPr>
          <w:noProof/>
        </w:rPr>
      </w:pPr>
      <w:r w:rsidRPr="00A17ED1">
        <w:rPr>
          <w:noProof/>
        </w:rPr>
        <w:t xml:space="preserve">This is a notification of replacement to a document without the accompanying content. </w:t>
      </w:r>
    </w:p>
    <w:p w14:paraId="17A25FF9" w14:textId="77777777" w:rsidR="00061F64" w:rsidRPr="00A17ED1" w:rsidRDefault="00061F64">
      <w:pPr>
        <w:pStyle w:val="NormalIndented"/>
        <w:rPr>
          <w:noProof/>
        </w:rPr>
      </w:pPr>
      <w:r w:rsidRPr="00A17ED1">
        <w:rPr>
          <w:rStyle w:val="Strong"/>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Document replacement notification is sent.</w:t>
      </w:r>
    </w:p>
    <w:p w14:paraId="4B489CF6" w14:textId="77777777" w:rsidR="00061F64" w:rsidRPr="00A17ED1" w:rsidRDefault="00061F64">
      <w:pPr>
        <w:pStyle w:val="MsgTableCaption"/>
      </w:pPr>
      <w:r w:rsidRPr="00A17ED1">
        <w:t xml:space="preserve">MDM^T09^MDM_T01: Document Replacement Notification </w:t>
      </w:r>
      <w:r w:rsidR="00A60E23" w:rsidRPr="00A17ED1">
        <w:fldChar w:fldCharType="begin"/>
      </w:r>
      <w:r w:rsidRPr="00A17ED1">
        <w:instrText xml:space="preserve"> XE ""MDM Document replacement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D80FA8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BBA6A7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9938D61"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A3B1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EEBF775" w14:textId="77777777" w:rsidR="00061F64" w:rsidRPr="00A17ED1" w:rsidRDefault="00061F64">
            <w:pPr>
              <w:pStyle w:val="MsgTableHeader"/>
              <w:jc w:val="center"/>
            </w:pPr>
            <w:r w:rsidRPr="00A17ED1">
              <w:t>Chapter</w:t>
            </w:r>
          </w:p>
        </w:tc>
      </w:tr>
      <w:tr w:rsidR="00061F64" w:rsidRPr="00A17ED1" w14:paraId="078137F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816E6C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1A037C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89E008"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66478F5" w14:textId="77777777" w:rsidR="00061F64" w:rsidRPr="00A17ED1" w:rsidRDefault="00061F64">
            <w:pPr>
              <w:pStyle w:val="MsgTableBody"/>
              <w:jc w:val="center"/>
            </w:pPr>
            <w:r w:rsidRPr="00A17ED1">
              <w:t>2</w:t>
            </w:r>
          </w:p>
        </w:tc>
      </w:tr>
      <w:tr w:rsidR="00061F64" w:rsidRPr="00A17ED1" w14:paraId="6F817F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4D5E1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A1F844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6217AA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6BE6C9" w14:textId="77777777" w:rsidR="00061F64" w:rsidRPr="00A17ED1" w:rsidRDefault="00061F64">
            <w:pPr>
              <w:pStyle w:val="MsgTableBody"/>
              <w:jc w:val="center"/>
            </w:pPr>
            <w:r w:rsidRPr="00A17ED1">
              <w:t>2</w:t>
            </w:r>
          </w:p>
        </w:tc>
      </w:tr>
      <w:tr w:rsidR="00061F64" w:rsidRPr="00A17ED1" w14:paraId="6230E6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E63E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11A9013"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315DA8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6C6A25" w14:textId="77777777" w:rsidR="00061F64" w:rsidRPr="00A17ED1" w:rsidRDefault="00061F64">
            <w:pPr>
              <w:pStyle w:val="MsgTableBody"/>
              <w:jc w:val="center"/>
            </w:pPr>
            <w:r w:rsidRPr="00A17ED1">
              <w:t>2</w:t>
            </w:r>
          </w:p>
        </w:tc>
      </w:tr>
      <w:tr w:rsidR="00061F64" w:rsidRPr="00A17ED1" w14:paraId="449FCF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3086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46555B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E963D9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C5000C" w14:textId="77777777" w:rsidR="00061F64" w:rsidRPr="00A17ED1" w:rsidRDefault="00061F64">
            <w:pPr>
              <w:pStyle w:val="MsgTableBody"/>
              <w:jc w:val="center"/>
            </w:pPr>
            <w:r w:rsidRPr="00A17ED1">
              <w:t>3</w:t>
            </w:r>
          </w:p>
        </w:tc>
      </w:tr>
      <w:tr w:rsidR="00061F64" w:rsidRPr="00A17ED1" w14:paraId="0FD502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F31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269C02FA"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2B06E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B50D88" w14:textId="77777777" w:rsidR="00061F64" w:rsidRPr="00A17ED1" w:rsidRDefault="00061F64">
            <w:pPr>
              <w:pStyle w:val="MsgTableBody"/>
              <w:jc w:val="center"/>
            </w:pPr>
            <w:r w:rsidRPr="00A17ED1">
              <w:t>3</w:t>
            </w:r>
          </w:p>
        </w:tc>
      </w:tr>
      <w:tr w:rsidR="00026B5E" w:rsidRPr="00A17ED1" w14:paraId="576019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BBCED6"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34FAD118"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34482F"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C1EAF9" w14:textId="0AD9590C" w:rsidR="00026B5E" w:rsidRPr="00A17ED1" w:rsidRDefault="00670B39">
            <w:pPr>
              <w:pStyle w:val="MsgTableBody"/>
              <w:jc w:val="center"/>
            </w:pPr>
            <w:r>
              <w:t>7</w:t>
            </w:r>
          </w:p>
        </w:tc>
      </w:tr>
      <w:tr w:rsidR="00061F64" w:rsidRPr="00A17ED1" w14:paraId="741E6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B61222"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FE260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A95E59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55D05" w14:textId="77777777" w:rsidR="00061F64" w:rsidRPr="00A17ED1" w:rsidRDefault="00061F64">
            <w:pPr>
              <w:pStyle w:val="MsgTableBody"/>
              <w:jc w:val="center"/>
            </w:pPr>
            <w:r w:rsidRPr="00A17ED1">
              <w:t>3</w:t>
            </w:r>
          </w:p>
        </w:tc>
      </w:tr>
      <w:tr w:rsidR="00401B1D" w:rsidRPr="00A17ED1" w14:paraId="01BB4D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D1D544E"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9381B0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730FC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0C8C" w14:textId="77777777" w:rsidR="00401B1D" w:rsidRPr="00A17ED1" w:rsidRDefault="00401B1D" w:rsidP="00401B1D">
            <w:pPr>
              <w:pStyle w:val="MsgTableBody"/>
              <w:jc w:val="center"/>
            </w:pPr>
            <w:r>
              <w:t>7</w:t>
            </w:r>
          </w:p>
        </w:tc>
      </w:tr>
      <w:tr w:rsidR="00401B1D" w:rsidRPr="00A17ED1" w14:paraId="2B28C1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8C63A2"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9D6FEB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7F795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D328A" w14:textId="77777777" w:rsidR="00401B1D" w:rsidRPr="00A17ED1" w:rsidRDefault="00401B1D" w:rsidP="00401B1D">
            <w:pPr>
              <w:pStyle w:val="MsgTableBody"/>
              <w:jc w:val="center"/>
            </w:pPr>
          </w:p>
        </w:tc>
      </w:tr>
      <w:tr w:rsidR="00401B1D" w:rsidRPr="00A17ED1" w14:paraId="6049D4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A1D3C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C46AF12"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7EB7125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47746A" w14:textId="77777777" w:rsidR="00401B1D" w:rsidRPr="00A17ED1" w:rsidRDefault="00401B1D" w:rsidP="00401B1D">
            <w:pPr>
              <w:pStyle w:val="MsgTableBody"/>
              <w:jc w:val="center"/>
            </w:pPr>
            <w:r w:rsidRPr="00A17ED1">
              <w:t>4</w:t>
            </w:r>
          </w:p>
        </w:tc>
      </w:tr>
      <w:tr w:rsidR="00026B5E" w:rsidRPr="00A17ED1" w14:paraId="767D26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591D38" w14:textId="778BB4B8"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74C291AE"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75BC415"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E4DD8" w14:textId="4F39DCED" w:rsidR="00026B5E" w:rsidRPr="00A17ED1" w:rsidRDefault="00670B39" w:rsidP="00401B1D">
            <w:pPr>
              <w:pStyle w:val="MsgTableBody"/>
              <w:jc w:val="center"/>
            </w:pPr>
            <w:r>
              <w:t>7</w:t>
            </w:r>
          </w:p>
        </w:tc>
      </w:tr>
      <w:tr w:rsidR="00401B1D" w:rsidRPr="00A17ED1" w14:paraId="3524159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44279B"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B04464"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C3C9D6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70240F" w14:textId="77777777" w:rsidR="00401B1D" w:rsidRPr="00A17ED1" w:rsidRDefault="00401B1D" w:rsidP="00401B1D">
            <w:pPr>
              <w:pStyle w:val="MsgTableBody"/>
              <w:jc w:val="center"/>
            </w:pPr>
          </w:p>
        </w:tc>
      </w:tr>
      <w:tr w:rsidR="00401B1D" w:rsidRPr="00A17ED1" w14:paraId="552DA41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5DEA6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1F7088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5D0EED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C3583" w14:textId="77777777" w:rsidR="00401B1D" w:rsidRPr="00A17ED1" w:rsidRDefault="00401B1D" w:rsidP="00401B1D">
            <w:pPr>
              <w:pStyle w:val="MsgTableBody"/>
              <w:jc w:val="center"/>
            </w:pPr>
            <w:r w:rsidRPr="00A17ED1">
              <w:t>4</w:t>
            </w:r>
          </w:p>
        </w:tc>
      </w:tr>
      <w:tr w:rsidR="00401B1D" w:rsidRPr="00A17ED1" w14:paraId="66053E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FC63A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78846C7"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21007D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9FB94" w14:textId="77777777" w:rsidR="00401B1D" w:rsidRPr="00A17ED1" w:rsidRDefault="00401B1D" w:rsidP="00401B1D">
            <w:pPr>
              <w:pStyle w:val="MsgTableBody"/>
              <w:jc w:val="center"/>
            </w:pPr>
            <w:r w:rsidRPr="00A17ED1">
              <w:t>4</w:t>
            </w:r>
          </w:p>
        </w:tc>
      </w:tr>
      <w:tr w:rsidR="00401B1D" w:rsidRPr="00A17ED1" w14:paraId="44D1247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31F3CA" w14:textId="77777777" w:rsidR="00401B1D" w:rsidRPr="00A17ED1" w:rsidRDefault="00401B1D" w:rsidP="00401B1D">
            <w:pPr>
              <w:pStyle w:val="MsgTableBody"/>
            </w:pPr>
            <w:r w:rsidRPr="00A17ED1">
              <w:lastRenderedPageBreak/>
              <w:t xml:space="preserve">  }]</w:t>
            </w:r>
          </w:p>
        </w:tc>
        <w:tc>
          <w:tcPr>
            <w:tcW w:w="4320" w:type="dxa"/>
            <w:tcBorders>
              <w:top w:val="dotted" w:sz="4" w:space="0" w:color="auto"/>
              <w:left w:val="nil"/>
              <w:bottom w:val="dotted" w:sz="4" w:space="0" w:color="auto"/>
              <w:right w:val="nil"/>
            </w:tcBorders>
            <w:shd w:val="clear" w:color="auto" w:fill="FFFFFF"/>
          </w:tcPr>
          <w:p w14:paraId="016284B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B8A55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0DFDDF" w14:textId="77777777" w:rsidR="00401B1D" w:rsidRPr="00A17ED1" w:rsidRDefault="00401B1D" w:rsidP="00401B1D">
            <w:pPr>
              <w:pStyle w:val="MsgTableBody"/>
              <w:jc w:val="center"/>
            </w:pPr>
          </w:p>
        </w:tc>
      </w:tr>
      <w:tr w:rsidR="00401B1D" w:rsidRPr="00A17ED1" w14:paraId="5AEFB4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718609"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6C2FCAB4"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0080478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4AA0" w14:textId="77777777" w:rsidR="00401B1D" w:rsidRPr="00A17ED1" w:rsidRDefault="00401B1D" w:rsidP="00401B1D">
            <w:pPr>
              <w:pStyle w:val="MsgTableBody"/>
              <w:jc w:val="center"/>
            </w:pPr>
            <w:r w:rsidRPr="00A17ED1">
              <w:t>4</w:t>
            </w:r>
          </w:p>
        </w:tc>
      </w:tr>
      <w:tr w:rsidR="00026B5E" w:rsidRPr="00A17ED1" w14:paraId="0188091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E84495" w14:textId="472A6776"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419BE351"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46C767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0882A0" w14:textId="79DD5972" w:rsidR="00026B5E" w:rsidRPr="00A17ED1" w:rsidRDefault="00670B39" w:rsidP="00401B1D">
            <w:pPr>
              <w:pStyle w:val="MsgTableBody"/>
              <w:jc w:val="center"/>
            </w:pPr>
            <w:r>
              <w:t>7</w:t>
            </w:r>
          </w:p>
        </w:tc>
      </w:tr>
      <w:tr w:rsidR="00401B1D" w:rsidRPr="00A17ED1" w14:paraId="6D92930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1B6CF" w14:textId="40CFE28C"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A5EFBE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68F327B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73394" w14:textId="77777777" w:rsidR="00401B1D" w:rsidRPr="00A17ED1" w:rsidRDefault="00401B1D" w:rsidP="00401B1D">
            <w:pPr>
              <w:pStyle w:val="MsgTableBody"/>
              <w:jc w:val="center"/>
            </w:pPr>
            <w:r w:rsidRPr="00A17ED1">
              <w:t>2</w:t>
            </w:r>
          </w:p>
        </w:tc>
      </w:tr>
      <w:tr w:rsidR="00401B1D" w:rsidRPr="00A17ED1" w14:paraId="69FB8A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F3A5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80E5B3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09CD787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324E7" w14:textId="77777777" w:rsidR="00401B1D" w:rsidRPr="00A17ED1" w:rsidRDefault="00401B1D" w:rsidP="00401B1D">
            <w:pPr>
              <w:pStyle w:val="MsgTableBody"/>
              <w:jc w:val="center"/>
            </w:pPr>
          </w:p>
        </w:tc>
      </w:tr>
      <w:tr w:rsidR="00401B1D" w:rsidRPr="00A17ED1" w14:paraId="055752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F105DD" w14:textId="77777777" w:rsidR="00401B1D" w:rsidRPr="00A17ED1" w:rsidRDefault="005740F2"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7AD27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E9F2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FACB55" w14:textId="77777777" w:rsidR="00401B1D" w:rsidRPr="00A17ED1" w:rsidRDefault="00401B1D" w:rsidP="00401B1D">
            <w:pPr>
              <w:pStyle w:val="MsgTableBody"/>
              <w:jc w:val="center"/>
            </w:pPr>
            <w:r w:rsidRPr="00A17ED1">
              <w:t>9</w:t>
            </w:r>
          </w:p>
        </w:tc>
      </w:tr>
      <w:tr w:rsidR="00401B1D" w:rsidRPr="00A17ED1" w14:paraId="20B1748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20D4AB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F726B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E95201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9FCC228" w14:textId="77777777" w:rsidR="00401B1D" w:rsidRPr="00A17ED1" w:rsidRDefault="00401B1D" w:rsidP="00401B1D">
            <w:pPr>
              <w:pStyle w:val="MsgTableBody"/>
              <w:jc w:val="center"/>
            </w:pPr>
            <w:r w:rsidRPr="00A17ED1">
              <w:t>9</w:t>
            </w:r>
          </w:p>
        </w:tc>
      </w:tr>
    </w:tbl>
    <w:p w14:paraId="52D09D36"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CCDB992" w14:textId="77777777" w:rsidTr="00597768">
        <w:trPr>
          <w:jc w:val="center"/>
        </w:trPr>
        <w:tc>
          <w:tcPr>
            <w:tcW w:w="8973" w:type="dxa"/>
            <w:gridSpan w:val="6"/>
          </w:tcPr>
          <w:p w14:paraId="5EECC851" w14:textId="6994B89A" w:rsidR="00597768" w:rsidRPr="006D6BB6" w:rsidRDefault="00597768" w:rsidP="004904C3">
            <w:pPr>
              <w:pStyle w:val="ACK-ChoreographyHeader"/>
            </w:pPr>
            <w:r>
              <w:t>Acknowledgement Choreography</w:t>
            </w:r>
          </w:p>
        </w:tc>
      </w:tr>
      <w:tr w:rsidR="00597768" w:rsidRPr="006D6BB6" w14:paraId="29CC5767" w14:textId="77777777" w:rsidTr="00597768">
        <w:trPr>
          <w:jc w:val="center"/>
        </w:trPr>
        <w:tc>
          <w:tcPr>
            <w:tcW w:w="8973" w:type="dxa"/>
            <w:gridSpan w:val="6"/>
          </w:tcPr>
          <w:p w14:paraId="4866C625" w14:textId="5CEB565F" w:rsidR="00597768" w:rsidRDefault="00597768" w:rsidP="004904C3">
            <w:pPr>
              <w:pStyle w:val="ACK-ChoreographyHeader"/>
            </w:pPr>
            <w:r w:rsidRPr="00A17ED1">
              <w:t>MDM^T09^MDM_T01</w:t>
            </w:r>
          </w:p>
        </w:tc>
      </w:tr>
      <w:tr w:rsidR="001F49E5" w:rsidRPr="006D6BB6" w14:paraId="2C6289F5" w14:textId="77777777" w:rsidTr="00597768">
        <w:trPr>
          <w:jc w:val="center"/>
        </w:trPr>
        <w:tc>
          <w:tcPr>
            <w:tcW w:w="1458" w:type="dxa"/>
          </w:tcPr>
          <w:p w14:paraId="3A39EBEB" w14:textId="77777777" w:rsidR="001F49E5" w:rsidRPr="006D6BB6" w:rsidRDefault="001F49E5" w:rsidP="00446BFE">
            <w:pPr>
              <w:pStyle w:val="ACK-ChoreographyBody"/>
            </w:pPr>
            <w:r w:rsidRPr="006D6BB6">
              <w:t>Field name</w:t>
            </w:r>
          </w:p>
        </w:tc>
        <w:tc>
          <w:tcPr>
            <w:tcW w:w="2336" w:type="dxa"/>
          </w:tcPr>
          <w:p w14:paraId="5B1C6784" w14:textId="77777777" w:rsidR="001F49E5" w:rsidRPr="006D6BB6" w:rsidRDefault="001F49E5" w:rsidP="00446BFE">
            <w:pPr>
              <w:pStyle w:val="ACK-ChoreographyBody"/>
            </w:pPr>
            <w:r w:rsidRPr="006D6BB6">
              <w:t>Field Value: Original mode</w:t>
            </w:r>
          </w:p>
        </w:tc>
        <w:tc>
          <w:tcPr>
            <w:tcW w:w="5179" w:type="dxa"/>
            <w:gridSpan w:val="4"/>
          </w:tcPr>
          <w:p w14:paraId="6BBC284A" w14:textId="77777777" w:rsidR="001F49E5" w:rsidRPr="006D6BB6" w:rsidRDefault="001F49E5" w:rsidP="00446BFE">
            <w:pPr>
              <w:pStyle w:val="ACK-ChoreographyBody"/>
            </w:pPr>
            <w:r w:rsidRPr="006D6BB6">
              <w:t>Field value: Enhanced mode</w:t>
            </w:r>
          </w:p>
        </w:tc>
      </w:tr>
      <w:tr w:rsidR="001F49E5" w:rsidRPr="006D6BB6" w14:paraId="49EF480D" w14:textId="77777777" w:rsidTr="00597768">
        <w:trPr>
          <w:jc w:val="center"/>
        </w:trPr>
        <w:tc>
          <w:tcPr>
            <w:tcW w:w="1458" w:type="dxa"/>
          </w:tcPr>
          <w:p w14:paraId="5B534535" w14:textId="77777777" w:rsidR="001F49E5" w:rsidRPr="006D6BB6" w:rsidRDefault="001F49E5" w:rsidP="00446BFE">
            <w:pPr>
              <w:pStyle w:val="ACK-ChoreographyBody"/>
            </w:pPr>
            <w:r>
              <w:t>MSH-</w:t>
            </w:r>
            <w:r w:rsidRPr="006D6BB6">
              <w:t>15</w:t>
            </w:r>
          </w:p>
        </w:tc>
        <w:tc>
          <w:tcPr>
            <w:tcW w:w="2336" w:type="dxa"/>
          </w:tcPr>
          <w:p w14:paraId="2492EDDA" w14:textId="77777777" w:rsidR="001F49E5" w:rsidRPr="006D6BB6" w:rsidRDefault="001F49E5" w:rsidP="00446BFE">
            <w:pPr>
              <w:pStyle w:val="ACK-ChoreographyBody"/>
            </w:pPr>
            <w:r w:rsidRPr="006D6BB6">
              <w:t>Blank</w:t>
            </w:r>
          </w:p>
        </w:tc>
        <w:tc>
          <w:tcPr>
            <w:tcW w:w="567" w:type="dxa"/>
          </w:tcPr>
          <w:p w14:paraId="33BB97BE" w14:textId="77777777" w:rsidR="001F49E5" w:rsidRPr="006D6BB6" w:rsidRDefault="001F49E5" w:rsidP="00446BFE">
            <w:pPr>
              <w:pStyle w:val="ACK-ChoreographyBody"/>
            </w:pPr>
            <w:r w:rsidRPr="006D6BB6">
              <w:t>NE</w:t>
            </w:r>
          </w:p>
        </w:tc>
        <w:tc>
          <w:tcPr>
            <w:tcW w:w="1559" w:type="dxa"/>
          </w:tcPr>
          <w:p w14:paraId="3EB91BCE" w14:textId="77777777" w:rsidR="001F49E5" w:rsidRPr="006D6BB6" w:rsidRDefault="001F49E5" w:rsidP="00446BFE">
            <w:pPr>
              <w:pStyle w:val="ACK-ChoreographyBody"/>
            </w:pPr>
            <w:r w:rsidRPr="006D6BB6">
              <w:t>AL, SU, ER</w:t>
            </w:r>
          </w:p>
        </w:tc>
        <w:tc>
          <w:tcPr>
            <w:tcW w:w="1494" w:type="dxa"/>
          </w:tcPr>
          <w:p w14:paraId="5E6C881F" w14:textId="77777777" w:rsidR="001F49E5" w:rsidRPr="006D6BB6" w:rsidRDefault="001F49E5" w:rsidP="00446BFE">
            <w:pPr>
              <w:pStyle w:val="ACK-ChoreographyBody"/>
            </w:pPr>
            <w:r w:rsidRPr="006D6BB6">
              <w:t>NE</w:t>
            </w:r>
          </w:p>
        </w:tc>
        <w:tc>
          <w:tcPr>
            <w:tcW w:w="1559" w:type="dxa"/>
          </w:tcPr>
          <w:p w14:paraId="04AF08BF" w14:textId="77777777" w:rsidR="001F49E5" w:rsidRPr="006D6BB6" w:rsidRDefault="001F49E5" w:rsidP="00446BFE">
            <w:pPr>
              <w:pStyle w:val="ACK-ChoreographyBody"/>
            </w:pPr>
            <w:r w:rsidRPr="006D6BB6">
              <w:t>AL, SU, ER</w:t>
            </w:r>
          </w:p>
        </w:tc>
      </w:tr>
      <w:tr w:rsidR="001F49E5" w:rsidRPr="006D6BB6" w14:paraId="32A1EE5F" w14:textId="77777777" w:rsidTr="00597768">
        <w:trPr>
          <w:jc w:val="center"/>
        </w:trPr>
        <w:tc>
          <w:tcPr>
            <w:tcW w:w="1458" w:type="dxa"/>
          </w:tcPr>
          <w:p w14:paraId="7BABEB31" w14:textId="77777777" w:rsidR="001F49E5" w:rsidRPr="006D6BB6" w:rsidRDefault="001F49E5" w:rsidP="00446BFE">
            <w:pPr>
              <w:pStyle w:val="ACK-ChoreographyBody"/>
            </w:pPr>
            <w:r>
              <w:t>MSH-</w:t>
            </w:r>
            <w:r w:rsidRPr="006D6BB6">
              <w:t>16</w:t>
            </w:r>
          </w:p>
        </w:tc>
        <w:tc>
          <w:tcPr>
            <w:tcW w:w="2336" w:type="dxa"/>
          </w:tcPr>
          <w:p w14:paraId="0D6ABA27" w14:textId="77777777" w:rsidR="001F49E5" w:rsidRPr="006D6BB6" w:rsidRDefault="001F49E5" w:rsidP="00446BFE">
            <w:pPr>
              <w:pStyle w:val="ACK-ChoreographyBody"/>
            </w:pPr>
            <w:r w:rsidRPr="006D6BB6">
              <w:t>Blank</w:t>
            </w:r>
          </w:p>
        </w:tc>
        <w:tc>
          <w:tcPr>
            <w:tcW w:w="567" w:type="dxa"/>
          </w:tcPr>
          <w:p w14:paraId="52742DAD" w14:textId="77777777" w:rsidR="001F49E5" w:rsidRPr="006D6BB6" w:rsidRDefault="001F49E5" w:rsidP="00446BFE">
            <w:pPr>
              <w:pStyle w:val="ACK-ChoreographyBody"/>
            </w:pPr>
            <w:r w:rsidRPr="006D6BB6">
              <w:t>NE</w:t>
            </w:r>
          </w:p>
        </w:tc>
        <w:tc>
          <w:tcPr>
            <w:tcW w:w="1559" w:type="dxa"/>
          </w:tcPr>
          <w:p w14:paraId="4E0938F0" w14:textId="77777777" w:rsidR="001F49E5" w:rsidRPr="006D6BB6" w:rsidRDefault="001F49E5" w:rsidP="00446BFE">
            <w:pPr>
              <w:pStyle w:val="ACK-ChoreographyBody"/>
            </w:pPr>
            <w:r w:rsidRPr="006D6BB6">
              <w:t>NE</w:t>
            </w:r>
          </w:p>
        </w:tc>
        <w:tc>
          <w:tcPr>
            <w:tcW w:w="1494" w:type="dxa"/>
          </w:tcPr>
          <w:p w14:paraId="52DA2907" w14:textId="77777777" w:rsidR="001F49E5" w:rsidRPr="006D6BB6" w:rsidRDefault="001F49E5" w:rsidP="00446BFE">
            <w:pPr>
              <w:pStyle w:val="ACK-ChoreographyBody"/>
            </w:pPr>
            <w:r w:rsidRPr="006D6BB6">
              <w:t>AL, SU, ER</w:t>
            </w:r>
          </w:p>
        </w:tc>
        <w:tc>
          <w:tcPr>
            <w:tcW w:w="1559" w:type="dxa"/>
          </w:tcPr>
          <w:p w14:paraId="1664C338" w14:textId="77777777" w:rsidR="001F49E5" w:rsidRPr="006D6BB6" w:rsidRDefault="001F49E5" w:rsidP="00446BFE">
            <w:pPr>
              <w:pStyle w:val="ACK-ChoreographyBody"/>
            </w:pPr>
            <w:r w:rsidRPr="006D6BB6">
              <w:t>AL, SU, ER</w:t>
            </w:r>
          </w:p>
        </w:tc>
      </w:tr>
      <w:tr w:rsidR="001F49E5" w:rsidRPr="006D6BB6" w14:paraId="30D3EEFC" w14:textId="77777777" w:rsidTr="00597768">
        <w:trPr>
          <w:jc w:val="center"/>
        </w:trPr>
        <w:tc>
          <w:tcPr>
            <w:tcW w:w="1458" w:type="dxa"/>
          </w:tcPr>
          <w:p w14:paraId="094280BE" w14:textId="77777777" w:rsidR="001F49E5" w:rsidRPr="006D6BB6" w:rsidRDefault="001F49E5" w:rsidP="00446BFE">
            <w:pPr>
              <w:pStyle w:val="ACK-ChoreographyBody"/>
            </w:pPr>
            <w:r w:rsidRPr="006D6BB6">
              <w:t>Immediate Ack</w:t>
            </w:r>
          </w:p>
        </w:tc>
        <w:tc>
          <w:tcPr>
            <w:tcW w:w="2336" w:type="dxa"/>
          </w:tcPr>
          <w:p w14:paraId="57519E69" w14:textId="0579DA11" w:rsidR="001F49E5" w:rsidRPr="006D6BB6" w:rsidRDefault="008F4F6B" w:rsidP="00446BFE">
            <w:pPr>
              <w:pStyle w:val="ACK-ChoreographyBody"/>
            </w:pPr>
            <w:r>
              <w:rPr>
                <w:szCs w:val="16"/>
              </w:rPr>
              <w:t>ACK</w:t>
            </w:r>
            <w:r w:rsidRPr="006D6BB6">
              <w:rPr>
                <w:szCs w:val="16"/>
              </w:rPr>
              <w:t>^</w:t>
            </w:r>
            <w:r>
              <w:rPr>
                <w:szCs w:val="16"/>
              </w:rPr>
              <w:t>T09</w:t>
            </w:r>
            <w:r w:rsidRPr="006D6BB6">
              <w:rPr>
                <w:szCs w:val="16"/>
              </w:rPr>
              <w:t>^</w:t>
            </w:r>
            <w:r>
              <w:rPr>
                <w:szCs w:val="16"/>
              </w:rPr>
              <w:t>ACK</w:t>
            </w:r>
          </w:p>
        </w:tc>
        <w:tc>
          <w:tcPr>
            <w:tcW w:w="567" w:type="dxa"/>
          </w:tcPr>
          <w:p w14:paraId="7137147C" w14:textId="77777777" w:rsidR="001F49E5" w:rsidRPr="006D6BB6" w:rsidRDefault="001F49E5" w:rsidP="00446BFE">
            <w:pPr>
              <w:pStyle w:val="ACK-ChoreographyBody"/>
            </w:pPr>
            <w:r w:rsidRPr="006D6BB6">
              <w:t>-</w:t>
            </w:r>
          </w:p>
        </w:tc>
        <w:tc>
          <w:tcPr>
            <w:tcW w:w="1559" w:type="dxa"/>
          </w:tcPr>
          <w:p w14:paraId="6919B9ED"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494" w:type="dxa"/>
          </w:tcPr>
          <w:p w14:paraId="1AFEB40F" w14:textId="77777777" w:rsidR="001F49E5" w:rsidRPr="006D6BB6" w:rsidRDefault="001F49E5" w:rsidP="00446BFE">
            <w:pPr>
              <w:pStyle w:val="ACK-ChoreographyBody"/>
            </w:pPr>
            <w:r w:rsidRPr="006D6BB6">
              <w:t>-</w:t>
            </w:r>
          </w:p>
        </w:tc>
        <w:tc>
          <w:tcPr>
            <w:tcW w:w="1559" w:type="dxa"/>
          </w:tcPr>
          <w:p w14:paraId="384E59B3"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61799DFE" w14:textId="77777777" w:rsidTr="00597768">
        <w:trPr>
          <w:jc w:val="center"/>
        </w:trPr>
        <w:tc>
          <w:tcPr>
            <w:tcW w:w="1458" w:type="dxa"/>
          </w:tcPr>
          <w:p w14:paraId="4D8413E9" w14:textId="77777777" w:rsidR="001F49E5" w:rsidRPr="006D6BB6" w:rsidRDefault="001F49E5" w:rsidP="00446BFE">
            <w:pPr>
              <w:pStyle w:val="ACK-ChoreographyBody"/>
            </w:pPr>
            <w:r w:rsidRPr="006D6BB6">
              <w:t>Application Ack</w:t>
            </w:r>
          </w:p>
        </w:tc>
        <w:tc>
          <w:tcPr>
            <w:tcW w:w="2336" w:type="dxa"/>
          </w:tcPr>
          <w:p w14:paraId="5EFCADBB" w14:textId="4C651D0F" w:rsidR="001F49E5" w:rsidRPr="006D6BB6" w:rsidRDefault="008F4F6B" w:rsidP="001F49E5">
            <w:pPr>
              <w:pStyle w:val="ACK-ChoreographyBody"/>
            </w:pPr>
            <w:r>
              <w:rPr>
                <w:szCs w:val="16"/>
              </w:rPr>
              <w:t>-</w:t>
            </w:r>
          </w:p>
        </w:tc>
        <w:tc>
          <w:tcPr>
            <w:tcW w:w="567" w:type="dxa"/>
          </w:tcPr>
          <w:p w14:paraId="1EA1C1D7" w14:textId="77777777" w:rsidR="001F49E5" w:rsidRPr="006D6BB6" w:rsidRDefault="001F49E5" w:rsidP="00446BFE">
            <w:pPr>
              <w:pStyle w:val="ACK-ChoreographyBody"/>
            </w:pPr>
            <w:r w:rsidRPr="006D6BB6">
              <w:t>-</w:t>
            </w:r>
          </w:p>
        </w:tc>
        <w:tc>
          <w:tcPr>
            <w:tcW w:w="1559" w:type="dxa"/>
          </w:tcPr>
          <w:p w14:paraId="3E9625F4" w14:textId="77777777" w:rsidR="001F49E5" w:rsidRPr="006D6BB6" w:rsidRDefault="001F49E5" w:rsidP="00446BFE">
            <w:pPr>
              <w:pStyle w:val="ACK-ChoreographyBody"/>
            </w:pPr>
            <w:r w:rsidRPr="006D6BB6">
              <w:t>-</w:t>
            </w:r>
          </w:p>
        </w:tc>
        <w:tc>
          <w:tcPr>
            <w:tcW w:w="1494" w:type="dxa"/>
          </w:tcPr>
          <w:p w14:paraId="213ADB1B"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559" w:type="dxa"/>
          </w:tcPr>
          <w:p w14:paraId="69F47000"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bl>
    <w:p w14:paraId="11AF0BFE" w14:textId="77777777" w:rsidR="001F49E5" w:rsidRPr="00A17ED1" w:rsidRDefault="001F49E5">
      <w:pPr>
        <w:rPr>
          <w:noProof/>
        </w:rPr>
      </w:pPr>
    </w:p>
    <w:p w14:paraId="036BC646" w14:textId="77777777" w:rsidR="00061F64" w:rsidRPr="00A17ED1" w:rsidRDefault="00061F64">
      <w:pPr>
        <w:pStyle w:val="MsgTableCaption"/>
      </w:pPr>
      <w:r w:rsidRPr="00A17ED1">
        <w:t>ACK^T09^ACK: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6A895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58A22B5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065A67C"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6B0C2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63117CB" w14:textId="77777777" w:rsidR="00061F64" w:rsidRPr="00A17ED1" w:rsidRDefault="00061F64">
            <w:pPr>
              <w:pStyle w:val="MsgTableHeader"/>
              <w:jc w:val="center"/>
            </w:pPr>
            <w:r w:rsidRPr="00A17ED1">
              <w:t>Chapter</w:t>
            </w:r>
          </w:p>
        </w:tc>
      </w:tr>
      <w:tr w:rsidR="00061F64" w:rsidRPr="00A17ED1" w14:paraId="221FC2F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6245441"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AC1268B"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EF06FAB"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8F8F6C6" w14:textId="77777777" w:rsidR="00061F64" w:rsidRPr="00A17ED1" w:rsidRDefault="00061F64">
            <w:pPr>
              <w:pStyle w:val="MsgTableBody"/>
              <w:jc w:val="center"/>
            </w:pPr>
            <w:r w:rsidRPr="00A17ED1">
              <w:t>2</w:t>
            </w:r>
          </w:p>
        </w:tc>
      </w:tr>
      <w:tr w:rsidR="00061F64" w:rsidRPr="00A17ED1" w14:paraId="561605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6C6E2"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88A77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D8C5DA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09E9" w14:textId="77777777" w:rsidR="00061F64" w:rsidRPr="00A17ED1" w:rsidRDefault="00061F64">
            <w:pPr>
              <w:pStyle w:val="MsgTableBody"/>
              <w:jc w:val="center"/>
            </w:pPr>
            <w:r w:rsidRPr="00A17ED1">
              <w:t>2</w:t>
            </w:r>
          </w:p>
        </w:tc>
      </w:tr>
      <w:tr w:rsidR="00061F64" w:rsidRPr="00A17ED1" w14:paraId="1F097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D892D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085CB40"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7D30FD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14ABA3" w14:textId="77777777" w:rsidR="00061F64" w:rsidRPr="00A17ED1" w:rsidRDefault="00061F64">
            <w:pPr>
              <w:pStyle w:val="MsgTableBody"/>
              <w:jc w:val="center"/>
            </w:pPr>
            <w:r w:rsidRPr="00A17ED1">
              <w:t>2</w:t>
            </w:r>
          </w:p>
        </w:tc>
      </w:tr>
      <w:tr w:rsidR="00061F64" w:rsidRPr="00A17ED1" w14:paraId="5CE74D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5EA90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F87FFF5"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F73489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B4F350" w14:textId="77777777" w:rsidR="00061F64" w:rsidRPr="00A17ED1" w:rsidRDefault="00061F64">
            <w:pPr>
              <w:pStyle w:val="MsgTableBody"/>
              <w:jc w:val="center"/>
            </w:pPr>
            <w:r w:rsidRPr="00A17ED1">
              <w:t>2</w:t>
            </w:r>
          </w:p>
        </w:tc>
      </w:tr>
      <w:tr w:rsidR="00061F64" w:rsidRPr="00A17ED1" w14:paraId="149AE091"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088C723"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A4C530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18CCD7"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B772388" w14:textId="77777777" w:rsidR="00061F64" w:rsidRPr="00A17ED1" w:rsidRDefault="00061F64">
            <w:pPr>
              <w:pStyle w:val="MsgTableBody"/>
              <w:jc w:val="center"/>
            </w:pPr>
            <w:r w:rsidRPr="00A17ED1">
              <w:t>2</w:t>
            </w:r>
          </w:p>
        </w:tc>
      </w:tr>
    </w:tbl>
    <w:p w14:paraId="14A5CB15" w14:textId="77777777" w:rsidR="001F49E5" w:rsidRDefault="001F49E5" w:rsidP="001F49E5">
      <w:bookmarkStart w:id="213" w:name="_Toc359236415"/>
      <w:bookmarkStart w:id="214" w:name="_Toc2348860"/>
      <w:bookmarkStart w:id="215" w:name="_Toc79446926"/>
      <w:bookmarkStart w:id="216" w:name="_Toc175732351"/>
      <w:bookmarkStart w:id="217" w:name="_Toc204420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32ADB3B" w14:textId="77777777" w:rsidTr="00597768">
        <w:trPr>
          <w:jc w:val="center"/>
        </w:trPr>
        <w:tc>
          <w:tcPr>
            <w:tcW w:w="6652" w:type="dxa"/>
            <w:gridSpan w:val="4"/>
          </w:tcPr>
          <w:p w14:paraId="443E4005" w14:textId="6C725292" w:rsidR="00597768" w:rsidRPr="006D6BB6" w:rsidRDefault="00597768" w:rsidP="004904C3">
            <w:pPr>
              <w:pStyle w:val="ACK-ChoreographyHeader"/>
            </w:pPr>
            <w:r>
              <w:t>Acknowledgement Choreography</w:t>
            </w:r>
          </w:p>
        </w:tc>
      </w:tr>
      <w:tr w:rsidR="00597768" w:rsidRPr="006D6BB6" w14:paraId="36B000A7" w14:textId="77777777" w:rsidTr="00597768">
        <w:trPr>
          <w:jc w:val="center"/>
        </w:trPr>
        <w:tc>
          <w:tcPr>
            <w:tcW w:w="6652" w:type="dxa"/>
            <w:gridSpan w:val="4"/>
          </w:tcPr>
          <w:p w14:paraId="59E80FB9" w14:textId="73901200" w:rsidR="00597768" w:rsidRDefault="00597768" w:rsidP="004904C3">
            <w:pPr>
              <w:pStyle w:val="ACK-ChoreographyHeader"/>
            </w:pPr>
            <w:r w:rsidRPr="00A17ED1">
              <w:t>ACK^T09^ACK</w:t>
            </w:r>
          </w:p>
        </w:tc>
      </w:tr>
      <w:tr w:rsidR="001F49E5" w:rsidRPr="006D6BB6" w14:paraId="2B61BC19" w14:textId="77777777" w:rsidTr="00597768">
        <w:trPr>
          <w:jc w:val="center"/>
        </w:trPr>
        <w:tc>
          <w:tcPr>
            <w:tcW w:w="1458" w:type="dxa"/>
          </w:tcPr>
          <w:p w14:paraId="5E083EFA" w14:textId="77777777" w:rsidR="001F49E5" w:rsidRPr="006D6BB6" w:rsidRDefault="001F49E5" w:rsidP="00446BFE">
            <w:pPr>
              <w:pStyle w:val="ACK-ChoreographyBody"/>
            </w:pPr>
            <w:r w:rsidRPr="006D6BB6">
              <w:t>Field name</w:t>
            </w:r>
          </w:p>
        </w:tc>
        <w:tc>
          <w:tcPr>
            <w:tcW w:w="2478" w:type="dxa"/>
          </w:tcPr>
          <w:p w14:paraId="7D64E20C" w14:textId="77777777" w:rsidR="001F49E5" w:rsidRPr="006D6BB6" w:rsidRDefault="001F49E5" w:rsidP="00446BFE">
            <w:pPr>
              <w:pStyle w:val="ACK-ChoreographyBody"/>
            </w:pPr>
            <w:r w:rsidRPr="006D6BB6">
              <w:t>Field Value: Original mode</w:t>
            </w:r>
          </w:p>
        </w:tc>
        <w:tc>
          <w:tcPr>
            <w:tcW w:w="2716" w:type="dxa"/>
            <w:gridSpan w:val="2"/>
          </w:tcPr>
          <w:p w14:paraId="2240CF69" w14:textId="77777777" w:rsidR="001F49E5" w:rsidRPr="006D6BB6" w:rsidRDefault="001F49E5" w:rsidP="00446BFE">
            <w:pPr>
              <w:pStyle w:val="ACK-ChoreographyBody"/>
            </w:pPr>
            <w:r w:rsidRPr="006D6BB6">
              <w:t>Field value: Enhanced mode</w:t>
            </w:r>
          </w:p>
        </w:tc>
      </w:tr>
      <w:tr w:rsidR="001F49E5" w:rsidRPr="006D6BB6" w14:paraId="490F2265" w14:textId="77777777" w:rsidTr="00597768">
        <w:trPr>
          <w:jc w:val="center"/>
        </w:trPr>
        <w:tc>
          <w:tcPr>
            <w:tcW w:w="1458" w:type="dxa"/>
          </w:tcPr>
          <w:p w14:paraId="5F79D376" w14:textId="77777777" w:rsidR="001F49E5" w:rsidRPr="006D6BB6" w:rsidRDefault="001F49E5" w:rsidP="00446BFE">
            <w:pPr>
              <w:pStyle w:val="ACK-ChoreographyBody"/>
            </w:pPr>
            <w:r>
              <w:t>MSH-</w:t>
            </w:r>
            <w:r w:rsidRPr="006D6BB6">
              <w:t>15</w:t>
            </w:r>
          </w:p>
        </w:tc>
        <w:tc>
          <w:tcPr>
            <w:tcW w:w="2478" w:type="dxa"/>
          </w:tcPr>
          <w:p w14:paraId="5FB2418A" w14:textId="77777777" w:rsidR="001F49E5" w:rsidRPr="006D6BB6" w:rsidRDefault="001F49E5" w:rsidP="00446BFE">
            <w:pPr>
              <w:pStyle w:val="ACK-ChoreographyBody"/>
            </w:pPr>
            <w:r w:rsidRPr="006D6BB6">
              <w:t>Blank</w:t>
            </w:r>
          </w:p>
        </w:tc>
        <w:tc>
          <w:tcPr>
            <w:tcW w:w="708" w:type="dxa"/>
          </w:tcPr>
          <w:p w14:paraId="548925A5" w14:textId="77777777" w:rsidR="001F49E5" w:rsidRPr="006D6BB6" w:rsidRDefault="001F49E5" w:rsidP="00446BFE">
            <w:pPr>
              <w:pStyle w:val="ACK-ChoreographyBody"/>
            </w:pPr>
            <w:r w:rsidRPr="006D6BB6">
              <w:t>NE</w:t>
            </w:r>
          </w:p>
        </w:tc>
        <w:tc>
          <w:tcPr>
            <w:tcW w:w="2008" w:type="dxa"/>
          </w:tcPr>
          <w:p w14:paraId="2C7614F7" w14:textId="77777777" w:rsidR="001F49E5" w:rsidRPr="006D6BB6" w:rsidRDefault="001F49E5" w:rsidP="00446BFE">
            <w:pPr>
              <w:pStyle w:val="ACK-ChoreographyBody"/>
            </w:pPr>
            <w:r w:rsidRPr="006D6BB6">
              <w:t>AL, SU, ER</w:t>
            </w:r>
          </w:p>
        </w:tc>
      </w:tr>
      <w:tr w:rsidR="001F49E5" w:rsidRPr="006D6BB6" w14:paraId="1CA62C9B" w14:textId="77777777" w:rsidTr="00597768">
        <w:trPr>
          <w:jc w:val="center"/>
        </w:trPr>
        <w:tc>
          <w:tcPr>
            <w:tcW w:w="1458" w:type="dxa"/>
          </w:tcPr>
          <w:p w14:paraId="64A74E49" w14:textId="77777777" w:rsidR="001F49E5" w:rsidRPr="006D6BB6" w:rsidRDefault="001F49E5" w:rsidP="00446BFE">
            <w:pPr>
              <w:pStyle w:val="ACK-ChoreographyBody"/>
            </w:pPr>
            <w:r>
              <w:t>MSH-</w:t>
            </w:r>
            <w:r w:rsidRPr="006D6BB6">
              <w:t>16</w:t>
            </w:r>
          </w:p>
        </w:tc>
        <w:tc>
          <w:tcPr>
            <w:tcW w:w="2478" w:type="dxa"/>
          </w:tcPr>
          <w:p w14:paraId="01733F4F" w14:textId="77777777" w:rsidR="001F49E5" w:rsidRPr="006D6BB6" w:rsidRDefault="001F49E5" w:rsidP="00446BFE">
            <w:pPr>
              <w:pStyle w:val="ACK-ChoreographyBody"/>
            </w:pPr>
            <w:r w:rsidRPr="006D6BB6">
              <w:t>Blank</w:t>
            </w:r>
          </w:p>
        </w:tc>
        <w:tc>
          <w:tcPr>
            <w:tcW w:w="708" w:type="dxa"/>
          </w:tcPr>
          <w:p w14:paraId="3D5065AF" w14:textId="77777777" w:rsidR="001F49E5" w:rsidRPr="006D6BB6" w:rsidRDefault="001F49E5" w:rsidP="00446BFE">
            <w:pPr>
              <w:pStyle w:val="ACK-ChoreographyBody"/>
            </w:pPr>
            <w:r w:rsidRPr="006D6BB6">
              <w:t>NE</w:t>
            </w:r>
          </w:p>
        </w:tc>
        <w:tc>
          <w:tcPr>
            <w:tcW w:w="2008" w:type="dxa"/>
          </w:tcPr>
          <w:p w14:paraId="5059B5F4" w14:textId="77777777" w:rsidR="001F49E5" w:rsidRPr="006D6BB6" w:rsidRDefault="001F49E5" w:rsidP="00446BFE">
            <w:pPr>
              <w:pStyle w:val="ACK-ChoreographyBody"/>
            </w:pPr>
            <w:r w:rsidRPr="006D6BB6">
              <w:t>NE</w:t>
            </w:r>
          </w:p>
        </w:tc>
      </w:tr>
      <w:tr w:rsidR="001F49E5" w:rsidRPr="006D6BB6" w14:paraId="71B87579" w14:textId="77777777" w:rsidTr="00597768">
        <w:trPr>
          <w:jc w:val="center"/>
        </w:trPr>
        <w:tc>
          <w:tcPr>
            <w:tcW w:w="1458" w:type="dxa"/>
          </w:tcPr>
          <w:p w14:paraId="2E09FD6B" w14:textId="77777777" w:rsidR="001F49E5" w:rsidRPr="006D6BB6" w:rsidRDefault="001F49E5" w:rsidP="00446BFE">
            <w:pPr>
              <w:pStyle w:val="ACK-ChoreographyBody"/>
            </w:pPr>
            <w:r w:rsidRPr="006D6BB6">
              <w:t>Immediate Ack</w:t>
            </w:r>
          </w:p>
        </w:tc>
        <w:tc>
          <w:tcPr>
            <w:tcW w:w="2478" w:type="dxa"/>
          </w:tcPr>
          <w:p w14:paraId="504BB3CF"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708" w:type="dxa"/>
          </w:tcPr>
          <w:p w14:paraId="033DE00C" w14:textId="77777777" w:rsidR="001F49E5" w:rsidRPr="006D6BB6" w:rsidRDefault="001F49E5" w:rsidP="00446BFE">
            <w:pPr>
              <w:pStyle w:val="ACK-ChoreographyBody"/>
            </w:pPr>
            <w:r w:rsidRPr="006D6BB6">
              <w:t>-</w:t>
            </w:r>
          </w:p>
        </w:tc>
        <w:tc>
          <w:tcPr>
            <w:tcW w:w="2008" w:type="dxa"/>
          </w:tcPr>
          <w:p w14:paraId="77C8E9A6"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5849AEDC" w14:textId="77777777" w:rsidTr="00597768">
        <w:trPr>
          <w:jc w:val="center"/>
        </w:trPr>
        <w:tc>
          <w:tcPr>
            <w:tcW w:w="1458" w:type="dxa"/>
          </w:tcPr>
          <w:p w14:paraId="4C7F9094" w14:textId="77777777" w:rsidR="001F49E5" w:rsidRPr="006D6BB6" w:rsidRDefault="001F49E5" w:rsidP="00446BFE">
            <w:pPr>
              <w:pStyle w:val="ACK-ChoreographyBody"/>
            </w:pPr>
            <w:r w:rsidRPr="006D6BB6">
              <w:t>Application Ack</w:t>
            </w:r>
          </w:p>
        </w:tc>
        <w:tc>
          <w:tcPr>
            <w:tcW w:w="2478" w:type="dxa"/>
          </w:tcPr>
          <w:p w14:paraId="54DA4DB7" w14:textId="77777777" w:rsidR="001F49E5" w:rsidRPr="006D6BB6" w:rsidRDefault="001F49E5" w:rsidP="00446BFE">
            <w:pPr>
              <w:pStyle w:val="ACK-ChoreographyBody"/>
            </w:pPr>
            <w:r>
              <w:rPr>
                <w:szCs w:val="16"/>
              </w:rPr>
              <w:t>-</w:t>
            </w:r>
          </w:p>
        </w:tc>
        <w:tc>
          <w:tcPr>
            <w:tcW w:w="708" w:type="dxa"/>
          </w:tcPr>
          <w:p w14:paraId="55E4380D" w14:textId="77777777" w:rsidR="001F49E5" w:rsidRPr="006D6BB6" w:rsidRDefault="001F49E5" w:rsidP="00446BFE">
            <w:pPr>
              <w:pStyle w:val="ACK-ChoreographyBody"/>
            </w:pPr>
            <w:r w:rsidRPr="006D6BB6">
              <w:t>-</w:t>
            </w:r>
          </w:p>
        </w:tc>
        <w:tc>
          <w:tcPr>
            <w:tcW w:w="2008" w:type="dxa"/>
          </w:tcPr>
          <w:p w14:paraId="2F472B02" w14:textId="77777777" w:rsidR="001F49E5" w:rsidRPr="006D6BB6" w:rsidRDefault="001F49E5" w:rsidP="00446BFE">
            <w:pPr>
              <w:pStyle w:val="ACK-ChoreographyBody"/>
            </w:pPr>
            <w:r w:rsidRPr="006D6BB6">
              <w:t>-</w:t>
            </w:r>
          </w:p>
        </w:tc>
      </w:tr>
    </w:tbl>
    <w:p w14:paraId="1DC62489" w14:textId="77777777" w:rsidR="00061F64" w:rsidRPr="00A17ED1" w:rsidRDefault="00061F64">
      <w:pPr>
        <w:pStyle w:val="Heading3"/>
        <w:rPr>
          <w:noProof/>
        </w:rPr>
      </w:pPr>
      <w:bookmarkStart w:id="218" w:name="_Toc28982063"/>
      <w:r w:rsidRPr="00A17ED1">
        <w:rPr>
          <w:noProof/>
        </w:rPr>
        <w:t>MDM/ACK - Document Replacement Notification and Content (Event T10</w:t>
      </w:r>
      <w:r w:rsidR="00A60E23" w:rsidRPr="00A17ED1">
        <w:rPr>
          <w:noProof/>
        </w:rPr>
        <w:fldChar w:fldCharType="begin"/>
      </w:r>
      <w:r w:rsidRPr="00A17ED1">
        <w:rPr>
          <w:noProof/>
        </w:rPr>
        <w:instrText xml:space="preserve"> XE "T10" </w:instrText>
      </w:r>
      <w:r w:rsidR="00A60E23" w:rsidRPr="00A17ED1">
        <w:rPr>
          <w:noProof/>
        </w:rPr>
        <w:fldChar w:fldCharType="end"/>
      </w:r>
      <w:r w:rsidRPr="00A17ED1">
        <w:rPr>
          <w:noProof/>
        </w:rPr>
        <w:t>)</w:t>
      </w:r>
      <w:bookmarkEnd w:id="213"/>
      <w:bookmarkEnd w:id="214"/>
      <w:bookmarkEnd w:id="215"/>
      <w:bookmarkEnd w:id="216"/>
      <w:bookmarkEnd w:id="217"/>
      <w:bookmarkEnd w:id="218"/>
    </w:p>
    <w:p w14:paraId="557463D9" w14:textId="77777777" w:rsidR="00061F64" w:rsidRPr="00A17ED1" w:rsidRDefault="00061F64">
      <w:pPr>
        <w:pStyle w:val="NormalIndented"/>
        <w:rPr>
          <w:noProof/>
        </w:rPr>
      </w:pPr>
      <w:r w:rsidRPr="00A17ED1">
        <w:rPr>
          <w:rStyle w:val="Strong"/>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Document replacement notification and document content are sent.</w:t>
      </w:r>
    </w:p>
    <w:p w14:paraId="6D2771FE" w14:textId="77777777" w:rsidR="00061F64" w:rsidRPr="00A17ED1" w:rsidRDefault="00061F64">
      <w:pPr>
        <w:pStyle w:val="MsgTableCaption"/>
      </w:pPr>
      <w:r w:rsidRPr="00A17ED1">
        <w:lastRenderedPageBreak/>
        <w:t xml:space="preserve">MDM^T10^MDM_T02: Document Replacement Notification &amp; Content </w:t>
      </w:r>
      <w:r w:rsidR="00A60E23" w:rsidRPr="00A17ED1">
        <w:fldChar w:fldCharType="begin"/>
      </w:r>
      <w:r w:rsidRPr="00A17ED1">
        <w:instrText xml:space="preserve"> XE ""MDM Document replacement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B975F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D4D084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F43279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52B49B"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5E7759B" w14:textId="77777777" w:rsidR="00061F64" w:rsidRPr="00A17ED1" w:rsidRDefault="00061F64">
            <w:pPr>
              <w:pStyle w:val="MsgTableHeader"/>
              <w:jc w:val="center"/>
            </w:pPr>
            <w:r w:rsidRPr="00A17ED1">
              <w:t>Chapter</w:t>
            </w:r>
          </w:p>
        </w:tc>
      </w:tr>
      <w:tr w:rsidR="00061F64" w:rsidRPr="00A17ED1" w14:paraId="2C091EB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945E06E"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8BF9D7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08152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321355F" w14:textId="77777777" w:rsidR="00061F64" w:rsidRPr="00A17ED1" w:rsidRDefault="00061F64">
            <w:pPr>
              <w:pStyle w:val="MsgTableBody"/>
              <w:jc w:val="center"/>
            </w:pPr>
            <w:r w:rsidRPr="00A17ED1">
              <w:t>2</w:t>
            </w:r>
          </w:p>
        </w:tc>
      </w:tr>
      <w:tr w:rsidR="00061F64" w:rsidRPr="00A17ED1" w14:paraId="5DDA8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EBCB2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4DCF634"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BDDDF5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CECEA7" w14:textId="77777777" w:rsidR="00061F64" w:rsidRPr="00A17ED1" w:rsidRDefault="00061F64">
            <w:pPr>
              <w:pStyle w:val="MsgTableBody"/>
              <w:jc w:val="center"/>
            </w:pPr>
            <w:r w:rsidRPr="00A17ED1">
              <w:t>2</w:t>
            </w:r>
          </w:p>
        </w:tc>
      </w:tr>
      <w:tr w:rsidR="00061F64" w:rsidRPr="00A17ED1" w14:paraId="0263CDE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318414A"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8D83F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40D14B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DFA258" w14:textId="77777777" w:rsidR="00061F64" w:rsidRPr="00A17ED1" w:rsidRDefault="00061F64">
            <w:pPr>
              <w:pStyle w:val="MsgTableBody"/>
              <w:jc w:val="center"/>
            </w:pPr>
            <w:r w:rsidRPr="00A17ED1">
              <w:t>2</w:t>
            </w:r>
          </w:p>
        </w:tc>
      </w:tr>
      <w:tr w:rsidR="00061F64" w:rsidRPr="00A17ED1" w14:paraId="7EA08B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FF3A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F92755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0AC0271"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1E66440" w14:textId="77777777" w:rsidR="00061F64" w:rsidRPr="00A17ED1" w:rsidRDefault="00061F64">
            <w:pPr>
              <w:pStyle w:val="MsgTableBody"/>
              <w:jc w:val="center"/>
            </w:pPr>
            <w:r w:rsidRPr="00A17ED1">
              <w:t>3</w:t>
            </w:r>
          </w:p>
        </w:tc>
      </w:tr>
      <w:tr w:rsidR="00061F64" w:rsidRPr="00A17ED1" w14:paraId="1812F9A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010789C"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EFDE3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72C292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33F38B" w14:textId="77777777" w:rsidR="00061F64" w:rsidRPr="00A17ED1" w:rsidRDefault="00061F64">
            <w:pPr>
              <w:pStyle w:val="MsgTableBody"/>
              <w:jc w:val="center"/>
            </w:pPr>
            <w:r w:rsidRPr="00A17ED1">
              <w:t>3</w:t>
            </w:r>
          </w:p>
        </w:tc>
      </w:tr>
      <w:tr w:rsidR="00026B5E" w:rsidRPr="00A17ED1" w14:paraId="10B925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016E6A"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0F5A90E"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B63620B"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B4FF76" w14:textId="3BBD5317" w:rsidR="00026B5E" w:rsidRPr="00A17ED1" w:rsidRDefault="00670B39">
            <w:pPr>
              <w:pStyle w:val="MsgTableBody"/>
              <w:jc w:val="center"/>
            </w:pPr>
            <w:r>
              <w:t>7</w:t>
            </w:r>
          </w:p>
        </w:tc>
      </w:tr>
      <w:tr w:rsidR="00061F64" w:rsidRPr="00A17ED1" w14:paraId="382637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9F13A63"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2659A568"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82B5E8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6090F" w14:textId="77777777" w:rsidR="00061F64" w:rsidRPr="00A17ED1" w:rsidRDefault="00061F64">
            <w:pPr>
              <w:pStyle w:val="MsgTableBody"/>
              <w:jc w:val="center"/>
            </w:pPr>
            <w:r w:rsidRPr="00A17ED1">
              <w:t>3</w:t>
            </w:r>
          </w:p>
        </w:tc>
      </w:tr>
      <w:tr w:rsidR="00401B1D" w:rsidRPr="00A17ED1" w14:paraId="091941A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69108"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21669B2D"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5BDAD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E6A372" w14:textId="77777777" w:rsidR="00401B1D" w:rsidRPr="00A17ED1" w:rsidRDefault="00401B1D" w:rsidP="00401B1D">
            <w:pPr>
              <w:pStyle w:val="MsgTableBody"/>
              <w:jc w:val="center"/>
            </w:pPr>
            <w:r>
              <w:t>7</w:t>
            </w:r>
          </w:p>
        </w:tc>
      </w:tr>
      <w:tr w:rsidR="00401B1D" w:rsidRPr="00A17ED1" w14:paraId="4BBE9A4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F96E0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3FED6C4" w14:textId="77777777" w:rsidR="00401B1D" w:rsidRPr="00A17ED1" w:rsidRDefault="00401B1D" w:rsidP="00401B1D">
            <w:pPr>
              <w:pStyle w:val="MsgTableBody"/>
              <w:rPr>
                <w:sz w:val="18"/>
              </w:rPr>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6281D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20EA05" w14:textId="77777777" w:rsidR="00401B1D" w:rsidRPr="00A17ED1" w:rsidRDefault="00401B1D" w:rsidP="00401B1D">
            <w:pPr>
              <w:pStyle w:val="MsgTableBody"/>
              <w:jc w:val="center"/>
            </w:pPr>
          </w:p>
        </w:tc>
      </w:tr>
      <w:tr w:rsidR="00401B1D" w:rsidRPr="00A17ED1" w14:paraId="5420BB3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A32900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0CC59C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A9BE23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2D636" w14:textId="77777777" w:rsidR="00401B1D" w:rsidRPr="00A17ED1" w:rsidRDefault="00401B1D" w:rsidP="00401B1D">
            <w:pPr>
              <w:pStyle w:val="MsgTableBody"/>
              <w:jc w:val="center"/>
            </w:pPr>
            <w:r w:rsidRPr="00A17ED1">
              <w:t>4</w:t>
            </w:r>
          </w:p>
        </w:tc>
      </w:tr>
      <w:tr w:rsidR="00026B5E" w:rsidRPr="00A17ED1" w14:paraId="1DB558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BB38E0" w14:textId="778DA7B3"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5781A192"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32040B9"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5FB527" w14:textId="692969C0" w:rsidR="00026B5E" w:rsidRPr="00A17ED1" w:rsidRDefault="00670B39" w:rsidP="00401B1D">
            <w:pPr>
              <w:pStyle w:val="MsgTableBody"/>
              <w:jc w:val="center"/>
            </w:pPr>
            <w:r>
              <w:t>7</w:t>
            </w:r>
          </w:p>
        </w:tc>
      </w:tr>
      <w:tr w:rsidR="00401B1D" w:rsidRPr="00A17ED1" w14:paraId="3F8CE6C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1612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6E0B9E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649C34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4DF71" w14:textId="77777777" w:rsidR="00401B1D" w:rsidRPr="00A17ED1" w:rsidRDefault="00401B1D" w:rsidP="00401B1D">
            <w:pPr>
              <w:pStyle w:val="MsgTableBody"/>
              <w:jc w:val="center"/>
            </w:pPr>
          </w:p>
        </w:tc>
      </w:tr>
      <w:tr w:rsidR="00401B1D" w:rsidRPr="00A17ED1" w14:paraId="18CFFA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7EAD13"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5C275A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027CF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5D854F" w14:textId="77777777" w:rsidR="00401B1D" w:rsidRPr="00A17ED1" w:rsidRDefault="00401B1D" w:rsidP="00401B1D">
            <w:pPr>
              <w:pStyle w:val="MsgTableBody"/>
              <w:jc w:val="center"/>
            </w:pPr>
            <w:r w:rsidRPr="00A17ED1">
              <w:t>4</w:t>
            </w:r>
          </w:p>
        </w:tc>
      </w:tr>
      <w:tr w:rsidR="00401B1D" w:rsidRPr="00A17ED1" w14:paraId="166118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CF68B3"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8F09649"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0C240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9904A" w14:textId="77777777" w:rsidR="00401B1D" w:rsidRPr="00A17ED1" w:rsidRDefault="00401B1D" w:rsidP="00401B1D">
            <w:pPr>
              <w:pStyle w:val="MsgTableBody"/>
              <w:jc w:val="center"/>
            </w:pPr>
            <w:r w:rsidRPr="00A17ED1">
              <w:t>4</w:t>
            </w:r>
          </w:p>
        </w:tc>
      </w:tr>
      <w:tr w:rsidR="00401B1D" w:rsidRPr="00A17ED1" w14:paraId="3FF59A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EC90B7"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F78962B"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5025D9B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1E4979" w14:textId="77777777" w:rsidR="00401B1D" w:rsidRPr="00A17ED1" w:rsidRDefault="00401B1D" w:rsidP="00401B1D">
            <w:pPr>
              <w:pStyle w:val="MsgTableBody"/>
              <w:jc w:val="center"/>
            </w:pPr>
          </w:p>
        </w:tc>
      </w:tr>
      <w:tr w:rsidR="00401B1D" w:rsidRPr="00A17ED1" w14:paraId="577EB2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C4056E8"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5B52D11B"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2CD5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187649" w14:textId="77777777" w:rsidR="00401B1D" w:rsidRPr="00A17ED1" w:rsidRDefault="00401B1D" w:rsidP="00401B1D">
            <w:pPr>
              <w:pStyle w:val="MsgTableBody"/>
              <w:jc w:val="center"/>
            </w:pPr>
            <w:r w:rsidRPr="00A17ED1">
              <w:t>4</w:t>
            </w:r>
          </w:p>
        </w:tc>
      </w:tr>
      <w:tr w:rsidR="00026B5E" w:rsidRPr="00A17ED1" w14:paraId="11506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8ED1C4" w14:textId="6ED81E5E" w:rsidR="00026B5E" w:rsidRPr="00A17ED1" w:rsidRDefault="00433F0B" w:rsidP="00401B1D">
            <w:pPr>
              <w:pStyle w:val="MsgTableBody"/>
            </w:pPr>
            <w:r>
              <w:t xml:space="preserve">   </w:t>
            </w:r>
            <w:r w:rsidR="00026B5E">
              <w:t xml:space="preserve">[{ PRT }] </w:t>
            </w:r>
          </w:p>
        </w:tc>
        <w:tc>
          <w:tcPr>
            <w:tcW w:w="4320" w:type="dxa"/>
            <w:tcBorders>
              <w:top w:val="dotted" w:sz="4" w:space="0" w:color="auto"/>
              <w:left w:val="nil"/>
              <w:bottom w:val="dotted" w:sz="4" w:space="0" w:color="auto"/>
              <w:right w:val="nil"/>
            </w:tcBorders>
            <w:shd w:val="clear" w:color="auto" w:fill="FFFFFF"/>
          </w:tcPr>
          <w:p w14:paraId="2C121675"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CF4609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98140" w14:textId="74CAE721" w:rsidR="00026B5E" w:rsidRPr="00A17ED1" w:rsidRDefault="00670B39" w:rsidP="00401B1D">
            <w:pPr>
              <w:pStyle w:val="MsgTableBody"/>
              <w:jc w:val="center"/>
            </w:pPr>
            <w:r>
              <w:t>7</w:t>
            </w:r>
          </w:p>
        </w:tc>
      </w:tr>
      <w:tr w:rsidR="00401B1D" w:rsidRPr="00A17ED1" w14:paraId="38E643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A4CDED"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17CE4A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F5C8F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EE314D" w14:textId="77777777" w:rsidR="00401B1D" w:rsidRPr="00A17ED1" w:rsidRDefault="00401B1D" w:rsidP="00401B1D">
            <w:pPr>
              <w:pStyle w:val="MsgTableBody"/>
              <w:jc w:val="center"/>
            </w:pPr>
            <w:r w:rsidRPr="00A17ED1">
              <w:t>2</w:t>
            </w:r>
          </w:p>
        </w:tc>
      </w:tr>
      <w:tr w:rsidR="00401B1D" w:rsidRPr="00A17ED1" w14:paraId="250720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B44D2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4010512" w14:textId="77777777" w:rsidR="00401B1D" w:rsidRPr="00A17ED1" w:rsidRDefault="00401B1D" w:rsidP="00401B1D">
            <w:pPr>
              <w:pStyle w:val="MsgTableBody"/>
              <w:rPr>
                <w:sz w:val="18"/>
              </w:rPr>
            </w:pPr>
            <w:r w:rsidRPr="00A17ED1">
              <w:t>--- COMMON_ORDER end</w:t>
            </w:r>
          </w:p>
        </w:tc>
        <w:tc>
          <w:tcPr>
            <w:tcW w:w="864" w:type="dxa"/>
            <w:tcBorders>
              <w:top w:val="dotted" w:sz="4" w:space="0" w:color="auto"/>
              <w:left w:val="nil"/>
              <w:bottom w:val="dotted" w:sz="4" w:space="0" w:color="auto"/>
              <w:right w:val="nil"/>
            </w:tcBorders>
            <w:shd w:val="clear" w:color="auto" w:fill="FFFFFF"/>
          </w:tcPr>
          <w:p w14:paraId="762C62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B95BE5" w14:textId="77777777" w:rsidR="00401B1D" w:rsidRPr="00A17ED1" w:rsidRDefault="00401B1D" w:rsidP="00401B1D">
            <w:pPr>
              <w:pStyle w:val="MsgTableBody"/>
              <w:jc w:val="center"/>
            </w:pPr>
          </w:p>
        </w:tc>
      </w:tr>
      <w:tr w:rsidR="00401B1D" w:rsidRPr="00A17ED1" w14:paraId="23B0A6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6D4312" w14:textId="77777777" w:rsidR="00401B1D" w:rsidRPr="00A17ED1" w:rsidRDefault="005740F2" w:rsidP="00401B1D">
            <w:pPr>
              <w:pStyle w:val="MsgTableBody"/>
            </w:pPr>
            <w:hyperlink w:anchor="TXA" w:history="1">
              <w:r w:rsidR="00401B1D" w:rsidRPr="00A17ED1">
                <w:rPr>
                  <w:rStyle w:val="Hyperlink"/>
                  <w:sz w:val="18"/>
                </w:rPr>
                <w:t>TXA</w:t>
              </w:r>
            </w:hyperlink>
          </w:p>
        </w:tc>
        <w:tc>
          <w:tcPr>
            <w:tcW w:w="4320" w:type="dxa"/>
            <w:tcBorders>
              <w:top w:val="dotted" w:sz="4" w:space="0" w:color="auto"/>
              <w:left w:val="nil"/>
              <w:bottom w:val="dotted" w:sz="4" w:space="0" w:color="auto"/>
              <w:right w:val="nil"/>
            </w:tcBorders>
            <w:shd w:val="clear" w:color="auto" w:fill="FFFFFF"/>
          </w:tcPr>
          <w:p w14:paraId="03B2BAC5"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AB3D80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72804B" w14:textId="77777777" w:rsidR="00401B1D" w:rsidRPr="00A17ED1" w:rsidRDefault="00401B1D" w:rsidP="00401B1D">
            <w:pPr>
              <w:pStyle w:val="MsgTableBody"/>
              <w:jc w:val="center"/>
            </w:pPr>
            <w:r w:rsidRPr="00A17ED1">
              <w:t>9</w:t>
            </w:r>
          </w:p>
        </w:tc>
      </w:tr>
      <w:tr w:rsidR="00401B1D" w:rsidRPr="00A17ED1" w14:paraId="30D658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F6DDC4" w14:textId="77777777" w:rsidR="00401B1D" w:rsidRPr="00A17ED1" w:rsidRDefault="00401B1D" w:rsidP="00401B1D">
            <w:pPr>
              <w:pStyle w:val="MsgTableBody"/>
              <w:rPr>
                <w:sz w:val="18"/>
              </w:rPr>
            </w:pPr>
            <w:r w:rsidRPr="00A17ED1">
              <w:t>[{CON}]</w:t>
            </w:r>
          </w:p>
        </w:tc>
        <w:tc>
          <w:tcPr>
            <w:tcW w:w="4320" w:type="dxa"/>
            <w:tcBorders>
              <w:top w:val="dotted" w:sz="4" w:space="0" w:color="auto"/>
              <w:left w:val="nil"/>
              <w:bottom w:val="dotted" w:sz="4" w:space="0" w:color="auto"/>
              <w:right w:val="nil"/>
            </w:tcBorders>
            <w:shd w:val="clear" w:color="auto" w:fill="FFFFFF"/>
          </w:tcPr>
          <w:p w14:paraId="7BA6746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BCC89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B87E69" w14:textId="77777777" w:rsidR="00401B1D" w:rsidRPr="00A17ED1" w:rsidRDefault="00401B1D" w:rsidP="00401B1D">
            <w:pPr>
              <w:pStyle w:val="MsgTableBody"/>
              <w:jc w:val="center"/>
            </w:pPr>
            <w:r w:rsidRPr="00A17ED1">
              <w:t>9</w:t>
            </w:r>
          </w:p>
        </w:tc>
      </w:tr>
      <w:tr w:rsidR="00401B1D" w:rsidRPr="00A17ED1" w14:paraId="684376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A1DC986"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3C8DC37"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5BB50F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54D4E" w14:textId="77777777" w:rsidR="00401B1D" w:rsidRPr="00A17ED1" w:rsidRDefault="00401B1D" w:rsidP="00401B1D">
            <w:pPr>
              <w:pStyle w:val="MsgTableBody"/>
              <w:jc w:val="center"/>
            </w:pPr>
          </w:p>
        </w:tc>
      </w:tr>
      <w:tr w:rsidR="00401B1D" w:rsidRPr="00A17ED1" w14:paraId="468C61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17FD85" w14:textId="77777777" w:rsidR="00401B1D" w:rsidRPr="00A17ED1" w:rsidRDefault="00401B1D" w:rsidP="00401B1D">
            <w:pPr>
              <w:pStyle w:val="MsgTableBody"/>
            </w:pPr>
            <w:r w:rsidRPr="00A17ED1">
              <w:t xml:space="preserve">   </w:t>
            </w:r>
            <w:hyperlink w:anchor="OBX" w:history="1">
              <w:r w:rsidRPr="00A17ED1">
                <w:rPr>
                  <w:rStyle w:val="Hyperlink"/>
                  <w:sz w:val="18"/>
                </w:rPr>
                <w:t>OBX</w:t>
              </w:r>
            </w:hyperlink>
          </w:p>
        </w:tc>
        <w:tc>
          <w:tcPr>
            <w:tcW w:w="4320" w:type="dxa"/>
            <w:tcBorders>
              <w:top w:val="dotted" w:sz="4" w:space="0" w:color="auto"/>
              <w:left w:val="nil"/>
              <w:bottom w:val="dotted" w:sz="4" w:space="0" w:color="auto"/>
              <w:right w:val="nil"/>
            </w:tcBorders>
            <w:shd w:val="clear" w:color="auto" w:fill="FFFFFF"/>
          </w:tcPr>
          <w:p w14:paraId="5665CB3B"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1A32704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09FF1B" w14:textId="77777777" w:rsidR="00401B1D" w:rsidRPr="00A17ED1" w:rsidRDefault="00401B1D" w:rsidP="00401B1D">
            <w:pPr>
              <w:pStyle w:val="MsgTableBody"/>
              <w:jc w:val="center"/>
            </w:pPr>
            <w:r>
              <w:t>7</w:t>
            </w:r>
          </w:p>
        </w:tc>
      </w:tr>
      <w:tr w:rsidR="00433F0B" w:rsidRPr="00A17ED1" w14:paraId="581B0E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0BE406" w14:textId="0D1D41F4" w:rsidR="00433F0B" w:rsidRPr="00A17ED1" w:rsidRDefault="00433F0B" w:rsidP="00401B1D">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303784F6" w14:textId="2E632277" w:rsidR="00433F0B" w:rsidRPr="00A17ED1" w:rsidRDefault="00433F0B"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F48F7B" w14:textId="77777777" w:rsidR="00433F0B" w:rsidRPr="00A17ED1" w:rsidRDefault="00433F0B"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3151C7" w14:textId="2C2E0C5E" w:rsidR="00433F0B" w:rsidRDefault="00433F0B" w:rsidP="00401B1D">
            <w:pPr>
              <w:pStyle w:val="MsgTableBody"/>
              <w:jc w:val="center"/>
            </w:pPr>
            <w:r>
              <w:t>7</w:t>
            </w:r>
          </w:p>
        </w:tc>
      </w:tr>
      <w:tr w:rsidR="00401B1D" w:rsidRPr="00A17ED1" w14:paraId="69B8FD2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921CF8"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A6E21DA"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3E154DC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56DF15" w14:textId="77777777" w:rsidR="00401B1D" w:rsidRPr="00A17ED1" w:rsidRDefault="00401B1D" w:rsidP="00401B1D">
            <w:pPr>
              <w:pStyle w:val="MsgTableBody"/>
              <w:jc w:val="center"/>
            </w:pPr>
            <w:r w:rsidRPr="00A17ED1">
              <w:t>2</w:t>
            </w:r>
          </w:p>
        </w:tc>
      </w:tr>
      <w:tr w:rsidR="00401B1D" w:rsidRPr="00A17ED1" w14:paraId="0933A38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8D47072"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08EAB6DC"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2F75C9B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4C79F35" w14:textId="77777777" w:rsidR="00401B1D" w:rsidRPr="00A17ED1" w:rsidRDefault="00401B1D" w:rsidP="00401B1D">
            <w:pPr>
              <w:pStyle w:val="MsgTableBody"/>
              <w:jc w:val="center"/>
            </w:pPr>
          </w:p>
        </w:tc>
      </w:tr>
    </w:tbl>
    <w:p w14:paraId="1D151B68"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475AE661" w14:textId="77777777" w:rsidTr="00597768">
        <w:trPr>
          <w:jc w:val="center"/>
        </w:trPr>
        <w:tc>
          <w:tcPr>
            <w:tcW w:w="9115" w:type="dxa"/>
            <w:gridSpan w:val="6"/>
          </w:tcPr>
          <w:p w14:paraId="0BE41088" w14:textId="48310C5C" w:rsidR="00597768" w:rsidRPr="006D6BB6" w:rsidRDefault="00597768" w:rsidP="004904C3">
            <w:pPr>
              <w:pStyle w:val="ACK-ChoreographyHeader"/>
            </w:pPr>
            <w:r>
              <w:t>Acknowledgement Choreography</w:t>
            </w:r>
          </w:p>
        </w:tc>
      </w:tr>
      <w:tr w:rsidR="00597768" w:rsidRPr="006D6BB6" w14:paraId="57275A83" w14:textId="77777777" w:rsidTr="00597768">
        <w:trPr>
          <w:jc w:val="center"/>
        </w:trPr>
        <w:tc>
          <w:tcPr>
            <w:tcW w:w="9115" w:type="dxa"/>
            <w:gridSpan w:val="6"/>
          </w:tcPr>
          <w:p w14:paraId="41403468" w14:textId="5BA347F0" w:rsidR="00597768" w:rsidRDefault="00597768" w:rsidP="004904C3">
            <w:pPr>
              <w:pStyle w:val="ACK-ChoreographyHeader"/>
            </w:pPr>
            <w:r w:rsidRPr="00A17ED1">
              <w:t>MDM^T10^MDM_T02</w:t>
            </w:r>
          </w:p>
        </w:tc>
      </w:tr>
      <w:tr w:rsidR="001F49E5" w:rsidRPr="006D6BB6" w14:paraId="68F614C3" w14:textId="77777777" w:rsidTr="00597768">
        <w:trPr>
          <w:jc w:val="center"/>
        </w:trPr>
        <w:tc>
          <w:tcPr>
            <w:tcW w:w="1458" w:type="dxa"/>
          </w:tcPr>
          <w:p w14:paraId="383B5C10" w14:textId="77777777" w:rsidR="001F49E5" w:rsidRPr="006D6BB6" w:rsidRDefault="001F49E5" w:rsidP="00446BFE">
            <w:pPr>
              <w:pStyle w:val="ACK-ChoreographyBody"/>
            </w:pPr>
            <w:r w:rsidRPr="006D6BB6">
              <w:t>Field name</w:t>
            </w:r>
          </w:p>
        </w:tc>
        <w:tc>
          <w:tcPr>
            <w:tcW w:w="2336" w:type="dxa"/>
          </w:tcPr>
          <w:p w14:paraId="584793D3" w14:textId="77777777" w:rsidR="001F49E5" w:rsidRPr="006D6BB6" w:rsidRDefault="001F49E5" w:rsidP="00446BFE">
            <w:pPr>
              <w:pStyle w:val="ACK-ChoreographyBody"/>
            </w:pPr>
            <w:r w:rsidRPr="006D6BB6">
              <w:t>Field Value: Original mode</w:t>
            </w:r>
          </w:p>
        </w:tc>
        <w:tc>
          <w:tcPr>
            <w:tcW w:w="5321" w:type="dxa"/>
            <w:gridSpan w:val="4"/>
          </w:tcPr>
          <w:p w14:paraId="4CFEE077" w14:textId="77777777" w:rsidR="001F49E5" w:rsidRPr="006D6BB6" w:rsidRDefault="001F49E5" w:rsidP="00446BFE">
            <w:pPr>
              <w:pStyle w:val="ACK-ChoreographyBody"/>
            </w:pPr>
            <w:r w:rsidRPr="006D6BB6">
              <w:t>Field value: Enhanced mode</w:t>
            </w:r>
          </w:p>
        </w:tc>
      </w:tr>
      <w:tr w:rsidR="001F49E5" w:rsidRPr="006D6BB6" w14:paraId="186D4E0A" w14:textId="77777777" w:rsidTr="00597768">
        <w:trPr>
          <w:jc w:val="center"/>
        </w:trPr>
        <w:tc>
          <w:tcPr>
            <w:tcW w:w="1458" w:type="dxa"/>
          </w:tcPr>
          <w:p w14:paraId="43876D62" w14:textId="77777777" w:rsidR="001F49E5" w:rsidRPr="006D6BB6" w:rsidRDefault="001F49E5" w:rsidP="00446BFE">
            <w:pPr>
              <w:pStyle w:val="ACK-ChoreographyBody"/>
            </w:pPr>
            <w:r>
              <w:t>MSH-</w:t>
            </w:r>
            <w:r w:rsidRPr="006D6BB6">
              <w:t>15</w:t>
            </w:r>
          </w:p>
        </w:tc>
        <w:tc>
          <w:tcPr>
            <w:tcW w:w="2336" w:type="dxa"/>
          </w:tcPr>
          <w:p w14:paraId="3D7C1BB3" w14:textId="77777777" w:rsidR="001F49E5" w:rsidRPr="006D6BB6" w:rsidRDefault="001F49E5" w:rsidP="00446BFE">
            <w:pPr>
              <w:pStyle w:val="ACK-ChoreographyBody"/>
            </w:pPr>
            <w:r w:rsidRPr="006D6BB6">
              <w:t>Blank</w:t>
            </w:r>
          </w:p>
        </w:tc>
        <w:tc>
          <w:tcPr>
            <w:tcW w:w="567" w:type="dxa"/>
          </w:tcPr>
          <w:p w14:paraId="5D3F665C" w14:textId="77777777" w:rsidR="001F49E5" w:rsidRPr="006D6BB6" w:rsidRDefault="001F49E5" w:rsidP="00446BFE">
            <w:pPr>
              <w:pStyle w:val="ACK-ChoreographyBody"/>
            </w:pPr>
            <w:r w:rsidRPr="006D6BB6">
              <w:t>NE</w:t>
            </w:r>
          </w:p>
        </w:tc>
        <w:tc>
          <w:tcPr>
            <w:tcW w:w="1559" w:type="dxa"/>
          </w:tcPr>
          <w:p w14:paraId="6446CA6F" w14:textId="77777777" w:rsidR="001F49E5" w:rsidRPr="006D6BB6" w:rsidRDefault="001F49E5" w:rsidP="00446BFE">
            <w:pPr>
              <w:pStyle w:val="ACK-ChoreographyBody"/>
            </w:pPr>
            <w:r w:rsidRPr="006D6BB6">
              <w:t>AL, SU, ER</w:t>
            </w:r>
          </w:p>
        </w:tc>
        <w:tc>
          <w:tcPr>
            <w:tcW w:w="1636" w:type="dxa"/>
          </w:tcPr>
          <w:p w14:paraId="0AD0FD90" w14:textId="77777777" w:rsidR="001F49E5" w:rsidRPr="006D6BB6" w:rsidRDefault="001F49E5" w:rsidP="00446BFE">
            <w:pPr>
              <w:pStyle w:val="ACK-ChoreographyBody"/>
            </w:pPr>
            <w:r w:rsidRPr="006D6BB6">
              <w:t>NE</w:t>
            </w:r>
          </w:p>
        </w:tc>
        <w:tc>
          <w:tcPr>
            <w:tcW w:w="1559" w:type="dxa"/>
          </w:tcPr>
          <w:p w14:paraId="0E9C2CBF" w14:textId="77777777" w:rsidR="001F49E5" w:rsidRPr="006D6BB6" w:rsidRDefault="001F49E5" w:rsidP="00446BFE">
            <w:pPr>
              <w:pStyle w:val="ACK-ChoreographyBody"/>
            </w:pPr>
            <w:r w:rsidRPr="006D6BB6">
              <w:t>AL, SU, ER</w:t>
            </w:r>
          </w:p>
        </w:tc>
      </w:tr>
      <w:tr w:rsidR="001F49E5" w:rsidRPr="006D6BB6" w14:paraId="30116A62" w14:textId="77777777" w:rsidTr="00597768">
        <w:trPr>
          <w:jc w:val="center"/>
        </w:trPr>
        <w:tc>
          <w:tcPr>
            <w:tcW w:w="1458" w:type="dxa"/>
          </w:tcPr>
          <w:p w14:paraId="3457A761" w14:textId="77777777" w:rsidR="001F49E5" w:rsidRPr="006D6BB6" w:rsidRDefault="001F49E5" w:rsidP="00446BFE">
            <w:pPr>
              <w:pStyle w:val="ACK-ChoreographyBody"/>
            </w:pPr>
            <w:r>
              <w:t>MSH-</w:t>
            </w:r>
            <w:r w:rsidRPr="006D6BB6">
              <w:t>16</w:t>
            </w:r>
          </w:p>
        </w:tc>
        <w:tc>
          <w:tcPr>
            <w:tcW w:w="2336" w:type="dxa"/>
          </w:tcPr>
          <w:p w14:paraId="21BD1499" w14:textId="77777777" w:rsidR="001F49E5" w:rsidRPr="006D6BB6" w:rsidRDefault="001F49E5" w:rsidP="00446BFE">
            <w:pPr>
              <w:pStyle w:val="ACK-ChoreographyBody"/>
            </w:pPr>
            <w:r w:rsidRPr="006D6BB6">
              <w:t>Blank</w:t>
            </w:r>
          </w:p>
        </w:tc>
        <w:tc>
          <w:tcPr>
            <w:tcW w:w="567" w:type="dxa"/>
          </w:tcPr>
          <w:p w14:paraId="6DCBFBAF" w14:textId="77777777" w:rsidR="001F49E5" w:rsidRPr="006D6BB6" w:rsidRDefault="001F49E5" w:rsidP="00446BFE">
            <w:pPr>
              <w:pStyle w:val="ACK-ChoreographyBody"/>
            </w:pPr>
            <w:r w:rsidRPr="006D6BB6">
              <w:t>NE</w:t>
            </w:r>
          </w:p>
        </w:tc>
        <w:tc>
          <w:tcPr>
            <w:tcW w:w="1559" w:type="dxa"/>
          </w:tcPr>
          <w:p w14:paraId="45835B11" w14:textId="77777777" w:rsidR="001F49E5" w:rsidRPr="006D6BB6" w:rsidRDefault="001F49E5" w:rsidP="00446BFE">
            <w:pPr>
              <w:pStyle w:val="ACK-ChoreographyBody"/>
            </w:pPr>
            <w:r w:rsidRPr="006D6BB6">
              <w:t>NE</w:t>
            </w:r>
          </w:p>
        </w:tc>
        <w:tc>
          <w:tcPr>
            <w:tcW w:w="1636" w:type="dxa"/>
          </w:tcPr>
          <w:p w14:paraId="5B4963A1" w14:textId="77777777" w:rsidR="001F49E5" w:rsidRPr="006D6BB6" w:rsidRDefault="001F49E5" w:rsidP="00446BFE">
            <w:pPr>
              <w:pStyle w:val="ACK-ChoreographyBody"/>
            </w:pPr>
            <w:r w:rsidRPr="006D6BB6">
              <w:t>AL, SU, ER</w:t>
            </w:r>
          </w:p>
        </w:tc>
        <w:tc>
          <w:tcPr>
            <w:tcW w:w="1559" w:type="dxa"/>
          </w:tcPr>
          <w:p w14:paraId="29800A21" w14:textId="77777777" w:rsidR="001F49E5" w:rsidRPr="006D6BB6" w:rsidRDefault="001F49E5" w:rsidP="00446BFE">
            <w:pPr>
              <w:pStyle w:val="ACK-ChoreographyBody"/>
            </w:pPr>
            <w:r w:rsidRPr="006D6BB6">
              <w:t>AL, SU, ER</w:t>
            </w:r>
          </w:p>
        </w:tc>
      </w:tr>
      <w:tr w:rsidR="001F49E5" w:rsidRPr="006D6BB6" w14:paraId="0D718956" w14:textId="77777777" w:rsidTr="00597768">
        <w:trPr>
          <w:jc w:val="center"/>
        </w:trPr>
        <w:tc>
          <w:tcPr>
            <w:tcW w:w="1458" w:type="dxa"/>
          </w:tcPr>
          <w:p w14:paraId="272AF5A3" w14:textId="77777777" w:rsidR="001F49E5" w:rsidRPr="006D6BB6" w:rsidRDefault="001F49E5" w:rsidP="00446BFE">
            <w:pPr>
              <w:pStyle w:val="ACK-ChoreographyBody"/>
            </w:pPr>
            <w:r w:rsidRPr="006D6BB6">
              <w:t>Immediate Ack</w:t>
            </w:r>
          </w:p>
        </w:tc>
        <w:tc>
          <w:tcPr>
            <w:tcW w:w="2336" w:type="dxa"/>
          </w:tcPr>
          <w:p w14:paraId="361E455B" w14:textId="5E18B8B1" w:rsidR="001F49E5" w:rsidRPr="006D6BB6" w:rsidRDefault="008F4F6B" w:rsidP="00446BFE">
            <w:pPr>
              <w:pStyle w:val="ACK-ChoreographyBody"/>
            </w:pPr>
            <w:r>
              <w:rPr>
                <w:szCs w:val="16"/>
              </w:rPr>
              <w:t>ACK</w:t>
            </w:r>
            <w:r w:rsidRPr="006D6BB6">
              <w:rPr>
                <w:szCs w:val="16"/>
              </w:rPr>
              <w:t>^</w:t>
            </w:r>
            <w:r>
              <w:rPr>
                <w:szCs w:val="16"/>
              </w:rPr>
              <w:t>T10</w:t>
            </w:r>
            <w:r w:rsidRPr="006D6BB6">
              <w:rPr>
                <w:szCs w:val="16"/>
              </w:rPr>
              <w:t>^</w:t>
            </w:r>
            <w:r>
              <w:rPr>
                <w:szCs w:val="16"/>
              </w:rPr>
              <w:t>ACK</w:t>
            </w:r>
          </w:p>
        </w:tc>
        <w:tc>
          <w:tcPr>
            <w:tcW w:w="567" w:type="dxa"/>
          </w:tcPr>
          <w:p w14:paraId="4257976A" w14:textId="77777777" w:rsidR="001F49E5" w:rsidRPr="006D6BB6" w:rsidRDefault="001F49E5" w:rsidP="00446BFE">
            <w:pPr>
              <w:pStyle w:val="ACK-ChoreographyBody"/>
            </w:pPr>
            <w:r w:rsidRPr="006D6BB6">
              <w:t>-</w:t>
            </w:r>
          </w:p>
        </w:tc>
        <w:tc>
          <w:tcPr>
            <w:tcW w:w="1559" w:type="dxa"/>
          </w:tcPr>
          <w:p w14:paraId="355891CE"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636" w:type="dxa"/>
          </w:tcPr>
          <w:p w14:paraId="21DE4C93" w14:textId="77777777" w:rsidR="001F49E5" w:rsidRPr="006D6BB6" w:rsidRDefault="001F49E5" w:rsidP="00446BFE">
            <w:pPr>
              <w:pStyle w:val="ACK-ChoreographyBody"/>
            </w:pPr>
            <w:r w:rsidRPr="006D6BB6">
              <w:t>-</w:t>
            </w:r>
          </w:p>
        </w:tc>
        <w:tc>
          <w:tcPr>
            <w:tcW w:w="1559" w:type="dxa"/>
          </w:tcPr>
          <w:p w14:paraId="682C7AD7"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r w:rsidR="001F49E5" w:rsidRPr="006D6BB6" w14:paraId="7CA31EE2" w14:textId="77777777" w:rsidTr="00597768">
        <w:trPr>
          <w:jc w:val="center"/>
        </w:trPr>
        <w:tc>
          <w:tcPr>
            <w:tcW w:w="1458" w:type="dxa"/>
          </w:tcPr>
          <w:p w14:paraId="57AE6C0D" w14:textId="77777777" w:rsidR="001F49E5" w:rsidRPr="006D6BB6" w:rsidRDefault="001F49E5" w:rsidP="00446BFE">
            <w:pPr>
              <w:pStyle w:val="ACK-ChoreographyBody"/>
            </w:pPr>
            <w:r w:rsidRPr="006D6BB6">
              <w:t>Application Ack</w:t>
            </w:r>
          </w:p>
        </w:tc>
        <w:tc>
          <w:tcPr>
            <w:tcW w:w="2336" w:type="dxa"/>
          </w:tcPr>
          <w:p w14:paraId="59741752" w14:textId="3914B08A" w:rsidR="001F49E5" w:rsidRPr="006D6BB6" w:rsidRDefault="008F4F6B" w:rsidP="00446BFE">
            <w:pPr>
              <w:pStyle w:val="ACK-ChoreographyBody"/>
            </w:pPr>
            <w:r>
              <w:rPr>
                <w:szCs w:val="16"/>
              </w:rPr>
              <w:t>-</w:t>
            </w:r>
          </w:p>
        </w:tc>
        <w:tc>
          <w:tcPr>
            <w:tcW w:w="567" w:type="dxa"/>
          </w:tcPr>
          <w:p w14:paraId="55AF9482" w14:textId="77777777" w:rsidR="001F49E5" w:rsidRPr="006D6BB6" w:rsidRDefault="001F49E5" w:rsidP="00446BFE">
            <w:pPr>
              <w:pStyle w:val="ACK-ChoreographyBody"/>
            </w:pPr>
            <w:r w:rsidRPr="006D6BB6">
              <w:t>-</w:t>
            </w:r>
          </w:p>
        </w:tc>
        <w:tc>
          <w:tcPr>
            <w:tcW w:w="1559" w:type="dxa"/>
          </w:tcPr>
          <w:p w14:paraId="4BE11266" w14:textId="77777777" w:rsidR="001F49E5" w:rsidRPr="006D6BB6" w:rsidRDefault="001F49E5" w:rsidP="00446BFE">
            <w:pPr>
              <w:pStyle w:val="ACK-ChoreographyBody"/>
            </w:pPr>
            <w:r w:rsidRPr="006D6BB6">
              <w:t>-</w:t>
            </w:r>
          </w:p>
        </w:tc>
        <w:tc>
          <w:tcPr>
            <w:tcW w:w="1636" w:type="dxa"/>
          </w:tcPr>
          <w:p w14:paraId="148B9E5C"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559" w:type="dxa"/>
          </w:tcPr>
          <w:p w14:paraId="4B46F7F4"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bl>
    <w:p w14:paraId="18E4BCBD" w14:textId="77777777" w:rsidR="001F49E5" w:rsidRPr="00A17ED1" w:rsidRDefault="001F49E5">
      <w:pPr>
        <w:rPr>
          <w:noProof/>
        </w:rPr>
      </w:pPr>
    </w:p>
    <w:p w14:paraId="1A296339" w14:textId="77777777" w:rsidR="00061F64" w:rsidRPr="00A17ED1" w:rsidRDefault="00061F64">
      <w:pPr>
        <w:pStyle w:val="MsgTableCaption"/>
      </w:pPr>
      <w:r w:rsidRPr="00A17ED1">
        <w:t>ACK^T10^ACK: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FCC4A1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0D03CE7"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0FBD306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7F79C83"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13C4268" w14:textId="77777777" w:rsidR="00061F64" w:rsidRPr="00A17ED1" w:rsidRDefault="00061F64">
            <w:pPr>
              <w:pStyle w:val="MsgTableHeader"/>
              <w:jc w:val="center"/>
            </w:pPr>
            <w:r w:rsidRPr="00A17ED1">
              <w:t>Chapter</w:t>
            </w:r>
          </w:p>
        </w:tc>
      </w:tr>
      <w:tr w:rsidR="00061F64" w:rsidRPr="00A17ED1" w14:paraId="0410799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B42A0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622B9B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D3C9E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9935428" w14:textId="77777777" w:rsidR="00061F64" w:rsidRPr="00A17ED1" w:rsidRDefault="00061F64">
            <w:pPr>
              <w:pStyle w:val="MsgTableBody"/>
              <w:jc w:val="center"/>
            </w:pPr>
            <w:r w:rsidRPr="00A17ED1">
              <w:t>2</w:t>
            </w:r>
          </w:p>
        </w:tc>
      </w:tr>
      <w:tr w:rsidR="00061F64" w:rsidRPr="00A17ED1" w14:paraId="57B32A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71587C0" w14:textId="77777777" w:rsidR="00061F64" w:rsidRPr="00A17ED1" w:rsidRDefault="00061F64">
            <w:pPr>
              <w:pStyle w:val="MsgTableBody"/>
            </w:pPr>
            <w:r w:rsidRPr="00A17ED1">
              <w:lastRenderedPageBreak/>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00587D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F38708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420B2A" w14:textId="77777777" w:rsidR="00061F64" w:rsidRPr="00A17ED1" w:rsidRDefault="00061F64">
            <w:pPr>
              <w:pStyle w:val="MsgTableBody"/>
              <w:jc w:val="center"/>
            </w:pPr>
            <w:r w:rsidRPr="00A17ED1">
              <w:t>2</w:t>
            </w:r>
          </w:p>
        </w:tc>
      </w:tr>
      <w:tr w:rsidR="00061F64" w:rsidRPr="00A17ED1" w14:paraId="08ABD31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70F9C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2A8235"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5D219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22588C" w14:textId="77777777" w:rsidR="00061F64" w:rsidRPr="00A17ED1" w:rsidRDefault="00061F64">
            <w:pPr>
              <w:pStyle w:val="MsgTableBody"/>
              <w:jc w:val="center"/>
            </w:pPr>
            <w:r w:rsidRPr="00A17ED1">
              <w:t>2</w:t>
            </w:r>
          </w:p>
        </w:tc>
      </w:tr>
      <w:tr w:rsidR="00061F64" w:rsidRPr="00A17ED1" w14:paraId="2D5A21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CD15B5"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0C6951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6D53B4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39F433" w14:textId="77777777" w:rsidR="00061F64" w:rsidRPr="00A17ED1" w:rsidRDefault="00061F64">
            <w:pPr>
              <w:pStyle w:val="MsgTableBody"/>
              <w:jc w:val="center"/>
            </w:pPr>
            <w:r w:rsidRPr="00A17ED1">
              <w:t>2</w:t>
            </w:r>
          </w:p>
        </w:tc>
      </w:tr>
      <w:tr w:rsidR="00061F64" w:rsidRPr="00A17ED1" w14:paraId="700320A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5CE42D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4E79F8F"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4E0D5E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07A545D" w14:textId="77777777" w:rsidR="00061F64" w:rsidRPr="00A17ED1" w:rsidRDefault="00061F64">
            <w:pPr>
              <w:pStyle w:val="MsgTableBody"/>
              <w:jc w:val="center"/>
            </w:pPr>
            <w:r w:rsidRPr="00A17ED1">
              <w:t>2</w:t>
            </w:r>
          </w:p>
        </w:tc>
      </w:tr>
    </w:tbl>
    <w:p w14:paraId="43091265" w14:textId="77777777" w:rsidR="001F49E5" w:rsidRDefault="001F49E5" w:rsidP="001F49E5">
      <w:bookmarkStart w:id="219" w:name="_Toc359236416"/>
      <w:bookmarkStart w:id="220" w:name="_Toc2348861"/>
      <w:bookmarkStart w:id="221" w:name="_Toc79446927"/>
      <w:bookmarkStart w:id="222" w:name="_Toc175732352"/>
      <w:bookmarkStart w:id="223" w:name="_Toc2044204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F0B0D0D" w14:textId="77777777" w:rsidTr="00597768">
        <w:trPr>
          <w:jc w:val="center"/>
        </w:trPr>
        <w:tc>
          <w:tcPr>
            <w:tcW w:w="6652" w:type="dxa"/>
            <w:gridSpan w:val="4"/>
          </w:tcPr>
          <w:p w14:paraId="00FE18D3" w14:textId="542B64D4" w:rsidR="00597768" w:rsidRPr="006D6BB6" w:rsidRDefault="00597768" w:rsidP="004904C3">
            <w:pPr>
              <w:pStyle w:val="ACK-ChoreographyHeader"/>
            </w:pPr>
            <w:r>
              <w:t>Acknowledgement Choreography</w:t>
            </w:r>
          </w:p>
        </w:tc>
      </w:tr>
      <w:tr w:rsidR="00597768" w:rsidRPr="006D6BB6" w14:paraId="4527C24A" w14:textId="77777777" w:rsidTr="00597768">
        <w:trPr>
          <w:jc w:val="center"/>
        </w:trPr>
        <w:tc>
          <w:tcPr>
            <w:tcW w:w="6652" w:type="dxa"/>
            <w:gridSpan w:val="4"/>
          </w:tcPr>
          <w:p w14:paraId="5374DBF9" w14:textId="137823F1" w:rsidR="00597768" w:rsidRDefault="00597768" w:rsidP="004904C3">
            <w:pPr>
              <w:pStyle w:val="ACK-ChoreographyHeader"/>
            </w:pPr>
            <w:r w:rsidRPr="00A17ED1">
              <w:t>ACK^T10^ACK</w:t>
            </w:r>
          </w:p>
        </w:tc>
      </w:tr>
      <w:tr w:rsidR="001F49E5" w:rsidRPr="006D6BB6" w14:paraId="2376CF06" w14:textId="77777777" w:rsidTr="00597768">
        <w:trPr>
          <w:jc w:val="center"/>
        </w:trPr>
        <w:tc>
          <w:tcPr>
            <w:tcW w:w="1458" w:type="dxa"/>
          </w:tcPr>
          <w:p w14:paraId="5CA17226" w14:textId="77777777" w:rsidR="001F49E5" w:rsidRPr="006D6BB6" w:rsidRDefault="001F49E5" w:rsidP="00446BFE">
            <w:pPr>
              <w:pStyle w:val="ACK-ChoreographyBody"/>
            </w:pPr>
            <w:r w:rsidRPr="006D6BB6">
              <w:t>Field name</w:t>
            </w:r>
          </w:p>
        </w:tc>
        <w:tc>
          <w:tcPr>
            <w:tcW w:w="2478" w:type="dxa"/>
          </w:tcPr>
          <w:p w14:paraId="38A4FC17" w14:textId="77777777" w:rsidR="001F49E5" w:rsidRPr="006D6BB6" w:rsidRDefault="001F49E5" w:rsidP="00446BFE">
            <w:pPr>
              <w:pStyle w:val="ACK-ChoreographyBody"/>
            </w:pPr>
            <w:r w:rsidRPr="006D6BB6">
              <w:t>Field Value: Original mode</w:t>
            </w:r>
          </w:p>
        </w:tc>
        <w:tc>
          <w:tcPr>
            <w:tcW w:w="2716" w:type="dxa"/>
            <w:gridSpan w:val="2"/>
          </w:tcPr>
          <w:p w14:paraId="2C67C17E" w14:textId="77777777" w:rsidR="001F49E5" w:rsidRPr="006D6BB6" w:rsidRDefault="001F49E5" w:rsidP="00446BFE">
            <w:pPr>
              <w:pStyle w:val="ACK-ChoreographyBody"/>
            </w:pPr>
            <w:r w:rsidRPr="006D6BB6">
              <w:t>Field value: Enhanced mode</w:t>
            </w:r>
          </w:p>
        </w:tc>
      </w:tr>
      <w:tr w:rsidR="001F49E5" w:rsidRPr="006D6BB6" w14:paraId="5E0A5654" w14:textId="77777777" w:rsidTr="00597768">
        <w:trPr>
          <w:jc w:val="center"/>
        </w:trPr>
        <w:tc>
          <w:tcPr>
            <w:tcW w:w="1458" w:type="dxa"/>
          </w:tcPr>
          <w:p w14:paraId="1FF0E143" w14:textId="77777777" w:rsidR="001F49E5" w:rsidRPr="006D6BB6" w:rsidRDefault="001F49E5" w:rsidP="00446BFE">
            <w:pPr>
              <w:pStyle w:val="ACK-ChoreographyBody"/>
            </w:pPr>
            <w:r>
              <w:t>MSH-</w:t>
            </w:r>
            <w:r w:rsidRPr="006D6BB6">
              <w:t>15</w:t>
            </w:r>
          </w:p>
        </w:tc>
        <w:tc>
          <w:tcPr>
            <w:tcW w:w="2478" w:type="dxa"/>
          </w:tcPr>
          <w:p w14:paraId="76FE9723" w14:textId="77777777" w:rsidR="001F49E5" w:rsidRPr="006D6BB6" w:rsidRDefault="001F49E5" w:rsidP="00446BFE">
            <w:pPr>
              <w:pStyle w:val="ACK-ChoreographyBody"/>
            </w:pPr>
            <w:r w:rsidRPr="006D6BB6">
              <w:t>Blank</w:t>
            </w:r>
          </w:p>
        </w:tc>
        <w:tc>
          <w:tcPr>
            <w:tcW w:w="708" w:type="dxa"/>
          </w:tcPr>
          <w:p w14:paraId="1FF904B7" w14:textId="77777777" w:rsidR="001F49E5" w:rsidRPr="006D6BB6" w:rsidRDefault="001F49E5" w:rsidP="00446BFE">
            <w:pPr>
              <w:pStyle w:val="ACK-ChoreographyBody"/>
            </w:pPr>
            <w:r w:rsidRPr="006D6BB6">
              <w:t>NE</w:t>
            </w:r>
          </w:p>
        </w:tc>
        <w:tc>
          <w:tcPr>
            <w:tcW w:w="2008" w:type="dxa"/>
          </w:tcPr>
          <w:p w14:paraId="2F36A2A5" w14:textId="77777777" w:rsidR="001F49E5" w:rsidRPr="006D6BB6" w:rsidRDefault="001F49E5" w:rsidP="00446BFE">
            <w:pPr>
              <w:pStyle w:val="ACK-ChoreographyBody"/>
            </w:pPr>
            <w:r w:rsidRPr="006D6BB6">
              <w:t>AL, SU, ER</w:t>
            </w:r>
          </w:p>
        </w:tc>
      </w:tr>
      <w:tr w:rsidR="001F49E5" w:rsidRPr="006D6BB6" w14:paraId="768AA971" w14:textId="77777777" w:rsidTr="00597768">
        <w:trPr>
          <w:jc w:val="center"/>
        </w:trPr>
        <w:tc>
          <w:tcPr>
            <w:tcW w:w="1458" w:type="dxa"/>
          </w:tcPr>
          <w:p w14:paraId="4D9EABCE" w14:textId="77777777" w:rsidR="001F49E5" w:rsidRPr="006D6BB6" w:rsidRDefault="001F49E5" w:rsidP="00446BFE">
            <w:pPr>
              <w:pStyle w:val="ACK-ChoreographyBody"/>
            </w:pPr>
            <w:r>
              <w:t>MSH-</w:t>
            </w:r>
            <w:r w:rsidRPr="006D6BB6">
              <w:t>16</w:t>
            </w:r>
          </w:p>
        </w:tc>
        <w:tc>
          <w:tcPr>
            <w:tcW w:w="2478" w:type="dxa"/>
          </w:tcPr>
          <w:p w14:paraId="5B31EF20" w14:textId="77777777" w:rsidR="001F49E5" w:rsidRPr="006D6BB6" w:rsidRDefault="001F49E5" w:rsidP="00446BFE">
            <w:pPr>
              <w:pStyle w:val="ACK-ChoreographyBody"/>
            </w:pPr>
            <w:r w:rsidRPr="006D6BB6">
              <w:t>Blank</w:t>
            </w:r>
          </w:p>
        </w:tc>
        <w:tc>
          <w:tcPr>
            <w:tcW w:w="708" w:type="dxa"/>
          </w:tcPr>
          <w:p w14:paraId="25AF910B" w14:textId="77777777" w:rsidR="001F49E5" w:rsidRPr="006D6BB6" w:rsidRDefault="001F49E5" w:rsidP="00446BFE">
            <w:pPr>
              <w:pStyle w:val="ACK-ChoreographyBody"/>
            </w:pPr>
            <w:r w:rsidRPr="006D6BB6">
              <w:t>NE</w:t>
            </w:r>
          </w:p>
        </w:tc>
        <w:tc>
          <w:tcPr>
            <w:tcW w:w="2008" w:type="dxa"/>
          </w:tcPr>
          <w:p w14:paraId="5B5C147B" w14:textId="77777777" w:rsidR="001F49E5" w:rsidRPr="006D6BB6" w:rsidRDefault="001F49E5" w:rsidP="00446BFE">
            <w:pPr>
              <w:pStyle w:val="ACK-ChoreographyBody"/>
            </w:pPr>
            <w:r w:rsidRPr="006D6BB6">
              <w:t>NE</w:t>
            </w:r>
          </w:p>
        </w:tc>
      </w:tr>
      <w:tr w:rsidR="001F49E5" w:rsidRPr="006D6BB6" w14:paraId="0E1D16C4" w14:textId="77777777" w:rsidTr="00597768">
        <w:trPr>
          <w:jc w:val="center"/>
        </w:trPr>
        <w:tc>
          <w:tcPr>
            <w:tcW w:w="1458" w:type="dxa"/>
          </w:tcPr>
          <w:p w14:paraId="4093506F" w14:textId="77777777" w:rsidR="001F49E5" w:rsidRPr="006D6BB6" w:rsidRDefault="001F49E5" w:rsidP="00446BFE">
            <w:pPr>
              <w:pStyle w:val="ACK-ChoreographyBody"/>
            </w:pPr>
            <w:r w:rsidRPr="006D6BB6">
              <w:t>Immediate Ack</w:t>
            </w:r>
          </w:p>
        </w:tc>
        <w:tc>
          <w:tcPr>
            <w:tcW w:w="2478" w:type="dxa"/>
          </w:tcPr>
          <w:p w14:paraId="6E8179E1"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c>
          <w:tcPr>
            <w:tcW w:w="708" w:type="dxa"/>
          </w:tcPr>
          <w:p w14:paraId="782D987B" w14:textId="77777777" w:rsidR="001F49E5" w:rsidRPr="006D6BB6" w:rsidRDefault="001F49E5" w:rsidP="00446BFE">
            <w:pPr>
              <w:pStyle w:val="ACK-ChoreographyBody"/>
            </w:pPr>
            <w:r w:rsidRPr="006D6BB6">
              <w:t>-</w:t>
            </w:r>
          </w:p>
        </w:tc>
        <w:tc>
          <w:tcPr>
            <w:tcW w:w="2008" w:type="dxa"/>
          </w:tcPr>
          <w:p w14:paraId="083FAEAF"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r>
      <w:tr w:rsidR="001F49E5" w:rsidRPr="006D6BB6" w14:paraId="12661763" w14:textId="77777777" w:rsidTr="00597768">
        <w:trPr>
          <w:jc w:val="center"/>
        </w:trPr>
        <w:tc>
          <w:tcPr>
            <w:tcW w:w="1458" w:type="dxa"/>
          </w:tcPr>
          <w:p w14:paraId="0CFF109B" w14:textId="77777777" w:rsidR="001F49E5" w:rsidRPr="006D6BB6" w:rsidRDefault="001F49E5" w:rsidP="00446BFE">
            <w:pPr>
              <w:pStyle w:val="ACK-ChoreographyBody"/>
            </w:pPr>
            <w:r w:rsidRPr="006D6BB6">
              <w:t>Application Ack</w:t>
            </w:r>
          </w:p>
        </w:tc>
        <w:tc>
          <w:tcPr>
            <w:tcW w:w="2478" w:type="dxa"/>
          </w:tcPr>
          <w:p w14:paraId="302CD503" w14:textId="77777777" w:rsidR="001F49E5" w:rsidRPr="006D6BB6" w:rsidRDefault="001F49E5" w:rsidP="00446BFE">
            <w:pPr>
              <w:pStyle w:val="ACK-ChoreographyBody"/>
            </w:pPr>
            <w:r>
              <w:rPr>
                <w:szCs w:val="16"/>
              </w:rPr>
              <w:t>-</w:t>
            </w:r>
          </w:p>
        </w:tc>
        <w:tc>
          <w:tcPr>
            <w:tcW w:w="708" w:type="dxa"/>
          </w:tcPr>
          <w:p w14:paraId="42F4B19A" w14:textId="77777777" w:rsidR="001F49E5" w:rsidRPr="006D6BB6" w:rsidRDefault="001F49E5" w:rsidP="00446BFE">
            <w:pPr>
              <w:pStyle w:val="ACK-ChoreographyBody"/>
            </w:pPr>
            <w:r w:rsidRPr="006D6BB6">
              <w:t>-</w:t>
            </w:r>
          </w:p>
        </w:tc>
        <w:tc>
          <w:tcPr>
            <w:tcW w:w="2008" w:type="dxa"/>
          </w:tcPr>
          <w:p w14:paraId="404E2ECC" w14:textId="77777777" w:rsidR="001F49E5" w:rsidRPr="006D6BB6" w:rsidRDefault="001F49E5" w:rsidP="00446BFE">
            <w:pPr>
              <w:pStyle w:val="ACK-ChoreographyBody"/>
            </w:pPr>
            <w:r w:rsidRPr="006D6BB6">
              <w:t>-</w:t>
            </w:r>
          </w:p>
        </w:tc>
      </w:tr>
    </w:tbl>
    <w:p w14:paraId="719BEB2E" w14:textId="77777777" w:rsidR="00061F64" w:rsidRPr="00A17ED1" w:rsidRDefault="00061F64">
      <w:pPr>
        <w:pStyle w:val="Heading3"/>
        <w:rPr>
          <w:noProof/>
        </w:rPr>
      </w:pPr>
      <w:bookmarkStart w:id="224" w:name="_Toc28982064"/>
      <w:r w:rsidRPr="00A17ED1">
        <w:rPr>
          <w:noProof/>
        </w:rPr>
        <w:t>MDM/ACK - Document Cancel Notification (Event T11</w:t>
      </w:r>
      <w:r w:rsidR="00A60E23" w:rsidRPr="00A17ED1">
        <w:rPr>
          <w:noProof/>
        </w:rPr>
        <w:fldChar w:fldCharType="begin"/>
      </w:r>
      <w:r w:rsidRPr="00A17ED1">
        <w:rPr>
          <w:noProof/>
        </w:rPr>
        <w:instrText xml:space="preserve"> XE "T11" </w:instrText>
      </w:r>
      <w:r w:rsidR="00A60E23" w:rsidRPr="00A17ED1">
        <w:rPr>
          <w:noProof/>
        </w:rPr>
        <w:fldChar w:fldCharType="end"/>
      </w:r>
      <w:r w:rsidRPr="00A17ED1">
        <w:rPr>
          <w:noProof/>
        </w:rPr>
        <w:t>)</w:t>
      </w:r>
      <w:bookmarkEnd w:id="209"/>
      <w:bookmarkEnd w:id="210"/>
      <w:bookmarkEnd w:id="211"/>
      <w:bookmarkEnd w:id="219"/>
      <w:bookmarkEnd w:id="220"/>
      <w:bookmarkEnd w:id="221"/>
      <w:bookmarkEnd w:id="222"/>
      <w:bookmarkEnd w:id="223"/>
      <w:bookmarkEnd w:id="224"/>
    </w:p>
    <w:p w14:paraId="059A4916" w14:textId="77777777" w:rsidR="00061F64" w:rsidRPr="00A17ED1" w:rsidRDefault="00061F64">
      <w:pPr>
        <w:pStyle w:val="NormalIndented"/>
        <w:rPr>
          <w:noProof/>
        </w:rPr>
      </w:pPr>
      <w:r w:rsidRPr="00A17ED1">
        <w:rPr>
          <w:noProof/>
        </w:rPr>
        <w:t xml:space="preserve">This is a notification of a cancellation of a document.   This trigger event should be used only for an original document with an availability status of </w:t>
      </w:r>
      <w:r>
        <w:rPr>
          <w:noProof/>
        </w:rPr>
        <w:t>"</w:t>
      </w:r>
      <w:r w:rsidRPr="00A17ED1">
        <w:rPr>
          <w:noProof/>
        </w:rPr>
        <w:t>Unavailable.</w:t>
      </w:r>
      <w:r>
        <w:rPr>
          <w:noProof/>
        </w:rPr>
        <w:t>"</w:t>
      </w:r>
      <w:r w:rsidRPr="00A17ED1">
        <w:rPr>
          <w:noProof/>
        </w:rPr>
        <w:t xml:space="preserve">  When a document has been made available for patient care, the process should be to replace the original document, which then becomes obsolete.  The replacement document describes why the erroneous information exists.</w:t>
      </w:r>
    </w:p>
    <w:p w14:paraId="0AF290C2" w14:textId="77777777" w:rsidR="00061F64" w:rsidRPr="00A17ED1" w:rsidRDefault="00061F64">
      <w:pPr>
        <w:pStyle w:val="NormalIndented"/>
        <w:rPr>
          <w:noProof/>
        </w:rPr>
      </w:pPr>
      <w:r w:rsidRPr="00A17ED1">
        <w:rPr>
          <w:rStyle w:val="Strong"/>
          <w:noProof/>
        </w:rPr>
        <w:t>Scenario:</w:t>
      </w:r>
      <w:r w:rsidRPr="00A17ED1">
        <w:rPr>
          <w:noProof/>
        </w:rPr>
        <w:t xml:space="preserve">  When the author dictated a document, the wrong patient identification was given, and the document was transcribed and sent to the wrong patient</w:t>
      </w:r>
      <w:r>
        <w:rPr>
          <w:noProof/>
        </w:rPr>
        <w:t>'</w:t>
      </w:r>
      <w:r w:rsidRPr="00A17ED1">
        <w:rPr>
          <w:noProof/>
        </w:rPr>
        <w:t>s record.  When the error is discovered, a cancellation notice is sent to remove the document from general access in the wrong patient</w:t>
      </w:r>
      <w:r>
        <w:rPr>
          <w:noProof/>
        </w:rPr>
        <w:t>'</w:t>
      </w:r>
      <w:r w:rsidRPr="00A17ED1">
        <w:rPr>
          <w:noProof/>
        </w:rPr>
        <w:t>s record. In these cases, a reason should be supplied in the cancellation message.  To protect patient privacy, the correct patient</w:t>
      </w:r>
      <w:r>
        <w:rPr>
          <w:noProof/>
        </w:rPr>
        <w:t>'</w:t>
      </w:r>
      <w:r w:rsidRPr="00A17ED1">
        <w:rPr>
          <w:noProof/>
        </w:rPr>
        <w:t>s identifying information should not be placed on the erroneous document that is retained in the wrong patient</w:t>
      </w:r>
      <w:r>
        <w:rPr>
          <w:noProof/>
        </w:rPr>
        <w:t>'</w:t>
      </w:r>
      <w:r w:rsidRPr="00A17ED1">
        <w:rPr>
          <w:noProof/>
        </w:rPr>
        <w:t>s record for historical reference.  A new document notification and content will be created using a T02 (original document notification and content) event and sent for association with the correct patient</w:t>
      </w:r>
      <w:r>
        <w:rPr>
          <w:noProof/>
        </w:rPr>
        <w:t>'</w:t>
      </w:r>
      <w:r w:rsidRPr="00A17ED1">
        <w:rPr>
          <w:noProof/>
        </w:rPr>
        <w:t>s record.</w:t>
      </w:r>
    </w:p>
    <w:p w14:paraId="16A82C0F" w14:textId="77777777" w:rsidR="00061F64" w:rsidRPr="00A17ED1" w:rsidRDefault="00061F64">
      <w:pPr>
        <w:pStyle w:val="MsgTableCaption"/>
      </w:pPr>
      <w:r w:rsidRPr="00A17ED1">
        <w:t>MDM^T11^MDM_T01: Document Cancel Notification</w:t>
      </w:r>
      <w:r w:rsidR="00A60E23" w:rsidRPr="00A17ED1">
        <w:fldChar w:fldCharType="begin"/>
      </w:r>
      <w:r w:rsidRPr="00A17ED1">
        <w:instrText xml:space="preserve"> XE ""MDM Document cancel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C9713E"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AEFD2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032F33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DA8B52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B94D4" w14:textId="77777777" w:rsidR="00061F64" w:rsidRPr="00A17ED1" w:rsidRDefault="00061F64">
            <w:pPr>
              <w:pStyle w:val="MsgTableHeader"/>
              <w:jc w:val="center"/>
            </w:pPr>
            <w:r w:rsidRPr="00A17ED1">
              <w:t>Chapter</w:t>
            </w:r>
          </w:p>
        </w:tc>
      </w:tr>
      <w:tr w:rsidR="00061F64" w:rsidRPr="00A17ED1" w14:paraId="1F92532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F0A247A"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32624B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95AD2B3"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51F78A" w14:textId="77777777" w:rsidR="00061F64" w:rsidRPr="00A17ED1" w:rsidRDefault="00061F64">
            <w:pPr>
              <w:pStyle w:val="MsgTableBody"/>
              <w:jc w:val="center"/>
            </w:pPr>
            <w:r w:rsidRPr="00A17ED1">
              <w:t>2</w:t>
            </w:r>
          </w:p>
        </w:tc>
      </w:tr>
      <w:tr w:rsidR="00061F64" w:rsidRPr="00A17ED1" w14:paraId="5C1CFC8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D0045"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B502FA1"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E4028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5132F8" w14:textId="77777777" w:rsidR="00061F64" w:rsidRPr="00A17ED1" w:rsidRDefault="00061F64">
            <w:pPr>
              <w:pStyle w:val="MsgTableBody"/>
              <w:jc w:val="center"/>
            </w:pPr>
            <w:r w:rsidRPr="00A17ED1">
              <w:t>2</w:t>
            </w:r>
          </w:p>
        </w:tc>
      </w:tr>
      <w:tr w:rsidR="00061F64" w:rsidRPr="00A17ED1" w14:paraId="1A4EC3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F11B0B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4B57A94"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12C63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F78FA7" w14:textId="77777777" w:rsidR="00061F64" w:rsidRPr="00A17ED1" w:rsidRDefault="00061F64">
            <w:pPr>
              <w:pStyle w:val="MsgTableBody"/>
              <w:jc w:val="center"/>
            </w:pPr>
            <w:r w:rsidRPr="00A17ED1">
              <w:t>2</w:t>
            </w:r>
          </w:p>
        </w:tc>
      </w:tr>
      <w:tr w:rsidR="00061F64" w:rsidRPr="00A17ED1" w14:paraId="3D88F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BF1A4C"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060CAD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C524138"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A9CD44B" w14:textId="77777777" w:rsidR="00061F64" w:rsidRPr="00A17ED1" w:rsidRDefault="00061F64">
            <w:pPr>
              <w:pStyle w:val="MsgTableBody"/>
              <w:jc w:val="center"/>
            </w:pPr>
            <w:r w:rsidRPr="00A17ED1">
              <w:t>3</w:t>
            </w:r>
          </w:p>
        </w:tc>
      </w:tr>
      <w:tr w:rsidR="00061F64" w:rsidRPr="00A17ED1" w14:paraId="3F3091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9149D6"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CA68D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6A25C31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BB5820" w14:textId="77777777" w:rsidR="00061F64" w:rsidRPr="00A17ED1" w:rsidRDefault="00061F64">
            <w:pPr>
              <w:pStyle w:val="MsgTableBody"/>
              <w:jc w:val="center"/>
            </w:pPr>
            <w:r w:rsidRPr="00A17ED1">
              <w:t>3</w:t>
            </w:r>
          </w:p>
        </w:tc>
      </w:tr>
      <w:tr w:rsidR="00026B5E" w:rsidRPr="00A17ED1" w14:paraId="1FC5D4F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4F8456" w14:textId="77777777" w:rsidR="00026B5E" w:rsidRPr="00A17ED1" w:rsidRDefault="00026B5E">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694AF96"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120C6E3"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AD18D" w14:textId="2711CAE9" w:rsidR="00026B5E" w:rsidRPr="00A17ED1" w:rsidRDefault="00670B39">
            <w:pPr>
              <w:pStyle w:val="MsgTableBody"/>
              <w:jc w:val="center"/>
            </w:pPr>
            <w:r>
              <w:t>7</w:t>
            </w:r>
          </w:p>
        </w:tc>
      </w:tr>
      <w:tr w:rsidR="00061F64" w:rsidRPr="00A17ED1" w14:paraId="4B02F5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87807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05817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4E83603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EACAC" w14:textId="77777777" w:rsidR="00061F64" w:rsidRPr="00A17ED1" w:rsidRDefault="00061F64">
            <w:pPr>
              <w:pStyle w:val="MsgTableBody"/>
              <w:jc w:val="center"/>
            </w:pPr>
            <w:r w:rsidRPr="00A17ED1">
              <w:t>3</w:t>
            </w:r>
          </w:p>
        </w:tc>
      </w:tr>
      <w:tr w:rsidR="00401B1D" w:rsidRPr="00A17ED1" w14:paraId="3A232E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0319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FB5256"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37927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FE1C" w14:textId="77777777" w:rsidR="00401B1D" w:rsidRPr="00A17ED1" w:rsidRDefault="00401B1D" w:rsidP="00401B1D">
            <w:pPr>
              <w:pStyle w:val="MsgTableBody"/>
              <w:jc w:val="center"/>
            </w:pPr>
            <w:r>
              <w:t>7</w:t>
            </w:r>
          </w:p>
        </w:tc>
      </w:tr>
      <w:tr w:rsidR="00401B1D" w:rsidRPr="00A17ED1" w14:paraId="7DFA8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C9EB6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592982"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29A3E9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EE817" w14:textId="77777777" w:rsidR="00401B1D" w:rsidRPr="00A17ED1" w:rsidRDefault="00401B1D" w:rsidP="00401B1D">
            <w:pPr>
              <w:pStyle w:val="MsgTableBody"/>
              <w:jc w:val="center"/>
            </w:pPr>
          </w:p>
        </w:tc>
      </w:tr>
      <w:tr w:rsidR="00401B1D" w:rsidRPr="00A17ED1" w14:paraId="41B476E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3721A"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7DED07B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94DE12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28D54" w14:textId="77777777" w:rsidR="00401B1D" w:rsidRPr="00A17ED1" w:rsidRDefault="00401B1D" w:rsidP="00401B1D">
            <w:pPr>
              <w:pStyle w:val="MsgTableBody"/>
              <w:jc w:val="center"/>
            </w:pPr>
            <w:r w:rsidRPr="00A17ED1">
              <w:t>4</w:t>
            </w:r>
          </w:p>
        </w:tc>
      </w:tr>
      <w:tr w:rsidR="00026B5E" w:rsidRPr="00A17ED1" w14:paraId="3FFFAE5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34350C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87E53E9"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165C9EA"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FFFFA8" w14:textId="70A2121A" w:rsidR="00026B5E" w:rsidRPr="00A17ED1" w:rsidRDefault="00670B39" w:rsidP="00401B1D">
            <w:pPr>
              <w:pStyle w:val="MsgTableBody"/>
              <w:jc w:val="center"/>
            </w:pPr>
            <w:r>
              <w:t>7</w:t>
            </w:r>
          </w:p>
        </w:tc>
      </w:tr>
      <w:tr w:rsidR="00401B1D" w:rsidRPr="00A17ED1" w14:paraId="6A55AAD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ED119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6DC6167"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F919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930E5" w14:textId="77777777" w:rsidR="00401B1D" w:rsidRPr="00A17ED1" w:rsidRDefault="00401B1D" w:rsidP="00401B1D">
            <w:pPr>
              <w:pStyle w:val="MsgTableBody"/>
              <w:jc w:val="center"/>
            </w:pPr>
            <w:r w:rsidRPr="00A17ED1">
              <w:t>4</w:t>
            </w:r>
          </w:p>
        </w:tc>
      </w:tr>
      <w:tr w:rsidR="00401B1D" w:rsidRPr="00A17ED1" w14:paraId="402F80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87D84A"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D81751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A759D8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299B15" w14:textId="77777777" w:rsidR="00401B1D" w:rsidRPr="00A17ED1" w:rsidRDefault="00401B1D" w:rsidP="00401B1D">
            <w:pPr>
              <w:pStyle w:val="MsgTableBody"/>
              <w:jc w:val="center"/>
            </w:pPr>
            <w:r w:rsidRPr="00A17ED1">
              <w:t>4</w:t>
            </w:r>
          </w:p>
        </w:tc>
      </w:tr>
      <w:tr w:rsidR="00401B1D" w:rsidRPr="00A17ED1" w14:paraId="569BAC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680CB0" w14:textId="77777777" w:rsidR="00401B1D" w:rsidRPr="00A17ED1" w:rsidRDefault="00401B1D" w:rsidP="00401B1D">
            <w:pPr>
              <w:pStyle w:val="MsgTableBody"/>
            </w:pPr>
            <w:r w:rsidRPr="00A17ED1">
              <w:lastRenderedPageBreak/>
              <w:t xml:space="preserve">     [{TQ2}]</w:t>
            </w:r>
          </w:p>
        </w:tc>
        <w:tc>
          <w:tcPr>
            <w:tcW w:w="4320" w:type="dxa"/>
            <w:tcBorders>
              <w:top w:val="dotted" w:sz="4" w:space="0" w:color="auto"/>
              <w:left w:val="nil"/>
              <w:bottom w:val="dotted" w:sz="4" w:space="0" w:color="auto"/>
              <w:right w:val="nil"/>
            </w:tcBorders>
            <w:shd w:val="clear" w:color="auto" w:fill="FFFFFF"/>
          </w:tcPr>
          <w:p w14:paraId="27BBC3B6"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94FD5B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5A019" w14:textId="77777777" w:rsidR="00401B1D" w:rsidRPr="00A17ED1" w:rsidRDefault="00401B1D" w:rsidP="00401B1D">
            <w:pPr>
              <w:pStyle w:val="MsgTableBody"/>
              <w:jc w:val="center"/>
            </w:pPr>
            <w:r w:rsidRPr="00A17ED1">
              <w:t>4</w:t>
            </w:r>
          </w:p>
        </w:tc>
      </w:tr>
      <w:tr w:rsidR="00401B1D" w:rsidRPr="00A17ED1" w14:paraId="330520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405C5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923F7E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13E9775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94F197" w14:textId="77777777" w:rsidR="00401B1D" w:rsidRPr="00A17ED1" w:rsidRDefault="00401B1D" w:rsidP="00401B1D">
            <w:pPr>
              <w:pStyle w:val="MsgTableBody"/>
              <w:jc w:val="center"/>
            </w:pPr>
          </w:p>
        </w:tc>
      </w:tr>
      <w:tr w:rsidR="00401B1D" w:rsidRPr="00A17ED1" w14:paraId="64ABD4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C23E45"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44DBBF39"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D43C5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05AE4" w14:textId="77777777" w:rsidR="00401B1D" w:rsidRPr="00A17ED1" w:rsidRDefault="00401B1D" w:rsidP="00401B1D">
            <w:pPr>
              <w:pStyle w:val="MsgTableBody"/>
              <w:jc w:val="center"/>
            </w:pPr>
            <w:r w:rsidRPr="00A17ED1">
              <w:t>4</w:t>
            </w:r>
          </w:p>
        </w:tc>
      </w:tr>
      <w:tr w:rsidR="00026B5E" w:rsidRPr="00A17ED1" w14:paraId="641D07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095C2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5208C46"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CB21FF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0111A" w14:textId="149D57E6" w:rsidR="00026B5E" w:rsidRPr="00A17ED1" w:rsidRDefault="00670B39" w:rsidP="00401B1D">
            <w:pPr>
              <w:pStyle w:val="MsgTableBody"/>
              <w:jc w:val="center"/>
            </w:pPr>
            <w:r>
              <w:t>7</w:t>
            </w:r>
          </w:p>
        </w:tc>
      </w:tr>
      <w:tr w:rsidR="00401B1D" w:rsidRPr="00A17ED1" w14:paraId="42B53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C4FB5"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57ABFB4"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11913E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DC256" w14:textId="77777777" w:rsidR="00401B1D" w:rsidRPr="00A17ED1" w:rsidRDefault="00401B1D" w:rsidP="00401B1D">
            <w:pPr>
              <w:pStyle w:val="MsgTableBody"/>
              <w:jc w:val="center"/>
            </w:pPr>
            <w:r w:rsidRPr="00A17ED1">
              <w:t>2</w:t>
            </w:r>
          </w:p>
        </w:tc>
      </w:tr>
      <w:tr w:rsidR="00401B1D" w:rsidRPr="00A17ED1" w14:paraId="1F3276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E22E5E3"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BDA02DD"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5ACCA7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07D44" w14:textId="77777777" w:rsidR="00401B1D" w:rsidRPr="00A17ED1" w:rsidRDefault="00401B1D" w:rsidP="00401B1D">
            <w:pPr>
              <w:pStyle w:val="MsgTableBody"/>
              <w:jc w:val="center"/>
            </w:pPr>
          </w:p>
        </w:tc>
      </w:tr>
      <w:tr w:rsidR="00401B1D" w:rsidRPr="00A17ED1" w14:paraId="26F9320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F7881F" w14:textId="77777777" w:rsidR="00401B1D" w:rsidRPr="00A17ED1" w:rsidRDefault="005740F2"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C2E05BF"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C9F4D3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625F92" w14:textId="77777777" w:rsidR="00401B1D" w:rsidRPr="00A17ED1" w:rsidRDefault="00401B1D" w:rsidP="00401B1D">
            <w:pPr>
              <w:pStyle w:val="MsgTableBody"/>
              <w:jc w:val="center"/>
            </w:pPr>
            <w:r w:rsidRPr="00A17ED1">
              <w:t>9</w:t>
            </w:r>
          </w:p>
        </w:tc>
      </w:tr>
      <w:tr w:rsidR="00401B1D" w:rsidRPr="00A17ED1" w14:paraId="7C61EED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10186D8"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729EE4CE"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4BCB8F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7106E3C" w14:textId="77777777" w:rsidR="00401B1D" w:rsidRPr="00A17ED1" w:rsidRDefault="00401B1D" w:rsidP="00401B1D">
            <w:pPr>
              <w:pStyle w:val="MsgTableBody"/>
              <w:jc w:val="center"/>
            </w:pPr>
            <w:r w:rsidRPr="00A17ED1">
              <w:t>9</w:t>
            </w:r>
          </w:p>
        </w:tc>
      </w:tr>
    </w:tbl>
    <w:p w14:paraId="54141E9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2D4C7D6" w14:textId="77777777" w:rsidTr="00597768">
        <w:trPr>
          <w:jc w:val="center"/>
        </w:trPr>
        <w:tc>
          <w:tcPr>
            <w:tcW w:w="8973" w:type="dxa"/>
            <w:gridSpan w:val="6"/>
          </w:tcPr>
          <w:p w14:paraId="7B5624F5" w14:textId="17E4ED06" w:rsidR="00597768" w:rsidRPr="006D6BB6" w:rsidRDefault="00597768" w:rsidP="004904C3">
            <w:pPr>
              <w:pStyle w:val="ACK-ChoreographyHeader"/>
            </w:pPr>
            <w:r>
              <w:t>Acknowledgement Choreography</w:t>
            </w:r>
          </w:p>
        </w:tc>
      </w:tr>
      <w:tr w:rsidR="00597768" w:rsidRPr="006D6BB6" w14:paraId="4F8B3DB3" w14:textId="77777777" w:rsidTr="00597768">
        <w:trPr>
          <w:jc w:val="center"/>
        </w:trPr>
        <w:tc>
          <w:tcPr>
            <w:tcW w:w="8973" w:type="dxa"/>
            <w:gridSpan w:val="6"/>
          </w:tcPr>
          <w:p w14:paraId="0C024E87" w14:textId="0DE3B3F0" w:rsidR="00597768" w:rsidRDefault="00597768" w:rsidP="004904C3">
            <w:pPr>
              <w:pStyle w:val="ACK-ChoreographyHeader"/>
            </w:pPr>
            <w:r w:rsidRPr="00A17ED1">
              <w:t>MDM^T11^MDM_T01</w:t>
            </w:r>
          </w:p>
        </w:tc>
      </w:tr>
      <w:tr w:rsidR="001F49E5" w:rsidRPr="006D6BB6" w14:paraId="05ACFFF7" w14:textId="77777777" w:rsidTr="00597768">
        <w:trPr>
          <w:jc w:val="center"/>
        </w:trPr>
        <w:tc>
          <w:tcPr>
            <w:tcW w:w="1458" w:type="dxa"/>
          </w:tcPr>
          <w:p w14:paraId="0328417C" w14:textId="77777777" w:rsidR="001F49E5" w:rsidRPr="006D6BB6" w:rsidRDefault="001F49E5" w:rsidP="00446BFE">
            <w:pPr>
              <w:pStyle w:val="ACK-ChoreographyBody"/>
            </w:pPr>
            <w:r w:rsidRPr="006D6BB6">
              <w:t>Field name</w:t>
            </w:r>
          </w:p>
        </w:tc>
        <w:tc>
          <w:tcPr>
            <w:tcW w:w="2336" w:type="dxa"/>
          </w:tcPr>
          <w:p w14:paraId="3A64E021" w14:textId="77777777" w:rsidR="001F49E5" w:rsidRPr="006D6BB6" w:rsidRDefault="001F49E5" w:rsidP="00446BFE">
            <w:pPr>
              <w:pStyle w:val="ACK-ChoreographyBody"/>
            </w:pPr>
            <w:r w:rsidRPr="006D6BB6">
              <w:t>Field Value: Original mode</w:t>
            </w:r>
          </w:p>
        </w:tc>
        <w:tc>
          <w:tcPr>
            <w:tcW w:w="5179" w:type="dxa"/>
            <w:gridSpan w:val="4"/>
          </w:tcPr>
          <w:p w14:paraId="4AF720AA" w14:textId="77777777" w:rsidR="001F49E5" w:rsidRPr="006D6BB6" w:rsidRDefault="001F49E5" w:rsidP="00446BFE">
            <w:pPr>
              <w:pStyle w:val="ACK-ChoreographyBody"/>
            </w:pPr>
            <w:r w:rsidRPr="006D6BB6">
              <w:t>Field value: Enhanced mode</w:t>
            </w:r>
          </w:p>
        </w:tc>
      </w:tr>
      <w:tr w:rsidR="001F49E5" w:rsidRPr="006D6BB6" w14:paraId="5EE6D444" w14:textId="77777777" w:rsidTr="00597768">
        <w:trPr>
          <w:jc w:val="center"/>
        </w:trPr>
        <w:tc>
          <w:tcPr>
            <w:tcW w:w="1458" w:type="dxa"/>
          </w:tcPr>
          <w:p w14:paraId="58E450EA" w14:textId="77777777" w:rsidR="001F49E5" w:rsidRPr="006D6BB6" w:rsidRDefault="001F49E5" w:rsidP="00446BFE">
            <w:pPr>
              <w:pStyle w:val="ACK-ChoreographyBody"/>
            </w:pPr>
            <w:r>
              <w:t>MSH-</w:t>
            </w:r>
            <w:r w:rsidRPr="006D6BB6">
              <w:t>15</w:t>
            </w:r>
          </w:p>
        </w:tc>
        <w:tc>
          <w:tcPr>
            <w:tcW w:w="2336" w:type="dxa"/>
          </w:tcPr>
          <w:p w14:paraId="4A0104F6" w14:textId="77777777" w:rsidR="001F49E5" w:rsidRPr="006D6BB6" w:rsidRDefault="001F49E5" w:rsidP="00446BFE">
            <w:pPr>
              <w:pStyle w:val="ACK-ChoreographyBody"/>
            </w:pPr>
            <w:r w:rsidRPr="006D6BB6">
              <w:t>Blank</w:t>
            </w:r>
          </w:p>
        </w:tc>
        <w:tc>
          <w:tcPr>
            <w:tcW w:w="567" w:type="dxa"/>
          </w:tcPr>
          <w:p w14:paraId="2428370C" w14:textId="77777777" w:rsidR="001F49E5" w:rsidRPr="006D6BB6" w:rsidRDefault="001F49E5" w:rsidP="00446BFE">
            <w:pPr>
              <w:pStyle w:val="ACK-ChoreographyBody"/>
            </w:pPr>
            <w:r w:rsidRPr="006D6BB6">
              <w:t>NE</w:t>
            </w:r>
          </w:p>
        </w:tc>
        <w:tc>
          <w:tcPr>
            <w:tcW w:w="1559" w:type="dxa"/>
          </w:tcPr>
          <w:p w14:paraId="35D48D7E" w14:textId="77777777" w:rsidR="001F49E5" w:rsidRPr="006D6BB6" w:rsidRDefault="001F49E5" w:rsidP="00446BFE">
            <w:pPr>
              <w:pStyle w:val="ACK-ChoreographyBody"/>
            </w:pPr>
            <w:r w:rsidRPr="006D6BB6">
              <w:t>AL, SU, ER</w:t>
            </w:r>
          </w:p>
        </w:tc>
        <w:tc>
          <w:tcPr>
            <w:tcW w:w="1494" w:type="dxa"/>
          </w:tcPr>
          <w:p w14:paraId="3644F536" w14:textId="77777777" w:rsidR="001F49E5" w:rsidRPr="006D6BB6" w:rsidRDefault="001F49E5" w:rsidP="00446BFE">
            <w:pPr>
              <w:pStyle w:val="ACK-ChoreographyBody"/>
            </w:pPr>
            <w:r w:rsidRPr="006D6BB6">
              <w:t>NE</w:t>
            </w:r>
          </w:p>
        </w:tc>
        <w:tc>
          <w:tcPr>
            <w:tcW w:w="1559" w:type="dxa"/>
          </w:tcPr>
          <w:p w14:paraId="0E7FFBAD" w14:textId="77777777" w:rsidR="001F49E5" w:rsidRPr="006D6BB6" w:rsidRDefault="001F49E5" w:rsidP="00446BFE">
            <w:pPr>
              <w:pStyle w:val="ACK-ChoreographyBody"/>
            </w:pPr>
            <w:r w:rsidRPr="006D6BB6">
              <w:t>AL, SU, ER</w:t>
            </w:r>
          </w:p>
        </w:tc>
      </w:tr>
      <w:tr w:rsidR="001F49E5" w:rsidRPr="006D6BB6" w14:paraId="31FD018C" w14:textId="77777777" w:rsidTr="00597768">
        <w:trPr>
          <w:jc w:val="center"/>
        </w:trPr>
        <w:tc>
          <w:tcPr>
            <w:tcW w:w="1458" w:type="dxa"/>
          </w:tcPr>
          <w:p w14:paraId="586A2C4A" w14:textId="77777777" w:rsidR="001F49E5" w:rsidRPr="006D6BB6" w:rsidRDefault="001F49E5" w:rsidP="00446BFE">
            <w:pPr>
              <w:pStyle w:val="ACK-ChoreographyBody"/>
            </w:pPr>
            <w:r>
              <w:t>MSH-</w:t>
            </w:r>
            <w:r w:rsidRPr="006D6BB6">
              <w:t>16</w:t>
            </w:r>
          </w:p>
        </w:tc>
        <w:tc>
          <w:tcPr>
            <w:tcW w:w="2336" w:type="dxa"/>
          </w:tcPr>
          <w:p w14:paraId="7C31E8D2" w14:textId="77777777" w:rsidR="001F49E5" w:rsidRPr="006D6BB6" w:rsidRDefault="001F49E5" w:rsidP="00446BFE">
            <w:pPr>
              <w:pStyle w:val="ACK-ChoreographyBody"/>
            </w:pPr>
            <w:r w:rsidRPr="006D6BB6">
              <w:t>Blank</w:t>
            </w:r>
          </w:p>
        </w:tc>
        <w:tc>
          <w:tcPr>
            <w:tcW w:w="567" w:type="dxa"/>
          </w:tcPr>
          <w:p w14:paraId="21BDCD9B" w14:textId="77777777" w:rsidR="001F49E5" w:rsidRPr="006D6BB6" w:rsidRDefault="001F49E5" w:rsidP="00446BFE">
            <w:pPr>
              <w:pStyle w:val="ACK-ChoreographyBody"/>
            </w:pPr>
            <w:r w:rsidRPr="006D6BB6">
              <w:t>NE</w:t>
            </w:r>
          </w:p>
        </w:tc>
        <w:tc>
          <w:tcPr>
            <w:tcW w:w="1559" w:type="dxa"/>
          </w:tcPr>
          <w:p w14:paraId="09857CF7" w14:textId="77777777" w:rsidR="001F49E5" w:rsidRPr="006D6BB6" w:rsidRDefault="001F49E5" w:rsidP="00446BFE">
            <w:pPr>
              <w:pStyle w:val="ACK-ChoreographyBody"/>
            </w:pPr>
            <w:r w:rsidRPr="006D6BB6">
              <w:t>NE</w:t>
            </w:r>
          </w:p>
        </w:tc>
        <w:tc>
          <w:tcPr>
            <w:tcW w:w="1494" w:type="dxa"/>
          </w:tcPr>
          <w:p w14:paraId="6117D869" w14:textId="77777777" w:rsidR="001F49E5" w:rsidRPr="006D6BB6" w:rsidRDefault="001F49E5" w:rsidP="00446BFE">
            <w:pPr>
              <w:pStyle w:val="ACK-ChoreographyBody"/>
            </w:pPr>
            <w:r w:rsidRPr="006D6BB6">
              <w:t>AL, SU, ER</w:t>
            </w:r>
          </w:p>
        </w:tc>
        <w:tc>
          <w:tcPr>
            <w:tcW w:w="1559" w:type="dxa"/>
          </w:tcPr>
          <w:p w14:paraId="6AD61553" w14:textId="77777777" w:rsidR="001F49E5" w:rsidRPr="006D6BB6" w:rsidRDefault="001F49E5" w:rsidP="00446BFE">
            <w:pPr>
              <w:pStyle w:val="ACK-ChoreographyBody"/>
            </w:pPr>
            <w:r w:rsidRPr="006D6BB6">
              <w:t>AL, SU, ER</w:t>
            </w:r>
          </w:p>
        </w:tc>
      </w:tr>
      <w:tr w:rsidR="001F49E5" w:rsidRPr="006D6BB6" w14:paraId="6EA22818" w14:textId="77777777" w:rsidTr="00597768">
        <w:trPr>
          <w:jc w:val="center"/>
        </w:trPr>
        <w:tc>
          <w:tcPr>
            <w:tcW w:w="1458" w:type="dxa"/>
          </w:tcPr>
          <w:p w14:paraId="52311D04" w14:textId="77777777" w:rsidR="001F49E5" w:rsidRPr="006D6BB6" w:rsidRDefault="001F49E5" w:rsidP="00446BFE">
            <w:pPr>
              <w:pStyle w:val="ACK-ChoreographyBody"/>
            </w:pPr>
            <w:r w:rsidRPr="006D6BB6">
              <w:t>Immediate Ack</w:t>
            </w:r>
          </w:p>
        </w:tc>
        <w:tc>
          <w:tcPr>
            <w:tcW w:w="2336" w:type="dxa"/>
          </w:tcPr>
          <w:p w14:paraId="41331565" w14:textId="65157438" w:rsidR="001F49E5" w:rsidRPr="006D6BB6" w:rsidRDefault="008F4F6B" w:rsidP="00446BFE">
            <w:pPr>
              <w:pStyle w:val="ACK-ChoreographyBody"/>
            </w:pPr>
            <w:r>
              <w:rPr>
                <w:szCs w:val="16"/>
              </w:rPr>
              <w:t>ACK</w:t>
            </w:r>
            <w:r w:rsidRPr="006D6BB6">
              <w:rPr>
                <w:szCs w:val="16"/>
              </w:rPr>
              <w:t>^</w:t>
            </w:r>
            <w:r>
              <w:rPr>
                <w:szCs w:val="16"/>
              </w:rPr>
              <w:t>T11</w:t>
            </w:r>
            <w:r w:rsidRPr="006D6BB6">
              <w:rPr>
                <w:szCs w:val="16"/>
              </w:rPr>
              <w:t>^</w:t>
            </w:r>
            <w:r>
              <w:rPr>
                <w:szCs w:val="16"/>
              </w:rPr>
              <w:t>ACK</w:t>
            </w:r>
          </w:p>
        </w:tc>
        <w:tc>
          <w:tcPr>
            <w:tcW w:w="567" w:type="dxa"/>
          </w:tcPr>
          <w:p w14:paraId="5FC88F98" w14:textId="77777777" w:rsidR="001F49E5" w:rsidRPr="006D6BB6" w:rsidRDefault="001F49E5" w:rsidP="00446BFE">
            <w:pPr>
              <w:pStyle w:val="ACK-ChoreographyBody"/>
            </w:pPr>
            <w:r w:rsidRPr="006D6BB6">
              <w:t>-</w:t>
            </w:r>
          </w:p>
        </w:tc>
        <w:tc>
          <w:tcPr>
            <w:tcW w:w="1559" w:type="dxa"/>
          </w:tcPr>
          <w:p w14:paraId="2C399422"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494" w:type="dxa"/>
          </w:tcPr>
          <w:p w14:paraId="37F4B4FE" w14:textId="77777777" w:rsidR="001F49E5" w:rsidRPr="006D6BB6" w:rsidRDefault="001F49E5" w:rsidP="00446BFE">
            <w:pPr>
              <w:pStyle w:val="ACK-ChoreographyBody"/>
            </w:pPr>
            <w:r w:rsidRPr="006D6BB6">
              <w:t>-</w:t>
            </w:r>
          </w:p>
        </w:tc>
        <w:tc>
          <w:tcPr>
            <w:tcW w:w="1559" w:type="dxa"/>
          </w:tcPr>
          <w:p w14:paraId="41D0498B"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r w:rsidR="001F49E5" w:rsidRPr="006D6BB6" w14:paraId="70E69AFE" w14:textId="77777777" w:rsidTr="00597768">
        <w:trPr>
          <w:jc w:val="center"/>
        </w:trPr>
        <w:tc>
          <w:tcPr>
            <w:tcW w:w="1458" w:type="dxa"/>
          </w:tcPr>
          <w:p w14:paraId="5DE90F50" w14:textId="77777777" w:rsidR="001F49E5" w:rsidRPr="006D6BB6" w:rsidRDefault="001F49E5" w:rsidP="00446BFE">
            <w:pPr>
              <w:pStyle w:val="ACK-ChoreographyBody"/>
            </w:pPr>
            <w:r w:rsidRPr="006D6BB6">
              <w:t>Application Ack</w:t>
            </w:r>
          </w:p>
        </w:tc>
        <w:tc>
          <w:tcPr>
            <w:tcW w:w="2336" w:type="dxa"/>
          </w:tcPr>
          <w:p w14:paraId="50FD4DCC" w14:textId="53725E79" w:rsidR="001F49E5" w:rsidRPr="006D6BB6" w:rsidRDefault="008F4F6B" w:rsidP="00446BFE">
            <w:pPr>
              <w:pStyle w:val="ACK-ChoreographyBody"/>
            </w:pPr>
            <w:r>
              <w:rPr>
                <w:szCs w:val="16"/>
              </w:rPr>
              <w:t>-</w:t>
            </w:r>
          </w:p>
        </w:tc>
        <w:tc>
          <w:tcPr>
            <w:tcW w:w="567" w:type="dxa"/>
          </w:tcPr>
          <w:p w14:paraId="209E6DDE" w14:textId="77777777" w:rsidR="001F49E5" w:rsidRPr="006D6BB6" w:rsidRDefault="001F49E5" w:rsidP="00446BFE">
            <w:pPr>
              <w:pStyle w:val="ACK-ChoreographyBody"/>
            </w:pPr>
            <w:r w:rsidRPr="006D6BB6">
              <w:t>-</w:t>
            </w:r>
          </w:p>
        </w:tc>
        <w:tc>
          <w:tcPr>
            <w:tcW w:w="1559" w:type="dxa"/>
          </w:tcPr>
          <w:p w14:paraId="78E9A08E" w14:textId="77777777" w:rsidR="001F49E5" w:rsidRPr="006D6BB6" w:rsidRDefault="001F49E5" w:rsidP="00446BFE">
            <w:pPr>
              <w:pStyle w:val="ACK-ChoreographyBody"/>
            </w:pPr>
            <w:r w:rsidRPr="006D6BB6">
              <w:t>-</w:t>
            </w:r>
          </w:p>
        </w:tc>
        <w:tc>
          <w:tcPr>
            <w:tcW w:w="1494" w:type="dxa"/>
          </w:tcPr>
          <w:p w14:paraId="35C16FA8"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559" w:type="dxa"/>
          </w:tcPr>
          <w:p w14:paraId="58E55479"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bl>
    <w:p w14:paraId="59D4F7D6" w14:textId="77777777" w:rsidR="001F49E5" w:rsidRPr="00A17ED1" w:rsidRDefault="001F49E5">
      <w:pPr>
        <w:rPr>
          <w:noProof/>
        </w:rPr>
      </w:pPr>
    </w:p>
    <w:p w14:paraId="5A34A66E" w14:textId="77777777" w:rsidR="00061F64" w:rsidRPr="00A17ED1" w:rsidRDefault="00061F64">
      <w:pPr>
        <w:pStyle w:val="MsgTableCaption"/>
      </w:pPr>
      <w:r w:rsidRPr="00A17ED1">
        <w:t>ACK^T11^ACK: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7E91336"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E1B41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DC5851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D8F441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4929A" w14:textId="77777777" w:rsidR="00061F64" w:rsidRPr="00A17ED1" w:rsidRDefault="00061F64">
            <w:pPr>
              <w:pStyle w:val="MsgTableHeader"/>
              <w:jc w:val="center"/>
            </w:pPr>
            <w:r w:rsidRPr="00A17ED1">
              <w:t>Chapter</w:t>
            </w:r>
          </w:p>
        </w:tc>
      </w:tr>
      <w:tr w:rsidR="00061F64" w:rsidRPr="00A17ED1" w14:paraId="4276551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392BC7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F53C28A"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4B5B2E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418B221" w14:textId="77777777" w:rsidR="00061F64" w:rsidRPr="00A17ED1" w:rsidRDefault="00061F64">
            <w:pPr>
              <w:pStyle w:val="MsgTableBody"/>
              <w:jc w:val="center"/>
            </w:pPr>
            <w:r w:rsidRPr="00A17ED1">
              <w:t>2</w:t>
            </w:r>
          </w:p>
        </w:tc>
      </w:tr>
      <w:tr w:rsidR="00061F64" w:rsidRPr="00A17ED1" w14:paraId="371684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0AAF03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CDD21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B02402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632886" w14:textId="77777777" w:rsidR="00061F64" w:rsidRPr="00A17ED1" w:rsidRDefault="00061F64">
            <w:pPr>
              <w:pStyle w:val="MsgTableBody"/>
              <w:jc w:val="center"/>
            </w:pPr>
            <w:r w:rsidRPr="00A17ED1">
              <w:t>2</w:t>
            </w:r>
          </w:p>
        </w:tc>
      </w:tr>
      <w:tr w:rsidR="00061F64" w:rsidRPr="00A17ED1" w14:paraId="169155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D8C67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842146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1579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6914E" w14:textId="77777777" w:rsidR="00061F64" w:rsidRPr="00A17ED1" w:rsidRDefault="00061F64">
            <w:pPr>
              <w:pStyle w:val="MsgTableBody"/>
              <w:jc w:val="center"/>
            </w:pPr>
            <w:r w:rsidRPr="00A17ED1">
              <w:t>2</w:t>
            </w:r>
          </w:p>
        </w:tc>
      </w:tr>
      <w:tr w:rsidR="00061F64" w:rsidRPr="00A17ED1" w14:paraId="62E31A8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76978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0A0B8B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0DA28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444A4B" w14:textId="77777777" w:rsidR="00061F64" w:rsidRPr="00A17ED1" w:rsidRDefault="00061F64">
            <w:pPr>
              <w:pStyle w:val="MsgTableBody"/>
              <w:jc w:val="center"/>
            </w:pPr>
            <w:r w:rsidRPr="00A17ED1">
              <w:t>2</w:t>
            </w:r>
          </w:p>
        </w:tc>
      </w:tr>
      <w:tr w:rsidR="00061F64" w:rsidRPr="00A17ED1" w14:paraId="2428FDE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C990F"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008B84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9916D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B1D0A81" w14:textId="77777777" w:rsidR="00061F64" w:rsidRPr="00A17ED1" w:rsidRDefault="00061F64">
            <w:pPr>
              <w:pStyle w:val="MsgTableBody"/>
              <w:jc w:val="center"/>
            </w:pPr>
            <w:r w:rsidRPr="00A17ED1">
              <w:t>2</w:t>
            </w:r>
          </w:p>
        </w:tc>
      </w:tr>
    </w:tbl>
    <w:p w14:paraId="53A0AD3A" w14:textId="77777777" w:rsidR="001F49E5" w:rsidRDefault="001F49E5" w:rsidP="001F49E5">
      <w:bookmarkStart w:id="225" w:name="_Toc348247470"/>
      <w:bookmarkStart w:id="226" w:name="_Toc348260431"/>
      <w:bookmarkStart w:id="227" w:name="_Toc348346488"/>
      <w:bookmarkStart w:id="228" w:name="_Toc359236417"/>
      <w:bookmarkStart w:id="229" w:name="_Toc2348862"/>
      <w:bookmarkStart w:id="230" w:name="_Toc79446928"/>
      <w:bookmarkStart w:id="231" w:name="_Toc175732353"/>
      <w:bookmarkStart w:id="232" w:name="_Toc2044204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925F239" w14:textId="77777777" w:rsidTr="00597768">
        <w:trPr>
          <w:jc w:val="center"/>
        </w:trPr>
        <w:tc>
          <w:tcPr>
            <w:tcW w:w="6652" w:type="dxa"/>
            <w:gridSpan w:val="4"/>
          </w:tcPr>
          <w:p w14:paraId="3AA8648B" w14:textId="1A61E985" w:rsidR="00597768" w:rsidRPr="006D6BB6" w:rsidRDefault="00597768" w:rsidP="004904C3">
            <w:pPr>
              <w:pStyle w:val="ACK-ChoreographyHeader"/>
            </w:pPr>
            <w:r>
              <w:t>Acknowledgement Choreography</w:t>
            </w:r>
          </w:p>
        </w:tc>
      </w:tr>
      <w:tr w:rsidR="00597768" w:rsidRPr="006D6BB6" w14:paraId="759853C9" w14:textId="77777777" w:rsidTr="00597768">
        <w:trPr>
          <w:jc w:val="center"/>
        </w:trPr>
        <w:tc>
          <w:tcPr>
            <w:tcW w:w="6652" w:type="dxa"/>
            <w:gridSpan w:val="4"/>
          </w:tcPr>
          <w:p w14:paraId="28DE5CBC" w14:textId="44D3B4DB" w:rsidR="00597768" w:rsidRDefault="00597768" w:rsidP="004904C3">
            <w:pPr>
              <w:pStyle w:val="ACK-ChoreographyHeader"/>
            </w:pPr>
            <w:r w:rsidRPr="00A17ED1">
              <w:t>ACK^T11^ACK</w:t>
            </w:r>
          </w:p>
        </w:tc>
      </w:tr>
      <w:tr w:rsidR="001F49E5" w:rsidRPr="006D6BB6" w14:paraId="3592CCC6" w14:textId="77777777" w:rsidTr="00597768">
        <w:trPr>
          <w:jc w:val="center"/>
        </w:trPr>
        <w:tc>
          <w:tcPr>
            <w:tcW w:w="1458" w:type="dxa"/>
          </w:tcPr>
          <w:p w14:paraId="03AFAD2B" w14:textId="77777777" w:rsidR="001F49E5" w:rsidRPr="006D6BB6" w:rsidRDefault="001F49E5" w:rsidP="00446BFE">
            <w:pPr>
              <w:pStyle w:val="ACK-ChoreographyBody"/>
            </w:pPr>
            <w:r w:rsidRPr="006D6BB6">
              <w:t>Field name</w:t>
            </w:r>
          </w:p>
        </w:tc>
        <w:tc>
          <w:tcPr>
            <w:tcW w:w="2478" w:type="dxa"/>
          </w:tcPr>
          <w:p w14:paraId="05930991" w14:textId="77777777" w:rsidR="001F49E5" w:rsidRPr="006D6BB6" w:rsidRDefault="001F49E5" w:rsidP="00446BFE">
            <w:pPr>
              <w:pStyle w:val="ACK-ChoreographyBody"/>
            </w:pPr>
            <w:r w:rsidRPr="006D6BB6">
              <w:t>Field Value: Original mode</w:t>
            </w:r>
          </w:p>
        </w:tc>
        <w:tc>
          <w:tcPr>
            <w:tcW w:w="2716" w:type="dxa"/>
            <w:gridSpan w:val="2"/>
          </w:tcPr>
          <w:p w14:paraId="74E2A2F7" w14:textId="77777777" w:rsidR="001F49E5" w:rsidRPr="006D6BB6" w:rsidRDefault="001F49E5" w:rsidP="00446BFE">
            <w:pPr>
              <w:pStyle w:val="ACK-ChoreographyBody"/>
            </w:pPr>
            <w:r w:rsidRPr="006D6BB6">
              <w:t>Field value: Enhanced mode</w:t>
            </w:r>
          </w:p>
        </w:tc>
      </w:tr>
      <w:tr w:rsidR="001F49E5" w:rsidRPr="006D6BB6" w14:paraId="228BA44D" w14:textId="77777777" w:rsidTr="00597768">
        <w:trPr>
          <w:jc w:val="center"/>
        </w:trPr>
        <w:tc>
          <w:tcPr>
            <w:tcW w:w="1458" w:type="dxa"/>
          </w:tcPr>
          <w:p w14:paraId="5BC6A943" w14:textId="77777777" w:rsidR="001F49E5" w:rsidRPr="006D6BB6" w:rsidRDefault="001F49E5" w:rsidP="00446BFE">
            <w:pPr>
              <w:pStyle w:val="ACK-ChoreographyBody"/>
            </w:pPr>
            <w:r>
              <w:t>MSH-</w:t>
            </w:r>
            <w:r w:rsidRPr="006D6BB6">
              <w:t>15</w:t>
            </w:r>
          </w:p>
        </w:tc>
        <w:tc>
          <w:tcPr>
            <w:tcW w:w="2478" w:type="dxa"/>
          </w:tcPr>
          <w:p w14:paraId="6F58474E" w14:textId="77777777" w:rsidR="001F49E5" w:rsidRPr="006D6BB6" w:rsidRDefault="001F49E5" w:rsidP="00446BFE">
            <w:pPr>
              <w:pStyle w:val="ACK-ChoreographyBody"/>
            </w:pPr>
            <w:r w:rsidRPr="006D6BB6">
              <w:t>Blank</w:t>
            </w:r>
          </w:p>
        </w:tc>
        <w:tc>
          <w:tcPr>
            <w:tcW w:w="708" w:type="dxa"/>
          </w:tcPr>
          <w:p w14:paraId="28B45E9E" w14:textId="77777777" w:rsidR="001F49E5" w:rsidRPr="006D6BB6" w:rsidRDefault="001F49E5" w:rsidP="00446BFE">
            <w:pPr>
              <w:pStyle w:val="ACK-ChoreographyBody"/>
            </w:pPr>
            <w:r w:rsidRPr="006D6BB6">
              <w:t>NE</w:t>
            </w:r>
          </w:p>
        </w:tc>
        <w:tc>
          <w:tcPr>
            <w:tcW w:w="2008" w:type="dxa"/>
          </w:tcPr>
          <w:p w14:paraId="2A9EA0CD" w14:textId="77777777" w:rsidR="001F49E5" w:rsidRPr="006D6BB6" w:rsidRDefault="001F49E5" w:rsidP="00446BFE">
            <w:pPr>
              <w:pStyle w:val="ACK-ChoreographyBody"/>
            </w:pPr>
            <w:r w:rsidRPr="006D6BB6">
              <w:t>AL, SU, ER</w:t>
            </w:r>
          </w:p>
        </w:tc>
      </w:tr>
      <w:tr w:rsidR="001F49E5" w:rsidRPr="006D6BB6" w14:paraId="0F4FE991" w14:textId="77777777" w:rsidTr="00597768">
        <w:trPr>
          <w:jc w:val="center"/>
        </w:trPr>
        <w:tc>
          <w:tcPr>
            <w:tcW w:w="1458" w:type="dxa"/>
          </w:tcPr>
          <w:p w14:paraId="622AF0EB" w14:textId="77777777" w:rsidR="001F49E5" w:rsidRPr="006D6BB6" w:rsidRDefault="001F49E5" w:rsidP="00446BFE">
            <w:pPr>
              <w:pStyle w:val="ACK-ChoreographyBody"/>
            </w:pPr>
            <w:r>
              <w:t>MSH-</w:t>
            </w:r>
            <w:r w:rsidRPr="006D6BB6">
              <w:t>16</w:t>
            </w:r>
          </w:p>
        </w:tc>
        <w:tc>
          <w:tcPr>
            <w:tcW w:w="2478" w:type="dxa"/>
          </w:tcPr>
          <w:p w14:paraId="24694422" w14:textId="77777777" w:rsidR="001F49E5" w:rsidRPr="006D6BB6" w:rsidRDefault="001F49E5" w:rsidP="00446BFE">
            <w:pPr>
              <w:pStyle w:val="ACK-ChoreographyBody"/>
            </w:pPr>
            <w:r w:rsidRPr="006D6BB6">
              <w:t>Blank</w:t>
            </w:r>
          </w:p>
        </w:tc>
        <w:tc>
          <w:tcPr>
            <w:tcW w:w="708" w:type="dxa"/>
          </w:tcPr>
          <w:p w14:paraId="7567A13E" w14:textId="77777777" w:rsidR="001F49E5" w:rsidRPr="006D6BB6" w:rsidRDefault="001F49E5" w:rsidP="00446BFE">
            <w:pPr>
              <w:pStyle w:val="ACK-ChoreographyBody"/>
            </w:pPr>
            <w:r w:rsidRPr="006D6BB6">
              <w:t>NE</w:t>
            </w:r>
          </w:p>
        </w:tc>
        <w:tc>
          <w:tcPr>
            <w:tcW w:w="2008" w:type="dxa"/>
          </w:tcPr>
          <w:p w14:paraId="23A1C003" w14:textId="77777777" w:rsidR="001F49E5" w:rsidRPr="006D6BB6" w:rsidRDefault="001F49E5" w:rsidP="00446BFE">
            <w:pPr>
              <w:pStyle w:val="ACK-ChoreographyBody"/>
            </w:pPr>
            <w:r w:rsidRPr="006D6BB6">
              <w:t>NE</w:t>
            </w:r>
          </w:p>
        </w:tc>
      </w:tr>
      <w:tr w:rsidR="001F49E5" w:rsidRPr="006D6BB6" w14:paraId="0F2F5981" w14:textId="77777777" w:rsidTr="00597768">
        <w:trPr>
          <w:jc w:val="center"/>
        </w:trPr>
        <w:tc>
          <w:tcPr>
            <w:tcW w:w="1458" w:type="dxa"/>
          </w:tcPr>
          <w:p w14:paraId="07C0152E" w14:textId="77777777" w:rsidR="001F49E5" w:rsidRPr="006D6BB6" w:rsidRDefault="001F49E5" w:rsidP="00446BFE">
            <w:pPr>
              <w:pStyle w:val="ACK-ChoreographyBody"/>
            </w:pPr>
            <w:r w:rsidRPr="006D6BB6">
              <w:t>Immediate Ack</w:t>
            </w:r>
          </w:p>
        </w:tc>
        <w:tc>
          <w:tcPr>
            <w:tcW w:w="2478" w:type="dxa"/>
          </w:tcPr>
          <w:p w14:paraId="6EF92D58"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c>
          <w:tcPr>
            <w:tcW w:w="708" w:type="dxa"/>
          </w:tcPr>
          <w:p w14:paraId="684D8C8A" w14:textId="77777777" w:rsidR="001F49E5" w:rsidRPr="006D6BB6" w:rsidRDefault="001F49E5" w:rsidP="00446BFE">
            <w:pPr>
              <w:pStyle w:val="ACK-ChoreographyBody"/>
            </w:pPr>
            <w:r w:rsidRPr="006D6BB6">
              <w:t>-</w:t>
            </w:r>
          </w:p>
        </w:tc>
        <w:tc>
          <w:tcPr>
            <w:tcW w:w="2008" w:type="dxa"/>
          </w:tcPr>
          <w:p w14:paraId="021588D7"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r>
      <w:tr w:rsidR="001F49E5" w:rsidRPr="006D6BB6" w14:paraId="1DEC558D" w14:textId="77777777" w:rsidTr="00597768">
        <w:trPr>
          <w:jc w:val="center"/>
        </w:trPr>
        <w:tc>
          <w:tcPr>
            <w:tcW w:w="1458" w:type="dxa"/>
          </w:tcPr>
          <w:p w14:paraId="26896297" w14:textId="77777777" w:rsidR="001F49E5" w:rsidRPr="006D6BB6" w:rsidRDefault="001F49E5" w:rsidP="00446BFE">
            <w:pPr>
              <w:pStyle w:val="ACK-ChoreographyBody"/>
            </w:pPr>
            <w:r w:rsidRPr="006D6BB6">
              <w:t>Application Ack</w:t>
            </w:r>
          </w:p>
        </w:tc>
        <w:tc>
          <w:tcPr>
            <w:tcW w:w="2478" w:type="dxa"/>
          </w:tcPr>
          <w:p w14:paraId="7F97F239" w14:textId="77777777" w:rsidR="001F49E5" w:rsidRPr="006D6BB6" w:rsidRDefault="001F49E5" w:rsidP="00446BFE">
            <w:pPr>
              <w:pStyle w:val="ACK-ChoreographyBody"/>
            </w:pPr>
            <w:r>
              <w:rPr>
                <w:szCs w:val="16"/>
              </w:rPr>
              <w:t>-</w:t>
            </w:r>
          </w:p>
        </w:tc>
        <w:tc>
          <w:tcPr>
            <w:tcW w:w="708" w:type="dxa"/>
          </w:tcPr>
          <w:p w14:paraId="03347DD4" w14:textId="77777777" w:rsidR="001F49E5" w:rsidRPr="006D6BB6" w:rsidRDefault="001F49E5" w:rsidP="00446BFE">
            <w:pPr>
              <w:pStyle w:val="ACK-ChoreographyBody"/>
            </w:pPr>
            <w:r w:rsidRPr="006D6BB6">
              <w:t>-</w:t>
            </w:r>
          </w:p>
        </w:tc>
        <w:tc>
          <w:tcPr>
            <w:tcW w:w="2008" w:type="dxa"/>
          </w:tcPr>
          <w:p w14:paraId="0FCBF114" w14:textId="77777777" w:rsidR="001F49E5" w:rsidRPr="006D6BB6" w:rsidRDefault="001F49E5" w:rsidP="00446BFE">
            <w:pPr>
              <w:pStyle w:val="ACK-ChoreographyBody"/>
            </w:pPr>
            <w:r w:rsidRPr="006D6BB6">
              <w:t>-</w:t>
            </w:r>
          </w:p>
        </w:tc>
      </w:tr>
    </w:tbl>
    <w:p w14:paraId="0E9ABF11" w14:textId="77777777" w:rsidR="00061F64" w:rsidRPr="00A17ED1" w:rsidRDefault="00061F64">
      <w:pPr>
        <w:pStyle w:val="Heading2"/>
        <w:rPr>
          <w:noProof/>
        </w:rPr>
      </w:pPr>
      <w:bookmarkStart w:id="233" w:name="_Toc28982065"/>
      <w:r w:rsidRPr="00A17ED1">
        <w:rPr>
          <w:noProof/>
        </w:rPr>
        <w:t>MESSAGE SEGMENTS</w:t>
      </w:r>
      <w:bookmarkEnd w:id="225"/>
      <w:bookmarkEnd w:id="226"/>
      <w:bookmarkEnd w:id="227"/>
      <w:bookmarkEnd w:id="228"/>
      <w:bookmarkEnd w:id="229"/>
      <w:bookmarkEnd w:id="230"/>
      <w:bookmarkEnd w:id="231"/>
      <w:bookmarkEnd w:id="232"/>
      <w:bookmarkEnd w:id="233"/>
    </w:p>
    <w:p w14:paraId="61A0B588" w14:textId="77777777" w:rsidR="00061F64" w:rsidRPr="00A17ED1" w:rsidRDefault="00061F64">
      <w:pPr>
        <w:pStyle w:val="Heading3"/>
        <w:rPr>
          <w:noProof/>
        </w:rPr>
      </w:pPr>
      <w:bookmarkStart w:id="234" w:name="_Toc204420457"/>
      <w:bookmarkStart w:id="235" w:name="_Toc348247472"/>
      <w:bookmarkStart w:id="236" w:name="_Toc348260433"/>
      <w:bookmarkStart w:id="237" w:name="_Toc348346490"/>
      <w:bookmarkStart w:id="238" w:name="_Toc359236418"/>
      <w:bookmarkStart w:id="239" w:name="_Toc2348863"/>
      <w:bookmarkStart w:id="240" w:name="_Toc79446929"/>
      <w:bookmarkStart w:id="241" w:name="_Toc175732354"/>
      <w:bookmarkStart w:id="242" w:name="_Toc28982066"/>
      <w:r w:rsidRPr="00A17ED1">
        <w:rPr>
          <w:noProof/>
        </w:rPr>
        <w:t>CON</w:t>
      </w:r>
      <w:r w:rsidR="00A60E23" w:rsidRPr="00A17ED1">
        <w:rPr>
          <w:noProof/>
        </w:rPr>
        <w:fldChar w:fldCharType="begin"/>
      </w:r>
      <w:r w:rsidRPr="00A17ED1">
        <w:rPr>
          <w:noProof/>
        </w:rPr>
        <w:instrText xml:space="preserve"> XE "CON"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"Segments:CON" </w:instrText>
      </w:r>
      <w:r w:rsidR="00A60E23" w:rsidRPr="00A17ED1">
        <w:rPr>
          <w:noProof/>
        </w:rPr>
        <w:fldChar w:fldCharType="end"/>
      </w:r>
      <w:r w:rsidRPr="00A17ED1">
        <w:rPr>
          <w:noProof/>
        </w:rPr>
        <w:t>Consent Segment</w:t>
      </w:r>
      <w:bookmarkEnd w:id="234"/>
      <w:bookmarkEnd w:id="242"/>
      <w:r w:rsidR="00A60E23" w:rsidRPr="00A17ED1">
        <w:rPr>
          <w:noProof/>
        </w:rPr>
        <w:fldChar w:fldCharType="begin"/>
      </w:r>
      <w:r w:rsidRPr="00A17ED1">
        <w:rPr>
          <w:noProof/>
        </w:rPr>
        <w:instrText xml:space="preserve"> XE "consent-segment" </w:instrText>
      </w:r>
      <w:r w:rsidR="00A60E23" w:rsidRPr="00A17ED1">
        <w:rPr>
          <w:noProof/>
        </w:rPr>
        <w:fldChar w:fldCharType="end"/>
      </w:r>
    </w:p>
    <w:p w14:paraId="6D6111BF" w14:textId="77777777" w:rsidR="00061F64" w:rsidRPr="00A17ED1" w:rsidRDefault="00061F64" w:rsidP="006F71AC">
      <w:pPr>
        <w:pStyle w:val="NormalIndented"/>
        <w:rPr>
          <w:noProof/>
        </w:rPr>
      </w:pPr>
      <w:r w:rsidRPr="00A17ED1">
        <w:rPr>
          <w:noProof/>
        </w:rPr>
        <w:t xml:space="preserve">This segment identifies patient consent information relating to a particular message.  It can be used as part of existing messages to convey information about patient consent to procedures, admissions, information </w:t>
      </w:r>
      <w:r w:rsidRPr="00A17ED1">
        <w:rPr>
          <w:noProof/>
        </w:rPr>
        <w:lastRenderedPageBreak/>
        <w:t>release/exchange or other events discussed by the message.  It may also be used in messages focusing on recording or requesting consent and for   consents related to employees or service providers.</w:t>
      </w:r>
    </w:p>
    <w:p w14:paraId="3FF2C971" w14:textId="77777777" w:rsidR="00061F64" w:rsidRPr="00A17ED1" w:rsidRDefault="00061F64" w:rsidP="006F71AC">
      <w:pPr>
        <w:pStyle w:val="NormalIndented"/>
        <w:rPr>
          <w:noProof/>
        </w:rPr>
      </w:pPr>
      <w:r w:rsidRPr="00A17ED1">
        <w:rPr>
          <w:noProof/>
        </w:rPr>
        <w:t>The segment will be used in conjunction with various other segments to identify the practitioner (PRA/STF) or patient (PID) the consent is for, the various individuals involved in the consent (ROL) as witnesses, consenting person (not always the patient), translators, consulting providers, etc., and the specific procedures being proposed (PR1).</w:t>
      </w:r>
    </w:p>
    <w:p w14:paraId="6026D408" w14:textId="77777777" w:rsidR="00061F64" w:rsidRPr="00A17ED1" w:rsidRDefault="00061F64">
      <w:pPr>
        <w:pStyle w:val="AttributeTableCaption"/>
        <w:rPr>
          <w:noProof/>
        </w:rPr>
      </w:pPr>
      <w:r w:rsidRPr="00A17ED1">
        <w:rPr>
          <w:noProof/>
        </w:rPr>
        <w:t xml:space="preserve">HL7 Attribute Table – CON –Consent Segment </w:t>
      </w:r>
      <w:r w:rsidR="00A60E23" w:rsidRPr="00A17ED1">
        <w:rPr>
          <w:noProof/>
        </w:rPr>
        <w:fldChar w:fldCharType="begin"/>
      </w:r>
      <w:r w:rsidRPr="00A17ED1">
        <w:rPr>
          <w:noProof/>
        </w:rPr>
        <w:instrText xml:space="preserve"> XE "HL7 Attribute Table: CON " </w:instrText>
      </w:r>
      <w:r w:rsidR="00A60E23" w:rsidRPr="00A17ED1">
        <w:rPr>
          <w:noProof/>
        </w:rPr>
        <w:fldChar w:fldCharType="end"/>
      </w:r>
      <w:r w:rsidR="00A60E23" w:rsidRPr="00A17ED1">
        <w:rPr>
          <w:noProof/>
        </w:rPr>
        <w:fldChar w:fldCharType="begin"/>
      </w:r>
      <w:r w:rsidRPr="00A17ED1">
        <w:rPr>
          <w:noProof/>
        </w:rPr>
        <w:instrText xml:space="preserve"> XE "CON attributes" </w:instrText>
      </w:r>
      <w:r w:rsidR="00A60E23" w:rsidRPr="00A17ED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3AD6C622"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4CA12AE5" w14:textId="77777777" w:rsidR="00061F64" w:rsidRPr="00A17ED1" w:rsidRDefault="00061F64">
            <w:pPr>
              <w:pStyle w:val="AttributeTableHeader"/>
            </w:pPr>
            <w:r w:rsidRPr="00A17ED1">
              <w:t>SEQ</w:t>
            </w:r>
          </w:p>
        </w:tc>
        <w:tc>
          <w:tcPr>
            <w:tcW w:w="648" w:type="dxa"/>
            <w:tcBorders>
              <w:top w:val="single" w:sz="4" w:space="0" w:color="auto"/>
              <w:left w:val="nil"/>
              <w:bottom w:val="single" w:sz="4" w:space="0" w:color="auto"/>
              <w:right w:val="nil"/>
            </w:tcBorders>
            <w:shd w:val="clear" w:color="auto" w:fill="FFFFFF"/>
          </w:tcPr>
          <w:p w14:paraId="5DF773EC" w14:textId="77777777" w:rsidR="00061F64" w:rsidRPr="00A17ED1" w:rsidRDefault="00061F64">
            <w:pPr>
              <w:pStyle w:val="AttributeTableHeader"/>
            </w:pPr>
            <w:r w:rsidRPr="00A17ED1">
              <w:t>LEN</w:t>
            </w:r>
          </w:p>
        </w:tc>
        <w:tc>
          <w:tcPr>
            <w:tcW w:w="720" w:type="dxa"/>
            <w:tcBorders>
              <w:top w:val="single" w:sz="4" w:space="0" w:color="auto"/>
              <w:left w:val="nil"/>
              <w:bottom w:val="single" w:sz="4" w:space="0" w:color="auto"/>
              <w:right w:val="nil"/>
            </w:tcBorders>
            <w:shd w:val="clear" w:color="auto" w:fill="FFFFFF"/>
          </w:tcPr>
          <w:p w14:paraId="792711AD" w14:textId="77777777" w:rsidR="00061F64" w:rsidRPr="00A17ED1" w:rsidRDefault="00061F64">
            <w:pPr>
              <w:pStyle w:val="AttributeTableHeader"/>
            </w:pPr>
            <w:r w:rsidRPr="00A17ED1">
              <w:t>C.LEN</w:t>
            </w:r>
          </w:p>
        </w:tc>
        <w:tc>
          <w:tcPr>
            <w:tcW w:w="648" w:type="dxa"/>
            <w:tcBorders>
              <w:top w:val="single" w:sz="4" w:space="0" w:color="auto"/>
              <w:left w:val="nil"/>
              <w:bottom w:val="single" w:sz="4" w:space="0" w:color="auto"/>
              <w:right w:val="nil"/>
            </w:tcBorders>
            <w:shd w:val="clear" w:color="auto" w:fill="FFFFFF"/>
          </w:tcPr>
          <w:p w14:paraId="6ADE1E18" w14:textId="77777777" w:rsidR="00061F64" w:rsidRPr="00A17ED1" w:rsidRDefault="00061F64">
            <w:pPr>
              <w:pStyle w:val="AttributeTableHeader"/>
            </w:pPr>
            <w:r w:rsidRPr="00A17ED1">
              <w:t>DT</w:t>
            </w:r>
          </w:p>
        </w:tc>
        <w:tc>
          <w:tcPr>
            <w:tcW w:w="648" w:type="dxa"/>
            <w:tcBorders>
              <w:top w:val="single" w:sz="4" w:space="0" w:color="auto"/>
              <w:left w:val="nil"/>
              <w:bottom w:val="single" w:sz="4" w:space="0" w:color="auto"/>
              <w:right w:val="nil"/>
            </w:tcBorders>
            <w:shd w:val="clear" w:color="auto" w:fill="FFFFFF"/>
          </w:tcPr>
          <w:p w14:paraId="66356F7C" w14:textId="77777777" w:rsidR="00061F64" w:rsidRPr="00A17ED1" w:rsidRDefault="00061F64">
            <w:pPr>
              <w:pStyle w:val="AttributeTableHeader"/>
            </w:pPr>
            <w:r w:rsidRPr="00A17ED1">
              <w:t>OPT</w:t>
            </w:r>
          </w:p>
        </w:tc>
        <w:tc>
          <w:tcPr>
            <w:tcW w:w="648" w:type="dxa"/>
            <w:tcBorders>
              <w:top w:val="single" w:sz="4" w:space="0" w:color="auto"/>
              <w:left w:val="nil"/>
              <w:bottom w:val="single" w:sz="4" w:space="0" w:color="auto"/>
              <w:right w:val="nil"/>
            </w:tcBorders>
            <w:shd w:val="clear" w:color="auto" w:fill="FFFFFF"/>
          </w:tcPr>
          <w:p w14:paraId="2B02D020" w14:textId="77777777" w:rsidR="00061F64" w:rsidRPr="00A17ED1" w:rsidRDefault="00061F64">
            <w:pPr>
              <w:pStyle w:val="AttributeTableHeader"/>
            </w:pPr>
            <w:r w:rsidRPr="00A17ED1">
              <w:t>RP/#</w:t>
            </w:r>
          </w:p>
        </w:tc>
        <w:tc>
          <w:tcPr>
            <w:tcW w:w="720" w:type="dxa"/>
            <w:tcBorders>
              <w:top w:val="single" w:sz="4" w:space="0" w:color="auto"/>
              <w:left w:val="nil"/>
              <w:bottom w:val="single" w:sz="4" w:space="0" w:color="auto"/>
              <w:right w:val="nil"/>
            </w:tcBorders>
            <w:shd w:val="clear" w:color="auto" w:fill="FFFFFF"/>
          </w:tcPr>
          <w:p w14:paraId="25F71A91" w14:textId="77777777" w:rsidR="00061F64" w:rsidRPr="00A17ED1" w:rsidRDefault="00061F64">
            <w:pPr>
              <w:pStyle w:val="AttributeTableHeader"/>
            </w:pPr>
            <w:r w:rsidRPr="00A17ED1">
              <w:t>TBL#</w:t>
            </w:r>
          </w:p>
        </w:tc>
        <w:tc>
          <w:tcPr>
            <w:tcW w:w="720" w:type="dxa"/>
            <w:tcBorders>
              <w:top w:val="single" w:sz="4" w:space="0" w:color="auto"/>
              <w:left w:val="nil"/>
              <w:bottom w:val="single" w:sz="4" w:space="0" w:color="auto"/>
              <w:right w:val="nil"/>
            </w:tcBorders>
            <w:shd w:val="clear" w:color="auto" w:fill="FFFFFF"/>
          </w:tcPr>
          <w:p w14:paraId="13C2F655" w14:textId="77777777" w:rsidR="00061F64" w:rsidRPr="00A17ED1" w:rsidRDefault="00061F64">
            <w:pPr>
              <w:pStyle w:val="AttributeTableHeader"/>
            </w:pPr>
            <w:r w:rsidRPr="00A17ED1">
              <w:t>ITEM#</w:t>
            </w:r>
          </w:p>
        </w:tc>
        <w:tc>
          <w:tcPr>
            <w:tcW w:w="3888" w:type="dxa"/>
            <w:tcBorders>
              <w:top w:val="single" w:sz="4" w:space="0" w:color="auto"/>
              <w:left w:val="nil"/>
              <w:bottom w:val="single" w:sz="4" w:space="0" w:color="auto"/>
              <w:right w:val="nil"/>
            </w:tcBorders>
            <w:shd w:val="clear" w:color="auto" w:fill="FFFFFF"/>
          </w:tcPr>
          <w:p w14:paraId="3970E38F" w14:textId="77777777" w:rsidR="00061F64" w:rsidRPr="00A17ED1" w:rsidRDefault="00061F64">
            <w:pPr>
              <w:pStyle w:val="AttributeTableHeader"/>
              <w:jc w:val="left"/>
            </w:pPr>
            <w:r w:rsidRPr="00A17ED1">
              <w:t>ELEMENT NAME</w:t>
            </w:r>
          </w:p>
        </w:tc>
      </w:tr>
      <w:tr w:rsidR="00865F2A" w:rsidRPr="00A17ED1" w14:paraId="056C3C2A"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5C7BD061"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14F604C3"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3D21796B"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83BC9C6"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38B88AD8"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1AB3591D"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6E5C70"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DD29A7" w14:textId="77777777" w:rsidR="00061F64" w:rsidRPr="00A17ED1" w:rsidRDefault="00061F64">
            <w:pPr>
              <w:pStyle w:val="AttributeTableBody"/>
              <w:rPr>
                <w:noProof/>
              </w:rPr>
            </w:pPr>
            <w:r w:rsidRPr="00A17ED1">
              <w:rPr>
                <w:noProof/>
              </w:rPr>
              <w:t>01776</w:t>
            </w:r>
          </w:p>
        </w:tc>
        <w:tc>
          <w:tcPr>
            <w:tcW w:w="3888" w:type="dxa"/>
            <w:tcBorders>
              <w:top w:val="single" w:sz="4" w:space="0" w:color="auto"/>
              <w:left w:val="nil"/>
              <w:bottom w:val="dotted" w:sz="4" w:space="0" w:color="auto"/>
              <w:right w:val="nil"/>
            </w:tcBorders>
            <w:shd w:val="clear" w:color="auto" w:fill="FFFFFF"/>
          </w:tcPr>
          <w:p w14:paraId="6893B3F9" w14:textId="77777777" w:rsidR="00061F64" w:rsidRPr="00A17ED1" w:rsidRDefault="00061F64">
            <w:pPr>
              <w:pStyle w:val="AttributeTableBody"/>
              <w:jc w:val="left"/>
              <w:rPr>
                <w:noProof/>
              </w:rPr>
            </w:pPr>
            <w:r w:rsidRPr="00A17ED1">
              <w:rPr>
                <w:noProof/>
              </w:rPr>
              <w:t>Set ID - CON</w:t>
            </w:r>
          </w:p>
        </w:tc>
      </w:tr>
      <w:tr w:rsidR="00865F2A" w:rsidRPr="00A17ED1" w14:paraId="044A7A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44CCF8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31C257B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AFF7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1E40"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264D4DC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EAE6F0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79E7E" w14:textId="61708BF3" w:rsidR="00061F64" w:rsidRPr="00A17ED1" w:rsidRDefault="005740F2" w:rsidP="00E73D98">
            <w:pPr>
              <w:pStyle w:val="AttributeTableBody"/>
              <w:rPr>
                <w:rStyle w:val="HyperlinkTable"/>
                <w:noProof/>
              </w:rPr>
            </w:pPr>
            <w:hyperlink r:id="rId11" w:anchor="HL70496" w:history="1">
              <w:r w:rsidR="00061F64" w:rsidRPr="00A17ED1">
                <w:rPr>
                  <w:rStyle w:val="Hyperlink"/>
                  <w:rFonts w:ascii="Arial" w:hAnsi="Arial" w:cs="Arial"/>
                  <w:noProof/>
                </w:rPr>
                <w:t>0496</w:t>
              </w:r>
            </w:hyperlink>
          </w:p>
        </w:tc>
        <w:tc>
          <w:tcPr>
            <w:tcW w:w="720" w:type="dxa"/>
            <w:tcBorders>
              <w:top w:val="dotted" w:sz="4" w:space="0" w:color="auto"/>
              <w:left w:val="nil"/>
              <w:bottom w:val="dotted" w:sz="4" w:space="0" w:color="auto"/>
              <w:right w:val="nil"/>
            </w:tcBorders>
            <w:shd w:val="clear" w:color="auto" w:fill="FFFFFF"/>
          </w:tcPr>
          <w:p w14:paraId="44B80DFB" w14:textId="77777777" w:rsidR="00061F64" w:rsidRPr="00A17ED1" w:rsidRDefault="00061F64">
            <w:pPr>
              <w:pStyle w:val="AttributeTableBody"/>
              <w:rPr>
                <w:noProof/>
              </w:rPr>
            </w:pPr>
            <w:r w:rsidRPr="00A17ED1">
              <w:rPr>
                <w:noProof/>
              </w:rPr>
              <w:t>01777</w:t>
            </w:r>
          </w:p>
        </w:tc>
        <w:tc>
          <w:tcPr>
            <w:tcW w:w="3888" w:type="dxa"/>
            <w:tcBorders>
              <w:top w:val="dotted" w:sz="4" w:space="0" w:color="auto"/>
              <w:left w:val="nil"/>
              <w:bottom w:val="dotted" w:sz="4" w:space="0" w:color="auto"/>
              <w:right w:val="nil"/>
            </w:tcBorders>
            <w:shd w:val="clear" w:color="auto" w:fill="FFFFFF"/>
          </w:tcPr>
          <w:p w14:paraId="63FD3797" w14:textId="77777777" w:rsidR="00061F64" w:rsidRPr="00A17ED1" w:rsidRDefault="00061F64">
            <w:pPr>
              <w:pStyle w:val="AttributeTableBody"/>
              <w:jc w:val="left"/>
              <w:rPr>
                <w:noProof/>
              </w:rPr>
            </w:pPr>
            <w:r w:rsidRPr="00A17ED1">
              <w:rPr>
                <w:noProof/>
              </w:rPr>
              <w:t>Consent Type</w:t>
            </w:r>
          </w:p>
        </w:tc>
      </w:tr>
      <w:tr w:rsidR="00865F2A" w:rsidRPr="00A17ED1" w14:paraId="59857B7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855768B"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41B1803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FE5D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2381D"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70DF68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5B6312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87B1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E37E" w14:textId="77777777" w:rsidR="00061F64" w:rsidRPr="00A17ED1" w:rsidRDefault="00061F64">
            <w:pPr>
              <w:pStyle w:val="AttributeTableBody"/>
              <w:rPr>
                <w:noProof/>
              </w:rPr>
            </w:pPr>
            <w:r w:rsidRPr="00A17ED1">
              <w:rPr>
                <w:noProof/>
              </w:rPr>
              <w:t>01778</w:t>
            </w:r>
          </w:p>
        </w:tc>
        <w:tc>
          <w:tcPr>
            <w:tcW w:w="3888" w:type="dxa"/>
            <w:tcBorders>
              <w:top w:val="dotted" w:sz="4" w:space="0" w:color="auto"/>
              <w:left w:val="nil"/>
              <w:bottom w:val="dotted" w:sz="4" w:space="0" w:color="auto"/>
              <w:right w:val="nil"/>
            </w:tcBorders>
            <w:shd w:val="clear" w:color="auto" w:fill="FFFFFF"/>
          </w:tcPr>
          <w:p w14:paraId="672A36CE" w14:textId="77777777" w:rsidR="00061F64" w:rsidRPr="00A17ED1" w:rsidRDefault="00061F64">
            <w:pPr>
              <w:pStyle w:val="AttributeTableBody"/>
              <w:jc w:val="left"/>
              <w:rPr>
                <w:noProof/>
              </w:rPr>
            </w:pPr>
            <w:r w:rsidRPr="00A17ED1">
              <w:rPr>
                <w:noProof/>
              </w:rPr>
              <w:t>Consent Form ID and Version</w:t>
            </w:r>
          </w:p>
        </w:tc>
      </w:tr>
      <w:tr w:rsidR="00865F2A" w:rsidRPr="00A17ED1" w14:paraId="7D6E9C5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0DE5D05"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1DA36C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3E88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ACBF1C"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5C2C923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F29B0E"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335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067D9" w14:textId="77777777" w:rsidR="00061F64" w:rsidRPr="00A17ED1" w:rsidRDefault="00061F64">
            <w:pPr>
              <w:pStyle w:val="AttributeTableBody"/>
              <w:rPr>
                <w:noProof/>
              </w:rPr>
            </w:pPr>
            <w:r w:rsidRPr="00A17ED1">
              <w:rPr>
                <w:noProof/>
              </w:rPr>
              <w:t>01779</w:t>
            </w:r>
          </w:p>
        </w:tc>
        <w:tc>
          <w:tcPr>
            <w:tcW w:w="3888" w:type="dxa"/>
            <w:tcBorders>
              <w:top w:val="dotted" w:sz="4" w:space="0" w:color="auto"/>
              <w:left w:val="nil"/>
              <w:bottom w:val="dotted" w:sz="4" w:space="0" w:color="auto"/>
              <w:right w:val="nil"/>
            </w:tcBorders>
            <w:shd w:val="clear" w:color="auto" w:fill="FFFFFF"/>
          </w:tcPr>
          <w:p w14:paraId="19BCDCC8" w14:textId="77777777" w:rsidR="00061F64" w:rsidRPr="00A17ED1" w:rsidRDefault="00061F64">
            <w:pPr>
              <w:pStyle w:val="AttributeTableBody"/>
              <w:jc w:val="left"/>
              <w:rPr>
                <w:noProof/>
              </w:rPr>
            </w:pPr>
            <w:r w:rsidRPr="00A17ED1">
              <w:rPr>
                <w:noProof/>
              </w:rPr>
              <w:t>Consent Form Number</w:t>
            </w:r>
          </w:p>
        </w:tc>
      </w:tr>
      <w:tr w:rsidR="00865F2A" w:rsidRPr="00A17ED1" w14:paraId="2F8D3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01AC9"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42C0439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E0F5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D020E7"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1A8B07A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2B13AF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42F7FB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2E6CB" w14:textId="77777777" w:rsidR="00061F64" w:rsidRPr="00A17ED1" w:rsidRDefault="00061F64">
            <w:pPr>
              <w:pStyle w:val="AttributeTableBody"/>
              <w:rPr>
                <w:noProof/>
              </w:rPr>
            </w:pPr>
            <w:r w:rsidRPr="00A17ED1">
              <w:rPr>
                <w:noProof/>
              </w:rPr>
              <w:t>01780</w:t>
            </w:r>
          </w:p>
        </w:tc>
        <w:tc>
          <w:tcPr>
            <w:tcW w:w="3888" w:type="dxa"/>
            <w:tcBorders>
              <w:top w:val="dotted" w:sz="4" w:space="0" w:color="auto"/>
              <w:left w:val="nil"/>
              <w:bottom w:val="dotted" w:sz="4" w:space="0" w:color="auto"/>
              <w:right w:val="nil"/>
            </w:tcBorders>
            <w:shd w:val="clear" w:color="auto" w:fill="FFFFFF"/>
          </w:tcPr>
          <w:p w14:paraId="3A9CE1BF" w14:textId="77777777" w:rsidR="00061F64" w:rsidRPr="00A17ED1" w:rsidRDefault="00061F64">
            <w:pPr>
              <w:pStyle w:val="AttributeTableBody"/>
              <w:jc w:val="left"/>
              <w:rPr>
                <w:noProof/>
              </w:rPr>
            </w:pPr>
            <w:r w:rsidRPr="00A17ED1">
              <w:rPr>
                <w:noProof/>
              </w:rPr>
              <w:t>Consent Text</w:t>
            </w:r>
          </w:p>
        </w:tc>
      </w:tr>
      <w:tr w:rsidR="00865F2A" w:rsidRPr="00A17ED1" w14:paraId="408072F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81298FB"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5C83C3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D66E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16431"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244D6F1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9AB7D2D"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2EE0D8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AAAC6" w14:textId="77777777" w:rsidR="00061F64" w:rsidRPr="00A17ED1" w:rsidRDefault="00061F64">
            <w:pPr>
              <w:pStyle w:val="AttributeTableBody"/>
              <w:rPr>
                <w:noProof/>
              </w:rPr>
            </w:pPr>
            <w:r w:rsidRPr="00A17ED1">
              <w:rPr>
                <w:noProof/>
              </w:rPr>
              <w:t>01781</w:t>
            </w:r>
          </w:p>
        </w:tc>
        <w:tc>
          <w:tcPr>
            <w:tcW w:w="3888" w:type="dxa"/>
            <w:tcBorders>
              <w:top w:val="dotted" w:sz="4" w:space="0" w:color="auto"/>
              <w:left w:val="nil"/>
              <w:bottom w:val="dotted" w:sz="4" w:space="0" w:color="auto"/>
              <w:right w:val="nil"/>
            </w:tcBorders>
            <w:shd w:val="clear" w:color="auto" w:fill="FFFFFF"/>
          </w:tcPr>
          <w:p w14:paraId="0FC62B86" w14:textId="77777777" w:rsidR="00061F64" w:rsidRPr="00A17ED1" w:rsidRDefault="00061F64">
            <w:pPr>
              <w:pStyle w:val="AttributeTableBody"/>
              <w:jc w:val="left"/>
              <w:rPr>
                <w:noProof/>
              </w:rPr>
            </w:pPr>
            <w:r w:rsidRPr="00A17ED1">
              <w:rPr>
                <w:noProof/>
              </w:rPr>
              <w:t>Subject-specific Consent Text</w:t>
            </w:r>
          </w:p>
        </w:tc>
      </w:tr>
      <w:tr w:rsidR="00865F2A" w:rsidRPr="00A17ED1" w14:paraId="3CA981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AC866C6"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151B6E0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7FF6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E8AA8"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544A2041"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C4338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3FAB58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38A4" w14:textId="77777777" w:rsidR="00061F64" w:rsidRPr="00A17ED1" w:rsidRDefault="00061F64">
            <w:pPr>
              <w:pStyle w:val="AttributeTableBody"/>
              <w:rPr>
                <w:noProof/>
              </w:rPr>
            </w:pPr>
            <w:r w:rsidRPr="00A17ED1">
              <w:rPr>
                <w:noProof/>
              </w:rPr>
              <w:t>01782</w:t>
            </w:r>
          </w:p>
        </w:tc>
        <w:tc>
          <w:tcPr>
            <w:tcW w:w="3888" w:type="dxa"/>
            <w:tcBorders>
              <w:top w:val="dotted" w:sz="4" w:space="0" w:color="auto"/>
              <w:left w:val="nil"/>
              <w:bottom w:val="dotted" w:sz="4" w:space="0" w:color="auto"/>
              <w:right w:val="nil"/>
            </w:tcBorders>
            <w:shd w:val="clear" w:color="auto" w:fill="FFFFFF"/>
          </w:tcPr>
          <w:p w14:paraId="4070A652" w14:textId="77777777" w:rsidR="00061F64" w:rsidRPr="00A17ED1" w:rsidRDefault="00061F64">
            <w:pPr>
              <w:pStyle w:val="AttributeTableBody"/>
              <w:jc w:val="left"/>
              <w:rPr>
                <w:noProof/>
              </w:rPr>
            </w:pPr>
            <w:r w:rsidRPr="00A17ED1">
              <w:rPr>
                <w:noProof/>
              </w:rPr>
              <w:t>Consent Background Information</w:t>
            </w:r>
          </w:p>
        </w:tc>
      </w:tr>
      <w:tr w:rsidR="00865F2A" w:rsidRPr="00A17ED1" w14:paraId="7D4F0A2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DCEE443" w14:textId="77777777" w:rsidR="00061F64" w:rsidRPr="00A17ED1" w:rsidRDefault="00061F64">
            <w:pPr>
              <w:pStyle w:val="AttributeTableBody"/>
              <w:rPr>
                <w:noProof/>
              </w:rPr>
            </w:pPr>
            <w:r w:rsidRPr="00A17ED1">
              <w:rPr>
                <w:noProof/>
              </w:rPr>
              <w:t>8</w:t>
            </w:r>
          </w:p>
        </w:tc>
        <w:tc>
          <w:tcPr>
            <w:tcW w:w="648" w:type="dxa"/>
            <w:tcBorders>
              <w:top w:val="dotted" w:sz="4" w:space="0" w:color="auto"/>
              <w:left w:val="nil"/>
              <w:bottom w:val="dotted" w:sz="4" w:space="0" w:color="auto"/>
              <w:right w:val="nil"/>
            </w:tcBorders>
            <w:shd w:val="clear" w:color="auto" w:fill="FFFFFF"/>
          </w:tcPr>
          <w:p w14:paraId="1517AA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665E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B0D6E4"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6530BF9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A331119"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423AE9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EC8A0" w14:textId="77777777" w:rsidR="00061F64" w:rsidRPr="00A17ED1" w:rsidRDefault="00061F64">
            <w:pPr>
              <w:pStyle w:val="AttributeTableBody"/>
              <w:rPr>
                <w:noProof/>
              </w:rPr>
            </w:pPr>
            <w:r w:rsidRPr="00A17ED1">
              <w:rPr>
                <w:noProof/>
              </w:rPr>
              <w:t>01783</w:t>
            </w:r>
          </w:p>
        </w:tc>
        <w:tc>
          <w:tcPr>
            <w:tcW w:w="3888" w:type="dxa"/>
            <w:tcBorders>
              <w:top w:val="dotted" w:sz="4" w:space="0" w:color="auto"/>
              <w:left w:val="nil"/>
              <w:bottom w:val="dotted" w:sz="4" w:space="0" w:color="auto"/>
              <w:right w:val="nil"/>
            </w:tcBorders>
            <w:shd w:val="clear" w:color="auto" w:fill="FFFFFF"/>
          </w:tcPr>
          <w:p w14:paraId="7E938B2C" w14:textId="77777777" w:rsidR="00061F64" w:rsidRPr="00A17ED1" w:rsidRDefault="00061F64">
            <w:pPr>
              <w:pStyle w:val="AttributeTableBody"/>
              <w:jc w:val="left"/>
              <w:rPr>
                <w:noProof/>
              </w:rPr>
            </w:pPr>
            <w:r w:rsidRPr="00A17ED1">
              <w:rPr>
                <w:noProof/>
              </w:rPr>
              <w:t>Subject-specific Consent Background Text</w:t>
            </w:r>
          </w:p>
        </w:tc>
      </w:tr>
      <w:tr w:rsidR="00865F2A" w:rsidRPr="00A17ED1" w14:paraId="00E890B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C4534B0"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6603188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0F60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7AE4C6"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3BA75A4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E3FCB5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0685E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915DF" w14:textId="77777777" w:rsidR="00061F64" w:rsidRPr="00A17ED1" w:rsidRDefault="00061F64">
            <w:pPr>
              <w:pStyle w:val="AttributeTableBody"/>
              <w:rPr>
                <w:noProof/>
              </w:rPr>
            </w:pPr>
            <w:r w:rsidRPr="00A17ED1">
              <w:rPr>
                <w:noProof/>
              </w:rPr>
              <w:t>01784</w:t>
            </w:r>
          </w:p>
        </w:tc>
        <w:tc>
          <w:tcPr>
            <w:tcW w:w="3888" w:type="dxa"/>
            <w:tcBorders>
              <w:top w:val="dotted" w:sz="4" w:space="0" w:color="auto"/>
              <w:left w:val="nil"/>
              <w:bottom w:val="dotted" w:sz="4" w:space="0" w:color="auto"/>
              <w:right w:val="nil"/>
            </w:tcBorders>
            <w:shd w:val="clear" w:color="auto" w:fill="FFFFFF"/>
          </w:tcPr>
          <w:p w14:paraId="6A98BF1C" w14:textId="77777777" w:rsidR="00061F64" w:rsidRPr="00A17ED1" w:rsidRDefault="00061F64">
            <w:pPr>
              <w:pStyle w:val="AttributeTableBody"/>
              <w:jc w:val="left"/>
              <w:rPr>
                <w:noProof/>
              </w:rPr>
            </w:pPr>
            <w:r w:rsidRPr="00A17ED1">
              <w:rPr>
                <w:noProof/>
              </w:rPr>
              <w:t>Consenter-imposed limitations</w:t>
            </w:r>
          </w:p>
        </w:tc>
      </w:tr>
      <w:tr w:rsidR="00865F2A" w:rsidRPr="00A17ED1" w14:paraId="46E0D3E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051D90"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604C10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0FC5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94527"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257EA7B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6F5A47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3933F" w14:textId="42E2BB10" w:rsidR="00061F64" w:rsidRPr="00A17ED1" w:rsidRDefault="005740F2" w:rsidP="00E73D98">
            <w:pPr>
              <w:pStyle w:val="AttributeTableBody"/>
              <w:rPr>
                <w:noProof/>
              </w:rPr>
            </w:pPr>
            <w:hyperlink r:id="rId12" w:anchor="HL70497" w:history="1">
              <w:r w:rsidR="00061F64" w:rsidRPr="00A17ED1">
                <w:rPr>
                  <w:rStyle w:val="Hyperlink"/>
                  <w:rFonts w:ascii="Arial" w:hAnsi="Arial" w:cs="Arial"/>
                  <w:noProof/>
                  <w:kern w:val="16"/>
                </w:rPr>
                <w:t>0497</w:t>
              </w:r>
            </w:hyperlink>
          </w:p>
        </w:tc>
        <w:tc>
          <w:tcPr>
            <w:tcW w:w="720" w:type="dxa"/>
            <w:tcBorders>
              <w:top w:val="dotted" w:sz="4" w:space="0" w:color="auto"/>
              <w:left w:val="nil"/>
              <w:bottom w:val="dotted" w:sz="4" w:space="0" w:color="auto"/>
              <w:right w:val="nil"/>
            </w:tcBorders>
            <w:shd w:val="clear" w:color="auto" w:fill="FFFFFF"/>
          </w:tcPr>
          <w:p w14:paraId="3C2490D5" w14:textId="77777777" w:rsidR="00061F64" w:rsidRPr="00A17ED1" w:rsidRDefault="00061F64">
            <w:pPr>
              <w:pStyle w:val="AttributeTableBody"/>
              <w:rPr>
                <w:noProof/>
              </w:rPr>
            </w:pPr>
            <w:r w:rsidRPr="00A17ED1">
              <w:rPr>
                <w:noProof/>
              </w:rPr>
              <w:t>01785</w:t>
            </w:r>
          </w:p>
        </w:tc>
        <w:tc>
          <w:tcPr>
            <w:tcW w:w="3888" w:type="dxa"/>
            <w:tcBorders>
              <w:top w:val="dotted" w:sz="4" w:space="0" w:color="auto"/>
              <w:left w:val="nil"/>
              <w:bottom w:val="dotted" w:sz="4" w:space="0" w:color="auto"/>
              <w:right w:val="nil"/>
            </w:tcBorders>
            <w:shd w:val="clear" w:color="auto" w:fill="FFFFFF"/>
          </w:tcPr>
          <w:p w14:paraId="61D51704" w14:textId="77777777" w:rsidR="00061F64" w:rsidRPr="00A17ED1" w:rsidRDefault="00061F64">
            <w:pPr>
              <w:pStyle w:val="AttributeTableBody"/>
              <w:jc w:val="left"/>
              <w:rPr>
                <w:noProof/>
              </w:rPr>
            </w:pPr>
            <w:r w:rsidRPr="00A17ED1">
              <w:rPr>
                <w:noProof/>
              </w:rPr>
              <w:t>Consent Mode</w:t>
            </w:r>
          </w:p>
        </w:tc>
      </w:tr>
      <w:tr w:rsidR="00865F2A" w:rsidRPr="00A17ED1" w14:paraId="683C2C0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A2E7B38"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2439EA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85A4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DBFF9A"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0AE99E6D"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3F6F692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21E7CB" w14:textId="0A121C83" w:rsidR="00061F64" w:rsidRPr="00A17ED1" w:rsidRDefault="005740F2" w:rsidP="00E73D98">
            <w:pPr>
              <w:pStyle w:val="AttributeTableBody"/>
              <w:rPr>
                <w:noProof/>
              </w:rPr>
            </w:pPr>
            <w:hyperlink r:id="rId13" w:anchor="HL70498" w:history="1">
              <w:r w:rsidR="00061F64" w:rsidRPr="00A17ED1">
                <w:rPr>
                  <w:rStyle w:val="Hyperlink"/>
                  <w:rFonts w:ascii="Arial" w:hAnsi="Arial" w:cs="Arial"/>
                  <w:noProof/>
                  <w:kern w:val="16"/>
                </w:rPr>
                <w:t>0498</w:t>
              </w:r>
            </w:hyperlink>
          </w:p>
        </w:tc>
        <w:tc>
          <w:tcPr>
            <w:tcW w:w="720" w:type="dxa"/>
            <w:tcBorders>
              <w:top w:val="dotted" w:sz="4" w:space="0" w:color="auto"/>
              <w:left w:val="nil"/>
              <w:bottom w:val="dotted" w:sz="4" w:space="0" w:color="auto"/>
              <w:right w:val="nil"/>
            </w:tcBorders>
            <w:shd w:val="clear" w:color="auto" w:fill="FFFFFF"/>
          </w:tcPr>
          <w:p w14:paraId="1FC61C6F" w14:textId="77777777" w:rsidR="00061F64" w:rsidRPr="00A17ED1" w:rsidRDefault="00061F64">
            <w:pPr>
              <w:pStyle w:val="AttributeTableBody"/>
              <w:rPr>
                <w:noProof/>
              </w:rPr>
            </w:pPr>
            <w:r w:rsidRPr="00A17ED1">
              <w:rPr>
                <w:noProof/>
              </w:rPr>
              <w:t>01786</w:t>
            </w:r>
          </w:p>
        </w:tc>
        <w:tc>
          <w:tcPr>
            <w:tcW w:w="3888" w:type="dxa"/>
            <w:tcBorders>
              <w:top w:val="dotted" w:sz="4" w:space="0" w:color="auto"/>
              <w:left w:val="nil"/>
              <w:bottom w:val="dotted" w:sz="4" w:space="0" w:color="auto"/>
              <w:right w:val="nil"/>
            </w:tcBorders>
            <w:shd w:val="clear" w:color="auto" w:fill="FFFFFF"/>
          </w:tcPr>
          <w:p w14:paraId="0E3D7EF5" w14:textId="77777777" w:rsidR="00061F64" w:rsidRPr="00A17ED1" w:rsidRDefault="00061F64">
            <w:pPr>
              <w:pStyle w:val="AttributeTableBody"/>
              <w:jc w:val="left"/>
              <w:rPr>
                <w:noProof/>
              </w:rPr>
            </w:pPr>
            <w:r w:rsidRPr="00A17ED1">
              <w:rPr>
                <w:noProof/>
              </w:rPr>
              <w:t>Consent Status</w:t>
            </w:r>
          </w:p>
        </w:tc>
      </w:tr>
      <w:tr w:rsidR="00865F2A" w:rsidRPr="00A17ED1" w14:paraId="6C8A6AE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77317FC"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456C04E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4CA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BD58"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FB7BF6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7366B2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9420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13B5" w14:textId="77777777" w:rsidR="00061F64" w:rsidRPr="00A17ED1" w:rsidRDefault="00061F64">
            <w:pPr>
              <w:pStyle w:val="AttributeTableBody"/>
              <w:rPr>
                <w:noProof/>
              </w:rPr>
            </w:pPr>
            <w:r w:rsidRPr="00A17ED1">
              <w:rPr>
                <w:noProof/>
              </w:rPr>
              <w:t>01787</w:t>
            </w:r>
          </w:p>
        </w:tc>
        <w:tc>
          <w:tcPr>
            <w:tcW w:w="3888" w:type="dxa"/>
            <w:tcBorders>
              <w:top w:val="dotted" w:sz="4" w:space="0" w:color="auto"/>
              <w:left w:val="nil"/>
              <w:bottom w:val="dotted" w:sz="4" w:space="0" w:color="auto"/>
              <w:right w:val="nil"/>
            </w:tcBorders>
            <w:shd w:val="clear" w:color="auto" w:fill="FFFFFF"/>
          </w:tcPr>
          <w:p w14:paraId="612BE8AF" w14:textId="77777777" w:rsidR="00061F64" w:rsidRPr="00A17ED1" w:rsidRDefault="00061F64">
            <w:pPr>
              <w:pStyle w:val="AttributeTableBody"/>
              <w:jc w:val="left"/>
              <w:rPr>
                <w:noProof/>
              </w:rPr>
            </w:pPr>
            <w:r w:rsidRPr="00A17ED1">
              <w:rPr>
                <w:noProof/>
              </w:rPr>
              <w:t>Consent Discussion Date/Time</w:t>
            </w:r>
          </w:p>
        </w:tc>
      </w:tr>
      <w:tr w:rsidR="00865F2A" w:rsidRPr="00A17ED1" w14:paraId="0DFA456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534C86A"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4F934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8E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52582"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9CD7F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2164C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92791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C4265" w14:textId="77777777" w:rsidR="00061F64" w:rsidRPr="00A17ED1" w:rsidRDefault="00061F64">
            <w:pPr>
              <w:pStyle w:val="AttributeTableBody"/>
              <w:rPr>
                <w:noProof/>
              </w:rPr>
            </w:pPr>
            <w:r w:rsidRPr="00A17ED1">
              <w:rPr>
                <w:noProof/>
              </w:rPr>
              <w:t>01788</w:t>
            </w:r>
          </w:p>
        </w:tc>
        <w:tc>
          <w:tcPr>
            <w:tcW w:w="3888" w:type="dxa"/>
            <w:tcBorders>
              <w:top w:val="dotted" w:sz="4" w:space="0" w:color="auto"/>
              <w:left w:val="nil"/>
              <w:bottom w:val="dotted" w:sz="4" w:space="0" w:color="auto"/>
              <w:right w:val="nil"/>
            </w:tcBorders>
            <w:shd w:val="clear" w:color="auto" w:fill="FFFFFF"/>
          </w:tcPr>
          <w:p w14:paraId="34CBEAC5" w14:textId="77777777" w:rsidR="00061F64" w:rsidRPr="00A17ED1" w:rsidRDefault="00061F64">
            <w:pPr>
              <w:pStyle w:val="AttributeTableBody"/>
              <w:jc w:val="left"/>
              <w:rPr>
                <w:noProof/>
              </w:rPr>
            </w:pPr>
            <w:r w:rsidRPr="00A17ED1">
              <w:rPr>
                <w:noProof/>
              </w:rPr>
              <w:t>Consent Decision Date/Time</w:t>
            </w:r>
          </w:p>
        </w:tc>
      </w:tr>
      <w:tr w:rsidR="00865F2A" w:rsidRPr="00A17ED1" w14:paraId="2B89CE1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54494D2"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430E1C6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36C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4089A"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4FAC34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32251A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2A1B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20E71" w14:textId="77777777" w:rsidR="00061F64" w:rsidRPr="00A17ED1" w:rsidRDefault="00061F64">
            <w:pPr>
              <w:pStyle w:val="AttributeTableBody"/>
              <w:rPr>
                <w:noProof/>
              </w:rPr>
            </w:pPr>
            <w:r w:rsidRPr="00A17ED1">
              <w:rPr>
                <w:noProof/>
              </w:rPr>
              <w:t>01789</w:t>
            </w:r>
          </w:p>
        </w:tc>
        <w:tc>
          <w:tcPr>
            <w:tcW w:w="3888" w:type="dxa"/>
            <w:tcBorders>
              <w:top w:val="dotted" w:sz="4" w:space="0" w:color="auto"/>
              <w:left w:val="nil"/>
              <w:bottom w:val="dotted" w:sz="4" w:space="0" w:color="auto"/>
              <w:right w:val="nil"/>
            </w:tcBorders>
            <w:shd w:val="clear" w:color="auto" w:fill="FFFFFF"/>
          </w:tcPr>
          <w:p w14:paraId="2D90EABB" w14:textId="77777777" w:rsidR="00061F64" w:rsidRPr="00A17ED1" w:rsidRDefault="00061F64">
            <w:pPr>
              <w:pStyle w:val="AttributeTableBody"/>
              <w:jc w:val="left"/>
              <w:rPr>
                <w:noProof/>
              </w:rPr>
            </w:pPr>
            <w:r w:rsidRPr="00A17ED1">
              <w:rPr>
                <w:noProof/>
              </w:rPr>
              <w:t>Consent Effective Date/Time</w:t>
            </w:r>
          </w:p>
        </w:tc>
      </w:tr>
      <w:tr w:rsidR="00865F2A" w:rsidRPr="00A17ED1" w14:paraId="5FD6748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0B33C9D"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5729361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CEF2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F09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754A4E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478BF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13C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9356B" w14:textId="77777777" w:rsidR="00061F64" w:rsidRPr="00A17ED1" w:rsidRDefault="00061F64">
            <w:pPr>
              <w:pStyle w:val="AttributeTableBody"/>
              <w:rPr>
                <w:noProof/>
              </w:rPr>
            </w:pPr>
            <w:r w:rsidRPr="00A17ED1">
              <w:rPr>
                <w:noProof/>
              </w:rPr>
              <w:t>01790</w:t>
            </w:r>
          </w:p>
        </w:tc>
        <w:tc>
          <w:tcPr>
            <w:tcW w:w="3888" w:type="dxa"/>
            <w:tcBorders>
              <w:top w:val="dotted" w:sz="4" w:space="0" w:color="auto"/>
              <w:left w:val="nil"/>
              <w:bottom w:val="dotted" w:sz="4" w:space="0" w:color="auto"/>
              <w:right w:val="nil"/>
            </w:tcBorders>
            <w:shd w:val="clear" w:color="auto" w:fill="FFFFFF"/>
          </w:tcPr>
          <w:p w14:paraId="54230DD5" w14:textId="77777777" w:rsidR="00061F64" w:rsidRPr="00A17ED1" w:rsidRDefault="00061F64">
            <w:pPr>
              <w:pStyle w:val="AttributeTableBody"/>
              <w:jc w:val="left"/>
              <w:rPr>
                <w:noProof/>
              </w:rPr>
            </w:pPr>
            <w:r w:rsidRPr="00A17ED1">
              <w:rPr>
                <w:noProof/>
              </w:rPr>
              <w:t>Consent End Date/Time</w:t>
            </w:r>
          </w:p>
        </w:tc>
      </w:tr>
      <w:tr w:rsidR="00865F2A" w:rsidRPr="00A17ED1" w14:paraId="046D358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1422CB3"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B9A2F3"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D088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D5B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222837E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BF607D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88CCB" w14:textId="2C3AE7F2" w:rsidR="00061F64" w:rsidRPr="00A17ED1" w:rsidRDefault="005740F2">
            <w:pPr>
              <w:pStyle w:val="AttributeTableBody"/>
              <w:rPr>
                <w:noProof/>
              </w:rPr>
            </w:pPr>
            <w:hyperlink r:id="rId14"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7F5E039C" w14:textId="77777777" w:rsidR="00061F64" w:rsidRPr="00A17ED1" w:rsidRDefault="00061F64">
            <w:pPr>
              <w:pStyle w:val="AttributeTableBody"/>
              <w:rPr>
                <w:noProof/>
              </w:rPr>
            </w:pPr>
            <w:r w:rsidRPr="00A17ED1">
              <w:rPr>
                <w:noProof/>
              </w:rPr>
              <w:t>01791</w:t>
            </w:r>
          </w:p>
        </w:tc>
        <w:tc>
          <w:tcPr>
            <w:tcW w:w="3888" w:type="dxa"/>
            <w:tcBorders>
              <w:top w:val="dotted" w:sz="4" w:space="0" w:color="auto"/>
              <w:left w:val="nil"/>
              <w:bottom w:val="dotted" w:sz="4" w:space="0" w:color="auto"/>
              <w:right w:val="nil"/>
            </w:tcBorders>
            <w:shd w:val="clear" w:color="auto" w:fill="FFFFFF"/>
          </w:tcPr>
          <w:p w14:paraId="54BD7CE5" w14:textId="77777777" w:rsidR="00061F64" w:rsidRPr="00A17ED1" w:rsidRDefault="00061F64">
            <w:pPr>
              <w:pStyle w:val="AttributeTableBody"/>
              <w:jc w:val="left"/>
              <w:rPr>
                <w:noProof/>
              </w:rPr>
            </w:pPr>
            <w:r w:rsidRPr="00A17ED1">
              <w:rPr>
                <w:noProof/>
              </w:rPr>
              <w:t>Subject Competence Indicator</w:t>
            </w:r>
          </w:p>
        </w:tc>
      </w:tr>
      <w:tr w:rsidR="00865F2A" w:rsidRPr="00A17ED1" w14:paraId="78782DEA"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AB822A"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0AAD6458"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38EF4AC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1480B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609AF7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0935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87DF8" w14:textId="428A94C0" w:rsidR="00061F64" w:rsidRPr="00A17ED1" w:rsidRDefault="005740F2">
            <w:pPr>
              <w:pStyle w:val="AttributeTableBody"/>
              <w:rPr>
                <w:noProof/>
              </w:rPr>
            </w:pPr>
            <w:hyperlink r:id="rId15"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8156F67" w14:textId="77777777" w:rsidR="00061F64" w:rsidRPr="00A17ED1" w:rsidRDefault="00061F64">
            <w:pPr>
              <w:pStyle w:val="AttributeTableBody"/>
              <w:rPr>
                <w:noProof/>
              </w:rPr>
            </w:pPr>
            <w:r w:rsidRPr="00A17ED1">
              <w:rPr>
                <w:noProof/>
              </w:rPr>
              <w:t>01792</w:t>
            </w:r>
          </w:p>
        </w:tc>
        <w:tc>
          <w:tcPr>
            <w:tcW w:w="3888" w:type="dxa"/>
            <w:tcBorders>
              <w:top w:val="dotted" w:sz="4" w:space="0" w:color="auto"/>
              <w:left w:val="nil"/>
              <w:bottom w:val="dotted" w:sz="4" w:space="0" w:color="auto"/>
              <w:right w:val="nil"/>
            </w:tcBorders>
            <w:shd w:val="clear" w:color="auto" w:fill="FFFFFF"/>
          </w:tcPr>
          <w:p w14:paraId="495FBA3A" w14:textId="77777777" w:rsidR="00061F64" w:rsidRPr="00A17ED1" w:rsidRDefault="00061F64">
            <w:pPr>
              <w:pStyle w:val="AttributeTableBody"/>
              <w:jc w:val="left"/>
              <w:rPr>
                <w:noProof/>
              </w:rPr>
            </w:pPr>
            <w:r w:rsidRPr="00A17ED1">
              <w:rPr>
                <w:noProof/>
              </w:rPr>
              <w:t>Translator Assistance Indicator</w:t>
            </w:r>
          </w:p>
        </w:tc>
      </w:tr>
      <w:tr w:rsidR="00865F2A" w:rsidRPr="00A17ED1" w14:paraId="0FC30C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5866AF6"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00C22A1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4D2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B0A94"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F21842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3D8A19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B8A31" w14:textId="2F0D120D" w:rsidR="00061F64" w:rsidRPr="00A17ED1" w:rsidRDefault="005740F2">
            <w:pPr>
              <w:pStyle w:val="AttributeTableBody"/>
              <w:rPr>
                <w:noProof/>
              </w:rPr>
            </w:pPr>
            <w:hyperlink r:id="rId16" w:anchor="HL70296" w:history="1">
              <w:r w:rsidR="00061F64" w:rsidRPr="00A17ED1">
                <w:rPr>
                  <w:rStyle w:val="Hyperlink"/>
                  <w:rFonts w:ascii="Arial" w:hAnsi="Arial" w:cs="Arial"/>
                  <w:noProof/>
                  <w:kern w:val="16"/>
                </w:rPr>
                <w:t>0296</w:t>
              </w:r>
            </w:hyperlink>
          </w:p>
        </w:tc>
        <w:tc>
          <w:tcPr>
            <w:tcW w:w="720" w:type="dxa"/>
            <w:tcBorders>
              <w:top w:val="dotted" w:sz="4" w:space="0" w:color="auto"/>
              <w:left w:val="nil"/>
              <w:bottom w:val="dotted" w:sz="4" w:space="0" w:color="auto"/>
              <w:right w:val="nil"/>
            </w:tcBorders>
            <w:shd w:val="clear" w:color="auto" w:fill="FFFFFF"/>
          </w:tcPr>
          <w:p w14:paraId="1DB12650" w14:textId="77777777" w:rsidR="00061F64" w:rsidRPr="00A17ED1" w:rsidRDefault="00061F64">
            <w:pPr>
              <w:pStyle w:val="AttributeTableBody"/>
              <w:rPr>
                <w:noProof/>
              </w:rPr>
            </w:pPr>
            <w:r w:rsidRPr="00A17ED1">
              <w:rPr>
                <w:noProof/>
              </w:rPr>
              <w:t>01793</w:t>
            </w:r>
          </w:p>
        </w:tc>
        <w:tc>
          <w:tcPr>
            <w:tcW w:w="3888" w:type="dxa"/>
            <w:tcBorders>
              <w:top w:val="dotted" w:sz="4" w:space="0" w:color="auto"/>
              <w:left w:val="nil"/>
              <w:bottom w:val="dotted" w:sz="4" w:space="0" w:color="auto"/>
              <w:right w:val="nil"/>
            </w:tcBorders>
            <w:shd w:val="clear" w:color="auto" w:fill="FFFFFF"/>
          </w:tcPr>
          <w:p w14:paraId="30177A7E" w14:textId="77777777" w:rsidR="00061F64" w:rsidRPr="00A17ED1" w:rsidRDefault="00061F64">
            <w:pPr>
              <w:pStyle w:val="AttributeTableBody"/>
              <w:jc w:val="left"/>
              <w:rPr>
                <w:noProof/>
              </w:rPr>
            </w:pPr>
            <w:r w:rsidRPr="00A17ED1">
              <w:rPr>
                <w:noProof/>
              </w:rPr>
              <w:t>Language Translated To</w:t>
            </w:r>
          </w:p>
        </w:tc>
      </w:tr>
      <w:tr w:rsidR="00865F2A" w:rsidRPr="00A17ED1" w14:paraId="1A93142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8CE7321"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33239959"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77BEB56F"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355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43FFB62"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9BAAE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F75022" w14:textId="326CFEC8" w:rsidR="00061F64" w:rsidRPr="00A17ED1" w:rsidRDefault="005740F2">
            <w:pPr>
              <w:pStyle w:val="AttributeTableBody"/>
              <w:rPr>
                <w:noProof/>
              </w:rPr>
            </w:pPr>
            <w:hyperlink r:id="rId17"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DC9EC64" w14:textId="77777777" w:rsidR="00061F64" w:rsidRPr="00A17ED1" w:rsidRDefault="00061F64">
            <w:pPr>
              <w:pStyle w:val="AttributeTableBody"/>
              <w:rPr>
                <w:noProof/>
              </w:rPr>
            </w:pPr>
            <w:r w:rsidRPr="00A17ED1">
              <w:rPr>
                <w:noProof/>
              </w:rPr>
              <w:t>01794</w:t>
            </w:r>
          </w:p>
        </w:tc>
        <w:tc>
          <w:tcPr>
            <w:tcW w:w="3888" w:type="dxa"/>
            <w:tcBorders>
              <w:top w:val="dotted" w:sz="4" w:space="0" w:color="auto"/>
              <w:left w:val="nil"/>
              <w:bottom w:val="dotted" w:sz="4" w:space="0" w:color="auto"/>
              <w:right w:val="nil"/>
            </w:tcBorders>
            <w:shd w:val="clear" w:color="auto" w:fill="FFFFFF"/>
          </w:tcPr>
          <w:p w14:paraId="667E691B" w14:textId="77777777" w:rsidR="00061F64" w:rsidRPr="00A17ED1" w:rsidRDefault="00061F64">
            <w:pPr>
              <w:pStyle w:val="AttributeTableBody"/>
              <w:jc w:val="left"/>
              <w:rPr>
                <w:noProof/>
              </w:rPr>
            </w:pPr>
            <w:r w:rsidRPr="00A17ED1">
              <w:rPr>
                <w:noProof/>
              </w:rPr>
              <w:t>Informational Material Supplied Indicator</w:t>
            </w:r>
          </w:p>
        </w:tc>
      </w:tr>
      <w:tr w:rsidR="00865F2A" w:rsidRPr="00A17ED1" w14:paraId="5C84BFE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9638E"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26ECFF5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BEA9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3A215"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40DDE9F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C6505E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FC3E8" w14:textId="3561566B" w:rsidR="00061F64" w:rsidRPr="00A17ED1" w:rsidRDefault="005740F2">
            <w:pPr>
              <w:pStyle w:val="AttributeTableBody"/>
              <w:rPr>
                <w:noProof/>
              </w:rPr>
            </w:pPr>
            <w:hyperlink r:id="rId18" w:anchor="HL70499" w:history="1">
              <w:r w:rsidR="00061F64" w:rsidRPr="00A17ED1">
                <w:rPr>
                  <w:rStyle w:val="Hyperlink"/>
                  <w:rFonts w:ascii="Arial" w:hAnsi="Arial" w:cs="Arial"/>
                  <w:noProof/>
                  <w:kern w:val="16"/>
                </w:rPr>
                <w:t>0499</w:t>
              </w:r>
            </w:hyperlink>
          </w:p>
        </w:tc>
        <w:tc>
          <w:tcPr>
            <w:tcW w:w="720" w:type="dxa"/>
            <w:tcBorders>
              <w:top w:val="dotted" w:sz="4" w:space="0" w:color="auto"/>
              <w:left w:val="nil"/>
              <w:bottom w:val="dotted" w:sz="4" w:space="0" w:color="auto"/>
              <w:right w:val="nil"/>
            </w:tcBorders>
            <w:shd w:val="clear" w:color="auto" w:fill="FFFFFF"/>
          </w:tcPr>
          <w:p w14:paraId="0E2B9172" w14:textId="77777777" w:rsidR="00061F64" w:rsidRPr="00A17ED1" w:rsidRDefault="00061F64">
            <w:pPr>
              <w:pStyle w:val="AttributeTableBody"/>
              <w:rPr>
                <w:noProof/>
              </w:rPr>
            </w:pPr>
            <w:r w:rsidRPr="00A17ED1">
              <w:rPr>
                <w:noProof/>
              </w:rPr>
              <w:t>01795</w:t>
            </w:r>
          </w:p>
        </w:tc>
        <w:tc>
          <w:tcPr>
            <w:tcW w:w="3888" w:type="dxa"/>
            <w:tcBorders>
              <w:top w:val="dotted" w:sz="4" w:space="0" w:color="auto"/>
              <w:left w:val="nil"/>
              <w:bottom w:val="dotted" w:sz="4" w:space="0" w:color="auto"/>
              <w:right w:val="nil"/>
            </w:tcBorders>
            <w:shd w:val="clear" w:color="auto" w:fill="FFFFFF"/>
          </w:tcPr>
          <w:p w14:paraId="3877870D" w14:textId="77777777" w:rsidR="00061F64" w:rsidRPr="00A17ED1" w:rsidRDefault="00061F64">
            <w:pPr>
              <w:pStyle w:val="AttributeTableBody"/>
              <w:jc w:val="left"/>
              <w:rPr>
                <w:noProof/>
              </w:rPr>
            </w:pPr>
            <w:r w:rsidRPr="00A17ED1">
              <w:rPr>
                <w:noProof/>
              </w:rPr>
              <w:t>Consent Bypass Reason</w:t>
            </w:r>
          </w:p>
        </w:tc>
      </w:tr>
      <w:tr w:rsidR="00865F2A" w:rsidRPr="00A17ED1" w14:paraId="2B319DC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BC229D9"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12CC677D"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AF16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C428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69118C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77034B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2AFE3" w14:textId="596B499E" w:rsidR="00061F64" w:rsidRPr="00A17ED1" w:rsidRDefault="005740F2">
            <w:pPr>
              <w:pStyle w:val="AttributeTableBody"/>
              <w:rPr>
                <w:noProof/>
              </w:rPr>
            </w:pPr>
            <w:hyperlink r:id="rId19" w:anchor="HL70500" w:history="1">
              <w:r w:rsidR="00061F64" w:rsidRPr="00A17ED1">
                <w:rPr>
                  <w:rStyle w:val="Hyperlink"/>
                  <w:rFonts w:ascii="Arial" w:hAnsi="Arial" w:cs="Arial"/>
                  <w:noProof/>
                  <w:kern w:val="16"/>
                </w:rPr>
                <w:t>0500</w:t>
              </w:r>
            </w:hyperlink>
          </w:p>
        </w:tc>
        <w:tc>
          <w:tcPr>
            <w:tcW w:w="720" w:type="dxa"/>
            <w:tcBorders>
              <w:top w:val="dotted" w:sz="4" w:space="0" w:color="auto"/>
              <w:left w:val="nil"/>
              <w:bottom w:val="dotted" w:sz="4" w:space="0" w:color="auto"/>
              <w:right w:val="nil"/>
            </w:tcBorders>
            <w:shd w:val="clear" w:color="auto" w:fill="FFFFFF"/>
          </w:tcPr>
          <w:p w14:paraId="4A4270DB" w14:textId="77777777" w:rsidR="00061F64" w:rsidRPr="00A17ED1" w:rsidRDefault="00061F64">
            <w:pPr>
              <w:pStyle w:val="AttributeTableBody"/>
              <w:rPr>
                <w:noProof/>
              </w:rPr>
            </w:pPr>
            <w:r w:rsidRPr="00A17ED1">
              <w:rPr>
                <w:noProof/>
              </w:rPr>
              <w:t>01796</w:t>
            </w:r>
          </w:p>
        </w:tc>
        <w:tc>
          <w:tcPr>
            <w:tcW w:w="3888" w:type="dxa"/>
            <w:tcBorders>
              <w:top w:val="dotted" w:sz="4" w:space="0" w:color="auto"/>
              <w:left w:val="nil"/>
              <w:bottom w:val="dotted" w:sz="4" w:space="0" w:color="auto"/>
              <w:right w:val="nil"/>
            </w:tcBorders>
            <w:shd w:val="clear" w:color="auto" w:fill="FFFFFF"/>
          </w:tcPr>
          <w:p w14:paraId="71F04FC8" w14:textId="77777777" w:rsidR="00061F64" w:rsidRPr="00A17ED1" w:rsidRDefault="00061F64">
            <w:pPr>
              <w:pStyle w:val="AttributeTableBody"/>
              <w:jc w:val="left"/>
              <w:rPr>
                <w:noProof/>
              </w:rPr>
            </w:pPr>
            <w:r w:rsidRPr="00A17ED1">
              <w:rPr>
                <w:noProof/>
              </w:rPr>
              <w:t>Consent Disclosure Level</w:t>
            </w:r>
          </w:p>
        </w:tc>
      </w:tr>
      <w:tr w:rsidR="00865F2A" w:rsidRPr="00A17ED1" w14:paraId="26660E7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97E80FC"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7527050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8FAA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54838"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5BA0349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C0E005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A729" w14:textId="44626AB0" w:rsidR="00061F64" w:rsidRPr="00A17ED1" w:rsidRDefault="005740F2">
            <w:pPr>
              <w:pStyle w:val="AttributeTableBody"/>
              <w:rPr>
                <w:noProof/>
              </w:rPr>
            </w:pPr>
            <w:hyperlink r:id="rId20" w:anchor="HL70501" w:history="1">
              <w:r w:rsidR="00061F64" w:rsidRPr="00A17ED1">
                <w:rPr>
                  <w:rStyle w:val="Hyperlink"/>
                  <w:rFonts w:ascii="Arial" w:hAnsi="Arial" w:cs="Arial"/>
                  <w:noProof/>
                  <w:kern w:val="16"/>
                </w:rPr>
                <w:t>0501</w:t>
              </w:r>
            </w:hyperlink>
          </w:p>
        </w:tc>
        <w:tc>
          <w:tcPr>
            <w:tcW w:w="720" w:type="dxa"/>
            <w:tcBorders>
              <w:top w:val="dotted" w:sz="4" w:space="0" w:color="auto"/>
              <w:left w:val="nil"/>
              <w:bottom w:val="dotted" w:sz="4" w:space="0" w:color="auto"/>
              <w:right w:val="nil"/>
            </w:tcBorders>
            <w:shd w:val="clear" w:color="auto" w:fill="FFFFFF"/>
          </w:tcPr>
          <w:p w14:paraId="55898C49" w14:textId="77777777" w:rsidR="00061F64" w:rsidRPr="00A17ED1" w:rsidRDefault="00061F64">
            <w:pPr>
              <w:pStyle w:val="AttributeTableBody"/>
              <w:rPr>
                <w:noProof/>
              </w:rPr>
            </w:pPr>
            <w:r w:rsidRPr="00A17ED1">
              <w:rPr>
                <w:noProof/>
              </w:rPr>
              <w:t>01797</w:t>
            </w:r>
          </w:p>
        </w:tc>
        <w:tc>
          <w:tcPr>
            <w:tcW w:w="3888" w:type="dxa"/>
            <w:tcBorders>
              <w:top w:val="dotted" w:sz="4" w:space="0" w:color="auto"/>
              <w:left w:val="nil"/>
              <w:bottom w:val="dotted" w:sz="4" w:space="0" w:color="auto"/>
              <w:right w:val="nil"/>
            </w:tcBorders>
            <w:shd w:val="clear" w:color="auto" w:fill="FFFFFF"/>
          </w:tcPr>
          <w:p w14:paraId="18D7B5CC" w14:textId="77777777" w:rsidR="00061F64" w:rsidRPr="00A17ED1" w:rsidRDefault="00061F64">
            <w:pPr>
              <w:pStyle w:val="AttributeTableBody"/>
              <w:jc w:val="left"/>
              <w:rPr>
                <w:noProof/>
              </w:rPr>
            </w:pPr>
            <w:r w:rsidRPr="00A17ED1">
              <w:rPr>
                <w:noProof/>
              </w:rPr>
              <w:t>Consent Non-disclosure Reason</w:t>
            </w:r>
          </w:p>
        </w:tc>
      </w:tr>
      <w:tr w:rsidR="00865F2A" w:rsidRPr="00A17ED1" w14:paraId="327CB96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454C96"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6197E52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F71D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FE5EE7"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88BA70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945D3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CE83" w14:textId="7961B0A6" w:rsidR="00061F64" w:rsidRPr="00A17ED1" w:rsidRDefault="005740F2">
            <w:pPr>
              <w:pStyle w:val="AttributeTableBody"/>
              <w:rPr>
                <w:noProof/>
              </w:rPr>
            </w:pPr>
            <w:hyperlink r:id="rId21" w:anchor="HL70502" w:history="1">
              <w:r w:rsidR="00061F64" w:rsidRPr="00A17ED1">
                <w:rPr>
                  <w:rStyle w:val="Hyperlink"/>
                  <w:rFonts w:ascii="Arial" w:hAnsi="Arial" w:cs="Arial"/>
                  <w:noProof/>
                  <w:kern w:val="16"/>
                </w:rPr>
                <w:t>0502</w:t>
              </w:r>
            </w:hyperlink>
          </w:p>
        </w:tc>
        <w:tc>
          <w:tcPr>
            <w:tcW w:w="720" w:type="dxa"/>
            <w:tcBorders>
              <w:top w:val="dotted" w:sz="4" w:space="0" w:color="auto"/>
              <w:left w:val="nil"/>
              <w:bottom w:val="dotted" w:sz="4" w:space="0" w:color="auto"/>
              <w:right w:val="nil"/>
            </w:tcBorders>
            <w:shd w:val="clear" w:color="auto" w:fill="FFFFFF"/>
          </w:tcPr>
          <w:p w14:paraId="0A4A236D" w14:textId="77777777" w:rsidR="00061F64" w:rsidRPr="00A17ED1" w:rsidRDefault="00061F64">
            <w:pPr>
              <w:pStyle w:val="AttributeTableBody"/>
              <w:rPr>
                <w:noProof/>
              </w:rPr>
            </w:pPr>
            <w:r w:rsidRPr="00A17ED1">
              <w:rPr>
                <w:noProof/>
              </w:rPr>
              <w:t>01798</w:t>
            </w:r>
          </w:p>
        </w:tc>
        <w:tc>
          <w:tcPr>
            <w:tcW w:w="3888" w:type="dxa"/>
            <w:tcBorders>
              <w:top w:val="dotted" w:sz="4" w:space="0" w:color="auto"/>
              <w:left w:val="nil"/>
              <w:bottom w:val="dotted" w:sz="4" w:space="0" w:color="auto"/>
              <w:right w:val="nil"/>
            </w:tcBorders>
            <w:shd w:val="clear" w:color="auto" w:fill="FFFFFF"/>
          </w:tcPr>
          <w:p w14:paraId="593DCA0A" w14:textId="77777777" w:rsidR="00061F64" w:rsidRPr="00A17ED1" w:rsidRDefault="00061F64">
            <w:pPr>
              <w:pStyle w:val="AttributeTableBody"/>
              <w:jc w:val="left"/>
              <w:rPr>
                <w:noProof/>
              </w:rPr>
            </w:pPr>
            <w:r w:rsidRPr="00A17ED1">
              <w:rPr>
                <w:noProof/>
              </w:rPr>
              <w:t>Non-subject Consenter Reason</w:t>
            </w:r>
          </w:p>
        </w:tc>
      </w:tr>
      <w:tr w:rsidR="00865F2A" w:rsidRPr="00A17ED1" w14:paraId="4809FB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E0663F"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3CBF7E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5A75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A25D05" w14:textId="77777777" w:rsidR="00061F64" w:rsidRPr="00A17ED1" w:rsidRDefault="00061F64">
            <w:pPr>
              <w:pStyle w:val="AttributeTableBody"/>
              <w:rPr>
                <w:noProof/>
              </w:rPr>
            </w:pPr>
            <w:r w:rsidRPr="00A17ED1">
              <w:rPr>
                <w:noProof/>
              </w:rPr>
              <w:t>XPN</w:t>
            </w:r>
          </w:p>
        </w:tc>
        <w:tc>
          <w:tcPr>
            <w:tcW w:w="648" w:type="dxa"/>
            <w:tcBorders>
              <w:top w:val="dotted" w:sz="4" w:space="0" w:color="auto"/>
              <w:left w:val="nil"/>
              <w:bottom w:val="dotted" w:sz="4" w:space="0" w:color="auto"/>
              <w:right w:val="nil"/>
            </w:tcBorders>
            <w:shd w:val="clear" w:color="auto" w:fill="FFFFFF"/>
          </w:tcPr>
          <w:p w14:paraId="5CD77888"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5137F2F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A6FD2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8E416" w14:textId="77777777" w:rsidR="00061F64" w:rsidRPr="00A17ED1" w:rsidRDefault="00061F64">
            <w:pPr>
              <w:pStyle w:val="AttributeTableBody"/>
              <w:rPr>
                <w:noProof/>
              </w:rPr>
            </w:pPr>
            <w:r w:rsidRPr="00A17ED1">
              <w:rPr>
                <w:noProof/>
              </w:rPr>
              <w:t>01909</w:t>
            </w:r>
          </w:p>
        </w:tc>
        <w:tc>
          <w:tcPr>
            <w:tcW w:w="3888" w:type="dxa"/>
            <w:tcBorders>
              <w:top w:val="dotted" w:sz="4" w:space="0" w:color="auto"/>
              <w:left w:val="nil"/>
              <w:bottom w:val="dotted" w:sz="4" w:space="0" w:color="auto"/>
              <w:right w:val="nil"/>
            </w:tcBorders>
            <w:shd w:val="clear" w:color="auto" w:fill="FFFFFF"/>
          </w:tcPr>
          <w:p w14:paraId="0D53199B" w14:textId="77777777" w:rsidR="00061F64" w:rsidRPr="00A17ED1" w:rsidRDefault="00061F64">
            <w:pPr>
              <w:pStyle w:val="AttributeTableBody"/>
              <w:jc w:val="left"/>
              <w:rPr>
                <w:noProof/>
              </w:rPr>
            </w:pPr>
            <w:r w:rsidRPr="00A17ED1">
              <w:rPr>
                <w:noProof/>
              </w:rPr>
              <w:t>Consenter ID</w:t>
            </w:r>
          </w:p>
        </w:tc>
      </w:tr>
      <w:tr w:rsidR="00865F2A" w:rsidRPr="00A17ED1" w14:paraId="5FE679D6" w14:textId="77777777" w:rsidTr="00865F2A">
        <w:trPr>
          <w:jc w:val="center"/>
        </w:trPr>
        <w:tc>
          <w:tcPr>
            <w:tcW w:w="648" w:type="dxa"/>
            <w:tcBorders>
              <w:top w:val="dotted" w:sz="4" w:space="0" w:color="auto"/>
              <w:left w:val="nil"/>
              <w:bottom w:val="single" w:sz="4" w:space="0" w:color="auto"/>
              <w:right w:val="nil"/>
            </w:tcBorders>
            <w:shd w:val="clear" w:color="auto" w:fill="FFFFFF"/>
          </w:tcPr>
          <w:p w14:paraId="41F757C1"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single" w:sz="4" w:space="0" w:color="auto"/>
              <w:right w:val="nil"/>
            </w:tcBorders>
            <w:shd w:val="clear" w:color="auto" w:fill="FFFFFF"/>
          </w:tcPr>
          <w:p w14:paraId="48EE5ABC" w14:textId="77777777" w:rsidR="00061F64" w:rsidRPr="00A17ED1" w:rsidRDefault="00061F6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1BAD0B" w14:textId="77777777" w:rsidR="00061F64" w:rsidRPr="00A17ED1" w:rsidRDefault="00061F6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CA7B8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single" w:sz="4" w:space="0" w:color="auto"/>
              <w:right w:val="nil"/>
            </w:tcBorders>
            <w:shd w:val="clear" w:color="auto" w:fill="FFFFFF"/>
          </w:tcPr>
          <w:p w14:paraId="45F1BFB0"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single" w:sz="4" w:space="0" w:color="auto"/>
              <w:right w:val="nil"/>
            </w:tcBorders>
            <w:shd w:val="clear" w:color="auto" w:fill="FFFFFF"/>
          </w:tcPr>
          <w:p w14:paraId="66538E17"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single" w:sz="4" w:space="0" w:color="auto"/>
              <w:right w:val="nil"/>
            </w:tcBorders>
            <w:shd w:val="clear" w:color="auto" w:fill="FFFFFF"/>
          </w:tcPr>
          <w:p w14:paraId="2E7EE950" w14:textId="40F6DFFA" w:rsidR="00061F64" w:rsidRPr="00A17ED1" w:rsidRDefault="005740F2">
            <w:pPr>
              <w:pStyle w:val="AttributeTableBody"/>
              <w:rPr>
                <w:noProof/>
              </w:rPr>
            </w:pPr>
            <w:hyperlink r:id="rId22" w:anchor="HL70548" w:history="1">
              <w:r w:rsidR="00061F64" w:rsidRPr="00A17ED1">
                <w:rPr>
                  <w:rStyle w:val="Hyperlink"/>
                  <w:rFonts w:ascii="Arial" w:hAnsi="Arial" w:cs="Arial"/>
                  <w:noProof/>
                  <w:kern w:val="16"/>
                </w:rPr>
                <w:t>0548</w:t>
              </w:r>
            </w:hyperlink>
          </w:p>
        </w:tc>
        <w:tc>
          <w:tcPr>
            <w:tcW w:w="720" w:type="dxa"/>
            <w:tcBorders>
              <w:top w:val="dotted" w:sz="4" w:space="0" w:color="auto"/>
              <w:left w:val="nil"/>
              <w:bottom w:val="single" w:sz="4" w:space="0" w:color="auto"/>
              <w:right w:val="nil"/>
            </w:tcBorders>
            <w:shd w:val="clear" w:color="auto" w:fill="FFFFFF"/>
          </w:tcPr>
          <w:p w14:paraId="55C97D8D" w14:textId="77777777" w:rsidR="00061F64" w:rsidRPr="00A17ED1" w:rsidRDefault="00061F64">
            <w:pPr>
              <w:pStyle w:val="AttributeTableBody"/>
              <w:rPr>
                <w:noProof/>
              </w:rPr>
            </w:pPr>
            <w:r w:rsidRPr="00A17ED1">
              <w:rPr>
                <w:noProof/>
              </w:rPr>
              <w:t>01898</w:t>
            </w:r>
          </w:p>
        </w:tc>
        <w:tc>
          <w:tcPr>
            <w:tcW w:w="3888" w:type="dxa"/>
            <w:tcBorders>
              <w:top w:val="dotted" w:sz="4" w:space="0" w:color="auto"/>
              <w:left w:val="nil"/>
              <w:bottom w:val="single" w:sz="4" w:space="0" w:color="auto"/>
              <w:right w:val="nil"/>
            </w:tcBorders>
            <w:shd w:val="clear" w:color="auto" w:fill="FFFFFF"/>
          </w:tcPr>
          <w:p w14:paraId="2DE25BBF" w14:textId="77777777" w:rsidR="00061F64" w:rsidRPr="00A17ED1" w:rsidRDefault="00061F64">
            <w:pPr>
              <w:pStyle w:val="AttributeTableBody"/>
              <w:jc w:val="left"/>
              <w:rPr>
                <w:noProof/>
              </w:rPr>
            </w:pPr>
            <w:r w:rsidRPr="00A17ED1">
              <w:rPr>
                <w:noProof/>
              </w:rPr>
              <w:t xml:space="preserve">Relationship to Subject </w:t>
            </w:r>
          </w:p>
        </w:tc>
      </w:tr>
    </w:tbl>
    <w:p w14:paraId="27DD0393" w14:textId="77777777" w:rsidR="00061F64" w:rsidRPr="00A17ED1" w:rsidRDefault="00061F64">
      <w:pPr>
        <w:pStyle w:val="Heading4"/>
        <w:rPr>
          <w:noProof/>
          <w:vanish/>
        </w:rPr>
      </w:pPr>
      <w:r w:rsidRPr="00A17ED1">
        <w:rPr>
          <w:noProof/>
          <w:vanish/>
        </w:rPr>
        <w:t>CON Segment Field Definitions</w:t>
      </w:r>
      <w:r w:rsidR="00A60E23" w:rsidRPr="00A17ED1">
        <w:rPr>
          <w:noProof/>
          <w:vanish/>
        </w:rPr>
        <w:fldChar w:fldCharType="begin"/>
      </w:r>
      <w:r w:rsidRPr="00A17ED1">
        <w:rPr>
          <w:noProof/>
          <w:vanish/>
        </w:rPr>
        <w:instrText xml:space="preserve"> XE "CON - data element definitions" </w:instrText>
      </w:r>
      <w:r w:rsidR="00A60E23" w:rsidRPr="00A17ED1">
        <w:rPr>
          <w:noProof/>
          <w:vanish/>
        </w:rPr>
        <w:fldChar w:fldCharType="end"/>
      </w:r>
      <w:bookmarkStart w:id="243" w:name="_Toc204420458"/>
      <w:bookmarkEnd w:id="243"/>
    </w:p>
    <w:p w14:paraId="64DEE967" w14:textId="77777777" w:rsidR="00061F64" w:rsidRPr="00372B51" w:rsidRDefault="00061F64">
      <w:pPr>
        <w:pStyle w:val="Heading4"/>
        <w:rPr>
          <w:noProof/>
          <w:lang w:val="es-MX"/>
        </w:rPr>
      </w:pPr>
      <w:bookmarkStart w:id="244" w:name="_Toc204420459"/>
      <w:r w:rsidRPr="00372B51">
        <w:rPr>
          <w:noProof/>
          <w:lang w:val="es-MX"/>
        </w:rPr>
        <w:t>CON-1   Set ID -CON</w:t>
      </w:r>
      <w:r w:rsidR="00A60E23" w:rsidRPr="00A17ED1">
        <w:rPr>
          <w:noProof/>
        </w:rPr>
        <w:fldChar w:fldCharType="begin"/>
      </w:r>
      <w:r w:rsidRPr="00372B51">
        <w:rPr>
          <w:noProof/>
          <w:lang w:val="es-MX"/>
        </w:rPr>
        <w:instrText xml:space="preserve"> XE "Set ID - CON" </w:instrText>
      </w:r>
      <w:r w:rsidR="00A60E23" w:rsidRPr="00A17ED1">
        <w:rPr>
          <w:noProof/>
        </w:rPr>
        <w:fldChar w:fldCharType="end"/>
      </w:r>
      <w:r w:rsidRPr="00372B51">
        <w:rPr>
          <w:noProof/>
          <w:lang w:val="es-MX"/>
        </w:rPr>
        <w:t xml:space="preserve">   (SI)   01776</w:t>
      </w:r>
      <w:bookmarkEnd w:id="244"/>
    </w:p>
    <w:p w14:paraId="56AD0DCD" w14:textId="77777777" w:rsidR="00061F64" w:rsidRPr="00A17ED1" w:rsidRDefault="00061F64">
      <w:pPr>
        <w:pStyle w:val="NormalIndented"/>
        <w:rPr>
          <w:noProof/>
        </w:rPr>
      </w:pPr>
      <w:r w:rsidRPr="00A17ED1">
        <w:rPr>
          <w:noProof/>
        </w:rPr>
        <w:t>Definition:  This field contains the number that identifies this segment instance within the message.  For the first occurrence of the segment, the sequence number shall be one; for the second occurrence, the sequence number shall be two; etc.</w:t>
      </w:r>
    </w:p>
    <w:p w14:paraId="47F75534" w14:textId="77777777" w:rsidR="00061F64" w:rsidRPr="00A17ED1" w:rsidRDefault="00061F64">
      <w:pPr>
        <w:pStyle w:val="Heading4"/>
        <w:rPr>
          <w:noProof/>
        </w:rPr>
      </w:pPr>
      <w:bookmarkStart w:id="245" w:name="_Toc204420460"/>
      <w:r w:rsidRPr="00A17ED1">
        <w:rPr>
          <w:noProof/>
        </w:rPr>
        <w:lastRenderedPageBreak/>
        <w:t>CON-2   Consent Type</w:t>
      </w:r>
      <w:r w:rsidR="00A60E23" w:rsidRPr="00A17ED1">
        <w:rPr>
          <w:noProof/>
        </w:rPr>
        <w:fldChar w:fldCharType="begin"/>
      </w:r>
      <w:r w:rsidRPr="00A17ED1">
        <w:rPr>
          <w:noProof/>
        </w:rPr>
        <w:instrText xml:space="preserve"> XE "Consent type" </w:instrText>
      </w:r>
      <w:r w:rsidR="00A60E23" w:rsidRPr="00A17ED1">
        <w:rPr>
          <w:noProof/>
        </w:rPr>
        <w:fldChar w:fldCharType="end"/>
      </w:r>
      <w:r w:rsidRPr="00A17ED1">
        <w:rPr>
          <w:noProof/>
        </w:rPr>
        <w:t xml:space="preserve">   (CWE)   01777</w:t>
      </w:r>
      <w:bookmarkEnd w:id="245"/>
    </w:p>
    <w:p w14:paraId="768C7CA9" w14:textId="77777777" w:rsidR="00D40512" w:rsidRDefault="00D40512" w:rsidP="00D40512">
      <w:pPr>
        <w:pStyle w:val="Components"/>
        <w:rPr>
          <w:noProof/>
        </w:rPr>
      </w:pPr>
      <w:bookmarkStart w:id="246"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46"/>
    </w:p>
    <w:p w14:paraId="06975842" w14:textId="7D347599" w:rsidR="00061F64" w:rsidRPr="00A17ED1" w:rsidRDefault="00061F64">
      <w:pPr>
        <w:pStyle w:val="NormalIndented"/>
        <w:rPr>
          <w:rStyle w:val="ReferenceUserTable"/>
          <w:rFonts w:ascii="Arial" w:hAnsi="Arial" w:cs="Arial"/>
          <w:i w:val="0"/>
          <w:noProof/>
          <w:color w:val="auto"/>
        </w:rPr>
      </w:pPr>
      <w:r w:rsidRPr="00A17ED1">
        <w:rPr>
          <w:noProof/>
        </w:rPr>
        <w:t xml:space="preserve">Definition: This field describes what the subject is consenting to, i.e., what type of service, surgical procedure, information access/release or other event.  For values see </w:t>
      </w:r>
      <w:hyperlink r:id="rId23" w:anchor="HL70496" w:history="1">
        <w:r w:rsidRPr="00A17ED1">
          <w:rPr>
            <w:rStyle w:val="ReferenceUserTable"/>
          </w:rPr>
          <w:t>User-Defined Table 0496 – Consent Type.</w:t>
        </w:r>
      </w:hyperlink>
    </w:p>
    <w:p w14:paraId="77218F00" w14:textId="77777777" w:rsidR="00061F64" w:rsidRPr="00A17ED1" w:rsidRDefault="00061F64">
      <w:pPr>
        <w:pStyle w:val="Heading4"/>
        <w:rPr>
          <w:noProof/>
        </w:rPr>
      </w:pPr>
      <w:bookmarkStart w:id="247" w:name="_Toc204420461"/>
      <w:r w:rsidRPr="00A17ED1">
        <w:rPr>
          <w:noProof/>
        </w:rPr>
        <w:t>CON-3   Consent Form ID and Version</w:t>
      </w:r>
      <w:r w:rsidR="00A60E23" w:rsidRPr="00A17ED1">
        <w:rPr>
          <w:noProof/>
        </w:rPr>
        <w:fldChar w:fldCharType="begin"/>
      </w:r>
      <w:r w:rsidRPr="00A17ED1">
        <w:rPr>
          <w:noProof/>
        </w:rPr>
        <w:instrText xml:space="preserve"> XE "Consent form id and version" </w:instrText>
      </w:r>
      <w:r w:rsidR="00A60E23" w:rsidRPr="00A17ED1">
        <w:rPr>
          <w:noProof/>
        </w:rPr>
        <w:fldChar w:fldCharType="end"/>
      </w:r>
      <w:r w:rsidRPr="00A17ED1">
        <w:rPr>
          <w:noProof/>
        </w:rPr>
        <w:t xml:space="preserve">   (ST)   01778</w:t>
      </w:r>
      <w:bookmarkEnd w:id="247"/>
    </w:p>
    <w:p w14:paraId="5D77E796" w14:textId="77777777" w:rsidR="00061F64" w:rsidRPr="00A17ED1" w:rsidRDefault="00061F64">
      <w:pPr>
        <w:pStyle w:val="NormalIndented"/>
        <w:rPr>
          <w:noProof/>
        </w:rPr>
      </w:pPr>
      <w:r w:rsidRPr="00A17ED1">
        <w:rPr>
          <w:noProof/>
        </w:rPr>
        <w:t xml:space="preserve">Definition:  Identifies a specific version of a consent form used to record the consent.  A given version of a consent form implies a particular set of wording that appears on the form. </w:t>
      </w:r>
    </w:p>
    <w:p w14:paraId="5BFC579B" w14:textId="77777777" w:rsidR="00061F64" w:rsidRPr="00A17ED1" w:rsidRDefault="00061F64">
      <w:pPr>
        <w:pStyle w:val="Heading4"/>
        <w:rPr>
          <w:noProof/>
        </w:rPr>
      </w:pPr>
      <w:bookmarkStart w:id="248" w:name="_Toc204420462"/>
      <w:r w:rsidRPr="00A17ED1">
        <w:rPr>
          <w:noProof/>
        </w:rPr>
        <w:t>CON-4   Consent Form Number</w:t>
      </w:r>
      <w:r w:rsidR="00A60E23" w:rsidRPr="00A17ED1">
        <w:rPr>
          <w:noProof/>
        </w:rPr>
        <w:fldChar w:fldCharType="begin"/>
      </w:r>
      <w:r w:rsidRPr="00A17ED1">
        <w:rPr>
          <w:noProof/>
        </w:rPr>
        <w:instrText xml:space="preserve"> XE "Consent form number" </w:instrText>
      </w:r>
      <w:r w:rsidR="00A60E23" w:rsidRPr="00A17ED1">
        <w:rPr>
          <w:noProof/>
        </w:rPr>
        <w:fldChar w:fldCharType="end"/>
      </w:r>
      <w:r w:rsidRPr="00A17ED1">
        <w:rPr>
          <w:noProof/>
        </w:rPr>
        <w:t xml:space="preserve">   (EI)   01779</w:t>
      </w:r>
      <w:bookmarkEnd w:id="248"/>
    </w:p>
    <w:p w14:paraId="7AB9C7A5" w14:textId="77777777" w:rsidR="00D40512" w:rsidRDefault="00D40512" w:rsidP="00D40512">
      <w:pPr>
        <w:pStyle w:val="Components"/>
      </w:pPr>
      <w:bookmarkStart w:id="249" w:name="EIComponent"/>
      <w:r>
        <w:t>Components:  &lt;Entity Identifier (ST)&gt; ^ &lt;Namespace ID (IS)&gt; ^ &lt;Universal ID (ST)&gt; ^ &lt;Universal ID Type (ID)&gt;</w:t>
      </w:r>
      <w:bookmarkEnd w:id="249"/>
    </w:p>
    <w:p w14:paraId="442D0C30" w14:textId="77777777" w:rsidR="00061F64" w:rsidRPr="00A17ED1" w:rsidRDefault="00061F64">
      <w:pPr>
        <w:pStyle w:val="NormalIndented"/>
        <w:rPr>
          <w:noProof/>
        </w:rPr>
      </w:pPr>
      <w:r w:rsidRPr="00A17ED1">
        <w:rPr>
          <w:noProof/>
        </w:rPr>
        <w:t>Definition:  Uniquely identifies a specific recorded consent.  This may be the number assigned to an electronic consent, or may be the number on a printed consent form.</w:t>
      </w:r>
    </w:p>
    <w:p w14:paraId="0F396209" w14:textId="77777777" w:rsidR="00061F64" w:rsidRPr="00A17ED1" w:rsidRDefault="00061F64">
      <w:pPr>
        <w:pStyle w:val="Heading4"/>
        <w:rPr>
          <w:noProof/>
        </w:rPr>
      </w:pPr>
      <w:bookmarkStart w:id="250" w:name="_Toc204420463"/>
      <w:r w:rsidRPr="00A17ED1">
        <w:rPr>
          <w:noProof/>
        </w:rPr>
        <w:t>CON-5   Consent Text</w:t>
      </w:r>
      <w:r w:rsidR="00A60E23" w:rsidRPr="00A17ED1">
        <w:rPr>
          <w:noProof/>
        </w:rPr>
        <w:fldChar w:fldCharType="begin"/>
      </w:r>
      <w:r w:rsidRPr="00A17ED1">
        <w:rPr>
          <w:noProof/>
        </w:rPr>
        <w:instrText xml:space="preserve"> XE "Consent text" </w:instrText>
      </w:r>
      <w:r w:rsidR="00A60E23" w:rsidRPr="00A17ED1">
        <w:rPr>
          <w:noProof/>
        </w:rPr>
        <w:fldChar w:fldCharType="end"/>
      </w:r>
      <w:r w:rsidRPr="00A17ED1">
        <w:rPr>
          <w:noProof/>
        </w:rPr>
        <w:t xml:space="preserve">   (FT)   01780</w:t>
      </w:r>
      <w:bookmarkEnd w:id="250"/>
    </w:p>
    <w:p w14:paraId="2772A985" w14:textId="77777777" w:rsidR="00061F64" w:rsidRPr="00A17ED1" w:rsidRDefault="00061F64">
      <w:pPr>
        <w:pStyle w:val="NormalIndented"/>
        <w:rPr>
          <w:noProof/>
        </w:rPr>
      </w:pPr>
      <w:r w:rsidRPr="00A17ED1">
        <w:rPr>
          <w:noProof/>
        </w:rPr>
        <w:t>Definition:  Describes the specific procedures/information releases/events the subject is consenting to.</w:t>
      </w:r>
    </w:p>
    <w:p w14:paraId="74DE1A45" w14:textId="77777777" w:rsidR="00061F64" w:rsidRPr="00A17ED1" w:rsidRDefault="00061F64">
      <w:pPr>
        <w:pStyle w:val="Heading4"/>
        <w:rPr>
          <w:noProof/>
        </w:rPr>
      </w:pPr>
      <w:bookmarkStart w:id="251" w:name="_Toc204420464"/>
      <w:r w:rsidRPr="00A17ED1">
        <w:rPr>
          <w:noProof/>
        </w:rPr>
        <w:t>CON-6   Subject-specific Consent Text</w:t>
      </w:r>
      <w:r w:rsidR="00A60E23" w:rsidRPr="00A17ED1">
        <w:rPr>
          <w:noProof/>
        </w:rPr>
        <w:fldChar w:fldCharType="begin"/>
      </w:r>
      <w:r w:rsidRPr="00A17ED1">
        <w:rPr>
          <w:noProof/>
        </w:rPr>
        <w:instrText xml:space="preserve"> XE "Subject specific consent " </w:instrText>
      </w:r>
      <w:r w:rsidR="00A60E23" w:rsidRPr="00A17ED1">
        <w:rPr>
          <w:noProof/>
        </w:rPr>
        <w:fldChar w:fldCharType="end"/>
      </w:r>
      <w:r w:rsidRPr="00A17ED1">
        <w:rPr>
          <w:noProof/>
        </w:rPr>
        <w:t xml:space="preserve"> </w:t>
      </w:r>
      <w:r>
        <w:rPr>
          <w:noProof/>
        </w:rPr>
        <w:t xml:space="preserve"> </w:t>
      </w:r>
      <w:r w:rsidRPr="00A17ED1">
        <w:rPr>
          <w:noProof/>
        </w:rPr>
        <w:t xml:space="preserve"> (FT)   01781</w:t>
      </w:r>
      <w:bookmarkEnd w:id="251"/>
    </w:p>
    <w:p w14:paraId="07A2C9CC" w14:textId="77777777" w:rsidR="00061F64" w:rsidRPr="00A17ED1" w:rsidRDefault="00061F64">
      <w:pPr>
        <w:pStyle w:val="NormalIndented"/>
        <w:rPr>
          <w:noProof/>
        </w:rPr>
      </w:pPr>
      <w:r w:rsidRPr="00A17ED1">
        <w:rPr>
          <w:noProof/>
        </w:rPr>
        <w:t>Definition:  Describes any additions or variations to the standard procedures/information releases/events from a standard consent that are applicable to the subject whose consent is sought.</w:t>
      </w:r>
    </w:p>
    <w:p w14:paraId="0B244CFD" w14:textId="77777777" w:rsidR="00061F64" w:rsidRPr="00A17ED1" w:rsidRDefault="00061F64">
      <w:pPr>
        <w:pStyle w:val="Heading4"/>
        <w:rPr>
          <w:noProof/>
        </w:rPr>
      </w:pPr>
      <w:bookmarkStart w:id="252" w:name="_Toc204420465"/>
      <w:r w:rsidRPr="00A17ED1">
        <w:rPr>
          <w:noProof/>
        </w:rPr>
        <w:t>CON-7   Consent Background Information</w:t>
      </w:r>
      <w:r w:rsidR="00A60E23" w:rsidRPr="00A17ED1">
        <w:rPr>
          <w:noProof/>
        </w:rPr>
        <w:fldChar w:fldCharType="begin"/>
      </w:r>
      <w:r w:rsidRPr="00A17ED1">
        <w:rPr>
          <w:noProof/>
        </w:rPr>
        <w:instrText xml:space="preserve"> XE "Consent background information" </w:instrText>
      </w:r>
      <w:r w:rsidR="00A60E23" w:rsidRPr="00A17ED1">
        <w:rPr>
          <w:noProof/>
        </w:rPr>
        <w:fldChar w:fldCharType="end"/>
      </w:r>
      <w:r w:rsidRPr="00A17ED1">
        <w:rPr>
          <w:noProof/>
        </w:rPr>
        <w:t xml:space="preserve">   (FT)   01782</w:t>
      </w:r>
      <w:bookmarkEnd w:id="252"/>
    </w:p>
    <w:p w14:paraId="0AAA2A07" w14:textId="77777777" w:rsidR="00061F64" w:rsidRPr="00A17ED1" w:rsidRDefault="00061F64">
      <w:pPr>
        <w:pStyle w:val="NormalIndented"/>
        <w:rPr>
          <w:noProof/>
        </w:rPr>
      </w:pPr>
      <w:r w:rsidRPr="00A17ED1">
        <w:rPr>
          <w:noProof/>
        </w:rPr>
        <w:t>Definition:  Describes any additional information relating to the procedure/information release/event that needs to be understood by the subject for informed consent.  May include the reason for the service, the expected benefit, risks, etc.</w:t>
      </w:r>
    </w:p>
    <w:p w14:paraId="3D1B1726" w14:textId="77777777" w:rsidR="00061F64" w:rsidRPr="00A17ED1" w:rsidRDefault="00061F64">
      <w:pPr>
        <w:pStyle w:val="Heading4"/>
        <w:rPr>
          <w:noProof/>
        </w:rPr>
      </w:pPr>
      <w:bookmarkStart w:id="253" w:name="_Toc204420466"/>
      <w:r w:rsidRPr="00A17ED1">
        <w:rPr>
          <w:noProof/>
        </w:rPr>
        <w:t>CON-8   Subject-specific Consent Background Text</w:t>
      </w:r>
      <w:r w:rsidR="00A60E23" w:rsidRPr="00A17ED1">
        <w:rPr>
          <w:noProof/>
        </w:rPr>
        <w:fldChar w:fldCharType="begin"/>
      </w:r>
      <w:r w:rsidRPr="00A17ED1">
        <w:rPr>
          <w:noProof/>
        </w:rPr>
        <w:instrText xml:space="preserve"> XE "Subject-specific consent background text" </w:instrText>
      </w:r>
      <w:r w:rsidR="00A60E23" w:rsidRPr="00A17ED1">
        <w:rPr>
          <w:noProof/>
        </w:rPr>
        <w:fldChar w:fldCharType="end"/>
      </w:r>
      <w:r w:rsidRPr="00A17ED1">
        <w:rPr>
          <w:noProof/>
        </w:rPr>
        <w:t xml:space="preserve">   (FT)   01783</w:t>
      </w:r>
      <w:bookmarkEnd w:id="253"/>
    </w:p>
    <w:p w14:paraId="5353E704" w14:textId="77777777" w:rsidR="00061F64" w:rsidRPr="00A17ED1" w:rsidRDefault="00061F64">
      <w:pPr>
        <w:pStyle w:val="NormalIndented"/>
        <w:rPr>
          <w:noProof/>
        </w:rPr>
      </w:pPr>
      <w:r w:rsidRPr="00A17ED1">
        <w:rPr>
          <w:noProof/>
        </w:rPr>
        <w:t xml:space="preserve">Definition:  Describes any additions or variations to the standard additional information that needs to be understood by the patient for informed consent.  May include a description of benefits and risks that are specific to the subject from whom consent is sought.  May also include an indication that there are </w:t>
      </w:r>
      <w:r w:rsidRPr="00A17ED1">
        <w:rPr>
          <w:rStyle w:val="Strong"/>
          <w:noProof/>
        </w:rPr>
        <w:t>no</w:t>
      </w:r>
      <w:r w:rsidRPr="00A17ED1">
        <w:rPr>
          <w:noProof/>
        </w:rPr>
        <w:t xml:space="preserve"> subject-specific risks/benefits.</w:t>
      </w:r>
    </w:p>
    <w:p w14:paraId="54D278F7" w14:textId="77777777" w:rsidR="00061F64" w:rsidRPr="00A17ED1" w:rsidRDefault="00061F64">
      <w:pPr>
        <w:pStyle w:val="Heading4"/>
        <w:rPr>
          <w:noProof/>
        </w:rPr>
      </w:pPr>
      <w:bookmarkStart w:id="254" w:name="_Toc204420467"/>
      <w:r w:rsidRPr="00A17ED1">
        <w:rPr>
          <w:noProof/>
        </w:rPr>
        <w:t>CON-9   Consenter-imposed Limitations</w:t>
      </w:r>
      <w:r w:rsidR="00A60E23" w:rsidRPr="00A17ED1">
        <w:rPr>
          <w:noProof/>
        </w:rPr>
        <w:fldChar w:fldCharType="begin"/>
      </w:r>
      <w:r w:rsidRPr="00A17ED1">
        <w:rPr>
          <w:noProof/>
        </w:rPr>
        <w:instrText xml:space="preserve"> XE "Consenter-imposed limitations" </w:instrText>
      </w:r>
      <w:r w:rsidR="00A60E23" w:rsidRPr="00A17ED1">
        <w:rPr>
          <w:noProof/>
        </w:rPr>
        <w:fldChar w:fldCharType="end"/>
      </w:r>
      <w:r w:rsidRPr="00A17ED1">
        <w:rPr>
          <w:noProof/>
        </w:rPr>
        <w:t xml:space="preserve">   (FT)   01784</w:t>
      </w:r>
      <w:bookmarkEnd w:id="254"/>
    </w:p>
    <w:p w14:paraId="297786E1" w14:textId="77777777" w:rsidR="00061F64" w:rsidRPr="00A17ED1" w:rsidRDefault="00061F64">
      <w:pPr>
        <w:pStyle w:val="NormalIndented"/>
        <w:rPr>
          <w:noProof/>
        </w:rPr>
      </w:pPr>
      <w:r w:rsidRPr="00A17ED1">
        <w:rPr>
          <w:noProof/>
        </w:rPr>
        <w:t>Definition:  Describes any restrictions or limitations placed on their consent by the subject.</w:t>
      </w:r>
    </w:p>
    <w:p w14:paraId="697E35D6" w14:textId="77777777" w:rsidR="00061F64" w:rsidRPr="00A17ED1" w:rsidRDefault="00061F64">
      <w:pPr>
        <w:pStyle w:val="Heading4"/>
        <w:rPr>
          <w:noProof/>
        </w:rPr>
      </w:pPr>
      <w:bookmarkStart w:id="255" w:name="_Toc204420468"/>
      <w:r w:rsidRPr="00A17ED1">
        <w:rPr>
          <w:noProof/>
        </w:rPr>
        <w:t>CON-10   Consent Mode</w:t>
      </w:r>
      <w:r w:rsidR="00A60E23" w:rsidRPr="00A17ED1">
        <w:rPr>
          <w:noProof/>
        </w:rPr>
        <w:fldChar w:fldCharType="begin"/>
      </w:r>
      <w:r w:rsidRPr="00A17ED1">
        <w:rPr>
          <w:noProof/>
        </w:rPr>
        <w:instrText xml:space="preserve"> XE "Consent mode" </w:instrText>
      </w:r>
      <w:r w:rsidR="00A60E23" w:rsidRPr="00A17ED1">
        <w:rPr>
          <w:noProof/>
        </w:rPr>
        <w:fldChar w:fldCharType="end"/>
      </w:r>
      <w:r w:rsidRPr="00A17ED1">
        <w:rPr>
          <w:noProof/>
        </w:rPr>
        <w:t xml:space="preserve">   (CNE)   01785</w:t>
      </w:r>
      <w:bookmarkEnd w:id="255"/>
    </w:p>
    <w:p w14:paraId="29E43340" w14:textId="77777777" w:rsidR="00D40512" w:rsidRDefault="00D40512" w:rsidP="00D40512">
      <w:pPr>
        <w:pStyle w:val="Components"/>
        <w:rPr>
          <w:noProof/>
        </w:rPr>
      </w:pPr>
      <w:bookmarkStart w:id="256"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56"/>
    </w:p>
    <w:p w14:paraId="328EF64B" w14:textId="4189832F" w:rsidR="00061F64" w:rsidRPr="00A17ED1" w:rsidRDefault="00061F64" w:rsidP="00061F64">
      <w:pPr>
        <w:pStyle w:val="NormalIndented"/>
        <w:rPr>
          <w:noProof/>
        </w:rPr>
      </w:pPr>
      <w:r w:rsidRPr="00A17ED1">
        <w:rPr>
          <w:noProof/>
        </w:rPr>
        <w:lastRenderedPageBreak/>
        <w:t xml:space="preserve">Definition:  The method in which a subject provides consent. For values see </w:t>
      </w:r>
      <w:hyperlink r:id="rId24" w:anchor="HL70497" w:history="1">
        <w:r w:rsidRPr="00A17ED1">
          <w:rPr>
            <w:rStyle w:val="ReferenceHL7Table"/>
          </w:rPr>
          <w:t>HL7 Table 0497 – Consent Mode.</w:t>
        </w:r>
      </w:hyperlink>
    </w:p>
    <w:p w14:paraId="318B5F22" w14:textId="77777777" w:rsidR="00061F64" w:rsidRPr="00A17ED1" w:rsidRDefault="00061F64">
      <w:pPr>
        <w:pStyle w:val="Heading4"/>
        <w:rPr>
          <w:noProof/>
        </w:rPr>
      </w:pPr>
      <w:bookmarkStart w:id="257" w:name="_Toc204420469"/>
      <w:r w:rsidRPr="00A17ED1">
        <w:rPr>
          <w:noProof/>
        </w:rPr>
        <w:t>CON-11   Consent Status</w:t>
      </w:r>
      <w:r w:rsidR="00A60E23" w:rsidRPr="00A17ED1">
        <w:rPr>
          <w:noProof/>
        </w:rPr>
        <w:fldChar w:fldCharType="begin"/>
      </w:r>
      <w:r w:rsidRPr="00A17ED1">
        <w:rPr>
          <w:noProof/>
        </w:rPr>
        <w:instrText xml:space="preserve"> XE "Consent status" </w:instrText>
      </w:r>
      <w:r w:rsidR="00A60E23" w:rsidRPr="00A17ED1">
        <w:rPr>
          <w:noProof/>
        </w:rPr>
        <w:fldChar w:fldCharType="end"/>
      </w:r>
      <w:r w:rsidRPr="00A17ED1">
        <w:rPr>
          <w:noProof/>
        </w:rPr>
        <w:t xml:space="preserve">   (CNE)   01786</w:t>
      </w:r>
      <w:bookmarkEnd w:id="257"/>
    </w:p>
    <w:p w14:paraId="4ACD648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97872F" w14:textId="2B205555" w:rsidR="00061F64" w:rsidRPr="00A17ED1" w:rsidRDefault="00061F64">
      <w:pPr>
        <w:pStyle w:val="NormalIndented"/>
        <w:rPr>
          <w:noProof/>
        </w:rPr>
      </w:pPr>
      <w:r w:rsidRPr="00A17ED1">
        <w:rPr>
          <w:noProof/>
        </w:rPr>
        <w:t xml:space="preserve">Definition:  Indicates whether consent has been sought and granted. For values see </w:t>
      </w:r>
      <w:hyperlink r:id="rId25" w:anchor="HL70498" w:history="1">
        <w:r w:rsidRPr="00A17ED1">
          <w:rPr>
            <w:rStyle w:val="ReferenceHL7Table"/>
          </w:rPr>
          <w:t>HL7 Table 0498 – Consent Status</w:t>
        </w:r>
      </w:hyperlink>
      <w:r w:rsidRPr="00A17ED1">
        <w:rPr>
          <w:noProof/>
        </w:rPr>
        <w:t>.</w:t>
      </w:r>
    </w:p>
    <w:p w14:paraId="0429E9A0" w14:textId="77777777" w:rsidR="00061F64" w:rsidRPr="00A17ED1" w:rsidRDefault="00061F64">
      <w:pPr>
        <w:pStyle w:val="Heading4"/>
        <w:rPr>
          <w:noProof/>
        </w:rPr>
      </w:pPr>
      <w:bookmarkStart w:id="258" w:name="_Toc204420470"/>
      <w:r w:rsidRPr="00A17ED1">
        <w:rPr>
          <w:noProof/>
        </w:rPr>
        <w:t>CON-12   Consent Discussion Date/Time</w:t>
      </w:r>
      <w:r w:rsidR="00A60E23" w:rsidRPr="00A17ED1">
        <w:rPr>
          <w:noProof/>
        </w:rPr>
        <w:fldChar w:fldCharType="begin"/>
      </w:r>
      <w:r w:rsidRPr="00A17ED1">
        <w:rPr>
          <w:noProof/>
        </w:rPr>
        <w:instrText xml:space="preserve"> XE "Consent discussion date/time" </w:instrText>
      </w:r>
      <w:r w:rsidR="00A60E23" w:rsidRPr="00A17ED1">
        <w:rPr>
          <w:noProof/>
        </w:rPr>
        <w:fldChar w:fldCharType="end"/>
      </w:r>
      <w:r w:rsidRPr="00A17ED1">
        <w:rPr>
          <w:noProof/>
        </w:rPr>
        <w:t xml:space="preserve">   (DTM)   01787</w:t>
      </w:r>
      <w:bookmarkEnd w:id="258"/>
    </w:p>
    <w:p w14:paraId="56F4408B" w14:textId="77777777" w:rsidR="00061F64" w:rsidRPr="00A17ED1" w:rsidRDefault="00061F64">
      <w:pPr>
        <w:pStyle w:val="NormalIndented"/>
        <w:rPr>
          <w:noProof/>
        </w:rPr>
      </w:pPr>
      <w:r w:rsidRPr="00A17ED1">
        <w:rPr>
          <w:noProof/>
        </w:rPr>
        <w:t>Definition:  Identifies the time when consent was discussed with the subject.  This should only be specified if this differs from the time the consent decision is made.</w:t>
      </w:r>
    </w:p>
    <w:p w14:paraId="735CEEC8" w14:textId="77777777" w:rsidR="00061F64" w:rsidRPr="00A17ED1" w:rsidRDefault="00061F64">
      <w:pPr>
        <w:pStyle w:val="Heading4"/>
        <w:rPr>
          <w:noProof/>
        </w:rPr>
      </w:pPr>
      <w:bookmarkStart w:id="259" w:name="_Toc204420471"/>
      <w:r w:rsidRPr="00A17ED1">
        <w:rPr>
          <w:noProof/>
        </w:rPr>
        <w:t>CON-13   Consent Decision Date/Time</w:t>
      </w:r>
      <w:r w:rsidR="00A60E23" w:rsidRPr="00A17ED1">
        <w:rPr>
          <w:noProof/>
        </w:rPr>
        <w:fldChar w:fldCharType="begin"/>
      </w:r>
      <w:r w:rsidRPr="00A17ED1">
        <w:rPr>
          <w:noProof/>
        </w:rPr>
        <w:instrText xml:space="preserve"> XE "Consent decision date/time" </w:instrText>
      </w:r>
      <w:r w:rsidR="00A60E23" w:rsidRPr="00A17ED1">
        <w:rPr>
          <w:noProof/>
        </w:rPr>
        <w:fldChar w:fldCharType="end"/>
      </w:r>
      <w:r w:rsidRPr="00A17ED1">
        <w:rPr>
          <w:noProof/>
        </w:rPr>
        <w:t xml:space="preserve">   (DTM)   01788</w:t>
      </w:r>
      <w:bookmarkEnd w:id="259"/>
    </w:p>
    <w:p w14:paraId="4F416A23" w14:textId="77777777" w:rsidR="00061F64" w:rsidRPr="00A17ED1" w:rsidRDefault="00061F64">
      <w:pPr>
        <w:pStyle w:val="NormalIndented"/>
        <w:rPr>
          <w:noProof/>
        </w:rPr>
      </w:pPr>
      <w:r w:rsidRPr="00A17ED1">
        <w:rPr>
          <w:noProof/>
        </w:rPr>
        <w:t>Definition:  Identifies the time when the decision to grant/refuse consent was made.  In the case of written consent, this is the time the consent form is signed.</w:t>
      </w:r>
    </w:p>
    <w:p w14:paraId="1B91A7BE" w14:textId="77777777" w:rsidR="00061F64" w:rsidRPr="00A17ED1" w:rsidRDefault="00061F64">
      <w:pPr>
        <w:pStyle w:val="Heading4"/>
        <w:rPr>
          <w:noProof/>
        </w:rPr>
      </w:pPr>
      <w:bookmarkStart w:id="260" w:name="_Toc204420472"/>
      <w:r w:rsidRPr="00A17ED1">
        <w:rPr>
          <w:noProof/>
        </w:rPr>
        <w:t>CON-14   Consent Effective Date/Time</w:t>
      </w:r>
      <w:r w:rsidR="00A60E23" w:rsidRPr="00A17ED1">
        <w:rPr>
          <w:noProof/>
        </w:rPr>
        <w:fldChar w:fldCharType="begin"/>
      </w:r>
      <w:r w:rsidRPr="00A17ED1">
        <w:rPr>
          <w:noProof/>
        </w:rPr>
        <w:instrText xml:space="preserve"> XE "Consent effective date/time" </w:instrText>
      </w:r>
      <w:r w:rsidR="00A60E23" w:rsidRPr="00A17ED1">
        <w:rPr>
          <w:noProof/>
        </w:rPr>
        <w:fldChar w:fldCharType="end"/>
      </w:r>
      <w:r w:rsidRPr="00A17ED1">
        <w:rPr>
          <w:noProof/>
        </w:rPr>
        <w:t xml:space="preserve">   (DTM)   01789</w:t>
      </w:r>
      <w:bookmarkEnd w:id="260"/>
    </w:p>
    <w:p w14:paraId="3DDCF47F" w14:textId="77777777" w:rsidR="00061F64" w:rsidRPr="00A17ED1" w:rsidRDefault="00061F64">
      <w:pPr>
        <w:pStyle w:val="NormalIndented"/>
        <w:rPr>
          <w:noProof/>
        </w:rPr>
      </w:pPr>
      <w:r w:rsidRPr="00A17ED1">
        <w:rPr>
          <w:noProof/>
        </w:rPr>
        <w:t>Definition:  The time the consent becomes/became effective.  This only needs to be specified if the time differs from the Consent Decision Date/Time</w:t>
      </w:r>
    </w:p>
    <w:p w14:paraId="609C891F" w14:textId="77777777" w:rsidR="00061F64" w:rsidRPr="00A17ED1" w:rsidRDefault="00061F64">
      <w:pPr>
        <w:pStyle w:val="Heading4"/>
        <w:rPr>
          <w:noProof/>
        </w:rPr>
      </w:pPr>
      <w:bookmarkStart w:id="261" w:name="_Toc204420473"/>
      <w:r w:rsidRPr="00A17ED1">
        <w:rPr>
          <w:noProof/>
        </w:rPr>
        <w:t>CON-15   Consent End Date/Time</w:t>
      </w:r>
      <w:r w:rsidR="00A60E23" w:rsidRPr="00A17ED1">
        <w:rPr>
          <w:noProof/>
        </w:rPr>
        <w:fldChar w:fldCharType="begin"/>
      </w:r>
      <w:r w:rsidRPr="00A17ED1">
        <w:rPr>
          <w:noProof/>
        </w:rPr>
        <w:instrText xml:space="preserve"> XE "Consent end date/time" </w:instrText>
      </w:r>
      <w:r w:rsidR="00A60E23" w:rsidRPr="00A17ED1">
        <w:rPr>
          <w:noProof/>
        </w:rPr>
        <w:fldChar w:fldCharType="end"/>
      </w:r>
      <w:r w:rsidRPr="00A17ED1">
        <w:rPr>
          <w:noProof/>
        </w:rPr>
        <w:t xml:space="preserve">   (DTM)   01790</w:t>
      </w:r>
      <w:bookmarkEnd w:id="261"/>
    </w:p>
    <w:p w14:paraId="7045540F" w14:textId="77777777" w:rsidR="00061F64" w:rsidRPr="00A17ED1" w:rsidRDefault="00061F64">
      <w:pPr>
        <w:pStyle w:val="NormalIndented"/>
        <w:rPr>
          <w:noProof/>
        </w:rPr>
      </w:pPr>
      <w:r w:rsidRPr="00A17ED1">
        <w:rPr>
          <w:noProof/>
        </w:rPr>
        <w:t>Definition:  The time the consent becomes ineffective.  If not specified, the consent is assumed to be indefinite.  For consents relating to information release, the end date/time is the date by which the released information must be returned/destroyed.</w:t>
      </w:r>
    </w:p>
    <w:p w14:paraId="2EB6AF92" w14:textId="77777777" w:rsidR="00061F64" w:rsidRPr="00A17ED1" w:rsidRDefault="00061F64">
      <w:pPr>
        <w:pStyle w:val="Heading4"/>
        <w:rPr>
          <w:noProof/>
        </w:rPr>
      </w:pPr>
      <w:bookmarkStart w:id="262" w:name="_Toc204420474"/>
      <w:r w:rsidRPr="00A17ED1">
        <w:rPr>
          <w:noProof/>
        </w:rPr>
        <w:t>CON-16   Subject Competence Indicator</w:t>
      </w:r>
      <w:r w:rsidR="00A60E23" w:rsidRPr="00A17ED1">
        <w:rPr>
          <w:noProof/>
        </w:rPr>
        <w:fldChar w:fldCharType="begin"/>
      </w:r>
      <w:r w:rsidRPr="00A17ED1">
        <w:rPr>
          <w:noProof/>
        </w:rPr>
        <w:instrText xml:space="preserve"> XE "Consent competence indicator" </w:instrText>
      </w:r>
      <w:r w:rsidR="00A60E23" w:rsidRPr="00A17ED1">
        <w:rPr>
          <w:noProof/>
        </w:rPr>
        <w:fldChar w:fldCharType="end"/>
      </w:r>
      <w:r w:rsidRPr="00A17ED1">
        <w:rPr>
          <w:noProof/>
        </w:rPr>
        <w:t xml:space="preserve">   (ID)   01791</w:t>
      </w:r>
      <w:bookmarkEnd w:id="262"/>
    </w:p>
    <w:p w14:paraId="317A5213" w14:textId="3FD382B9" w:rsidR="00061F64" w:rsidRPr="00A17ED1" w:rsidRDefault="00061F64">
      <w:pPr>
        <w:pStyle w:val="NormalIndented"/>
        <w:rPr>
          <w:noProof/>
        </w:rPr>
      </w:pPr>
      <w:r w:rsidRPr="00A17ED1">
        <w:rPr>
          <w:noProof/>
        </w:rPr>
        <w:t xml:space="preserve">Definition:  Identifies whether the subject was deemed competent to provide consent.  Refer to table </w:t>
      </w:r>
      <w:hyperlink r:id="rId26" w:anchor="HL70136" w:history="1">
        <w:r w:rsidRPr="00A17ED1">
          <w:rPr>
            <w:rStyle w:val="ReferenceHL7Table"/>
          </w:rPr>
          <w:t>HL7 Table 0136 – Yes/No Indicator.</w:t>
        </w:r>
      </w:hyperlink>
    </w:p>
    <w:p w14:paraId="3CAB7B2B" w14:textId="77777777" w:rsidR="00061F64" w:rsidRPr="00A17ED1" w:rsidRDefault="00061F64">
      <w:pPr>
        <w:pStyle w:val="Heading4"/>
        <w:rPr>
          <w:noProof/>
        </w:rPr>
      </w:pPr>
      <w:bookmarkStart w:id="263" w:name="_Toc204420475"/>
      <w:r w:rsidRPr="00A17ED1">
        <w:rPr>
          <w:noProof/>
        </w:rPr>
        <w:t>CON-17   Translator Assistance Indicator</w:t>
      </w:r>
      <w:r w:rsidR="00A60E23" w:rsidRPr="00A17ED1">
        <w:rPr>
          <w:noProof/>
        </w:rPr>
        <w:fldChar w:fldCharType="begin"/>
      </w:r>
      <w:r w:rsidRPr="00A17ED1">
        <w:rPr>
          <w:noProof/>
        </w:rPr>
        <w:instrText xml:space="preserve"> XE "Consent assistance indicator" </w:instrText>
      </w:r>
      <w:r w:rsidR="00A60E23" w:rsidRPr="00A17ED1">
        <w:rPr>
          <w:noProof/>
        </w:rPr>
        <w:fldChar w:fldCharType="end"/>
      </w:r>
      <w:r w:rsidRPr="00A17ED1">
        <w:rPr>
          <w:noProof/>
        </w:rPr>
        <w:t xml:space="preserve">   (ID)   01792</w:t>
      </w:r>
      <w:bookmarkEnd w:id="263"/>
    </w:p>
    <w:p w14:paraId="19A0F96A" w14:textId="1FB96DB4" w:rsidR="00061F64" w:rsidRPr="00A17ED1" w:rsidRDefault="00061F64">
      <w:pPr>
        <w:pStyle w:val="NormalIndented"/>
        <w:rPr>
          <w:noProof/>
        </w:rPr>
      </w:pPr>
      <w:r w:rsidRPr="00A17ED1">
        <w:rPr>
          <w:noProof/>
        </w:rPr>
        <w:t xml:space="preserve">Definition:  Identifies whether translation was (or will be) required to obtain informed consent from the subject.  Refer to table </w:t>
      </w:r>
      <w:hyperlink r:id="rId27" w:anchor="HL70136" w:history="1">
        <w:r w:rsidRPr="00A17ED1">
          <w:rPr>
            <w:rStyle w:val="ReferenceHL7Table"/>
          </w:rPr>
          <w:t>HL7 Table 0136 – Yes/No Indicator.</w:t>
        </w:r>
      </w:hyperlink>
    </w:p>
    <w:p w14:paraId="4F8D1459" w14:textId="77777777" w:rsidR="00061F64" w:rsidRPr="00A17ED1" w:rsidRDefault="00061F64">
      <w:pPr>
        <w:pStyle w:val="Heading4"/>
        <w:rPr>
          <w:noProof/>
        </w:rPr>
      </w:pPr>
      <w:bookmarkStart w:id="264" w:name="_Toc204420476"/>
      <w:r w:rsidRPr="00A17ED1">
        <w:rPr>
          <w:noProof/>
        </w:rPr>
        <w:t>CON-18   Language Translated To</w:t>
      </w:r>
      <w:r w:rsidR="00A60E23" w:rsidRPr="00A17ED1">
        <w:rPr>
          <w:noProof/>
        </w:rPr>
        <w:fldChar w:fldCharType="begin"/>
      </w:r>
      <w:r w:rsidRPr="00A17ED1">
        <w:rPr>
          <w:noProof/>
        </w:rPr>
        <w:instrText xml:space="preserve"> XE "Language translated to" </w:instrText>
      </w:r>
      <w:r w:rsidR="00A60E23" w:rsidRPr="00A17ED1">
        <w:rPr>
          <w:noProof/>
        </w:rPr>
        <w:fldChar w:fldCharType="end"/>
      </w:r>
      <w:r w:rsidRPr="00A17ED1">
        <w:rPr>
          <w:noProof/>
        </w:rPr>
        <w:t xml:space="preserve">   (CWE)   01793</w:t>
      </w:r>
      <w:bookmarkEnd w:id="264"/>
    </w:p>
    <w:p w14:paraId="7252870D"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3ED10" w14:textId="50A926C5" w:rsidR="00061F64" w:rsidRPr="00A17ED1" w:rsidRDefault="00061F64">
      <w:pPr>
        <w:pStyle w:val="NormalIndented"/>
        <w:rPr>
          <w:noProof/>
        </w:rPr>
      </w:pPr>
      <w:r w:rsidRPr="00A17ED1">
        <w:rPr>
          <w:noProof/>
        </w:rPr>
        <w:t xml:space="preserve">Definition:  Identifies the language the consent material must be translated to.  Refer to </w:t>
      </w:r>
      <w:hyperlink r:id="rId28" w:anchor="HL70296" w:history="1">
        <w:r w:rsidRPr="00A17ED1">
          <w:rPr>
            <w:rStyle w:val="ReferenceUserTable"/>
          </w:rPr>
          <w:t>User Defined table 0296 – Primary Language</w:t>
        </w:r>
      </w:hyperlink>
      <w:r w:rsidRPr="00A17ED1">
        <w:rPr>
          <w:rStyle w:val="ReferenceUserTable"/>
          <w:noProof/>
        </w:rPr>
        <w:t xml:space="preserve"> </w:t>
      </w:r>
      <w:r w:rsidRPr="00A17ED1">
        <w:rPr>
          <w:noProof/>
        </w:rPr>
        <w:t xml:space="preserve">which contains no suggested values.  This table may be populated with values similar to those that may be found in </w:t>
      </w:r>
      <w:r w:rsidRPr="00A17ED1">
        <w:rPr>
          <w:rStyle w:val="Emphasis"/>
          <w:noProof/>
        </w:rPr>
        <w:t>ISO table 639 – Language Codes.</w:t>
      </w:r>
    </w:p>
    <w:p w14:paraId="0E7A7C05" w14:textId="77777777" w:rsidR="00061F64" w:rsidRPr="00A17ED1" w:rsidRDefault="00061F64">
      <w:pPr>
        <w:pStyle w:val="Heading4"/>
        <w:rPr>
          <w:noProof/>
        </w:rPr>
      </w:pPr>
      <w:bookmarkStart w:id="265" w:name="_Toc204420477"/>
      <w:r w:rsidRPr="00A17ED1">
        <w:rPr>
          <w:noProof/>
        </w:rPr>
        <w:lastRenderedPageBreak/>
        <w:t>CON-19   Informational Material Supplied Indicator</w:t>
      </w:r>
      <w:r w:rsidR="00A60E23" w:rsidRPr="00A17ED1">
        <w:rPr>
          <w:noProof/>
        </w:rPr>
        <w:fldChar w:fldCharType="begin"/>
      </w:r>
      <w:r w:rsidRPr="00A17ED1">
        <w:rPr>
          <w:noProof/>
        </w:rPr>
        <w:instrText xml:space="preserve"> XE "Informational material supplied indicator" </w:instrText>
      </w:r>
      <w:r w:rsidR="00A60E23" w:rsidRPr="00A17ED1">
        <w:rPr>
          <w:noProof/>
        </w:rPr>
        <w:fldChar w:fldCharType="end"/>
      </w:r>
      <w:r w:rsidRPr="00A17ED1">
        <w:rPr>
          <w:noProof/>
        </w:rPr>
        <w:t xml:space="preserve">   (ID)   01794</w:t>
      </w:r>
      <w:bookmarkEnd w:id="265"/>
    </w:p>
    <w:p w14:paraId="0BF4934D" w14:textId="2BC0964C" w:rsidR="00061F64" w:rsidRPr="00A17ED1" w:rsidRDefault="00061F64">
      <w:pPr>
        <w:pStyle w:val="NormalIndented"/>
        <w:rPr>
          <w:noProof/>
        </w:rPr>
      </w:pPr>
      <w:r w:rsidRPr="00A17ED1">
        <w:rPr>
          <w:noProof/>
        </w:rPr>
        <w:t xml:space="preserve">Definition:  Identifies whether additional educational or reference material was provided to the subject as part of the consent process.  Refer to table </w:t>
      </w:r>
      <w:hyperlink r:id="rId29" w:anchor="HL70136" w:history="1">
        <w:r w:rsidRPr="00A17ED1">
          <w:rPr>
            <w:rStyle w:val="ReferenceHL7Table"/>
          </w:rPr>
          <w:t>HL7 Table 0136 – Yes/No Indicator.</w:t>
        </w:r>
      </w:hyperlink>
    </w:p>
    <w:p w14:paraId="40C3AF63" w14:textId="77777777" w:rsidR="00061F64" w:rsidRPr="00A17ED1" w:rsidRDefault="00061F64">
      <w:pPr>
        <w:pStyle w:val="Heading4"/>
        <w:rPr>
          <w:noProof/>
        </w:rPr>
      </w:pPr>
      <w:bookmarkStart w:id="266" w:name="_Toc204420478"/>
      <w:r w:rsidRPr="00A17ED1">
        <w:rPr>
          <w:noProof/>
        </w:rPr>
        <w:t>CON-20   Consent Bypass Reason</w:t>
      </w:r>
      <w:r w:rsidR="00A60E23" w:rsidRPr="00A17ED1">
        <w:rPr>
          <w:noProof/>
        </w:rPr>
        <w:fldChar w:fldCharType="begin"/>
      </w:r>
      <w:r w:rsidRPr="00A17ED1">
        <w:rPr>
          <w:noProof/>
        </w:rPr>
        <w:instrText xml:space="preserve"> XE "Consent bypass reason" </w:instrText>
      </w:r>
      <w:r w:rsidR="00A60E23" w:rsidRPr="00A17ED1">
        <w:rPr>
          <w:noProof/>
        </w:rPr>
        <w:fldChar w:fldCharType="end"/>
      </w:r>
      <w:r w:rsidRPr="00A17ED1">
        <w:rPr>
          <w:noProof/>
        </w:rPr>
        <w:t xml:space="preserve">   (CWE)   01795</w:t>
      </w:r>
      <w:bookmarkEnd w:id="266"/>
    </w:p>
    <w:p w14:paraId="2E2C4E92"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CEF633" w14:textId="258ECAC7" w:rsidR="00061F64" w:rsidRPr="00A17ED1" w:rsidRDefault="00061F64">
      <w:pPr>
        <w:pStyle w:val="NormalIndented"/>
        <w:rPr>
          <w:noProof/>
        </w:rPr>
      </w:pPr>
      <w:r w:rsidRPr="00A17ED1">
        <w:rPr>
          <w:noProof/>
        </w:rPr>
        <w:t>Definition:  Identifies why the subject</w:t>
      </w:r>
      <w:r>
        <w:rPr>
          <w:noProof/>
        </w:rPr>
        <w:t>'</w:t>
      </w:r>
      <w:r w:rsidRPr="00A17ED1">
        <w:rPr>
          <w:noProof/>
        </w:rPr>
        <w:t xml:space="preserve">s consent was not sought.  This field must be populated when </w:t>
      </w:r>
      <w:r w:rsidRPr="00A17ED1">
        <w:rPr>
          <w:rStyle w:val="ReferenceAttribute"/>
          <w:noProof/>
        </w:rPr>
        <w:t>CON-11 - Consent Status</w:t>
      </w:r>
      <w:r w:rsidRPr="00A17ED1">
        <w:rPr>
          <w:noProof/>
        </w:rPr>
        <w:t xml:space="preserve"> is B – Bypassed.  Refer to </w:t>
      </w:r>
      <w:hyperlink r:id="rId30" w:anchor="HL70499" w:history="1">
        <w:r w:rsidRPr="00A17ED1">
          <w:rPr>
            <w:rStyle w:val="ReferenceUserTable"/>
          </w:rPr>
          <w:t>User Defined table 0499 – Consent Bypass Reason</w:t>
        </w:r>
      </w:hyperlink>
      <w:r w:rsidRPr="00A17ED1">
        <w:rPr>
          <w:noProof/>
        </w:rPr>
        <w:t xml:space="preserve"> for suggested values.</w:t>
      </w:r>
    </w:p>
    <w:p w14:paraId="42C80773" w14:textId="77777777" w:rsidR="00061F64" w:rsidRPr="00A17ED1" w:rsidRDefault="00061F64">
      <w:pPr>
        <w:pStyle w:val="Heading4"/>
        <w:rPr>
          <w:noProof/>
        </w:rPr>
      </w:pPr>
      <w:bookmarkStart w:id="267" w:name="_Toc204420479"/>
      <w:r w:rsidRPr="00A17ED1">
        <w:rPr>
          <w:noProof/>
        </w:rPr>
        <w:t>CON-21   Consent Disclosure Level</w:t>
      </w:r>
      <w:r w:rsidR="00A60E23" w:rsidRPr="00A17ED1">
        <w:rPr>
          <w:noProof/>
        </w:rPr>
        <w:fldChar w:fldCharType="begin"/>
      </w:r>
      <w:r w:rsidRPr="00A17ED1">
        <w:rPr>
          <w:noProof/>
        </w:rPr>
        <w:instrText xml:space="preserve"> XE "Consent disclosure level" </w:instrText>
      </w:r>
      <w:r w:rsidR="00A60E23" w:rsidRPr="00A17ED1">
        <w:rPr>
          <w:noProof/>
        </w:rPr>
        <w:fldChar w:fldCharType="end"/>
      </w:r>
      <w:r w:rsidRPr="00A17ED1">
        <w:rPr>
          <w:noProof/>
        </w:rPr>
        <w:t xml:space="preserve">   (ID)   01796</w:t>
      </w:r>
      <w:bookmarkEnd w:id="267"/>
    </w:p>
    <w:p w14:paraId="0ED2A99C" w14:textId="67975CAE" w:rsidR="00061F64" w:rsidRPr="00A17ED1" w:rsidRDefault="00061F64">
      <w:pPr>
        <w:pStyle w:val="NormalIndented"/>
        <w:rPr>
          <w:noProof/>
        </w:rPr>
      </w:pPr>
      <w:r w:rsidRPr="00A17ED1">
        <w:rPr>
          <w:noProof/>
        </w:rPr>
        <w:t xml:space="preserve">Definition:  Identifies how much information was disclosed to the subject as part of the informed consent process.  Refer to table </w:t>
      </w:r>
      <w:hyperlink r:id="rId31" w:anchor="HL70500" w:history="1">
        <w:r w:rsidRPr="00A17ED1">
          <w:rPr>
            <w:rStyle w:val="ReferenceHL7Table"/>
          </w:rPr>
          <w:t>HL7 Table 0500 – Consent Disclosure Level</w:t>
        </w:r>
      </w:hyperlink>
      <w:r w:rsidRPr="00A17ED1">
        <w:rPr>
          <w:rStyle w:val="ReferenceHL7Table"/>
          <w:i w:val="0"/>
        </w:rPr>
        <w:t>.</w:t>
      </w:r>
    </w:p>
    <w:p w14:paraId="42C18F8D" w14:textId="77777777" w:rsidR="00061F64" w:rsidRPr="00A17ED1" w:rsidRDefault="00061F64">
      <w:pPr>
        <w:pStyle w:val="Heading4"/>
        <w:rPr>
          <w:noProof/>
        </w:rPr>
      </w:pPr>
      <w:bookmarkStart w:id="268" w:name="_Toc204420480"/>
      <w:r w:rsidRPr="00A17ED1">
        <w:rPr>
          <w:noProof/>
        </w:rPr>
        <w:t>CON-22   Consent Non-Disclosure Reason</w:t>
      </w:r>
      <w:r w:rsidR="00A60E23" w:rsidRPr="00A17ED1">
        <w:rPr>
          <w:noProof/>
        </w:rPr>
        <w:fldChar w:fldCharType="begin"/>
      </w:r>
      <w:r w:rsidRPr="00A17ED1">
        <w:rPr>
          <w:noProof/>
        </w:rPr>
        <w:instrText xml:space="preserve"> XE "Consent non-disclosure reason" </w:instrText>
      </w:r>
      <w:r w:rsidR="00A60E23" w:rsidRPr="00A17ED1">
        <w:rPr>
          <w:noProof/>
        </w:rPr>
        <w:fldChar w:fldCharType="end"/>
      </w:r>
      <w:r w:rsidRPr="00A17ED1">
        <w:rPr>
          <w:noProof/>
        </w:rPr>
        <w:t xml:space="preserve">   (CWE)   01797</w:t>
      </w:r>
      <w:bookmarkEnd w:id="268"/>
    </w:p>
    <w:p w14:paraId="16ACF1D0"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56706" w14:textId="4521BF8A" w:rsidR="00061F64" w:rsidRPr="00A17ED1" w:rsidRDefault="00061F64">
      <w:pPr>
        <w:pStyle w:val="NormalIndented"/>
        <w:rPr>
          <w:noProof/>
        </w:rPr>
      </w:pPr>
      <w:r w:rsidRPr="00A17ED1">
        <w:rPr>
          <w:noProof/>
        </w:rPr>
        <w:t xml:space="preserve">Definition:  Identifies why the subject did not receive full disclosure. . Refer to </w:t>
      </w:r>
      <w:hyperlink r:id="rId32" w:anchor="HL70501" w:history="1">
        <w:r w:rsidRPr="00A17ED1">
          <w:rPr>
            <w:rStyle w:val="ReferenceUserTable"/>
          </w:rPr>
          <w:t>User-Defined Table 0501 – Consent Non-Disclosure Reason</w:t>
        </w:r>
      </w:hyperlink>
      <w:r w:rsidRPr="00A17ED1">
        <w:rPr>
          <w:noProof/>
        </w:rPr>
        <w:t xml:space="preserve"> for suggested values.</w:t>
      </w:r>
    </w:p>
    <w:p w14:paraId="470DF5F8" w14:textId="77777777" w:rsidR="00061F64" w:rsidRPr="00A17ED1" w:rsidRDefault="00061F64">
      <w:pPr>
        <w:pStyle w:val="Heading4"/>
        <w:rPr>
          <w:noProof/>
        </w:rPr>
      </w:pPr>
      <w:bookmarkStart w:id="269" w:name="_Toc204420481"/>
      <w:r w:rsidRPr="00A17ED1">
        <w:rPr>
          <w:noProof/>
        </w:rPr>
        <w:t>CON-23   Non-Subject Consenter Reason</w:t>
      </w:r>
      <w:r w:rsidR="00A60E23" w:rsidRPr="00A17ED1">
        <w:rPr>
          <w:noProof/>
        </w:rPr>
        <w:fldChar w:fldCharType="begin"/>
      </w:r>
      <w:r w:rsidRPr="00A17ED1">
        <w:rPr>
          <w:noProof/>
        </w:rPr>
        <w:instrText xml:space="preserve"> XE "Non-subject Consenter reason" </w:instrText>
      </w:r>
      <w:r w:rsidR="00A60E23" w:rsidRPr="00A17ED1">
        <w:rPr>
          <w:noProof/>
        </w:rPr>
        <w:fldChar w:fldCharType="end"/>
      </w:r>
      <w:r w:rsidRPr="00A17ED1">
        <w:rPr>
          <w:noProof/>
        </w:rPr>
        <w:t xml:space="preserve">   (CWE)   01798</w:t>
      </w:r>
      <w:bookmarkEnd w:id="269"/>
    </w:p>
    <w:p w14:paraId="7DA20C0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B52A36" w14:textId="79A86BBE" w:rsidR="00061F64" w:rsidRPr="00A17ED1" w:rsidRDefault="00061F64">
      <w:pPr>
        <w:pStyle w:val="NormalIndented"/>
        <w:rPr>
          <w:noProof/>
        </w:rPr>
      </w:pPr>
      <w:r w:rsidRPr="00A17ED1">
        <w:rPr>
          <w:noProof/>
        </w:rPr>
        <w:t xml:space="preserve">Definition:  Identifies why consent was granted by a person other than the subject of the consent. Refer to </w:t>
      </w:r>
      <w:hyperlink r:id="rId33" w:anchor="HL70502" w:history="1">
        <w:r w:rsidRPr="00A17ED1">
          <w:rPr>
            <w:rStyle w:val="ReferenceUserTable"/>
          </w:rPr>
          <w:t>User-defined Table 0502 – Non-Subject Consenter Reason</w:t>
        </w:r>
      </w:hyperlink>
      <w:r w:rsidRPr="00A17ED1">
        <w:rPr>
          <w:noProof/>
        </w:rPr>
        <w:t xml:space="preserve"> for suggested values.</w:t>
      </w:r>
    </w:p>
    <w:p w14:paraId="5D212B36" w14:textId="77777777" w:rsidR="00061F64" w:rsidRPr="00A17ED1" w:rsidRDefault="00061F64">
      <w:pPr>
        <w:pStyle w:val="Heading4"/>
        <w:rPr>
          <w:noProof/>
        </w:rPr>
      </w:pPr>
      <w:bookmarkStart w:id="270" w:name="_Toc204420482"/>
      <w:r w:rsidRPr="00A17ED1">
        <w:rPr>
          <w:noProof/>
        </w:rPr>
        <w:t>CON-24   Consenter ID</w:t>
      </w:r>
      <w:r w:rsidR="00A60E23" w:rsidRPr="00A17ED1">
        <w:rPr>
          <w:noProof/>
        </w:rPr>
        <w:fldChar w:fldCharType="begin"/>
      </w:r>
      <w:r w:rsidRPr="00A17ED1">
        <w:rPr>
          <w:noProof/>
        </w:rPr>
        <w:instrText xml:space="preserve"> XE "Consenter id" </w:instrText>
      </w:r>
      <w:r w:rsidR="00A60E23" w:rsidRPr="00A17ED1">
        <w:rPr>
          <w:noProof/>
        </w:rPr>
        <w:fldChar w:fldCharType="end"/>
      </w:r>
      <w:r w:rsidRPr="00A17ED1">
        <w:rPr>
          <w:noProof/>
        </w:rPr>
        <w:t xml:space="preserve">   (XPN)   01909</w:t>
      </w:r>
      <w:bookmarkEnd w:id="270"/>
    </w:p>
    <w:p w14:paraId="5C83AF66" w14:textId="77777777" w:rsidR="00D40512" w:rsidRDefault="00D40512" w:rsidP="00D40512">
      <w:pPr>
        <w:pStyle w:val="Components"/>
      </w:pPr>
      <w:bookmarkStart w:id="271"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ECD4C4" w14:textId="77777777" w:rsidR="00D40512" w:rsidRDefault="00D40512" w:rsidP="00D40512">
      <w:pPr>
        <w:pStyle w:val="Components"/>
      </w:pPr>
      <w:r>
        <w:lastRenderedPageBreak/>
        <w:t>Subcomponents for Family Name (FN):  &lt;Surname (ST)&gt; &amp; &lt;Own Surname Prefix (ST)&gt; &amp; &lt;Own Surname (ST)&gt; &amp; &lt;Surname Prefix from Partner/Spouse (ST)&gt; &amp; &lt;Surname from Partner/Spouse (ST)&gt;</w:t>
      </w:r>
    </w:p>
    <w:p w14:paraId="12AB2E9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71"/>
    </w:p>
    <w:p w14:paraId="4C26D9A1" w14:textId="77777777" w:rsidR="00061F64" w:rsidRPr="00A17ED1" w:rsidRDefault="00061F64">
      <w:pPr>
        <w:pStyle w:val="NormalIndented"/>
        <w:rPr>
          <w:noProof/>
        </w:rPr>
      </w:pPr>
      <w:r w:rsidRPr="00A17ED1">
        <w:rPr>
          <w:noProof/>
        </w:rPr>
        <w:t>Definition: Identification of the individual(s) who</w:t>
      </w:r>
      <w:r>
        <w:rPr>
          <w:noProof/>
        </w:rPr>
        <w:t xml:space="preserve"> is</w:t>
      </w:r>
      <w:r w:rsidRPr="00A17ED1">
        <w:rPr>
          <w:noProof/>
        </w:rPr>
        <w:t xml:space="preserve"> </w:t>
      </w:r>
      <w:r>
        <w:rPr>
          <w:noProof/>
        </w:rPr>
        <w:t>(</w:t>
      </w:r>
      <w:r w:rsidRPr="00A17ED1">
        <w:rPr>
          <w:noProof/>
        </w:rPr>
        <w:t>are</w:t>
      </w:r>
      <w:r>
        <w:rPr>
          <w:noProof/>
        </w:rPr>
        <w:t>)</w:t>
      </w:r>
      <w:r w:rsidRPr="00A17ED1">
        <w:rPr>
          <w:noProof/>
        </w:rPr>
        <w:t xml:space="preserve"> consenting.</w:t>
      </w:r>
    </w:p>
    <w:p w14:paraId="0977C49E" w14:textId="77777777" w:rsidR="00061F64" w:rsidRPr="00A17ED1" w:rsidRDefault="00061F64">
      <w:pPr>
        <w:pStyle w:val="Heading4"/>
        <w:rPr>
          <w:noProof/>
        </w:rPr>
      </w:pPr>
      <w:bookmarkStart w:id="272" w:name="_Toc204420483"/>
      <w:r w:rsidRPr="00A17ED1">
        <w:rPr>
          <w:noProof/>
        </w:rPr>
        <w:t>CON-25   Relationship to Subject</w:t>
      </w:r>
      <w:r w:rsidR="00A60E23" w:rsidRPr="00A17ED1">
        <w:rPr>
          <w:noProof/>
        </w:rPr>
        <w:fldChar w:fldCharType="begin"/>
      </w:r>
      <w:r w:rsidRPr="00A17ED1">
        <w:rPr>
          <w:noProof/>
        </w:rPr>
        <w:instrText xml:space="preserve"> XE "Relationship to subject" </w:instrText>
      </w:r>
      <w:r w:rsidR="00A60E23" w:rsidRPr="00A17ED1">
        <w:rPr>
          <w:noProof/>
        </w:rPr>
        <w:fldChar w:fldCharType="end"/>
      </w:r>
      <w:r w:rsidRPr="00A17ED1">
        <w:rPr>
          <w:noProof/>
        </w:rPr>
        <w:t xml:space="preserve">   (CWE)   01898</w:t>
      </w:r>
      <w:bookmarkEnd w:id="272"/>
    </w:p>
    <w:p w14:paraId="52BE8DA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4E3376" w14:textId="4170AFFB" w:rsidR="00061F64" w:rsidRPr="00A17ED1" w:rsidRDefault="00061F64">
      <w:pPr>
        <w:pStyle w:val="NormalIndented"/>
        <w:rPr>
          <w:noProof/>
        </w:rPr>
      </w:pPr>
      <w:r w:rsidRPr="00A17ED1">
        <w:rPr>
          <w:noProof/>
        </w:rPr>
        <w:t xml:space="preserve">Definition: Identification of the relationship of the consenter to the subject.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 </w:t>
      </w:r>
      <w:r>
        <w:rPr>
          <w:noProof/>
        </w:rPr>
        <w:t xml:space="preserve"> </w:t>
      </w:r>
      <w:r w:rsidRPr="00A17ED1">
        <w:rPr>
          <w:noProof/>
        </w:rPr>
        <w:t xml:space="preserve">Refer to </w:t>
      </w:r>
      <w:hyperlink r:id="rId34" w:anchor="HL70548" w:history="1">
        <w:r w:rsidRPr="00A17ED1">
          <w:rPr>
            <w:rStyle w:val="ReferenceUserTable"/>
          </w:rPr>
          <w:t>User-Defined Table 0548 – Signatory</w:t>
        </w:r>
        <w:r>
          <w:rPr>
            <w:rStyle w:val="ReferenceUserTable"/>
          </w:rPr>
          <w:t>'</w:t>
        </w:r>
        <w:r w:rsidRPr="00A17ED1">
          <w:rPr>
            <w:rStyle w:val="ReferenceUserTable"/>
          </w:rPr>
          <w:t>s Relationship to Subject</w:t>
        </w:r>
      </w:hyperlink>
      <w:r w:rsidRPr="00A17ED1">
        <w:rPr>
          <w:noProof/>
        </w:rPr>
        <w:t xml:space="preserve"> for suggested values.</w:t>
      </w:r>
    </w:p>
    <w:p w14:paraId="1A191B3F" w14:textId="77777777" w:rsidR="00061F64" w:rsidRPr="00A17ED1" w:rsidRDefault="00061F64">
      <w:pPr>
        <w:pStyle w:val="Heading3"/>
        <w:rPr>
          <w:noProof/>
        </w:rPr>
      </w:pPr>
      <w:bookmarkStart w:id="273" w:name="_Toc204420484"/>
      <w:bookmarkStart w:id="274" w:name="_Toc28982067"/>
      <w:r w:rsidRPr="00A17ED1">
        <w:rPr>
          <w:noProof/>
        </w:rPr>
        <w:t>OBX</w:t>
      </w:r>
      <w:r w:rsidR="00A60E23" w:rsidRPr="00A17ED1">
        <w:rPr>
          <w:noProof/>
        </w:rPr>
        <w:fldChar w:fldCharType="begin"/>
      </w:r>
      <w:r w:rsidRPr="00A17ED1">
        <w:rPr>
          <w:noProof/>
        </w:rPr>
        <w:instrText xml:space="preserve"> XE "OBX"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"Segments:OBX" </w:instrText>
      </w:r>
      <w:r w:rsidR="00A60E23" w:rsidRPr="00A17ED1">
        <w:rPr>
          <w:noProof/>
        </w:rPr>
        <w:fldChar w:fldCharType="end"/>
      </w:r>
      <w:r w:rsidRPr="00A17ED1">
        <w:rPr>
          <w:noProof/>
        </w:rPr>
        <w:t>Observation Segment Usage</w:t>
      </w:r>
      <w:bookmarkEnd w:id="273"/>
      <w:bookmarkEnd w:id="274"/>
      <w:r w:rsidR="00A60E23" w:rsidRPr="00A17ED1">
        <w:rPr>
          <w:noProof/>
        </w:rPr>
        <w:fldChar w:fldCharType="begin"/>
      </w:r>
      <w:r w:rsidRPr="00A17ED1">
        <w:rPr>
          <w:noProof/>
        </w:rPr>
        <w:instrText xml:space="preserve"> XE "observation segment usage" </w:instrText>
      </w:r>
      <w:r w:rsidR="00A60E23" w:rsidRPr="00A17ED1">
        <w:rPr>
          <w:noProof/>
        </w:rPr>
        <w:fldChar w:fldCharType="end"/>
      </w:r>
    </w:p>
    <w:p w14:paraId="50371095" w14:textId="77777777" w:rsidR="00061F64" w:rsidRDefault="00061F64">
      <w:pPr>
        <w:pStyle w:val="NormalIndented"/>
        <w:rPr>
          <w:noProof/>
        </w:rPr>
      </w:pPr>
      <w:r w:rsidRPr="00A17ED1">
        <w:rPr>
          <w:noProof/>
        </w:rPr>
        <w:t>The OBX segment is documented in its entirety in Chapter 7.  Its usage as it applies to Medical Records/ Information Management is documented here for clarity.</w:t>
      </w:r>
      <w:r>
        <w:rPr>
          <w:noProof/>
        </w:rPr>
        <w:t xml:space="preserve"> </w:t>
      </w:r>
    </w:p>
    <w:p w14:paraId="758ABBFA" w14:textId="77777777" w:rsidR="00394794" w:rsidRPr="006D447E" w:rsidRDefault="00394794" w:rsidP="006D447E">
      <w:pPr>
        <w:pStyle w:val="NormalIndented"/>
      </w:pPr>
    </w:p>
    <w:p w14:paraId="665A49D9" w14:textId="3F260B9E" w:rsidR="00394794" w:rsidRPr="00F63F22" w:rsidRDefault="00394794" w:rsidP="00394794">
      <w:pPr>
        <w:pStyle w:val="Note"/>
        <w:ind w:left="360"/>
        <w:rPr>
          <w:noProof/>
        </w:rPr>
      </w:pPr>
      <w:r w:rsidRPr="00394794">
        <w:rPr>
          <w:rStyle w:val="Strong"/>
          <w:noProof/>
        </w:rPr>
        <w:t>NOTE: The attribute table definition for the OBX Segment has been removed as of 2.8. The reader is directed to the Chapter 7.</w:t>
      </w:r>
      <w:r w:rsidRPr="00F63F22">
        <w:rPr>
          <w:noProof/>
        </w:rPr>
        <w:t>.</w:t>
      </w:r>
    </w:p>
    <w:p w14:paraId="454D9B41" w14:textId="77777777" w:rsidR="00061F64" w:rsidRPr="00A17ED1" w:rsidRDefault="00061F64">
      <w:pPr>
        <w:pStyle w:val="NormalIndented"/>
        <w:rPr>
          <w:noProof/>
        </w:rPr>
      </w:pPr>
      <w:r w:rsidRPr="002E3EB7">
        <w:rPr>
          <w:noProof/>
        </w:rPr>
        <w:t xml:space="preserve">Specialized usage: Observation Identifier/Observation Sub-ID have been used as optional fields that are not required in unstructured text where the nature of the document has been identified in </w:t>
      </w:r>
      <w:r w:rsidRPr="002E3EB7">
        <w:rPr>
          <w:rStyle w:val="ReferenceAttribute"/>
          <w:noProof/>
        </w:rPr>
        <w:t>TXA-2-Document type</w:t>
      </w:r>
      <w:r w:rsidRPr="002E3EB7">
        <w:rPr>
          <w:noProof/>
        </w:rPr>
        <w:t>, which is a required field, but is expressly allowed in the richer structured documentation.  An example includes cases where anatomic reports may have separate OBXs for gross examination, microscopic examination, clinical impression, and final diagnosis.  Another possible use includes imbedding non-textual observations within textual reports.</w:t>
      </w:r>
      <w:r w:rsidRPr="00A17ED1">
        <w:rPr>
          <w:noProof/>
        </w:rPr>
        <w:t xml:space="preserve"> </w:t>
      </w:r>
    </w:p>
    <w:p w14:paraId="4D49D392" w14:textId="77777777" w:rsidR="00061F64" w:rsidRPr="00A17ED1" w:rsidRDefault="00061F64">
      <w:pPr>
        <w:pStyle w:val="Heading3"/>
        <w:rPr>
          <w:noProof/>
        </w:rPr>
      </w:pPr>
      <w:bookmarkStart w:id="275" w:name="_Toc204420485"/>
      <w:bookmarkStart w:id="276" w:name="_Toc28982068"/>
      <w:r w:rsidRPr="00A17ED1">
        <w:rPr>
          <w:noProof/>
        </w:rPr>
        <w:t>TXA</w:t>
      </w:r>
      <w:r w:rsidR="00A60E23" w:rsidRPr="00A17ED1">
        <w:rPr>
          <w:noProof/>
        </w:rPr>
        <w:fldChar w:fldCharType="begin"/>
      </w:r>
      <w:r w:rsidRPr="00A17ED1">
        <w:rPr>
          <w:noProof/>
        </w:rPr>
        <w:instrText xml:space="preserve"> XE "TXA"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"Segments:TXA" </w:instrText>
      </w:r>
      <w:r w:rsidR="00A60E23" w:rsidRPr="00A17ED1">
        <w:rPr>
          <w:noProof/>
        </w:rPr>
        <w:fldChar w:fldCharType="end"/>
      </w:r>
      <w:r w:rsidRPr="00A17ED1">
        <w:rPr>
          <w:noProof/>
        </w:rPr>
        <w:t>Transcription Document Header Segment</w:t>
      </w:r>
      <w:bookmarkEnd w:id="235"/>
      <w:bookmarkEnd w:id="236"/>
      <w:bookmarkEnd w:id="237"/>
      <w:bookmarkEnd w:id="238"/>
      <w:bookmarkEnd w:id="239"/>
      <w:bookmarkEnd w:id="240"/>
      <w:bookmarkEnd w:id="241"/>
      <w:bookmarkEnd w:id="275"/>
      <w:bookmarkEnd w:id="276"/>
      <w:r w:rsidR="00A60E23" w:rsidRPr="00A17ED1">
        <w:rPr>
          <w:noProof/>
        </w:rPr>
        <w:fldChar w:fldCharType="begin"/>
      </w:r>
      <w:r w:rsidRPr="00A17ED1">
        <w:rPr>
          <w:noProof/>
        </w:rPr>
        <w:instrText xml:space="preserve"> XE "transcription document header segment" </w:instrText>
      </w:r>
      <w:r w:rsidR="00A60E23" w:rsidRPr="00A17ED1">
        <w:rPr>
          <w:noProof/>
        </w:rPr>
        <w:fldChar w:fldCharType="end"/>
      </w:r>
    </w:p>
    <w:p w14:paraId="24466268" w14:textId="77777777" w:rsidR="00061F64" w:rsidRPr="00A17ED1" w:rsidRDefault="00061F64">
      <w:pPr>
        <w:pStyle w:val="NormalIndented"/>
        <w:rPr>
          <w:noProof/>
        </w:rPr>
      </w:pPr>
      <w:r w:rsidRPr="00A17ED1">
        <w:rPr>
          <w:noProof/>
        </w:rPr>
        <w:t>The TXA segment contains information specific to a transcribed document but does not include the text of the document.  The message is created as a result of a document status change.  This information updates other healthcare systems and allows them to identify reports that are available in the transcription system. By maintaining the TXA message information in these systems, the information is available when constructing queries to the transcription system requesting the full document text.</w:t>
      </w:r>
    </w:p>
    <w:p w14:paraId="3B39E581" w14:textId="77777777" w:rsidR="00061F64" w:rsidRPr="00A17ED1" w:rsidRDefault="00061F64">
      <w:pPr>
        <w:pStyle w:val="AttributeTableCaption"/>
        <w:rPr>
          <w:noProof/>
        </w:rPr>
      </w:pPr>
      <w:r w:rsidRPr="00A17ED1">
        <w:rPr>
          <w:noProof/>
        </w:rPr>
        <w:lastRenderedPageBreak/>
        <w:t>HL7 Attribute Table – TXA</w:t>
      </w:r>
      <w:bookmarkStart w:id="277" w:name="TXA"/>
      <w:bookmarkEnd w:id="277"/>
      <w:r w:rsidRPr="00A17ED1">
        <w:rPr>
          <w:noProof/>
        </w:rPr>
        <w:t xml:space="preserve"> – Transcription Document Header</w:t>
      </w:r>
      <w:r w:rsidR="00A60E23" w:rsidRPr="00A17ED1">
        <w:rPr>
          <w:noProof/>
        </w:rPr>
        <w:fldChar w:fldCharType="begin"/>
      </w:r>
      <w:r w:rsidRPr="00A17ED1">
        <w:rPr>
          <w:noProof/>
        </w:rPr>
        <w:instrText xml:space="preserve"> XE "HL7 Attribute Table – TXA" </w:instrText>
      </w:r>
      <w:r w:rsidR="00A60E23" w:rsidRPr="00A17ED1">
        <w:rPr>
          <w:noProof/>
        </w:rPr>
        <w:fldChar w:fldCharType="end"/>
      </w:r>
      <w:r w:rsidR="00A60E23" w:rsidRPr="00A17ED1">
        <w:rPr>
          <w:noProof/>
          <w:vanish/>
        </w:rPr>
        <w:fldChar w:fldCharType="begin"/>
      </w:r>
      <w:r w:rsidRPr="00A17ED1">
        <w:rPr>
          <w:noProof/>
          <w:vanish/>
        </w:rPr>
        <w:instrText xml:space="preserve"> XE "TXA attributes" </w:instrText>
      </w:r>
      <w:r w:rsidR="00A60E23" w:rsidRPr="00A17ED1">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422FDB5F"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372668C5" w14:textId="77777777" w:rsidR="00061F64" w:rsidRPr="00A17ED1" w:rsidRDefault="00061F64">
            <w:pPr>
              <w:pStyle w:val="AttributeTableHeader"/>
              <w:rPr>
                <w:noProof/>
              </w:rPr>
            </w:pPr>
            <w:r w:rsidRPr="00A17ED1">
              <w:rPr>
                <w:noProof/>
              </w:rPr>
              <w:t>SEQ</w:t>
            </w:r>
          </w:p>
        </w:tc>
        <w:tc>
          <w:tcPr>
            <w:tcW w:w="648" w:type="dxa"/>
            <w:tcBorders>
              <w:top w:val="single" w:sz="4" w:space="0" w:color="auto"/>
              <w:left w:val="nil"/>
              <w:bottom w:val="single" w:sz="4" w:space="0" w:color="auto"/>
              <w:right w:val="nil"/>
            </w:tcBorders>
            <w:shd w:val="clear" w:color="auto" w:fill="FFFFFF"/>
          </w:tcPr>
          <w:p w14:paraId="578E1E6A" w14:textId="77777777" w:rsidR="00061F64" w:rsidRPr="00A17ED1" w:rsidRDefault="00061F64">
            <w:pPr>
              <w:pStyle w:val="AttributeTableHeader"/>
              <w:rPr>
                <w:noProof/>
              </w:rPr>
            </w:pPr>
            <w:r w:rsidRPr="00A17ED1">
              <w:rPr>
                <w:noProof/>
              </w:rPr>
              <w:t>LEN</w:t>
            </w:r>
          </w:p>
        </w:tc>
        <w:tc>
          <w:tcPr>
            <w:tcW w:w="720" w:type="dxa"/>
            <w:tcBorders>
              <w:top w:val="single" w:sz="4" w:space="0" w:color="auto"/>
              <w:left w:val="nil"/>
              <w:bottom w:val="single" w:sz="4" w:space="0" w:color="auto"/>
              <w:right w:val="nil"/>
            </w:tcBorders>
            <w:shd w:val="clear" w:color="auto" w:fill="FFFFFF"/>
          </w:tcPr>
          <w:p w14:paraId="0231A1FA" w14:textId="77777777" w:rsidR="00061F64" w:rsidRPr="00A17ED1" w:rsidRDefault="00061F64">
            <w:pPr>
              <w:pStyle w:val="AttributeTableHeader"/>
              <w:rPr>
                <w:noProof/>
              </w:rPr>
            </w:pPr>
            <w:r w:rsidRPr="00A17ED1">
              <w:rPr>
                <w:noProof/>
              </w:rPr>
              <w:t>C.LEN</w:t>
            </w:r>
          </w:p>
        </w:tc>
        <w:tc>
          <w:tcPr>
            <w:tcW w:w="648" w:type="dxa"/>
            <w:tcBorders>
              <w:top w:val="single" w:sz="4" w:space="0" w:color="auto"/>
              <w:left w:val="nil"/>
              <w:bottom w:val="single" w:sz="4" w:space="0" w:color="auto"/>
              <w:right w:val="nil"/>
            </w:tcBorders>
            <w:shd w:val="clear" w:color="auto" w:fill="FFFFFF"/>
          </w:tcPr>
          <w:p w14:paraId="451FA2A7" w14:textId="77777777" w:rsidR="00061F64" w:rsidRPr="00A17ED1" w:rsidRDefault="00061F64">
            <w:pPr>
              <w:pStyle w:val="AttributeTableHeader"/>
              <w:rPr>
                <w:noProof/>
              </w:rPr>
            </w:pPr>
            <w:r w:rsidRPr="00A17ED1">
              <w:rPr>
                <w:noProof/>
              </w:rPr>
              <w:t>DT</w:t>
            </w:r>
          </w:p>
        </w:tc>
        <w:tc>
          <w:tcPr>
            <w:tcW w:w="648" w:type="dxa"/>
            <w:tcBorders>
              <w:top w:val="single" w:sz="4" w:space="0" w:color="auto"/>
              <w:left w:val="nil"/>
              <w:bottom w:val="single" w:sz="4" w:space="0" w:color="auto"/>
              <w:right w:val="nil"/>
            </w:tcBorders>
            <w:shd w:val="clear" w:color="auto" w:fill="FFFFFF"/>
          </w:tcPr>
          <w:p w14:paraId="69AFA84D" w14:textId="77777777" w:rsidR="00061F64" w:rsidRPr="00A17ED1" w:rsidRDefault="00061F64">
            <w:pPr>
              <w:pStyle w:val="AttributeTableHeader"/>
              <w:rPr>
                <w:noProof/>
              </w:rPr>
            </w:pPr>
            <w:r w:rsidRPr="00A17ED1">
              <w:rPr>
                <w:noProof/>
              </w:rPr>
              <w:t>OPT</w:t>
            </w:r>
          </w:p>
        </w:tc>
        <w:tc>
          <w:tcPr>
            <w:tcW w:w="648" w:type="dxa"/>
            <w:tcBorders>
              <w:top w:val="single" w:sz="4" w:space="0" w:color="auto"/>
              <w:left w:val="nil"/>
              <w:bottom w:val="single" w:sz="4" w:space="0" w:color="auto"/>
              <w:right w:val="nil"/>
            </w:tcBorders>
            <w:shd w:val="clear" w:color="auto" w:fill="FFFFFF"/>
          </w:tcPr>
          <w:p w14:paraId="12D87555" w14:textId="77777777" w:rsidR="00061F64" w:rsidRPr="00A17ED1" w:rsidRDefault="00061F64">
            <w:pPr>
              <w:pStyle w:val="AttributeTableHeader"/>
              <w:rPr>
                <w:noProof/>
              </w:rPr>
            </w:pPr>
            <w:r w:rsidRPr="00A17ED1">
              <w:rPr>
                <w:noProof/>
              </w:rPr>
              <w:t>RP/#</w:t>
            </w:r>
          </w:p>
        </w:tc>
        <w:tc>
          <w:tcPr>
            <w:tcW w:w="720" w:type="dxa"/>
            <w:tcBorders>
              <w:top w:val="single" w:sz="4" w:space="0" w:color="auto"/>
              <w:left w:val="nil"/>
              <w:bottom w:val="single" w:sz="4" w:space="0" w:color="auto"/>
              <w:right w:val="nil"/>
            </w:tcBorders>
            <w:shd w:val="clear" w:color="auto" w:fill="FFFFFF"/>
          </w:tcPr>
          <w:p w14:paraId="1519EBD0" w14:textId="77777777" w:rsidR="00061F64" w:rsidRPr="00A17ED1" w:rsidRDefault="00061F64">
            <w:pPr>
              <w:pStyle w:val="AttributeTableHeader"/>
              <w:rPr>
                <w:noProof/>
              </w:rPr>
            </w:pPr>
            <w:r w:rsidRPr="00A17ED1">
              <w:rPr>
                <w:noProof/>
              </w:rPr>
              <w:t>TBL#</w:t>
            </w:r>
          </w:p>
        </w:tc>
        <w:tc>
          <w:tcPr>
            <w:tcW w:w="720" w:type="dxa"/>
            <w:tcBorders>
              <w:top w:val="single" w:sz="4" w:space="0" w:color="auto"/>
              <w:left w:val="nil"/>
              <w:bottom w:val="single" w:sz="4" w:space="0" w:color="auto"/>
              <w:right w:val="nil"/>
            </w:tcBorders>
            <w:shd w:val="clear" w:color="auto" w:fill="FFFFFF"/>
          </w:tcPr>
          <w:p w14:paraId="1E784B4E" w14:textId="77777777" w:rsidR="00061F64" w:rsidRPr="00A17ED1" w:rsidRDefault="00061F64">
            <w:pPr>
              <w:pStyle w:val="AttributeTableHeader"/>
              <w:rPr>
                <w:noProof/>
              </w:rPr>
            </w:pPr>
            <w:r w:rsidRPr="00A17ED1">
              <w:rPr>
                <w:noProof/>
              </w:rPr>
              <w:t>ITEM#</w:t>
            </w:r>
          </w:p>
        </w:tc>
        <w:tc>
          <w:tcPr>
            <w:tcW w:w="3888" w:type="dxa"/>
            <w:tcBorders>
              <w:top w:val="single" w:sz="4" w:space="0" w:color="auto"/>
              <w:left w:val="nil"/>
              <w:bottom w:val="single" w:sz="4" w:space="0" w:color="auto"/>
              <w:right w:val="nil"/>
            </w:tcBorders>
            <w:shd w:val="clear" w:color="auto" w:fill="FFFFFF"/>
          </w:tcPr>
          <w:p w14:paraId="07EDA06B" w14:textId="77777777" w:rsidR="00061F64" w:rsidRPr="00A17ED1" w:rsidRDefault="00061F64">
            <w:pPr>
              <w:pStyle w:val="AttributeTableHeader"/>
              <w:jc w:val="left"/>
              <w:rPr>
                <w:noProof/>
              </w:rPr>
            </w:pPr>
            <w:r w:rsidRPr="00A17ED1">
              <w:rPr>
                <w:noProof/>
              </w:rPr>
              <w:t>ELEMENT NAME</w:t>
            </w:r>
          </w:p>
        </w:tc>
      </w:tr>
      <w:tr w:rsidR="00865F2A" w:rsidRPr="00A17ED1" w14:paraId="66A9A142"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40FFB5AF"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2CE9E32D"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23BCFEB4"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4841290"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79C8E99D"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2BB71AEE"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90EFB5"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48C507" w14:textId="77777777" w:rsidR="00061F64" w:rsidRPr="00A17ED1" w:rsidRDefault="00061F64">
            <w:pPr>
              <w:pStyle w:val="AttributeTableBody"/>
              <w:rPr>
                <w:noProof/>
              </w:rPr>
            </w:pPr>
            <w:r w:rsidRPr="00A17ED1">
              <w:rPr>
                <w:noProof/>
              </w:rPr>
              <w:t>00914</w:t>
            </w:r>
          </w:p>
        </w:tc>
        <w:tc>
          <w:tcPr>
            <w:tcW w:w="3888" w:type="dxa"/>
            <w:tcBorders>
              <w:top w:val="single" w:sz="4" w:space="0" w:color="auto"/>
              <w:left w:val="nil"/>
              <w:bottom w:val="dotted" w:sz="4" w:space="0" w:color="auto"/>
              <w:right w:val="nil"/>
            </w:tcBorders>
            <w:shd w:val="clear" w:color="auto" w:fill="FFFFFF"/>
          </w:tcPr>
          <w:p w14:paraId="23BB61F4" w14:textId="77777777" w:rsidR="00061F64" w:rsidRPr="00A17ED1" w:rsidRDefault="00061F64">
            <w:pPr>
              <w:pStyle w:val="AttributeTableBody"/>
              <w:jc w:val="left"/>
              <w:rPr>
                <w:noProof/>
              </w:rPr>
            </w:pPr>
            <w:r w:rsidRPr="00A17ED1">
              <w:rPr>
                <w:noProof/>
              </w:rPr>
              <w:t>Set ID- TXA</w:t>
            </w:r>
          </w:p>
        </w:tc>
      </w:tr>
      <w:tr w:rsidR="00865F2A" w:rsidRPr="00A17ED1" w14:paraId="2A94E1C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9C561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4C9F868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8982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F2B37D"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6DCA4A5"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29A5067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4CEE1" w14:textId="7F3EECEF" w:rsidR="00061F64" w:rsidRPr="00A17ED1" w:rsidRDefault="005740F2">
            <w:pPr>
              <w:pStyle w:val="AttributeTableBody"/>
              <w:rPr>
                <w:rStyle w:val="HyperlinkTable"/>
                <w:noProof/>
              </w:rPr>
            </w:pPr>
            <w:hyperlink r:id="rId35" w:anchor="HL70270" w:history="1">
              <w:r w:rsidR="00061F64" w:rsidRPr="00A17ED1">
                <w:rPr>
                  <w:rStyle w:val="HyperlinkTable"/>
                  <w:noProof/>
                </w:rPr>
                <w:t>0270</w:t>
              </w:r>
            </w:hyperlink>
          </w:p>
        </w:tc>
        <w:tc>
          <w:tcPr>
            <w:tcW w:w="720" w:type="dxa"/>
            <w:tcBorders>
              <w:top w:val="dotted" w:sz="4" w:space="0" w:color="auto"/>
              <w:left w:val="nil"/>
              <w:bottom w:val="dotted" w:sz="4" w:space="0" w:color="auto"/>
              <w:right w:val="nil"/>
            </w:tcBorders>
            <w:shd w:val="clear" w:color="auto" w:fill="FFFFFF"/>
          </w:tcPr>
          <w:p w14:paraId="5CB15F8F" w14:textId="77777777" w:rsidR="00061F64" w:rsidRPr="00A17ED1" w:rsidRDefault="00061F64">
            <w:pPr>
              <w:pStyle w:val="AttributeTableBody"/>
              <w:rPr>
                <w:noProof/>
              </w:rPr>
            </w:pPr>
            <w:r w:rsidRPr="00A17ED1">
              <w:rPr>
                <w:noProof/>
              </w:rPr>
              <w:t>00915</w:t>
            </w:r>
          </w:p>
        </w:tc>
        <w:tc>
          <w:tcPr>
            <w:tcW w:w="3888" w:type="dxa"/>
            <w:tcBorders>
              <w:top w:val="dotted" w:sz="4" w:space="0" w:color="auto"/>
              <w:left w:val="nil"/>
              <w:bottom w:val="dotted" w:sz="4" w:space="0" w:color="auto"/>
              <w:right w:val="nil"/>
            </w:tcBorders>
            <w:shd w:val="clear" w:color="auto" w:fill="FFFFFF"/>
          </w:tcPr>
          <w:p w14:paraId="1BABD847" w14:textId="77777777" w:rsidR="00061F64" w:rsidRPr="00A17ED1" w:rsidRDefault="00061F64">
            <w:pPr>
              <w:pStyle w:val="AttributeTableBody"/>
              <w:jc w:val="left"/>
              <w:rPr>
                <w:noProof/>
              </w:rPr>
            </w:pPr>
            <w:r w:rsidRPr="00A17ED1">
              <w:rPr>
                <w:noProof/>
              </w:rPr>
              <w:t xml:space="preserve">Document Type </w:t>
            </w:r>
          </w:p>
        </w:tc>
      </w:tr>
      <w:tr w:rsidR="00865F2A" w:rsidRPr="00A17ED1" w14:paraId="4AEDADA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CA65BCC"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051C660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3920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6152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1E711C6"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28A1BC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B5112" w14:textId="4DC3554D" w:rsidR="00061F64" w:rsidRPr="00A17ED1" w:rsidRDefault="005740F2">
            <w:pPr>
              <w:pStyle w:val="AttributeTableBody"/>
              <w:rPr>
                <w:rStyle w:val="HyperlinkTable"/>
                <w:noProof/>
              </w:rPr>
            </w:pPr>
            <w:hyperlink r:id="rId36" w:anchor="HL70191" w:history="1">
              <w:r w:rsidR="00061F64" w:rsidRPr="00A17ED1">
                <w:rPr>
                  <w:rStyle w:val="HyperlinkTable"/>
                  <w:noProof/>
                </w:rPr>
                <w:t>0191</w:t>
              </w:r>
            </w:hyperlink>
          </w:p>
        </w:tc>
        <w:tc>
          <w:tcPr>
            <w:tcW w:w="720" w:type="dxa"/>
            <w:tcBorders>
              <w:top w:val="dotted" w:sz="4" w:space="0" w:color="auto"/>
              <w:left w:val="nil"/>
              <w:bottom w:val="dotted" w:sz="4" w:space="0" w:color="auto"/>
              <w:right w:val="nil"/>
            </w:tcBorders>
            <w:shd w:val="clear" w:color="auto" w:fill="FFFFFF"/>
          </w:tcPr>
          <w:p w14:paraId="30220EE2" w14:textId="77777777" w:rsidR="00061F64" w:rsidRPr="00A17ED1" w:rsidRDefault="00061F64">
            <w:pPr>
              <w:pStyle w:val="AttributeTableBody"/>
              <w:rPr>
                <w:noProof/>
              </w:rPr>
            </w:pPr>
            <w:r w:rsidRPr="00A17ED1">
              <w:rPr>
                <w:noProof/>
              </w:rPr>
              <w:t>00916</w:t>
            </w:r>
          </w:p>
        </w:tc>
        <w:tc>
          <w:tcPr>
            <w:tcW w:w="3888" w:type="dxa"/>
            <w:tcBorders>
              <w:top w:val="dotted" w:sz="4" w:space="0" w:color="auto"/>
              <w:left w:val="nil"/>
              <w:bottom w:val="dotted" w:sz="4" w:space="0" w:color="auto"/>
              <w:right w:val="nil"/>
            </w:tcBorders>
            <w:shd w:val="clear" w:color="auto" w:fill="FFFFFF"/>
          </w:tcPr>
          <w:p w14:paraId="25A1CACC" w14:textId="77777777" w:rsidR="00061F64" w:rsidRPr="00A17ED1" w:rsidRDefault="00061F64">
            <w:pPr>
              <w:pStyle w:val="AttributeTableBody"/>
              <w:jc w:val="left"/>
              <w:rPr>
                <w:noProof/>
              </w:rPr>
            </w:pPr>
            <w:r w:rsidRPr="00A17ED1">
              <w:rPr>
                <w:noProof/>
              </w:rPr>
              <w:t>Document Content Presentation</w:t>
            </w:r>
          </w:p>
        </w:tc>
      </w:tr>
      <w:tr w:rsidR="00865F2A" w:rsidRPr="00A17ED1" w14:paraId="4B94530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B2BCCB1"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7A5860CA" w14:textId="77777777" w:rsidR="00061F64" w:rsidRPr="00A17ED1" w:rsidRDefault="00061F64">
            <w:pPr>
              <w:pStyle w:val="AttributeTableBody"/>
              <w:rPr>
                <w:noProof/>
              </w:rPr>
            </w:pPr>
            <w:r w:rsidRPr="00A17ED1">
              <w:rPr>
                <w:noProof/>
              </w:rPr>
              <w:t xml:space="preserve"> </w:t>
            </w:r>
          </w:p>
        </w:tc>
        <w:tc>
          <w:tcPr>
            <w:tcW w:w="720" w:type="dxa"/>
            <w:tcBorders>
              <w:top w:val="dotted" w:sz="4" w:space="0" w:color="auto"/>
              <w:left w:val="nil"/>
              <w:bottom w:val="dotted" w:sz="4" w:space="0" w:color="auto"/>
              <w:right w:val="nil"/>
            </w:tcBorders>
            <w:shd w:val="clear" w:color="auto" w:fill="FFFFFF"/>
          </w:tcPr>
          <w:p w14:paraId="2B8611F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B9F1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8C44E2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F77C4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83D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46C1" w14:textId="77777777" w:rsidR="00061F64" w:rsidRPr="00A17ED1" w:rsidRDefault="00061F64">
            <w:pPr>
              <w:pStyle w:val="AttributeTableBody"/>
              <w:rPr>
                <w:noProof/>
              </w:rPr>
            </w:pPr>
            <w:r w:rsidRPr="00A17ED1">
              <w:rPr>
                <w:noProof/>
              </w:rPr>
              <w:t>00917</w:t>
            </w:r>
          </w:p>
        </w:tc>
        <w:tc>
          <w:tcPr>
            <w:tcW w:w="3888" w:type="dxa"/>
            <w:tcBorders>
              <w:top w:val="dotted" w:sz="4" w:space="0" w:color="auto"/>
              <w:left w:val="nil"/>
              <w:bottom w:val="dotted" w:sz="4" w:space="0" w:color="auto"/>
              <w:right w:val="nil"/>
            </w:tcBorders>
            <w:shd w:val="clear" w:color="auto" w:fill="FFFFFF"/>
          </w:tcPr>
          <w:p w14:paraId="4A8E2E55" w14:textId="77777777" w:rsidR="00061F64" w:rsidRPr="00A17ED1" w:rsidRDefault="00061F64">
            <w:pPr>
              <w:pStyle w:val="AttributeTableBody"/>
              <w:jc w:val="left"/>
              <w:rPr>
                <w:noProof/>
              </w:rPr>
            </w:pPr>
            <w:r w:rsidRPr="00A17ED1">
              <w:rPr>
                <w:noProof/>
              </w:rPr>
              <w:t>Activity Date/Time</w:t>
            </w:r>
          </w:p>
        </w:tc>
      </w:tr>
      <w:tr w:rsidR="00865F2A" w:rsidRPr="00A17ED1" w14:paraId="13629ED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4175A8"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2E4B60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4CC3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0BA3E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5C9C0F7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6A0B133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5EBFE0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DAB2A" w14:textId="77777777" w:rsidR="00061F64" w:rsidRPr="00A17ED1" w:rsidRDefault="00061F64">
            <w:pPr>
              <w:pStyle w:val="AttributeTableBody"/>
              <w:rPr>
                <w:noProof/>
              </w:rPr>
            </w:pPr>
            <w:r w:rsidRPr="00A17ED1">
              <w:rPr>
                <w:noProof/>
              </w:rPr>
              <w:t>00918</w:t>
            </w:r>
          </w:p>
        </w:tc>
        <w:tc>
          <w:tcPr>
            <w:tcW w:w="3888" w:type="dxa"/>
            <w:tcBorders>
              <w:top w:val="dotted" w:sz="4" w:space="0" w:color="auto"/>
              <w:left w:val="nil"/>
              <w:bottom w:val="dotted" w:sz="4" w:space="0" w:color="auto"/>
              <w:right w:val="nil"/>
            </w:tcBorders>
            <w:shd w:val="clear" w:color="auto" w:fill="FFFFFF"/>
          </w:tcPr>
          <w:p w14:paraId="351C2274" w14:textId="77777777" w:rsidR="00061F64" w:rsidRPr="00A17ED1" w:rsidRDefault="00061F64">
            <w:pPr>
              <w:pStyle w:val="AttributeTableBody"/>
              <w:jc w:val="left"/>
              <w:rPr>
                <w:noProof/>
              </w:rPr>
            </w:pPr>
            <w:r w:rsidRPr="00A17ED1">
              <w:rPr>
                <w:noProof/>
              </w:rPr>
              <w:t>Primary Activity Provider Code/Name</w:t>
            </w:r>
          </w:p>
        </w:tc>
      </w:tr>
      <w:tr w:rsidR="00865F2A" w:rsidRPr="00A17ED1" w14:paraId="738E458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973C098"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78B06D0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4396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2C03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087B91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D403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705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7A4DF1" w14:textId="77777777" w:rsidR="00061F64" w:rsidRPr="00A17ED1" w:rsidRDefault="00061F64">
            <w:pPr>
              <w:pStyle w:val="AttributeTableBody"/>
              <w:rPr>
                <w:noProof/>
              </w:rPr>
            </w:pPr>
            <w:r w:rsidRPr="00A17ED1">
              <w:rPr>
                <w:noProof/>
              </w:rPr>
              <w:t>00919</w:t>
            </w:r>
          </w:p>
        </w:tc>
        <w:tc>
          <w:tcPr>
            <w:tcW w:w="3888" w:type="dxa"/>
            <w:tcBorders>
              <w:top w:val="dotted" w:sz="4" w:space="0" w:color="auto"/>
              <w:left w:val="nil"/>
              <w:bottom w:val="dotted" w:sz="4" w:space="0" w:color="auto"/>
              <w:right w:val="nil"/>
            </w:tcBorders>
            <w:shd w:val="clear" w:color="auto" w:fill="FFFFFF"/>
          </w:tcPr>
          <w:p w14:paraId="1E0CFE8E" w14:textId="77777777" w:rsidR="00061F64" w:rsidRPr="00A17ED1" w:rsidRDefault="00061F64">
            <w:pPr>
              <w:pStyle w:val="AttributeTableBody"/>
              <w:jc w:val="left"/>
              <w:rPr>
                <w:noProof/>
              </w:rPr>
            </w:pPr>
            <w:r w:rsidRPr="00A17ED1">
              <w:rPr>
                <w:noProof/>
              </w:rPr>
              <w:t>Origination Date/Time</w:t>
            </w:r>
          </w:p>
        </w:tc>
      </w:tr>
      <w:tr w:rsidR="00865F2A" w:rsidRPr="00A17ED1" w14:paraId="1890860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0F4CBA"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49FF44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18CD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2AA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17463F9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7D031AC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880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68BD0" w14:textId="77777777" w:rsidR="00061F64" w:rsidRPr="00A17ED1" w:rsidRDefault="00061F64">
            <w:pPr>
              <w:pStyle w:val="AttributeTableBody"/>
              <w:rPr>
                <w:noProof/>
              </w:rPr>
            </w:pPr>
            <w:r w:rsidRPr="00A17ED1">
              <w:rPr>
                <w:noProof/>
              </w:rPr>
              <w:t>00920</w:t>
            </w:r>
          </w:p>
        </w:tc>
        <w:tc>
          <w:tcPr>
            <w:tcW w:w="3888" w:type="dxa"/>
            <w:tcBorders>
              <w:top w:val="dotted" w:sz="4" w:space="0" w:color="auto"/>
              <w:left w:val="nil"/>
              <w:bottom w:val="dotted" w:sz="4" w:space="0" w:color="auto"/>
              <w:right w:val="nil"/>
            </w:tcBorders>
            <w:shd w:val="clear" w:color="auto" w:fill="FFFFFF"/>
          </w:tcPr>
          <w:p w14:paraId="368E9FAD" w14:textId="77777777" w:rsidR="00061F64" w:rsidRPr="00A17ED1" w:rsidRDefault="00061F64">
            <w:pPr>
              <w:pStyle w:val="AttributeTableBody"/>
              <w:jc w:val="left"/>
              <w:rPr>
                <w:noProof/>
              </w:rPr>
            </w:pPr>
            <w:r w:rsidRPr="00A17ED1">
              <w:rPr>
                <w:noProof/>
              </w:rPr>
              <w:t>Transcription Date/Time</w:t>
            </w:r>
          </w:p>
        </w:tc>
      </w:tr>
      <w:tr w:rsidR="00865F2A" w:rsidRPr="00A17ED1" w14:paraId="3249C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B721CF1" w14:textId="77777777" w:rsidR="00061F64" w:rsidRPr="00A17ED1" w:rsidRDefault="00061F64">
            <w:pPr>
              <w:pStyle w:val="AttributeTableBody"/>
              <w:rPr>
                <w:noProof/>
              </w:rPr>
            </w:pPr>
            <w:r w:rsidRPr="00A17ED1">
              <w:rPr>
                <w:noProof/>
              </w:rPr>
              <w:t xml:space="preserve"> 8 </w:t>
            </w:r>
          </w:p>
        </w:tc>
        <w:tc>
          <w:tcPr>
            <w:tcW w:w="648" w:type="dxa"/>
            <w:tcBorders>
              <w:top w:val="dotted" w:sz="4" w:space="0" w:color="auto"/>
              <w:left w:val="nil"/>
              <w:bottom w:val="dotted" w:sz="4" w:space="0" w:color="auto"/>
              <w:right w:val="nil"/>
            </w:tcBorders>
            <w:shd w:val="clear" w:color="auto" w:fill="FFFFFF"/>
          </w:tcPr>
          <w:p w14:paraId="63CD536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121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14E4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A55DE8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B46B2DE"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248AF9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5E004" w14:textId="77777777" w:rsidR="00061F64" w:rsidRPr="00A17ED1" w:rsidRDefault="00061F64">
            <w:pPr>
              <w:pStyle w:val="AttributeTableBody"/>
              <w:rPr>
                <w:noProof/>
              </w:rPr>
            </w:pPr>
            <w:r w:rsidRPr="00A17ED1">
              <w:rPr>
                <w:noProof/>
              </w:rPr>
              <w:t>00921</w:t>
            </w:r>
          </w:p>
        </w:tc>
        <w:tc>
          <w:tcPr>
            <w:tcW w:w="3888" w:type="dxa"/>
            <w:tcBorders>
              <w:top w:val="dotted" w:sz="4" w:space="0" w:color="auto"/>
              <w:left w:val="nil"/>
              <w:bottom w:val="dotted" w:sz="4" w:space="0" w:color="auto"/>
              <w:right w:val="nil"/>
            </w:tcBorders>
            <w:shd w:val="clear" w:color="auto" w:fill="FFFFFF"/>
          </w:tcPr>
          <w:p w14:paraId="7FEFEC51" w14:textId="77777777" w:rsidR="00061F64" w:rsidRPr="00A17ED1" w:rsidRDefault="00061F64">
            <w:pPr>
              <w:pStyle w:val="AttributeTableBody"/>
              <w:jc w:val="left"/>
              <w:rPr>
                <w:noProof/>
              </w:rPr>
            </w:pPr>
            <w:r w:rsidRPr="00A17ED1">
              <w:rPr>
                <w:noProof/>
              </w:rPr>
              <w:t>Edit Date/Time</w:t>
            </w:r>
          </w:p>
        </w:tc>
      </w:tr>
      <w:tr w:rsidR="00865F2A" w:rsidRPr="00A17ED1" w14:paraId="301E400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3F2F93E"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2B5097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BF92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2F031"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4F54E29"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1C443D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16CBF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ACF29" w14:textId="77777777" w:rsidR="00061F64" w:rsidRPr="00A17ED1" w:rsidRDefault="00061F64">
            <w:pPr>
              <w:pStyle w:val="AttributeTableBody"/>
              <w:rPr>
                <w:noProof/>
              </w:rPr>
            </w:pPr>
            <w:r w:rsidRPr="00A17ED1">
              <w:rPr>
                <w:noProof/>
              </w:rPr>
              <w:t>00922</w:t>
            </w:r>
          </w:p>
        </w:tc>
        <w:tc>
          <w:tcPr>
            <w:tcW w:w="3888" w:type="dxa"/>
            <w:tcBorders>
              <w:top w:val="dotted" w:sz="4" w:space="0" w:color="auto"/>
              <w:left w:val="nil"/>
              <w:bottom w:val="dotted" w:sz="4" w:space="0" w:color="auto"/>
              <w:right w:val="nil"/>
            </w:tcBorders>
            <w:shd w:val="clear" w:color="auto" w:fill="FFFFFF"/>
          </w:tcPr>
          <w:p w14:paraId="321A2585" w14:textId="77777777" w:rsidR="00061F64" w:rsidRPr="00A17ED1" w:rsidRDefault="00061F64">
            <w:pPr>
              <w:pStyle w:val="AttributeTableBody"/>
              <w:jc w:val="left"/>
              <w:rPr>
                <w:noProof/>
              </w:rPr>
            </w:pPr>
            <w:r w:rsidRPr="00A17ED1">
              <w:rPr>
                <w:noProof/>
              </w:rPr>
              <w:t>Originator Code/Name</w:t>
            </w:r>
          </w:p>
        </w:tc>
      </w:tr>
      <w:tr w:rsidR="00865F2A" w:rsidRPr="00A17ED1" w14:paraId="74BF5F8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38BF94F"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7BE8033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06C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D764D"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1404A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742B8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5B61A5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DDFC4" w14:textId="77777777" w:rsidR="00061F64" w:rsidRPr="00A17ED1" w:rsidRDefault="00061F64">
            <w:pPr>
              <w:pStyle w:val="AttributeTableBody"/>
              <w:rPr>
                <w:noProof/>
              </w:rPr>
            </w:pPr>
            <w:r w:rsidRPr="00A17ED1">
              <w:rPr>
                <w:noProof/>
              </w:rPr>
              <w:t>00923</w:t>
            </w:r>
          </w:p>
        </w:tc>
        <w:tc>
          <w:tcPr>
            <w:tcW w:w="3888" w:type="dxa"/>
            <w:tcBorders>
              <w:top w:val="dotted" w:sz="4" w:space="0" w:color="auto"/>
              <w:left w:val="nil"/>
              <w:bottom w:val="dotted" w:sz="4" w:space="0" w:color="auto"/>
              <w:right w:val="nil"/>
            </w:tcBorders>
            <w:shd w:val="clear" w:color="auto" w:fill="FFFFFF"/>
          </w:tcPr>
          <w:p w14:paraId="431E195A" w14:textId="77777777" w:rsidR="00061F64" w:rsidRPr="00A17ED1" w:rsidRDefault="00061F64">
            <w:pPr>
              <w:pStyle w:val="AttributeTableBody"/>
              <w:jc w:val="left"/>
              <w:rPr>
                <w:noProof/>
              </w:rPr>
            </w:pPr>
            <w:r w:rsidRPr="00A17ED1">
              <w:rPr>
                <w:noProof/>
              </w:rPr>
              <w:t>Assigned Document Authenticator</w:t>
            </w:r>
          </w:p>
        </w:tc>
      </w:tr>
      <w:tr w:rsidR="00865F2A" w:rsidRPr="00A17ED1" w14:paraId="3643489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C14D22"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4EB8F21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BFCA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8512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1A9E581B"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7A6BEDA"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2F4902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4A2125" w14:textId="77777777" w:rsidR="00061F64" w:rsidRPr="00A17ED1" w:rsidRDefault="00061F64">
            <w:pPr>
              <w:pStyle w:val="AttributeTableBody"/>
              <w:rPr>
                <w:noProof/>
              </w:rPr>
            </w:pPr>
            <w:r w:rsidRPr="00A17ED1">
              <w:rPr>
                <w:noProof/>
              </w:rPr>
              <w:t>00924</w:t>
            </w:r>
          </w:p>
        </w:tc>
        <w:tc>
          <w:tcPr>
            <w:tcW w:w="3888" w:type="dxa"/>
            <w:tcBorders>
              <w:top w:val="dotted" w:sz="4" w:space="0" w:color="auto"/>
              <w:left w:val="nil"/>
              <w:bottom w:val="dotted" w:sz="4" w:space="0" w:color="auto"/>
              <w:right w:val="nil"/>
            </w:tcBorders>
            <w:shd w:val="clear" w:color="auto" w:fill="FFFFFF"/>
          </w:tcPr>
          <w:p w14:paraId="45E67C81" w14:textId="77777777" w:rsidR="00061F64" w:rsidRPr="00A17ED1" w:rsidRDefault="00061F64">
            <w:pPr>
              <w:pStyle w:val="AttributeTableBody"/>
              <w:jc w:val="left"/>
              <w:rPr>
                <w:noProof/>
              </w:rPr>
            </w:pPr>
            <w:r w:rsidRPr="00A17ED1">
              <w:rPr>
                <w:noProof/>
              </w:rPr>
              <w:t>Transcriptionist Code/Name</w:t>
            </w:r>
          </w:p>
        </w:tc>
      </w:tr>
      <w:tr w:rsidR="00865F2A" w:rsidRPr="00A17ED1" w14:paraId="3833D69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E43A523"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14230DF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BF6A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14AEA"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4F3D756"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7998E06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580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A04E" w14:textId="77777777" w:rsidR="00061F64" w:rsidRPr="00A17ED1" w:rsidRDefault="00061F64">
            <w:pPr>
              <w:pStyle w:val="AttributeTableBody"/>
              <w:rPr>
                <w:noProof/>
              </w:rPr>
            </w:pPr>
            <w:r w:rsidRPr="00A17ED1">
              <w:rPr>
                <w:noProof/>
              </w:rPr>
              <w:t>00925</w:t>
            </w:r>
          </w:p>
        </w:tc>
        <w:tc>
          <w:tcPr>
            <w:tcW w:w="3888" w:type="dxa"/>
            <w:tcBorders>
              <w:top w:val="dotted" w:sz="4" w:space="0" w:color="auto"/>
              <w:left w:val="nil"/>
              <w:bottom w:val="dotted" w:sz="4" w:space="0" w:color="auto"/>
              <w:right w:val="nil"/>
            </w:tcBorders>
            <w:shd w:val="clear" w:color="auto" w:fill="FFFFFF"/>
          </w:tcPr>
          <w:p w14:paraId="22628277" w14:textId="77777777" w:rsidR="00061F64" w:rsidRPr="00A17ED1" w:rsidRDefault="00061F64">
            <w:pPr>
              <w:pStyle w:val="AttributeTableBody"/>
              <w:jc w:val="left"/>
              <w:rPr>
                <w:noProof/>
              </w:rPr>
            </w:pPr>
            <w:r w:rsidRPr="00A17ED1">
              <w:rPr>
                <w:noProof/>
              </w:rPr>
              <w:t>Unique Document Number</w:t>
            </w:r>
          </w:p>
        </w:tc>
      </w:tr>
      <w:tr w:rsidR="00865F2A" w:rsidRPr="00A17ED1" w14:paraId="1E4F18B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7BB2928"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226AB0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76D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8C0840"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62564C8"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039804D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F01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D0AE" w14:textId="77777777" w:rsidR="00061F64" w:rsidRPr="00A17ED1" w:rsidRDefault="00061F64">
            <w:pPr>
              <w:pStyle w:val="AttributeTableBody"/>
              <w:rPr>
                <w:noProof/>
              </w:rPr>
            </w:pPr>
            <w:r w:rsidRPr="00A17ED1">
              <w:rPr>
                <w:noProof/>
              </w:rPr>
              <w:t>00926</w:t>
            </w:r>
          </w:p>
        </w:tc>
        <w:tc>
          <w:tcPr>
            <w:tcW w:w="3888" w:type="dxa"/>
            <w:tcBorders>
              <w:top w:val="dotted" w:sz="4" w:space="0" w:color="auto"/>
              <w:left w:val="nil"/>
              <w:bottom w:val="dotted" w:sz="4" w:space="0" w:color="auto"/>
              <w:right w:val="nil"/>
            </w:tcBorders>
            <w:shd w:val="clear" w:color="auto" w:fill="FFFFFF"/>
          </w:tcPr>
          <w:p w14:paraId="2C0D890A" w14:textId="77777777" w:rsidR="00061F64" w:rsidRPr="00A17ED1" w:rsidRDefault="00061F64">
            <w:pPr>
              <w:pStyle w:val="AttributeTableBody"/>
              <w:jc w:val="left"/>
              <w:rPr>
                <w:noProof/>
              </w:rPr>
            </w:pPr>
            <w:r w:rsidRPr="00A17ED1">
              <w:rPr>
                <w:noProof/>
              </w:rPr>
              <w:t>Parent Document Number</w:t>
            </w:r>
          </w:p>
        </w:tc>
      </w:tr>
      <w:tr w:rsidR="00865F2A" w:rsidRPr="00A17ED1" w14:paraId="2C7EA02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B738396"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798BF54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E3C5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6E1726"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F7AC71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434F01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DEA51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3BF76" w14:textId="77777777" w:rsidR="00061F64" w:rsidRPr="00A17ED1" w:rsidRDefault="00061F64">
            <w:pPr>
              <w:pStyle w:val="AttributeTableBody"/>
              <w:rPr>
                <w:noProof/>
              </w:rPr>
            </w:pPr>
            <w:r w:rsidRPr="00A17ED1">
              <w:rPr>
                <w:noProof/>
              </w:rPr>
              <w:t>00216</w:t>
            </w:r>
          </w:p>
        </w:tc>
        <w:tc>
          <w:tcPr>
            <w:tcW w:w="3888" w:type="dxa"/>
            <w:tcBorders>
              <w:top w:val="dotted" w:sz="4" w:space="0" w:color="auto"/>
              <w:left w:val="nil"/>
              <w:bottom w:val="dotted" w:sz="4" w:space="0" w:color="auto"/>
              <w:right w:val="nil"/>
            </w:tcBorders>
            <w:shd w:val="clear" w:color="auto" w:fill="FFFFFF"/>
          </w:tcPr>
          <w:p w14:paraId="0F14D010" w14:textId="77777777" w:rsidR="00061F64" w:rsidRPr="00A17ED1" w:rsidRDefault="00061F64">
            <w:pPr>
              <w:pStyle w:val="AttributeTableBody"/>
              <w:jc w:val="left"/>
              <w:rPr>
                <w:noProof/>
              </w:rPr>
            </w:pPr>
            <w:r w:rsidRPr="00A17ED1">
              <w:rPr>
                <w:noProof/>
              </w:rPr>
              <w:t>Placer Order Number</w:t>
            </w:r>
          </w:p>
        </w:tc>
      </w:tr>
      <w:tr w:rsidR="00865F2A" w:rsidRPr="00A17ED1" w14:paraId="19770CB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0D29D56"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7AEAA35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215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72A73E"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C86E3A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D8F1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B7DE1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F8B04" w14:textId="77777777" w:rsidR="00061F64" w:rsidRPr="00A17ED1" w:rsidRDefault="00061F64">
            <w:pPr>
              <w:pStyle w:val="AttributeTableBody"/>
              <w:rPr>
                <w:noProof/>
              </w:rPr>
            </w:pPr>
            <w:r w:rsidRPr="00A17ED1">
              <w:rPr>
                <w:noProof/>
              </w:rPr>
              <w:t>00217</w:t>
            </w:r>
          </w:p>
        </w:tc>
        <w:tc>
          <w:tcPr>
            <w:tcW w:w="3888" w:type="dxa"/>
            <w:tcBorders>
              <w:top w:val="dotted" w:sz="4" w:space="0" w:color="auto"/>
              <w:left w:val="nil"/>
              <w:bottom w:val="dotted" w:sz="4" w:space="0" w:color="auto"/>
              <w:right w:val="nil"/>
            </w:tcBorders>
            <w:shd w:val="clear" w:color="auto" w:fill="FFFFFF"/>
          </w:tcPr>
          <w:p w14:paraId="43150BEB" w14:textId="77777777" w:rsidR="00061F64" w:rsidRPr="00A17ED1" w:rsidRDefault="00061F64">
            <w:pPr>
              <w:pStyle w:val="AttributeTableBody"/>
              <w:jc w:val="left"/>
              <w:rPr>
                <w:noProof/>
              </w:rPr>
            </w:pPr>
            <w:r w:rsidRPr="00A17ED1">
              <w:rPr>
                <w:noProof/>
              </w:rPr>
              <w:t>Filler Order Number</w:t>
            </w:r>
          </w:p>
        </w:tc>
      </w:tr>
      <w:tr w:rsidR="00865F2A" w:rsidRPr="00A17ED1" w14:paraId="5A7EDBB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72E9F5F"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A4B46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032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46BA7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506B5665"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DE36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46C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155E4" w14:textId="77777777" w:rsidR="00061F64" w:rsidRPr="00A17ED1" w:rsidRDefault="00061F64">
            <w:pPr>
              <w:pStyle w:val="AttributeTableBody"/>
              <w:rPr>
                <w:noProof/>
              </w:rPr>
            </w:pPr>
            <w:r w:rsidRPr="00A17ED1">
              <w:rPr>
                <w:noProof/>
              </w:rPr>
              <w:t>00927</w:t>
            </w:r>
          </w:p>
        </w:tc>
        <w:tc>
          <w:tcPr>
            <w:tcW w:w="3888" w:type="dxa"/>
            <w:tcBorders>
              <w:top w:val="dotted" w:sz="4" w:space="0" w:color="auto"/>
              <w:left w:val="nil"/>
              <w:bottom w:val="dotted" w:sz="4" w:space="0" w:color="auto"/>
              <w:right w:val="nil"/>
            </w:tcBorders>
            <w:shd w:val="clear" w:color="auto" w:fill="FFFFFF"/>
          </w:tcPr>
          <w:p w14:paraId="1A58C4B4" w14:textId="77777777" w:rsidR="00061F64" w:rsidRPr="00A17ED1" w:rsidRDefault="00061F64">
            <w:pPr>
              <w:pStyle w:val="AttributeTableBody"/>
              <w:jc w:val="left"/>
              <w:rPr>
                <w:noProof/>
              </w:rPr>
            </w:pPr>
            <w:r w:rsidRPr="00A17ED1">
              <w:rPr>
                <w:noProof/>
              </w:rPr>
              <w:t>Unique Document File Name</w:t>
            </w:r>
          </w:p>
        </w:tc>
      </w:tr>
      <w:tr w:rsidR="00865F2A" w:rsidRPr="00A17ED1" w14:paraId="489EFF0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FBF1F3E"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721E76B8" w14:textId="77777777" w:rsidR="00061F64" w:rsidRPr="00A17ED1" w:rsidRDefault="00061F64">
            <w:pPr>
              <w:pStyle w:val="AttributeTableBody"/>
              <w:tabs>
                <w:tab w:val="center" w:pos="288"/>
              </w:tabs>
              <w:rPr>
                <w:noProof/>
              </w:rPr>
            </w:pPr>
            <w:r w:rsidRPr="00A17ED1">
              <w:rPr>
                <w:noProof/>
              </w:rPr>
              <w:t xml:space="preserve">2..2 </w:t>
            </w:r>
          </w:p>
        </w:tc>
        <w:tc>
          <w:tcPr>
            <w:tcW w:w="720" w:type="dxa"/>
            <w:tcBorders>
              <w:top w:val="dotted" w:sz="4" w:space="0" w:color="auto"/>
              <w:left w:val="nil"/>
              <w:bottom w:val="dotted" w:sz="4" w:space="0" w:color="auto"/>
              <w:right w:val="nil"/>
            </w:tcBorders>
            <w:shd w:val="clear" w:color="auto" w:fill="FFFFFF"/>
          </w:tcPr>
          <w:p w14:paraId="15BD71F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9298E"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034C01DC"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15EFFD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D621" w14:textId="460EADC4" w:rsidR="00061F64" w:rsidRPr="00A17ED1" w:rsidRDefault="005740F2">
            <w:pPr>
              <w:pStyle w:val="AttributeTableBody"/>
              <w:rPr>
                <w:rStyle w:val="HyperlinkTable"/>
                <w:noProof/>
              </w:rPr>
            </w:pPr>
            <w:hyperlink r:id="rId37" w:anchor="HL70271" w:history="1">
              <w:r w:rsidR="00061F64" w:rsidRPr="00A17ED1">
                <w:rPr>
                  <w:rStyle w:val="HyperlinkTable"/>
                  <w:noProof/>
                </w:rPr>
                <w:t>0271</w:t>
              </w:r>
            </w:hyperlink>
          </w:p>
        </w:tc>
        <w:tc>
          <w:tcPr>
            <w:tcW w:w="720" w:type="dxa"/>
            <w:tcBorders>
              <w:top w:val="dotted" w:sz="4" w:space="0" w:color="auto"/>
              <w:left w:val="nil"/>
              <w:bottom w:val="dotted" w:sz="4" w:space="0" w:color="auto"/>
              <w:right w:val="nil"/>
            </w:tcBorders>
            <w:shd w:val="clear" w:color="auto" w:fill="FFFFFF"/>
          </w:tcPr>
          <w:p w14:paraId="6A567E5C" w14:textId="77777777" w:rsidR="00061F64" w:rsidRPr="00A17ED1" w:rsidRDefault="00061F64">
            <w:pPr>
              <w:pStyle w:val="AttributeTableBody"/>
              <w:rPr>
                <w:noProof/>
              </w:rPr>
            </w:pPr>
            <w:r w:rsidRPr="00A17ED1">
              <w:rPr>
                <w:noProof/>
              </w:rPr>
              <w:t>00928</w:t>
            </w:r>
          </w:p>
        </w:tc>
        <w:tc>
          <w:tcPr>
            <w:tcW w:w="3888" w:type="dxa"/>
            <w:tcBorders>
              <w:top w:val="dotted" w:sz="4" w:space="0" w:color="auto"/>
              <w:left w:val="nil"/>
              <w:bottom w:val="dotted" w:sz="4" w:space="0" w:color="auto"/>
              <w:right w:val="nil"/>
            </w:tcBorders>
            <w:shd w:val="clear" w:color="auto" w:fill="FFFFFF"/>
          </w:tcPr>
          <w:p w14:paraId="133A8F7A" w14:textId="77777777" w:rsidR="00061F64" w:rsidRPr="00A17ED1" w:rsidRDefault="00061F64">
            <w:pPr>
              <w:pStyle w:val="AttributeTableBody"/>
              <w:jc w:val="left"/>
              <w:rPr>
                <w:noProof/>
              </w:rPr>
            </w:pPr>
            <w:r w:rsidRPr="00A17ED1">
              <w:rPr>
                <w:noProof/>
              </w:rPr>
              <w:t>Document Completion Status</w:t>
            </w:r>
          </w:p>
        </w:tc>
      </w:tr>
      <w:tr w:rsidR="00865F2A" w:rsidRPr="00A17ED1" w14:paraId="5A2552D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6AB9DB8"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50CE6952"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19AB419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FE651"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49338E90"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9F0FB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44C75" w14:textId="0521550C" w:rsidR="00061F64" w:rsidRPr="00A17ED1" w:rsidRDefault="005740F2">
            <w:pPr>
              <w:pStyle w:val="AttributeTableBody"/>
              <w:rPr>
                <w:rStyle w:val="HyperlinkTable"/>
                <w:noProof/>
              </w:rPr>
            </w:pPr>
            <w:hyperlink r:id="rId38" w:anchor="HL70272" w:history="1">
              <w:r w:rsidR="00061F64" w:rsidRPr="00A17ED1">
                <w:rPr>
                  <w:rStyle w:val="HyperlinkTable"/>
                  <w:noProof/>
                </w:rPr>
                <w:t>0272</w:t>
              </w:r>
            </w:hyperlink>
          </w:p>
        </w:tc>
        <w:tc>
          <w:tcPr>
            <w:tcW w:w="720" w:type="dxa"/>
            <w:tcBorders>
              <w:top w:val="dotted" w:sz="4" w:space="0" w:color="auto"/>
              <w:left w:val="nil"/>
              <w:bottom w:val="dotted" w:sz="4" w:space="0" w:color="auto"/>
              <w:right w:val="nil"/>
            </w:tcBorders>
            <w:shd w:val="clear" w:color="auto" w:fill="FFFFFF"/>
          </w:tcPr>
          <w:p w14:paraId="1325DCDA" w14:textId="77777777" w:rsidR="00061F64" w:rsidRPr="00A17ED1" w:rsidRDefault="00061F64">
            <w:pPr>
              <w:pStyle w:val="AttributeTableBody"/>
              <w:rPr>
                <w:noProof/>
              </w:rPr>
            </w:pPr>
            <w:r w:rsidRPr="00A17ED1">
              <w:rPr>
                <w:noProof/>
              </w:rPr>
              <w:t>00929</w:t>
            </w:r>
          </w:p>
        </w:tc>
        <w:tc>
          <w:tcPr>
            <w:tcW w:w="3888" w:type="dxa"/>
            <w:tcBorders>
              <w:top w:val="dotted" w:sz="4" w:space="0" w:color="auto"/>
              <w:left w:val="nil"/>
              <w:bottom w:val="dotted" w:sz="4" w:space="0" w:color="auto"/>
              <w:right w:val="nil"/>
            </w:tcBorders>
            <w:shd w:val="clear" w:color="auto" w:fill="FFFFFF"/>
          </w:tcPr>
          <w:p w14:paraId="2E966173" w14:textId="77777777" w:rsidR="00061F64" w:rsidRPr="00A17ED1" w:rsidRDefault="00061F64">
            <w:pPr>
              <w:pStyle w:val="AttributeTableBody"/>
              <w:jc w:val="left"/>
              <w:rPr>
                <w:noProof/>
              </w:rPr>
            </w:pPr>
            <w:r w:rsidRPr="00A17ED1">
              <w:rPr>
                <w:noProof/>
              </w:rPr>
              <w:t>Document Confidentiality Status</w:t>
            </w:r>
          </w:p>
        </w:tc>
      </w:tr>
      <w:tr w:rsidR="00865F2A" w:rsidRPr="00A17ED1" w14:paraId="38C832A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4E7E8AE"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2FD64E9A"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4B92394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CD9C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92C41F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1ECBA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DBD23" w14:textId="1B8CF2DA" w:rsidR="00061F64" w:rsidRPr="00A17ED1" w:rsidRDefault="005740F2">
            <w:pPr>
              <w:pStyle w:val="AttributeTableBody"/>
              <w:rPr>
                <w:rStyle w:val="HyperlinkTable"/>
                <w:noProof/>
              </w:rPr>
            </w:pPr>
            <w:hyperlink r:id="rId39" w:anchor="HL70273" w:history="1">
              <w:r w:rsidR="00061F64" w:rsidRPr="00A17ED1">
                <w:rPr>
                  <w:rStyle w:val="HyperlinkTable"/>
                  <w:noProof/>
                </w:rPr>
                <w:t>0273</w:t>
              </w:r>
            </w:hyperlink>
          </w:p>
        </w:tc>
        <w:tc>
          <w:tcPr>
            <w:tcW w:w="720" w:type="dxa"/>
            <w:tcBorders>
              <w:top w:val="dotted" w:sz="4" w:space="0" w:color="auto"/>
              <w:left w:val="nil"/>
              <w:bottom w:val="dotted" w:sz="4" w:space="0" w:color="auto"/>
              <w:right w:val="nil"/>
            </w:tcBorders>
            <w:shd w:val="clear" w:color="auto" w:fill="FFFFFF"/>
          </w:tcPr>
          <w:p w14:paraId="413DBB2F" w14:textId="77777777" w:rsidR="00061F64" w:rsidRPr="00A17ED1" w:rsidRDefault="00061F64">
            <w:pPr>
              <w:pStyle w:val="AttributeTableBody"/>
              <w:rPr>
                <w:noProof/>
              </w:rPr>
            </w:pPr>
            <w:r w:rsidRPr="00A17ED1">
              <w:rPr>
                <w:noProof/>
              </w:rPr>
              <w:t>00930</w:t>
            </w:r>
          </w:p>
        </w:tc>
        <w:tc>
          <w:tcPr>
            <w:tcW w:w="3888" w:type="dxa"/>
            <w:tcBorders>
              <w:top w:val="dotted" w:sz="4" w:space="0" w:color="auto"/>
              <w:left w:val="nil"/>
              <w:bottom w:val="dotted" w:sz="4" w:space="0" w:color="auto"/>
              <w:right w:val="nil"/>
            </w:tcBorders>
            <w:shd w:val="clear" w:color="auto" w:fill="FFFFFF"/>
          </w:tcPr>
          <w:p w14:paraId="7842E13F" w14:textId="77777777" w:rsidR="00061F64" w:rsidRPr="00A17ED1" w:rsidRDefault="00061F64">
            <w:pPr>
              <w:pStyle w:val="AttributeTableBody"/>
              <w:jc w:val="left"/>
              <w:rPr>
                <w:noProof/>
              </w:rPr>
            </w:pPr>
            <w:r w:rsidRPr="00A17ED1">
              <w:rPr>
                <w:noProof/>
              </w:rPr>
              <w:t>Document Availability Status</w:t>
            </w:r>
          </w:p>
        </w:tc>
      </w:tr>
      <w:tr w:rsidR="00865F2A" w:rsidRPr="00A17ED1" w14:paraId="54CAE04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4C5223"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51F7F343"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303C369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641BA"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814495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D4FA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2F156" w14:textId="180C3704" w:rsidR="00061F64" w:rsidRPr="00A17ED1" w:rsidRDefault="005740F2">
            <w:pPr>
              <w:pStyle w:val="AttributeTableBody"/>
              <w:rPr>
                <w:rStyle w:val="HyperlinkTable"/>
                <w:noProof/>
              </w:rPr>
            </w:pPr>
            <w:hyperlink r:id="rId40" w:anchor="HL70275" w:history="1">
              <w:r w:rsidR="00061F64" w:rsidRPr="00A17ED1">
                <w:rPr>
                  <w:rStyle w:val="HyperlinkTable"/>
                  <w:noProof/>
                </w:rPr>
                <w:t>0275</w:t>
              </w:r>
            </w:hyperlink>
          </w:p>
        </w:tc>
        <w:tc>
          <w:tcPr>
            <w:tcW w:w="720" w:type="dxa"/>
            <w:tcBorders>
              <w:top w:val="dotted" w:sz="4" w:space="0" w:color="auto"/>
              <w:left w:val="nil"/>
              <w:bottom w:val="dotted" w:sz="4" w:space="0" w:color="auto"/>
              <w:right w:val="nil"/>
            </w:tcBorders>
            <w:shd w:val="clear" w:color="auto" w:fill="FFFFFF"/>
          </w:tcPr>
          <w:p w14:paraId="38C17072" w14:textId="77777777" w:rsidR="00061F64" w:rsidRPr="00A17ED1" w:rsidRDefault="00061F64">
            <w:pPr>
              <w:pStyle w:val="AttributeTableBody"/>
              <w:rPr>
                <w:noProof/>
              </w:rPr>
            </w:pPr>
            <w:r w:rsidRPr="00A17ED1">
              <w:rPr>
                <w:noProof/>
              </w:rPr>
              <w:t>00932</w:t>
            </w:r>
          </w:p>
        </w:tc>
        <w:tc>
          <w:tcPr>
            <w:tcW w:w="3888" w:type="dxa"/>
            <w:tcBorders>
              <w:top w:val="dotted" w:sz="4" w:space="0" w:color="auto"/>
              <w:left w:val="nil"/>
              <w:bottom w:val="dotted" w:sz="4" w:space="0" w:color="auto"/>
              <w:right w:val="nil"/>
            </w:tcBorders>
            <w:shd w:val="clear" w:color="auto" w:fill="FFFFFF"/>
          </w:tcPr>
          <w:p w14:paraId="70039729" w14:textId="77777777" w:rsidR="00061F64" w:rsidRPr="00A17ED1" w:rsidRDefault="00061F64">
            <w:pPr>
              <w:pStyle w:val="AttributeTableBody"/>
              <w:jc w:val="left"/>
              <w:rPr>
                <w:noProof/>
              </w:rPr>
            </w:pPr>
            <w:r w:rsidRPr="00A17ED1">
              <w:rPr>
                <w:noProof/>
              </w:rPr>
              <w:t>Document Storage Status</w:t>
            </w:r>
          </w:p>
        </w:tc>
      </w:tr>
      <w:tr w:rsidR="00865F2A" w:rsidRPr="00A17ED1" w14:paraId="7CEFBCC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609E7DF"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451109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E71B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4C86B0"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36D803A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810DE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53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82FCF" w14:textId="77777777" w:rsidR="00061F64" w:rsidRPr="00A17ED1" w:rsidRDefault="00061F64">
            <w:pPr>
              <w:pStyle w:val="AttributeTableBody"/>
              <w:rPr>
                <w:noProof/>
              </w:rPr>
            </w:pPr>
            <w:r w:rsidRPr="00A17ED1">
              <w:rPr>
                <w:noProof/>
              </w:rPr>
              <w:t>00933</w:t>
            </w:r>
          </w:p>
        </w:tc>
        <w:tc>
          <w:tcPr>
            <w:tcW w:w="3888" w:type="dxa"/>
            <w:tcBorders>
              <w:top w:val="dotted" w:sz="4" w:space="0" w:color="auto"/>
              <w:left w:val="nil"/>
              <w:bottom w:val="dotted" w:sz="4" w:space="0" w:color="auto"/>
              <w:right w:val="nil"/>
            </w:tcBorders>
            <w:shd w:val="clear" w:color="auto" w:fill="FFFFFF"/>
          </w:tcPr>
          <w:p w14:paraId="6E3EDEA1" w14:textId="77777777" w:rsidR="00061F64" w:rsidRPr="00A17ED1" w:rsidRDefault="00061F64">
            <w:pPr>
              <w:pStyle w:val="AttributeTableBody"/>
              <w:jc w:val="left"/>
              <w:rPr>
                <w:noProof/>
              </w:rPr>
            </w:pPr>
            <w:r w:rsidRPr="00A17ED1">
              <w:rPr>
                <w:noProof/>
              </w:rPr>
              <w:t>Document Change Reason</w:t>
            </w:r>
          </w:p>
        </w:tc>
      </w:tr>
      <w:tr w:rsidR="00865F2A" w:rsidRPr="00A17ED1" w14:paraId="3A6C99E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2AD71F"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4A8B813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954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4A6996" w14:textId="77777777" w:rsidR="00061F64" w:rsidRPr="00A17ED1" w:rsidRDefault="00061F64">
            <w:pPr>
              <w:pStyle w:val="AttributeTableBody"/>
              <w:rPr>
                <w:noProof/>
              </w:rPr>
            </w:pPr>
            <w:r w:rsidRPr="00A17ED1">
              <w:rPr>
                <w:noProof/>
              </w:rPr>
              <w:t>PPN</w:t>
            </w:r>
          </w:p>
        </w:tc>
        <w:tc>
          <w:tcPr>
            <w:tcW w:w="648" w:type="dxa"/>
            <w:tcBorders>
              <w:top w:val="dotted" w:sz="4" w:space="0" w:color="auto"/>
              <w:left w:val="nil"/>
              <w:bottom w:val="dotted" w:sz="4" w:space="0" w:color="auto"/>
              <w:right w:val="nil"/>
            </w:tcBorders>
            <w:shd w:val="clear" w:color="auto" w:fill="FFFFFF"/>
          </w:tcPr>
          <w:p w14:paraId="4FC18ACA"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EF6456B"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8D1F2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30182" w14:textId="77777777" w:rsidR="00061F64" w:rsidRPr="00A17ED1" w:rsidRDefault="00061F64">
            <w:pPr>
              <w:pStyle w:val="AttributeTableBody"/>
              <w:rPr>
                <w:noProof/>
              </w:rPr>
            </w:pPr>
            <w:r w:rsidRPr="00A17ED1">
              <w:rPr>
                <w:noProof/>
              </w:rPr>
              <w:t>00934</w:t>
            </w:r>
          </w:p>
        </w:tc>
        <w:tc>
          <w:tcPr>
            <w:tcW w:w="3888" w:type="dxa"/>
            <w:tcBorders>
              <w:top w:val="dotted" w:sz="4" w:space="0" w:color="auto"/>
              <w:left w:val="nil"/>
              <w:bottom w:val="dotted" w:sz="4" w:space="0" w:color="auto"/>
              <w:right w:val="nil"/>
            </w:tcBorders>
            <w:shd w:val="clear" w:color="auto" w:fill="FFFFFF"/>
          </w:tcPr>
          <w:p w14:paraId="6A9D9511" w14:textId="77777777" w:rsidR="00061F64" w:rsidRPr="00A17ED1" w:rsidRDefault="00061F64">
            <w:pPr>
              <w:pStyle w:val="AttributeTableBody"/>
              <w:jc w:val="left"/>
              <w:rPr>
                <w:noProof/>
              </w:rPr>
            </w:pPr>
            <w:r w:rsidRPr="00A17ED1">
              <w:rPr>
                <w:noProof/>
              </w:rPr>
              <w:t xml:space="preserve">Authentication Person, Time Stamp (set) </w:t>
            </w:r>
          </w:p>
        </w:tc>
      </w:tr>
      <w:tr w:rsidR="00865F2A" w:rsidRPr="00A17ED1" w14:paraId="3F4AC20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58D588"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3204BF7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1F1D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05D2"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2A42A0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EECEEC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2908CB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385E6" w14:textId="77777777" w:rsidR="00061F64" w:rsidRPr="00A17ED1" w:rsidRDefault="00061F64">
            <w:pPr>
              <w:pStyle w:val="AttributeTableBody"/>
              <w:rPr>
                <w:noProof/>
              </w:rPr>
            </w:pPr>
            <w:r w:rsidRPr="00A17ED1">
              <w:rPr>
                <w:noProof/>
              </w:rPr>
              <w:t>00935</w:t>
            </w:r>
          </w:p>
        </w:tc>
        <w:tc>
          <w:tcPr>
            <w:tcW w:w="3888" w:type="dxa"/>
            <w:tcBorders>
              <w:top w:val="dotted" w:sz="4" w:space="0" w:color="auto"/>
              <w:left w:val="nil"/>
              <w:bottom w:val="dotted" w:sz="4" w:space="0" w:color="auto"/>
              <w:right w:val="nil"/>
            </w:tcBorders>
            <w:shd w:val="clear" w:color="auto" w:fill="FFFFFF"/>
          </w:tcPr>
          <w:p w14:paraId="60E4A996" w14:textId="77777777" w:rsidR="00061F64" w:rsidRPr="00A17ED1" w:rsidRDefault="00061F64">
            <w:pPr>
              <w:pStyle w:val="AttributeTableBody"/>
              <w:jc w:val="left"/>
              <w:rPr>
                <w:noProof/>
              </w:rPr>
            </w:pPr>
            <w:r w:rsidRPr="00A17ED1">
              <w:rPr>
                <w:noProof/>
              </w:rPr>
              <w:t>Distributed Copies (Code and Name of Recipient(s) )</w:t>
            </w:r>
          </w:p>
        </w:tc>
      </w:tr>
      <w:tr w:rsidR="00865F2A" w:rsidRPr="00A17ED1" w14:paraId="50F15269"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3202348D"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19A6CC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099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866E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30C045D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B44437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4DCF775" w14:textId="49FAEBBD" w:rsidR="00061F64" w:rsidRPr="00A17ED1" w:rsidRDefault="00D97FEB">
            <w:pPr>
              <w:pStyle w:val="AttributeTableBody"/>
              <w:rPr>
                <w:noProof/>
              </w:rPr>
            </w:pPr>
            <w:r>
              <w:rPr>
                <w:noProof/>
              </w:rPr>
              <w:t>0791</w:t>
            </w:r>
          </w:p>
        </w:tc>
        <w:tc>
          <w:tcPr>
            <w:tcW w:w="720" w:type="dxa"/>
            <w:tcBorders>
              <w:top w:val="dotted" w:sz="4" w:space="0" w:color="auto"/>
              <w:left w:val="nil"/>
              <w:bottom w:val="dotted" w:sz="4" w:space="0" w:color="auto"/>
              <w:right w:val="nil"/>
            </w:tcBorders>
            <w:shd w:val="clear" w:color="auto" w:fill="FFFFFF"/>
          </w:tcPr>
          <w:p w14:paraId="0C0E2B6F" w14:textId="77777777" w:rsidR="00061F64" w:rsidRPr="00A17ED1" w:rsidRDefault="00061F64">
            <w:pPr>
              <w:pStyle w:val="AttributeTableBody"/>
              <w:rPr>
                <w:noProof/>
              </w:rPr>
            </w:pPr>
            <w:r w:rsidRPr="00A17ED1">
              <w:rPr>
                <w:noProof/>
              </w:rPr>
              <w:t>02378</w:t>
            </w:r>
          </w:p>
        </w:tc>
        <w:tc>
          <w:tcPr>
            <w:tcW w:w="3888" w:type="dxa"/>
            <w:tcBorders>
              <w:top w:val="dotted" w:sz="4" w:space="0" w:color="auto"/>
              <w:left w:val="nil"/>
              <w:bottom w:val="dotted" w:sz="4" w:space="0" w:color="auto"/>
              <w:right w:val="nil"/>
            </w:tcBorders>
            <w:shd w:val="clear" w:color="auto" w:fill="FFFFFF"/>
          </w:tcPr>
          <w:p w14:paraId="16A4F255" w14:textId="77777777" w:rsidR="00061F64" w:rsidRPr="00F614CD" w:rsidRDefault="00061F64">
            <w:pPr>
              <w:pStyle w:val="AttributeTableBody"/>
              <w:jc w:val="left"/>
              <w:rPr>
                <w:noProof/>
              </w:rPr>
            </w:pPr>
            <w:r w:rsidRPr="00F614CD">
              <w:rPr>
                <w:noProof/>
              </w:rPr>
              <w:t>Folder Assignment</w:t>
            </w:r>
          </w:p>
        </w:tc>
      </w:tr>
      <w:tr w:rsidR="00865F2A" w:rsidRPr="00A17ED1" w14:paraId="202AE083"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54F37470"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dotted" w:sz="4" w:space="0" w:color="auto"/>
              <w:right w:val="nil"/>
            </w:tcBorders>
            <w:shd w:val="clear" w:color="auto" w:fill="FFFFFF"/>
          </w:tcPr>
          <w:p w14:paraId="1AC6D4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E1E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082E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15A9BB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B7E3AC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4A112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D3916" w14:textId="77777777" w:rsidR="00061F64" w:rsidRPr="00A17ED1" w:rsidRDefault="00061F64">
            <w:pPr>
              <w:pStyle w:val="AttributeTableBody"/>
              <w:rPr>
                <w:noProof/>
              </w:rPr>
            </w:pPr>
            <w:r w:rsidRPr="00A17ED1">
              <w:rPr>
                <w:noProof/>
              </w:rPr>
              <w:t>03301</w:t>
            </w:r>
          </w:p>
        </w:tc>
        <w:tc>
          <w:tcPr>
            <w:tcW w:w="3888" w:type="dxa"/>
            <w:tcBorders>
              <w:top w:val="dotted" w:sz="4" w:space="0" w:color="auto"/>
              <w:left w:val="nil"/>
              <w:bottom w:val="dotted" w:sz="4" w:space="0" w:color="auto"/>
              <w:right w:val="nil"/>
            </w:tcBorders>
            <w:shd w:val="clear" w:color="auto" w:fill="FFFFFF"/>
          </w:tcPr>
          <w:p w14:paraId="11C3D0B8" w14:textId="77777777" w:rsidR="00061F64" w:rsidRPr="00A17ED1" w:rsidRDefault="00061F64">
            <w:pPr>
              <w:pStyle w:val="AttributeTableBody"/>
              <w:jc w:val="left"/>
              <w:rPr>
                <w:noProof/>
              </w:rPr>
            </w:pPr>
            <w:r w:rsidRPr="00A17ED1">
              <w:rPr>
                <w:noProof/>
              </w:rPr>
              <w:t>Document Title</w:t>
            </w:r>
          </w:p>
        </w:tc>
      </w:tr>
      <w:tr w:rsidR="00865F2A" w:rsidRPr="00A17ED1" w14:paraId="699C514D"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7F3C7E0" w14:textId="77777777" w:rsidR="00061F64" w:rsidRPr="00A17ED1" w:rsidRDefault="00061F64">
            <w:pPr>
              <w:pStyle w:val="AttributeTableBody"/>
              <w:rPr>
                <w:noProof/>
              </w:rPr>
            </w:pPr>
            <w:r w:rsidRPr="00A17ED1">
              <w:rPr>
                <w:noProof/>
              </w:rPr>
              <w:t>26</w:t>
            </w:r>
          </w:p>
        </w:tc>
        <w:tc>
          <w:tcPr>
            <w:tcW w:w="648" w:type="dxa"/>
            <w:tcBorders>
              <w:top w:val="dotted" w:sz="4" w:space="0" w:color="auto"/>
              <w:left w:val="nil"/>
              <w:bottom w:val="dotted" w:sz="4" w:space="0" w:color="auto"/>
              <w:right w:val="nil"/>
            </w:tcBorders>
            <w:shd w:val="clear" w:color="auto" w:fill="FFFFFF"/>
          </w:tcPr>
          <w:p w14:paraId="4E479E6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416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AAFD4"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782233"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C4AB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EDA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CD280" w14:textId="77777777" w:rsidR="00061F64" w:rsidRPr="00A17ED1" w:rsidRDefault="00061F64">
            <w:pPr>
              <w:pStyle w:val="AttributeTableBody"/>
              <w:rPr>
                <w:noProof/>
              </w:rPr>
            </w:pPr>
            <w:r w:rsidRPr="00A17ED1">
              <w:rPr>
                <w:noProof/>
              </w:rPr>
              <w:t>03302</w:t>
            </w:r>
          </w:p>
        </w:tc>
        <w:tc>
          <w:tcPr>
            <w:tcW w:w="3888" w:type="dxa"/>
            <w:tcBorders>
              <w:top w:val="dotted" w:sz="4" w:space="0" w:color="auto"/>
              <w:left w:val="nil"/>
              <w:bottom w:val="dotted" w:sz="4" w:space="0" w:color="auto"/>
              <w:right w:val="nil"/>
            </w:tcBorders>
            <w:shd w:val="clear" w:color="auto" w:fill="FFFFFF"/>
          </w:tcPr>
          <w:p w14:paraId="14144B60" w14:textId="77777777" w:rsidR="00061F64" w:rsidRPr="00A17ED1" w:rsidRDefault="00061F64">
            <w:pPr>
              <w:pStyle w:val="AttributeTableBody"/>
              <w:jc w:val="left"/>
              <w:rPr>
                <w:noProof/>
              </w:rPr>
            </w:pPr>
            <w:r>
              <w:rPr>
                <w:noProof/>
              </w:rPr>
              <w:t>Agreed</w:t>
            </w:r>
            <w:r w:rsidRPr="00A17ED1">
              <w:rPr>
                <w:noProof/>
              </w:rPr>
              <w:t xml:space="preserve"> Due Date/Time   </w:t>
            </w:r>
          </w:p>
        </w:tc>
      </w:tr>
      <w:tr w:rsidR="00865F2A" w:rsidRPr="00A17ED1" w14:paraId="5161F46B"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CE7F65A" w14:textId="77777777" w:rsidR="00E82F0D" w:rsidRPr="00A17ED1" w:rsidRDefault="00E82F0D">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9E2AC71"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E4B68"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9FC540" w14:textId="77777777" w:rsidR="00E82F0D" w:rsidRPr="00A17ED1" w:rsidRDefault="00E82F0D">
            <w:pPr>
              <w:pStyle w:val="AttributeTableBody"/>
              <w:rPr>
                <w:noProof/>
              </w:rPr>
            </w:pPr>
            <w:r>
              <w:rPr>
                <w:noProof/>
              </w:rPr>
              <w:t>HD</w:t>
            </w:r>
          </w:p>
        </w:tc>
        <w:tc>
          <w:tcPr>
            <w:tcW w:w="648" w:type="dxa"/>
            <w:tcBorders>
              <w:top w:val="dotted" w:sz="4" w:space="0" w:color="auto"/>
              <w:left w:val="nil"/>
              <w:bottom w:val="dotted" w:sz="4" w:space="0" w:color="auto"/>
              <w:right w:val="nil"/>
            </w:tcBorders>
            <w:shd w:val="clear" w:color="auto" w:fill="FFFFFF"/>
          </w:tcPr>
          <w:p w14:paraId="095EF461"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D1F5B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B79F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1E8F2" w14:textId="77777777" w:rsidR="00E82F0D" w:rsidRPr="00A17ED1" w:rsidRDefault="00932DE4">
            <w:pPr>
              <w:pStyle w:val="AttributeTableBody"/>
              <w:rPr>
                <w:noProof/>
              </w:rPr>
            </w:pPr>
            <w:r w:rsidRPr="00932DE4">
              <w:rPr>
                <w:noProof/>
              </w:rPr>
              <w:t>02413</w:t>
            </w:r>
          </w:p>
        </w:tc>
        <w:tc>
          <w:tcPr>
            <w:tcW w:w="3888" w:type="dxa"/>
            <w:tcBorders>
              <w:top w:val="dotted" w:sz="4" w:space="0" w:color="auto"/>
              <w:left w:val="nil"/>
              <w:bottom w:val="dotted" w:sz="4" w:space="0" w:color="auto"/>
              <w:right w:val="nil"/>
            </w:tcBorders>
            <w:shd w:val="clear" w:color="auto" w:fill="FFFFFF"/>
          </w:tcPr>
          <w:p w14:paraId="3A224FF3" w14:textId="77777777" w:rsidR="00E82F0D" w:rsidRDefault="00E82F0D">
            <w:pPr>
              <w:pStyle w:val="AttributeTableBody"/>
              <w:jc w:val="left"/>
              <w:rPr>
                <w:noProof/>
              </w:rPr>
            </w:pPr>
            <w:r>
              <w:rPr>
                <w:noProof/>
              </w:rPr>
              <w:t>Creating Facility</w:t>
            </w:r>
          </w:p>
        </w:tc>
      </w:tr>
      <w:tr w:rsidR="00E82F0D" w:rsidRPr="00A17ED1" w14:paraId="369CD833" w14:textId="77777777" w:rsidTr="00865F2A">
        <w:trPr>
          <w:cantSplit/>
          <w:jc w:val="center"/>
        </w:trPr>
        <w:tc>
          <w:tcPr>
            <w:tcW w:w="648" w:type="dxa"/>
            <w:tcBorders>
              <w:top w:val="dotted" w:sz="4" w:space="0" w:color="auto"/>
              <w:left w:val="nil"/>
              <w:bottom w:val="single" w:sz="4" w:space="0" w:color="auto"/>
              <w:right w:val="nil"/>
            </w:tcBorders>
            <w:shd w:val="clear" w:color="auto" w:fill="FFFFFF"/>
          </w:tcPr>
          <w:p w14:paraId="35EA903A" w14:textId="77777777" w:rsidR="00E82F0D" w:rsidRPr="00A17ED1" w:rsidRDefault="00E82F0D">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14:paraId="02ABD55E" w14:textId="77777777" w:rsidR="00E82F0D" w:rsidRPr="00A17ED1" w:rsidRDefault="00E82F0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2537E4" w14:textId="77777777" w:rsidR="00E82F0D" w:rsidRPr="00A17ED1" w:rsidRDefault="00E82F0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DDD6E8" w14:textId="77777777" w:rsidR="00E82F0D" w:rsidRPr="00A17ED1" w:rsidRDefault="00E82F0D">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0C8A7227" w14:textId="77777777" w:rsidR="00E82F0D" w:rsidRPr="00A17ED1" w:rsidRDefault="00E82F0D">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649FCEA" w14:textId="77777777" w:rsidR="00E82F0D" w:rsidRPr="00A17ED1" w:rsidRDefault="00E82F0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786011" w14:textId="3A329730" w:rsidR="00E82F0D" w:rsidRPr="00A17ED1" w:rsidRDefault="00D97FEB">
            <w:pPr>
              <w:pStyle w:val="AttributeTableBody"/>
              <w:rPr>
                <w:noProof/>
              </w:rPr>
            </w:pPr>
            <w:r>
              <w:rPr>
                <w:noProof/>
              </w:rPr>
              <w:t>0792</w:t>
            </w:r>
          </w:p>
        </w:tc>
        <w:tc>
          <w:tcPr>
            <w:tcW w:w="720" w:type="dxa"/>
            <w:tcBorders>
              <w:top w:val="dotted" w:sz="4" w:space="0" w:color="auto"/>
              <w:left w:val="nil"/>
              <w:bottom w:val="single" w:sz="4" w:space="0" w:color="auto"/>
              <w:right w:val="nil"/>
            </w:tcBorders>
            <w:shd w:val="clear" w:color="auto" w:fill="FFFFFF"/>
          </w:tcPr>
          <w:p w14:paraId="580A5BD1" w14:textId="77777777" w:rsidR="00E82F0D" w:rsidRPr="00A17ED1" w:rsidRDefault="00932DE4">
            <w:pPr>
              <w:pStyle w:val="AttributeTableBody"/>
              <w:rPr>
                <w:noProof/>
              </w:rPr>
            </w:pPr>
            <w:r w:rsidRPr="00932DE4">
              <w:rPr>
                <w:noProof/>
              </w:rPr>
              <w:t>0241</w:t>
            </w:r>
            <w:r>
              <w:rPr>
                <w:noProof/>
              </w:rPr>
              <w:t>4</w:t>
            </w:r>
          </w:p>
        </w:tc>
        <w:tc>
          <w:tcPr>
            <w:tcW w:w="3888" w:type="dxa"/>
            <w:tcBorders>
              <w:top w:val="dotted" w:sz="4" w:space="0" w:color="auto"/>
              <w:left w:val="nil"/>
              <w:bottom w:val="single" w:sz="4" w:space="0" w:color="auto"/>
              <w:right w:val="nil"/>
            </w:tcBorders>
            <w:shd w:val="clear" w:color="auto" w:fill="FFFFFF"/>
          </w:tcPr>
          <w:p w14:paraId="2071537E" w14:textId="77777777" w:rsidR="00E82F0D" w:rsidRDefault="00E82F0D">
            <w:pPr>
              <w:pStyle w:val="AttributeTableBody"/>
              <w:jc w:val="left"/>
              <w:rPr>
                <w:noProof/>
              </w:rPr>
            </w:pPr>
            <w:r>
              <w:rPr>
                <w:noProof/>
              </w:rPr>
              <w:t>Creating Specialty</w:t>
            </w:r>
          </w:p>
        </w:tc>
      </w:tr>
    </w:tbl>
    <w:p w14:paraId="3A1EE4AF" w14:textId="77777777" w:rsidR="00061F64" w:rsidRPr="00A17ED1" w:rsidRDefault="00061F64">
      <w:pPr>
        <w:pStyle w:val="Heading4"/>
        <w:rPr>
          <w:noProof/>
          <w:vanish/>
        </w:rPr>
      </w:pPr>
      <w:bookmarkStart w:id="278" w:name="_Toc2348864"/>
      <w:r w:rsidRPr="00A17ED1">
        <w:rPr>
          <w:noProof/>
          <w:vanish/>
        </w:rPr>
        <w:t>TXA   Field Definitions</w:t>
      </w:r>
      <w:bookmarkEnd w:id="278"/>
      <w:r w:rsidR="00A60E23" w:rsidRPr="00A17ED1">
        <w:rPr>
          <w:noProof/>
          <w:vanish/>
        </w:rPr>
        <w:fldChar w:fldCharType="begin"/>
      </w:r>
      <w:r w:rsidRPr="00A17ED1">
        <w:rPr>
          <w:noProof/>
          <w:vanish/>
        </w:rPr>
        <w:instrText xml:space="preserve"> XE "TXA - data element definitions" </w:instrText>
      </w:r>
      <w:r w:rsidR="00A60E23" w:rsidRPr="00A17ED1">
        <w:rPr>
          <w:noProof/>
          <w:vanish/>
        </w:rPr>
        <w:fldChar w:fldCharType="end"/>
      </w:r>
      <w:bookmarkStart w:id="279" w:name="_Toc204420486"/>
      <w:bookmarkEnd w:id="279"/>
    </w:p>
    <w:p w14:paraId="4E37E457" w14:textId="77777777" w:rsidR="00061F64" w:rsidRPr="00A17ED1" w:rsidRDefault="00061F64">
      <w:pPr>
        <w:pStyle w:val="Heading4"/>
        <w:rPr>
          <w:noProof/>
        </w:rPr>
      </w:pPr>
      <w:bookmarkStart w:id="280" w:name="_Toc2348865"/>
      <w:bookmarkStart w:id="281" w:name="_Toc204420487"/>
      <w:r w:rsidRPr="00A17ED1">
        <w:rPr>
          <w:noProof/>
        </w:rPr>
        <w:t>TXA-1   Set ID - TXA</w:t>
      </w:r>
      <w:r w:rsidR="00A60E23" w:rsidRPr="00A17ED1">
        <w:rPr>
          <w:noProof/>
        </w:rPr>
        <w:fldChar w:fldCharType="begin"/>
      </w:r>
      <w:r w:rsidRPr="00A17ED1">
        <w:rPr>
          <w:noProof/>
        </w:rPr>
        <w:instrText xml:space="preserve"> XE "Set ID - TXA" </w:instrText>
      </w:r>
      <w:r w:rsidR="00A60E23" w:rsidRPr="00A17ED1">
        <w:rPr>
          <w:noProof/>
        </w:rPr>
        <w:fldChar w:fldCharType="end"/>
      </w:r>
      <w:r w:rsidRPr="00A17ED1">
        <w:rPr>
          <w:noProof/>
        </w:rPr>
        <w:t xml:space="preserve">   (SI)   00914</w:t>
      </w:r>
      <w:bookmarkEnd w:id="280"/>
      <w:bookmarkEnd w:id="281"/>
    </w:p>
    <w:p w14:paraId="513FC47B" w14:textId="77777777" w:rsidR="00061F64" w:rsidRPr="00A17ED1" w:rsidRDefault="00061F64">
      <w:pPr>
        <w:pStyle w:val="NormalIndented"/>
        <w:rPr>
          <w:noProof/>
        </w:rPr>
      </w:pPr>
      <w:r w:rsidRPr="00A17ED1">
        <w:rPr>
          <w:noProof/>
        </w:rPr>
        <w:t>Definition:  This field contains a number that uniquely identifies this transaction for the purpose of adding, changing, or deleting the transaction.</w:t>
      </w:r>
    </w:p>
    <w:p w14:paraId="16618B96" w14:textId="77777777" w:rsidR="00061F64" w:rsidRPr="00A17ED1" w:rsidRDefault="00061F64">
      <w:pPr>
        <w:pStyle w:val="Heading4"/>
        <w:rPr>
          <w:noProof/>
        </w:rPr>
      </w:pPr>
      <w:bookmarkStart w:id="282" w:name="_Toc2348866"/>
      <w:bookmarkStart w:id="283" w:name="_Toc204420488"/>
      <w:r w:rsidRPr="00A17ED1">
        <w:rPr>
          <w:noProof/>
        </w:rPr>
        <w:t>TXA-2   Document Type</w:t>
      </w:r>
      <w:r w:rsidR="00A60E23" w:rsidRPr="00A17ED1">
        <w:rPr>
          <w:noProof/>
        </w:rPr>
        <w:fldChar w:fldCharType="begin"/>
      </w:r>
      <w:r w:rsidRPr="00A17ED1">
        <w:rPr>
          <w:noProof/>
        </w:rPr>
        <w:instrText xml:space="preserve"> XE "Document type" </w:instrText>
      </w:r>
      <w:r w:rsidR="00A60E23" w:rsidRPr="00A17ED1">
        <w:rPr>
          <w:noProof/>
        </w:rPr>
        <w:fldChar w:fldCharType="end"/>
      </w:r>
      <w:r w:rsidRPr="00A17ED1">
        <w:rPr>
          <w:noProof/>
        </w:rPr>
        <w:t xml:space="preserve">   (CWE)   00915</w:t>
      </w:r>
      <w:bookmarkEnd w:id="282"/>
      <w:bookmarkEnd w:id="283"/>
    </w:p>
    <w:p w14:paraId="3734B85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91641B" w14:textId="08DA7458" w:rsidR="00061F64" w:rsidRPr="00A17ED1" w:rsidRDefault="00061F64">
      <w:pPr>
        <w:pStyle w:val="NormalIndented"/>
        <w:rPr>
          <w:noProof/>
        </w:rPr>
      </w:pPr>
      <w:r w:rsidRPr="00A17ED1">
        <w:rPr>
          <w:noProof/>
        </w:rPr>
        <w:lastRenderedPageBreak/>
        <w:t xml:space="preserve">Definition:  This field identifies the type of document (as defined in the transcription system).  Refer to </w:t>
      </w:r>
      <w:hyperlink r:id="rId41" w:anchor="HL70270" w:history="1">
        <w:r w:rsidRPr="00A17ED1">
          <w:rPr>
            <w:rStyle w:val="ReferenceUserTable"/>
            <w:noProof/>
          </w:rPr>
          <w:t>User-Defined Table 0270 - Document Type</w:t>
        </w:r>
      </w:hyperlink>
      <w:r w:rsidRPr="00A17ED1">
        <w:rPr>
          <w:noProof/>
        </w:rPr>
        <w:t xml:space="preserve"> for suggested values.  The organization is free to add more entries. </w:t>
      </w:r>
      <w:r>
        <w:t xml:space="preserve"> </w:t>
      </w:r>
      <w:r w:rsidRPr="00A17ED1">
        <w:rPr>
          <w:noProof/>
        </w:rPr>
        <w:t>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p>
    <w:p w14:paraId="70BA52F9" w14:textId="77777777" w:rsidR="00061F64" w:rsidRPr="00A17ED1" w:rsidRDefault="00061F64">
      <w:pPr>
        <w:pStyle w:val="Heading4"/>
        <w:rPr>
          <w:noProof/>
        </w:rPr>
      </w:pPr>
      <w:bookmarkStart w:id="284" w:name="_Toc2348867"/>
      <w:bookmarkStart w:id="285" w:name="_Toc204420489"/>
      <w:r w:rsidRPr="00A17ED1">
        <w:rPr>
          <w:noProof/>
        </w:rPr>
        <w:t>TXA-3   Document Content Presentation</w:t>
      </w:r>
      <w:r w:rsidR="00A60E23" w:rsidRPr="00A17ED1">
        <w:rPr>
          <w:noProof/>
        </w:rPr>
        <w:fldChar w:fldCharType="begin"/>
      </w:r>
      <w:r w:rsidRPr="00A17ED1">
        <w:rPr>
          <w:noProof/>
        </w:rPr>
        <w:instrText xml:space="preserve"> XE "Document content presentation" </w:instrText>
      </w:r>
      <w:r w:rsidR="00A60E23" w:rsidRPr="00A17ED1">
        <w:rPr>
          <w:noProof/>
        </w:rPr>
        <w:fldChar w:fldCharType="end"/>
      </w:r>
      <w:r w:rsidRPr="00A17ED1">
        <w:rPr>
          <w:noProof/>
        </w:rPr>
        <w:t xml:space="preserve">   (ID)   00916</w:t>
      </w:r>
      <w:bookmarkEnd w:id="284"/>
      <w:bookmarkEnd w:id="285"/>
    </w:p>
    <w:p w14:paraId="370DFB57" w14:textId="5F4A8B28" w:rsidR="00061F64" w:rsidRPr="00A17ED1" w:rsidRDefault="00061F64">
      <w:pPr>
        <w:pStyle w:val="NormalIndented"/>
        <w:rPr>
          <w:noProof/>
        </w:rPr>
      </w:pPr>
      <w:r w:rsidRPr="00A17ED1">
        <w:rPr>
          <w:noProof/>
        </w:rPr>
        <w:t xml:space="preserve">Definition:  This is a conditional field which is required whenever the message contains content as presented in one or more OBX segments.  This field identifies the method by which this document was obtained or originated.  Refer to </w:t>
      </w:r>
      <w:bookmarkStart w:id="286" w:name="_Hlt480356690"/>
      <w:r w:rsidR="00A60E23" w:rsidRPr="00A17ED1">
        <w:rPr>
          <w:rStyle w:val="ReferenceUserTable"/>
          <w:noProof/>
        </w:rPr>
        <w:fldChar w:fldCharType="begin"/>
      </w:r>
      <w:r w:rsidR="0036768D">
        <w:rPr>
          <w:rStyle w:val="ReferenceUserTable"/>
          <w:noProof/>
        </w:rPr>
        <w:instrText>HYPERLINK "E:\\V2\\v2.9 final Nov from Frank\\V29_CH02C_Tables.docx" \l "HL70191"</w:instrText>
      </w:r>
      <w:r w:rsidR="00A60E23" w:rsidRPr="00A17ED1">
        <w:rPr>
          <w:rStyle w:val="ReferenceUserTable"/>
          <w:noProof/>
        </w:rPr>
        <w:fldChar w:fldCharType="separate"/>
      </w:r>
      <w:r w:rsidRPr="00A17ED1">
        <w:rPr>
          <w:rStyle w:val="ReferenceUserTable"/>
          <w:noProof/>
        </w:rPr>
        <w:t>HL7 Table 0191 – Type of Referenced Dat</w:t>
      </w:r>
      <w:bookmarkStart w:id="287" w:name="_Hlt480356687"/>
      <w:r w:rsidRPr="00A17ED1">
        <w:rPr>
          <w:rStyle w:val="ReferenceUserTable"/>
          <w:noProof/>
        </w:rPr>
        <w:t>a</w:t>
      </w:r>
      <w:bookmarkEnd w:id="286"/>
      <w:bookmarkEnd w:id="287"/>
      <w:r w:rsidR="00A60E23" w:rsidRPr="00A17ED1">
        <w:rPr>
          <w:rStyle w:val="ReferenceUserTable"/>
          <w:noProof/>
        </w:rPr>
        <w:fldChar w:fldCharType="end"/>
      </w:r>
      <w:r w:rsidRPr="00A17ED1">
        <w:rPr>
          <w:noProof/>
        </w:rPr>
        <w:t xml:space="preserve"> for valid values.</w:t>
      </w:r>
    </w:p>
    <w:p w14:paraId="2E700D33" w14:textId="77777777" w:rsidR="00061F64" w:rsidRPr="00A17ED1" w:rsidRDefault="00061F64">
      <w:pPr>
        <w:pStyle w:val="Heading4"/>
        <w:rPr>
          <w:noProof/>
        </w:rPr>
      </w:pPr>
      <w:bookmarkStart w:id="288" w:name="_TXA-4__"/>
      <w:bookmarkStart w:id="289" w:name="_Toc2348868"/>
      <w:bookmarkStart w:id="290" w:name="_Toc204420490"/>
      <w:bookmarkEnd w:id="288"/>
      <w:r w:rsidRPr="00A17ED1">
        <w:rPr>
          <w:noProof/>
        </w:rPr>
        <w:t>TXA-4   Activity Date/Time</w:t>
      </w:r>
      <w:r w:rsidR="00A60E23" w:rsidRPr="00A17ED1">
        <w:rPr>
          <w:noProof/>
        </w:rPr>
        <w:fldChar w:fldCharType="begin"/>
      </w:r>
      <w:r w:rsidRPr="00A17ED1">
        <w:rPr>
          <w:noProof/>
        </w:rPr>
        <w:instrText xml:space="preserve"> XE "Activity date/time" </w:instrText>
      </w:r>
      <w:r w:rsidR="00A60E23" w:rsidRPr="00A17ED1">
        <w:rPr>
          <w:noProof/>
        </w:rPr>
        <w:fldChar w:fldCharType="end"/>
      </w:r>
      <w:r w:rsidRPr="00A17ED1">
        <w:rPr>
          <w:noProof/>
        </w:rPr>
        <w:t xml:space="preserve">   (DTM)   00917</w:t>
      </w:r>
      <w:bookmarkEnd w:id="289"/>
      <w:bookmarkEnd w:id="290"/>
    </w:p>
    <w:p w14:paraId="1BB73A24" w14:textId="77777777" w:rsidR="00061F64" w:rsidRPr="00A17ED1" w:rsidRDefault="00061F64">
      <w:pPr>
        <w:pStyle w:val="NormalIndented"/>
        <w:rPr>
          <w:noProof/>
        </w:rPr>
      </w:pPr>
      <w:r w:rsidRPr="00A17ED1">
        <w:rPr>
          <w:noProof/>
        </w:rPr>
        <w:t>Definition:  This field contains the date/time identified in the document as the date a procedure or activity was performed.  This date can identify date of surgery, non-invasive procedure, consultation, examination, etc.</w:t>
      </w:r>
    </w:p>
    <w:p w14:paraId="5F3E3E09" w14:textId="77777777" w:rsidR="00061F64" w:rsidRPr="00A17ED1" w:rsidRDefault="00061F64">
      <w:pPr>
        <w:pStyle w:val="Heading4"/>
        <w:rPr>
          <w:noProof/>
        </w:rPr>
      </w:pPr>
      <w:bookmarkStart w:id="291" w:name="_Toc2348869"/>
      <w:bookmarkStart w:id="292" w:name="_Toc204420491"/>
      <w:r w:rsidRPr="00A17ED1">
        <w:rPr>
          <w:noProof/>
        </w:rPr>
        <w:t>TXA-5   Primary Activity Provider Code/Name</w:t>
      </w:r>
      <w:r w:rsidR="00A60E23" w:rsidRPr="00A17ED1">
        <w:rPr>
          <w:noProof/>
        </w:rPr>
        <w:fldChar w:fldCharType="begin"/>
      </w:r>
      <w:r w:rsidRPr="00A17ED1">
        <w:rPr>
          <w:noProof/>
        </w:rPr>
        <w:instrText xml:space="preserve"> XE "Primary activity provider code/name" </w:instrText>
      </w:r>
      <w:r w:rsidR="00A60E23" w:rsidRPr="00A17ED1">
        <w:rPr>
          <w:noProof/>
        </w:rPr>
        <w:fldChar w:fldCharType="end"/>
      </w:r>
      <w:r w:rsidRPr="00A17ED1">
        <w:rPr>
          <w:noProof/>
        </w:rPr>
        <w:t xml:space="preserve">   (XCN)   00918</w:t>
      </w:r>
      <w:bookmarkEnd w:id="291"/>
      <w:bookmarkEnd w:id="292"/>
    </w:p>
    <w:p w14:paraId="71DEB9A1" w14:textId="77777777" w:rsidR="00D40512" w:rsidRDefault="00D40512" w:rsidP="00D40512">
      <w:pPr>
        <w:pStyle w:val="Components"/>
      </w:pPr>
      <w:bookmarkStart w:id="293"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88457F1"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582E752B"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51CA71" w14:textId="77777777" w:rsidR="00D40512" w:rsidRDefault="00D40512" w:rsidP="00D40512">
      <w:pPr>
        <w:pStyle w:val="Components"/>
      </w:pPr>
      <w:r>
        <w:t>Subcomponents for Assigning Authority (HD):  &lt;Namespace ID (IS)&gt; &amp; &lt;Universal ID (ST)&gt; &amp; &lt;Universal ID Type (ID)&gt;</w:t>
      </w:r>
    </w:p>
    <w:p w14:paraId="21D00008" w14:textId="77777777" w:rsidR="00D40512" w:rsidRDefault="00D40512" w:rsidP="00D40512">
      <w:pPr>
        <w:pStyle w:val="Components"/>
      </w:pPr>
      <w:r>
        <w:t>Subcomponents for Assigning Facility (HD):  &lt;Namespace ID (IS)&gt; &amp; &lt;Universal ID (ST)&gt; &amp; &lt;Universal ID Type (ID)&gt;</w:t>
      </w:r>
    </w:p>
    <w:p w14:paraId="439E0879"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7F46F" w14:textId="77777777" w:rsidR="00D40512" w:rsidRDefault="00D40512" w:rsidP="00D40512">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8FE12"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3"/>
    </w:p>
    <w:p w14:paraId="5BA7D7C6" w14:textId="77777777" w:rsidR="00061F64" w:rsidRPr="00A17ED1" w:rsidRDefault="00061F64">
      <w:pPr>
        <w:pStyle w:val="NormalIndented"/>
        <w:rPr>
          <w:noProof/>
        </w:rPr>
      </w:pPr>
      <w:r w:rsidRPr="00A17ED1">
        <w:rPr>
          <w:noProof/>
        </w:rPr>
        <w:t xml:space="preserve">Definition:  This field contains the name of the person identified in the document as being responsible for performing the procedure or activity.  This field includes the code and name (if available) of the caregiver. This field is conditional based upon the presence of a value in </w:t>
      </w:r>
      <w:hyperlink w:anchor="_TXA-4__" w:history="1">
        <w:r w:rsidRPr="00A17ED1">
          <w:rPr>
            <w:rStyle w:val="Hyperlink"/>
            <w:rFonts w:ascii="Times New Roman" w:hAnsi="Times New Roman" w:cs="Times New Roman"/>
            <w:noProof/>
            <w:sz w:val="20"/>
          </w:rPr>
          <w:t>TXA-4-Activity Date/Time</w:t>
        </w:r>
      </w:hyperlink>
      <w:r w:rsidRPr="00A17ED1">
        <w:rPr>
          <w:noProof/>
        </w:rPr>
        <w:t>.</w:t>
      </w:r>
    </w:p>
    <w:p w14:paraId="510D9B99" w14:textId="77777777" w:rsidR="00061F64" w:rsidRPr="00A17ED1" w:rsidRDefault="00061F64">
      <w:pPr>
        <w:pStyle w:val="NormalIndented"/>
        <w:rPr>
          <w:noProof/>
        </w:rPr>
      </w:pPr>
    </w:p>
    <w:p w14:paraId="1217202A" w14:textId="77777777" w:rsidR="00061F64" w:rsidRPr="00A17ED1" w:rsidRDefault="00061F64">
      <w:pPr>
        <w:pStyle w:val="Heading4"/>
        <w:rPr>
          <w:noProof/>
        </w:rPr>
      </w:pPr>
      <w:bookmarkStart w:id="294" w:name="_Toc2348870"/>
      <w:bookmarkStart w:id="295" w:name="_Toc204420492"/>
      <w:r w:rsidRPr="00A17ED1">
        <w:rPr>
          <w:noProof/>
        </w:rPr>
        <w:t>TXA-6   Origination Date/Time</w:t>
      </w:r>
      <w:r w:rsidR="00A60E23" w:rsidRPr="00A17ED1">
        <w:rPr>
          <w:noProof/>
        </w:rPr>
        <w:fldChar w:fldCharType="begin"/>
      </w:r>
      <w:r w:rsidRPr="00A17ED1">
        <w:rPr>
          <w:noProof/>
        </w:rPr>
        <w:instrText xml:space="preserve"> XE "Origination date/time" </w:instrText>
      </w:r>
      <w:r w:rsidR="00A60E23" w:rsidRPr="00A17ED1">
        <w:rPr>
          <w:noProof/>
        </w:rPr>
        <w:fldChar w:fldCharType="end"/>
      </w:r>
      <w:r w:rsidRPr="00A17ED1">
        <w:rPr>
          <w:noProof/>
        </w:rPr>
        <w:t xml:space="preserve">   (DTM)   00919</w:t>
      </w:r>
      <w:bookmarkEnd w:id="294"/>
      <w:bookmarkEnd w:id="295"/>
    </w:p>
    <w:p w14:paraId="1C39AE19" w14:textId="77777777" w:rsidR="00061F64" w:rsidRPr="00A17ED1" w:rsidRDefault="00061F64">
      <w:pPr>
        <w:pStyle w:val="NormalIndented"/>
        <w:rPr>
          <w:noProof/>
        </w:rPr>
      </w:pPr>
      <w:r w:rsidRPr="00A17ED1">
        <w:rPr>
          <w:noProof/>
        </w:rPr>
        <w:t>Definition:  This field contains the date and time the document was created (i.e., dictated, recorded, etc.).</w:t>
      </w:r>
    </w:p>
    <w:p w14:paraId="6BD8A974" w14:textId="77777777" w:rsidR="00061F64" w:rsidRPr="00A17ED1" w:rsidRDefault="00061F64">
      <w:pPr>
        <w:pStyle w:val="Heading4"/>
        <w:rPr>
          <w:noProof/>
        </w:rPr>
      </w:pPr>
      <w:bookmarkStart w:id="296" w:name="_Toc2348871"/>
      <w:bookmarkStart w:id="297" w:name="_Toc204420493"/>
      <w:r w:rsidRPr="00A17ED1">
        <w:rPr>
          <w:noProof/>
        </w:rPr>
        <w:t>TXA-7   Transcription Date/Time</w:t>
      </w:r>
      <w:r w:rsidR="00A60E23" w:rsidRPr="00A17ED1">
        <w:rPr>
          <w:noProof/>
        </w:rPr>
        <w:fldChar w:fldCharType="begin"/>
      </w:r>
      <w:r w:rsidRPr="00A17ED1">
        <w:rPr>
          <w:noProof/>
        </w:rPr>
        <w:instrText xml:space="preserve"> XE "Transcription date/time" </w:instrText>
      </w:r>
      <w:r w:rsidR="00A60E23" w:rsidRPr="00A17ED1">
        <w:rPr>
          <w:noProof/>
        </w:rPr>
        <w:fldChar w:fldCharType="end"/>
      </w:r>
      <w:r w:rsidRPr="00A17ED1">
        <w:rPr>
          <w:noProof/>
        </w:rPr>
        <w:t xml:space="preserve">   (DTM)   00920</w:t>
      </w:r>
      <w:bookmarkEnd w:id="296"/>
      <w:bookmarkEnd w:id="297"/>
    </w:p>
    <w:p w14:paraId="71E9C611" w14:textId="77777777" w:rsidR="00061F64" w:rsidRPr="00A17ED1" w:rsidRDefault="00061F64">
      <w:pPr>
        <w:pStyle w:val="NormalIndented"/>
        <w:rPr>
          <w:noProof/>
        </w:rPr>
      </w:pPr>
      <w:r w:rsidRPr="00A17ED1">
        <w:rPr>
          <w:noProof/>
        </w:rPr>
        <w:t xml:space="preserve">Definition:  This field contains the date and time the input was actually transcribed.  This field is conditional based upon the presence of a value in </w:t>
      </w:r>
      <w:hyperlink w:anchor="_TXA-17__" w:history="1">
        <w:r w:rsidRPr="00A17ED1">
          <w:rPr>
            <w:rStyle w:val="Hyperlink"/>
            <w:rFonts w:ascii="Times New Roman" w:hAnsi="Times New Roman" w:cs="Times New Roman"/>
            <w:noProof/>
            <w:sz w:val="20"/>
          </w:rPr>
          <w:t xml:space="preserve">TXA-17-Document </w:t>
        </w:r>
        <w:r>
          <w:rPr>
            <w:rStyle w:val="Hyperlink"/>
            <w:rFonts w:ascii="Times New Roman" w:hAnsi="Times New Roman" w:cs="Times New Roman"/>
            <w:noProof/>
            <w:sz w:val="20"/>
          </w:rPr>
          <w:t>C</w:t>
        </w:r>
        <w:r w:rsidRPr="00A17ED1">
          <w:rPr>
            <w:rStyle w:val="Hyperlink"/>
            <w:rFonts w:ascii="Times New Roman" w:hAnsi="Times New Roman" w:cs="Times New Roman"/>
            <w:noProof/>
            <w:sz w:val="20"/>
          </w:rPr>
          <w:t xml:space="preserve">ompletion </w:t>
        </w:r>
        <w:r>
          <w:rPr>
            <w:rStyle w:val="Hyperlink"/>
            <w:rFonts w:ascii="Times New Roman" w:hAnsi="Times New Roman" w:cs="Times New Roman"/>
            <w:noProof/>
            <w:sz w:val="20"/>
          </w:rPr>
          <w:t>S</w:t>
        </w:r>
        <w:r w:rsidRPr="00A17ED1">
          <w:rPr>
            <w:rStyle w:val="Hyperlink"/>
            <w:rFonts w:ascii="Times New Roman" w:hAnsi="Times New Roman" w:cs="Times New Roman"/>
            <w:noProof/>
            <w:sz w:val="20"/>
          </w:rPr>
          <w:t>tatus</w:t>
        </w:r>
      </w:hyperlink>
      <w:r w:rsidRPr="00A17ED1">
        <w:rPr>
          <w:noProof/>
        </w:rPr>
        <w:t xml:space="preserve"> of anything except </w:t>
      </w:r>
      <w:r>
        <w:rPr>
          <w:noProof/>
        </w:rPr>
        <w:t>"</w:t>
      </w:r>
      <w:r w:rsidRPr="00A17ED1">
        <w:rPr>
          <w:noProof/>
        </w:rPr>
        <w:t>dic</w:t>
      </w:r>
      <w:r>
        <w:rPr>
          <w:noProof/>
        </w:rPr>
        <w:t>tated."</w:t>
      </w:r>
    </w:p>
    <w:p w14:paraId="30606EFE" w14:textId="77777777" w:rsidR="00061F64" w:rsidRPr="00A17ED1" w:rsidRDefault="00061F64">
      <w:pPr>
        <w:pStyle w:val="Heading4"/>
        <w:rPr>
          <w:noProof/>
        </w:rPr>
      </w:pPr>
      <w:bookmarkStart w:id="298" w:name="_Toc2348872"/>
      <w:bookmarkStart w:id="299" w:name="_Toc204420494"/>
      <w:r w:rsidRPr="00A17ED1">
        <w:rPr>
          <w:noProof/>
        </w:rPr>
        <w:t>TXA-8   Edit Date/Time</w:t>
      </w:r>
      <w:r w:rsidR="00A60E23" w:rsidRPr="00A17ED1">
        <w:rPr>
          <w:noProof/>
        </w:rPr>
        <w:fldChar w:fldCharType="begin"/>
      </w:r>
      <w:r w:rsidRPr="00A17ED1">
        <w:rPr>
          <w:noProof/>
        </w:rPr>
        <w:instrText xml:space="preserve"> XE "Edit date/time" </w:instrText>
      </w:r>
      <w:r w:rsidR="00A60E23" w:rsidRPr="00A17ED1">
        <w:rPr>
          <w:noProof/>
        </w:rPr>
        <w:fldChar w:fldCharType="end"/>
      </w:r>
      <w:r w:rsidRPr="00A17ED1">
        <w:rPr>
          <w:noProof/>
        </w:rPr>
        <w:t xml:space="preserve">   (DTM)   00921</w:t>
      </w:r>
      <w:bookmarkEnd w:id="298"/>
      <w:bookmarkEnd w:id="299"/>
    </w:p>
    <w:p w14:paraId="7E8EC0A4" w14:textId="77777777" w:rsidR="00061F64" w:rsidRPr="00A17ED1" w:rsidRDefault="00061F64">
      <w:pPr>
        <w:pStyle w:val="NormalIndented"/>
        <w:rPr>
          <w:noProof/>
        </w:rPr>
      </w:pPr>
      <w:r w:rsidRPr="00A17ED1">
        <w:rPr>
          <w:noProof/>
        </w:rPr>
        <w:t>Definition:  This field contains the date and time the document was edited.</w:t>
      </w:r>
    </w:p>
    <w:p w14:paraId="45814086" w14:textId="77777777" w:rsidR="00061F64" w:rsidRPr="00A17ED1" w:rsidRDefault="00061F64">
      <w:pPr>
        <w:pStyle w:val="Heading4"/>
        <w:rPr>
          <w:noProof/>
        </w:rPr>
      </w:pPr>
      <w:bookmarkStart w:id="300" w:name="_Toc2348873"/>
      <w:bookmarkStart w:id="301" w:name="_Toc204420495"/>
      <w:r w:rsidRPr="00A17ED1">
        <w:rPr>
          <w:noProof/>
        </w:rPr>
        <w:t>TXA-9   Originator Code/Name</w:t>
      </w:r>
      <w:r w:rsidR="00A60E23" w:rsidRPr="00A17ED1">
        <w:rPr>
          <w:noProof/>
        </w:rPr>
        <w:fldChar w:fldCharType="begin"/>
      </w:r>
      <w:r w:rsidRPr="00A17ED1">
        <w:rPr>
          <w:noProof/>
        </w:rPr>
        <w:instrText xml:space="preserve"> XE "Originator code/name" </w:instrText>
      </w:r>
      <w:r w:rsidR="00A60E23" w:rsidRPr="00A17ED1">
        <w:rPr>
          <w:noProof/>
        </w:rPr>
        <w:fldChar w:fldCharType="end"/>
      </w:r>
      <w:r w:rsidRPr="00A17ED1">
        <w:rPr>
          <w:noProof/>
        </w:rPr>
        <w:t xml:space="preserve">   (XCN)   00922</w:t>
      </w:r>
      <w:bookmarkEnd w:id="300"/>
      <w:bookmarkEnd w:id="301"/>
    </w:p>
    <w:p w14:paraId="0A9532B8"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8C76EC0"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35F06E2D" w14:textId="77777777" w:rsidR="00D40512" w:rsidRDefault="00D40512" w:rsidP="00D40512">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BF978D" w14:textId="77777777" w:rsidR="00D40512" w:rsidRDefault="00D40512" w:rsidP="00D40512">
      <w:pPr>
        <w:pStyle w:val="Components"/>
      </w:pPr>
      <w:r>
        <w:t>Subcomponents for Assigning Authority (HD):  &lt;Namespace ID (IS)&gt; &amp; &lt;Universal ID (ST)&gt; &amp; &lt;Universal ID Type (ID)&gt;</w:t>
      </w:r>
    </w:p>
    <w:p w14:paraId="4825E8F2" w14:textId="77777777" w:rsidR="00D40512" w:rsidRDefault="00D40512" w:rsidP="00D40512">
      <w:pPr>
        <w:pStyle w:val="Components"/>
      </w:pPr>
      <w:r>
        <w:t>Subcomponents for Assigning Facility (HD):  &lt;Namespace ID (IS)&gt; &amp; &lt;Universal ID (ST)&gt; &amp; &lt;Universal ID Type (ID)&gt;</w:t>
      </w:r>
    </w:p>
    <w:p w14:paraId="716654E4"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3ABE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75DD16"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AF62B2" w14:textId="77777777" w:rsidR="00061F64" w:rsidRPr="00A17ED1" w:rsidRDefault="00061F64">
      <w:pPr>
        <w:pStyle w:val="NormalIndented"/>
        <w:rPr>
          <w:noProof/>
        </w:rPr>
      </w:pPr>
      <w:r w:rsidRPr="00A17ED1">
        <w:rPr>
          <w:noProof/>
        </w:rPr>
        <w:t>Definition:  This field identifies the person who originated (i.e., dictated) the document.  The document originator may differ from the person responsible for authenticating the document.</w:t>
      </w:r>
    </w:p>
    <w:p w14:paraId="336A0801" w14:textId="77777777" w:rsidR="00061F64" w:rsidRPr="00A17ED1" w:rsidRDefault="00061F64">
      <w:pPr>
        <w:pStyle w:val="Heading4"/>
        <w:rPr>
          <w:noProof/>
        </w:rPr>
      </w:pPr>
      <w:bookmarkStart w:id="302" w:name="_Toc2348874"/>
      <w:bookmarkStart w:id="303" w:name="_Toc204420496"/>
      <w:r w:rsidRPr="00A17ED1">
        <w:rPr>
          <w:noProof/>
        </w:rPr>
        <w:t>TXA-10   Assigned Document Authenticator</w:t>
      </w:r>
      <w:r w:rsidR="00A60E23" w:rsidRPr="00A17ED1">
        <w:rPr>
          <w:noProof/>
        </w:rPr>
        <w:fldChar w:fldCharType="begin"/>
      </w:r>
      <w:r w:rsidRPr="00A17ED1">
        <w:rPr>
          <w:noProof/>
        </w:rPr>
        <w:instrText xml:space="preserve"> XE "Assigned document authenticator" </w:instrText>
      </w:r>
      <w:r w:rsidR="00A60E23" w:rsidRPr="00A17ED1">
        <w:rPr>
          <w:noProof/>
        </w:rPr>
        <w:fldChar w:fldCharType="end"/>
      </w:r>
      <w:r w:rsidRPr="00A17ED1">
        <w:rPr>
          <w:noProof/>
        </w:rPr>
        <w:t xml:space="preserve">   (XCN)   00923</w:t>
      </w:r>
      <w:bookmarkEnd w:id="302"/>
      <w:bookmarkEnd w:id="303"/>
    </w:p>
    <w:p w14:paraId="05C1D0D4"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7750CE9" w14:textId="77777777" w:rsidR="00D40512" w:rsidRDefault="00D40512" w:rsidP="00D40512">
      <w:pPr>
        <w:pStyle w:val="Components"/>
      </w:pPr>
      <w:r>
        <w:lastRenderedPageBreak/>
        <w:t>Subcomponents for Family Name (FN):  &lt;Surname (ST)&gt; &amp; &lt;Own Surname Prefix (ST)&gt; &amp; &lt;Own Surname (ST)&gt; &amp; &lt;Surname Prefix from Partner/Spouse (ST)&gt; &amp; &lt;Surname from Partner/Spouse (ST)&gt;</w:t>
      </w:r>
    </w:p>
    <w:p w14:paraId="607D33D0"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39A56E" w14:textId="77777777" w:rsidR="00D40512" w:rsidRDefault="00D40512" w:rsidP="00D40512">
      <w:pPr>
        <w:pStyle w:val="Components"/>
      </w:pPr>
      <w:r>
        <w:t>Subcomponents for Assigning Authority (HD):  &lt;Namespace ID (IS)&gt; &amp; &lt;Universal ID (ST)&gt; &amp; &lt;Universal ID Type (ID)&gt;</w:t>
      </w:r>
    </w:p>
    <w:p w14:paraId="448C31E5" w14:textId="77777777" w:rsidR="00D40512" w:rsidRDefault="00D40512" w:rsidP="00D40512">
      <w:pPr>
        <w:pStyle w:val="Components"/>
      </w:pPr>
      <w:r>
        <w:t>Subcomponents for Assigning Facility (HD):  &lt;Namespace ID (IS)&gt; &amp; &lt;Universal ID (ST)&gt; &amp; &lt;Universal ID Type (ID)&gt;</w:t>
      </w:r>
    </w:p>
    <w:p w14:paraId="5162FC3A"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31556"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65D0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2BDF1C" w14:textId="77777777" w:rsidR="00061F64" w:rsidRPr="00A17ED1" w:rsidRDefault="00061F64">
      <w:pPr>
        <w:pStyle w:val="NormalIndented"/>
        <w:rPr>
          <w:noProof/>
        </w:rPr>
      </w:pPr>
      <w:r w:rsidRPr="00A17ED1">
        <w:rPr>
          <w:noProof/>
        </w:rPr>
        <w:t>Definition:  This field identifies the person(s) responsible for authenticating the document, who may differ from the originator.  Multiple persons may be responsible for authentication, especially in teaching facilities.  This field is allowed to repeat an undefined number of times.</w:t>
      </w:r>
    </w:p>
    <w:p w14:paraId="1C1B21E5" w14:textId="77777777" w:rsidR="00061F64" w:rsidRPr="00A17ED1" w:rsidRDefault="00061F64">
      <w:pPr>
        <w:pStyle w:val="Heading4"/>
        <w:rPr>
          <w:noProof/>
        </w:rPr>
      </w:pPr>
      <w:bookmarkStart w:id="304" w:name="_Toc2348875"/>
      <w:bookmarkStart w:id="305" w:name="_Toc204420497"/>
      <w:r w:rsidRPr="00A17ED1">
        <w:rPr>
          <w:noProof/>
        </w:rPr>
        <w:lastRenderedPageBreak/>
        <w:t>TXA-11   Transcriptionist Code/Name</w:t>
      </w:r>
      <w:r w:rsidR="00A60E23" w:rsidRPr="00A17ED1">
        <w:rPr>
          <w:noProof/>
        </w:rPr>
        <w:fldChar w:fldCharType="begin"/>
      </w:r>
      <w:r w:rsidRPr="00A17ED1">
        <w:rPr>
          <w:noProof/>
        </w:rPr>
        <w:instrText xml:space="preserve"> XE "Transcriptionist code/name" </w:instrText>
      </w:r>
      <w:r w:rsidR="00A60E23" w:rsidRPr="00A17ED1">
        <w:rPr>
          <w:noProof/>
        </w:rPr>
        <w:fldChar w:fldCharType="end"/>
      </w:r>
      <w:r w:rsidRPr="00A17ED1">
        <w:rPr>
          <w:noProof/>
        </w:rPr>
        <w:t xml:space="preserve">   (XCN)   00924</w:t>
      </w:r>
      <w:bookmarkEnd w:id="304"/>
      <w:bookmarkEnd w:id="305"/>
    </w:p>
    <w:p w14:paraId="57F0172C"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0B5C9AD"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4906D1C1"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A9C623" w14:textId="77777777" w:rsidR="00D40512" w:rsidRDefault="00D40512" w:rsidP="00D40512">
      <w:pPr>
        <w:pStyle w:val="Components"/>
      </w:pPr>
      <w:r>
        <w:t>Subcomponents for Assigning Authority (HD):  &lt;Namespace ID (IS)&gt; &amp; &lt;Universal ID (ST)&gt; &amp; &lt;Universal ID Type (ID)&gt;</w:t>
      </w:r>
    </w:p>
    <w:p w14:paraId="7D22EB34" w14:textId="77777777" w:rsidR="00D40512" w:rsidRDefault="00D40512" w:rsidP="00D40512">
      <w:pPr>
        <w:pStyle w:val="Components"/>
      </w:pPr>
      <w:r>
        <w:t>Subcomponents for Assigning Facility (HD):  &lt;Namespace ID (IS)&gt; &amp; &lt;Universal ID (ST)&gt; &amp; &lt;Universal ID Type (ID)&gt;</w:t>
      </w:r>
    </w:p>
    <w:p w14:paraId="3FA6167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B88E59"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39D23D"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4322D6" w14:textId="77777777" w:rsidR="00061F64" w:rsidRDefault="00061F64">
      <w:pPr>
        <w:pStyle w:val="NormalIndented"/>
        <w:rPr>
          <w:noProof/>
        </w:rPr>
      </w:pPr>
      <w:r w:rsidRPr="00A17ED1">
        <w:rPr>
          <w:noProof/>
        </w:rPr>
        <w:lastRenderedPageBreak/>
        <w:t>Definition:  This field identifies the person transcribing the document. This is a conditional value; it is required on all transcribed documents.</w:t>
      </w:r>
    </w:p>
    <w:p w14:paraId="3B9C39D2" w14:textId="77777777" w:rsidR="00061F64" w:rsidRPr="00A17ED1" w:rsidRDefault="00061F64">
      <w:pPr>
        <w:pStyle w:val="NormalIndented"/>
        <w:rPr>
          <w:noProof/>
        </w:rPr>
      </w:pPr>
      <w:r w:rsidRPr="00BD4C03">
        <w:rPr>
          <w:noProof/>
        </w:rPr>
        <w:t>TXA-11 - Condition: If TXA-11 is valued and the corresponding OBR segment is present in the message OBR-35 must be blank.  If OBR-35 is valued while TXA-11 is valued,  OBR-35 shall be ignored.  See message definitions including TXA for further guidanceon which ORC/OBR pairs to consider.</w:t>
      </w:r>
    </w:p>
    <w:p w14:paraId="7362F97D" w14:textId="77777777" w:rsidR="00061F64" w:rsidRPr="00A17ED1" w:rsidRDefault="00061F64">
      <w:pPr>
        <w:pStyle w:val="Heading4"/>
        <w:rPr>
          <w:noProof/>
        </w:rPr>
      </w:pPr>
      <w:bookmarkStart w:id="306" w:name="_Toc2348876"/>
      <w:bookmarkStart w:id="307" w:name="_Toc204420498"/>
      <w:r w:rsidRPr="00A17ED1">
        <w:rPr>
          <w:noProof/>
        </w:rPr>
        <w:t>TXA-12   Unique Document Number</w:t>
      </w:r>
      <w:r w:rsidR="00A60E23" w:rsidRPr="00A17ED1">
        <w:rPr>
          <w:noProof/>
        </w:rPr>
        <w:fldChar w:fldCharType="begin"/>
      </w:r>
      <w:r w:rsidRPr="00A17ED1">
        <w:rPr>
          <w:noProof/>
        </w:rPr>
        <w:instrText xml:space="preserve"> XE "Unique document number" </w:instrText>
      </w:r>
      <w:r w:rsidR="00A60E23" w:rsidRPr="00A17ED1">
        <w:rPr>
          <w:noProof/>
        </w:rPr>
        <w:fldChar w:fldCharType="end"/>
      </w:r>
      <w:r w:rsidRPr="00A17ED1">
        <w:rPr>
          <w:noProof/>
        </w:rPr>
        <w:t xml:space="preserve">   (EI)   00925</w:t>
      </w:r>
      <w:bookmarkEnd w:id="306"/>
      <w:bookmarkEnd w:id="307"/>
    </w:p>
    <w:p w14:paraId="370A2633" w14:textId="77777777" w:rsidR="00D40512" w:rsidRDefault="00D40512" w:rsidP="00D40512">
      <w:pPr>
        <w:pStyle w:val="Components"/>
      </w:pPr>
      <w:r>
        <w:t>Components:  &lt;Entity Identifier (ST)&gt; ^ &lt;Namespace ID (IS)&gt; ^ &lt;Universal ID (ST)&gt; ^ &lt;Universal ID Type (ID)&gt;</w:t>
      </w:r>
    </w:p>
    <w:p w14:paraId="1B683AB0" w14:textId="77777777" w:rsidR="00061F64" w:rsidRPr="00A17ED1" w:rsidRDefault="00061F64">
      <w:pPr>
        <w:pStyle w:val="NormalIndented"/>
        <w:rPr>
          <w:noProof/>
        </w:rPr>
      </w:pPr>
      <w:r w:rsidRPr="00A17ED1">
        <w:rPr>
          <w:noProof/>
        </w:rPr>
        <w:t xml:space="preserve">Definition:  This field contains a unique document identification number assigned by the sending system. This document number is used to assist the receiving system in matching future updates to the document, as well as to identify the document in a query.  When the vendor does not provide a unique document ID number, some type of document identifier should be entered here, or the Unique Document File name should be utilized.  See Chapter 2A, section 2.A.89, </w:t>
      </w:r>
      <w:r>
        <w:rPr>
          <w:noProof/>
        </w:rPr>
        <w:t>"</w:t>
      </w:r>
      <w:r w:rsidRPr="00A17ED1">
        <w:rPr>
          <w:noProof/>
        </w:rPr>
        <w:t>XTN - extended telecommunication number.</w:t>
      </w:r>
      <w:r>
        <w:rPr>
          <w:noProof/>
        </w:rPr>
        <w:t>"</w:t>
      </w:r>
      <w:r w:rsidRPr="00A17ED1">
        <w:rPr>
          <w:noProof/>
        </w:rPr>
        <w:t xml:space="preserve">  Where the system does not customarily have a document filler number, this number could serve as that value, as well.</w:t>
      </w:r>
    </w:p>
    <w:p w14:paraId="08A02258" w14:textId="77777777" w:rsidR="00061F64" w:rsidRPr="00A17ED1" w:rsidRDefault="00061F64">
      <w:pPr>
        <w:pStyle w:val="Heading4"/>
        <w:rPr>
          <w:noProof/>
        </w:rPr>
      </w:pPr>
      <w:bookmarkStart w:id="308" w:name="_Toc2348877"/>
      <w:bookmarkStart w:id="309" w:name="_Toc204420499"/>
      <w:r w:rsidRPr="00A17ED1">
        <w:rPr>
          <w:noProof/>
        </w:rPr>
        <w:t>TXA-13   Parent Document Number</w:t>
      </w:r>
      <w:r w:rsidR="00A60E23" w:rsidRPr="00A17ED1">
        <w:rPr>
          <w:noProof/>
        </w:rPr>
        <w:fldChar w:fldCharType="begin"/>
      </w:r>
      <w:r w:rsidRPr="00A17ED1">
        <w:rPr>
          <w:noProof/>
        </w:rPr>
        <w:instrText xml:space="preserve"> XE "Parent document number" </w:instrText>
      </w:r>
      <w:r w:rsidR="00A60E23" w:rsidRPr="00A17ED1">
        <w:rPr>
          <w:noProof/>
        </w:rPr>
        <w:fldChar w:fldCharType="end"/>
      </w:r>
      <w:r w:rsidRPr="00A17ED1">
        <w:rPr>
          <w:noProof/>
        </w:rPr>
        <w:t xml:space="preserve">   (EI)   00926</w:t>
      </w:r>
      <w:bookmarkEnd w:id="308"/>
      <w:bookmarkEnd w:id="309"/>
    </w:p>
    <w:p w14:paraId="02524A7C" w14:textId="77777777" w:rsidR="00D40512" w:rsidRDefault="00D40512" w:rsidP="00D40512">
      <w:pPr>
        <w:pStyle w:val="Components"/>
      </w:pPr>
      <w:r>
        <w:t>Components:  &lt;Entity Identifier (ST)&gt; ^ &lt;Namespace ID (IS)&gt; ^ &lt;Universal ID (ST)&gt; ^ &lt;Universal ID Type (ID)&gt;</w:t>
      </w:r>
    </w:p>
    <w:p w14:paraId="2A003996" w14:textId="77777777" w:rsidR="00061F64" w:rsidRPr="00A17ED1" w:rsidRDefault="00061F64">
      <w:pPr>
        <w:pStyle w:val="NormalIndented"/>
        <w:rPr>
          <w:noProof/>
        </w:rPr>
      </w:pPr>
      <w:r w:rsidRPr="00A17ED1">
        <w:rPr>
          <w:noProof/>
        </w:rPr>
        <w:t xml:space="preserve">Definition:  This field contains a document number that identifies the parent document to which this document belongs.  The parent document number can be used to assist the receiving system in matching future updates to this document.  This is a conditional field that is always required on T05 (document addendum notification), T06 (document addendum notification and content), T09 (document replacement notification), and T10 (document replacement notification and content) events.  </w:t>
      </w:r>
    </w:p>
    <w:p w14:paraId="65ADEE5B" w14:textId="77777777" w:rsidR="00061F64" w:rsidRPr="00A17ED1" w:rsidRDefault="00061F64">
      <w:pPr>
        <w:pStyle w:val="Heading4"/>
        <w:rPr>
          <w:noProof/>
        </w:rPr>
      </w:pPr>
      <w:bookmarkStart w:id="310" w:name="_Toc2348878"/>
      <w:bookmarkStart w:id="311" w:name="_Toc204420500"/>
      <w:r w:rsidRPr="00A17ED1">
        <w:rPr>
          <w:noProof/>
        </w:rPr>
        <w:t>TXA-14   Placer Order Number</w:t>
      </w:r>
      <w:r w:rsidR="00A60E23" w:rsidRPr="00A17ED1">
        <w:rPr>
          <w:noProof/>
        </w:rPr>
        <w:fldChar w:fldCharType="begin"/>
      </w:r>
      <w:r w:rsidRPr="00A17ED1">
        <w:rPr>
          <w:noProof/>
        </w:rPr>
        <w:instrText xml:space="preserve"> XE "Placer order number" </w:instrText>
      </w:r>
      <w:r w:rsidR="00A60E23" w:rsidRPr="00A17ED1">
        <w:rPr>
          <w:noProof/>
        </w:rPr>
        <w:fldChar w:fldCharType="end"/>
      </w:r>
      <w:r w:rsidRPr="00A17ED1">
        <w:rPr>
          <w:noProof/>
        </w:rPr>
        <w:t xml:space="preserve">   (EI)   00216</w:t>
      </w:r>
      <w:bookmarkEnd w:id="310"/>
      <w:bookmarkEnd w:id="311"/>
    </w:p>
    <w:p w14:paraId="5C9E191C" w14:textId="77777777" w:rsidR="00D40512" w:rsidRDefault="00D40512" w:rsidP="00D40512">
      <w:pPr>
        <w:pStyle w:val="Components"/>
      </w:pPr>
      <w:r>
        <w:t>Components:  &lt;Entity Identifier (ST)&gt; ^ &lt;Namespace ID (IS)&gt; ^ &lt;Universal ID (ST)&gt; ^ &lt;Universal ID Type (ID)&gt;</w:t>
      </w:r>
    </w:p>
    <w:p w14:paraId="38363145" w14:textId="77777777" w:rsidR="00061F64" w:rsidRPr="00A17ED1" w:rsidRDefault="00061F64">
      <w:pPr>
        <w:pStyle w:val="NormalIndented"/>
        <w:rPr>
          <w:noProof/>
        </w:rPr>
      </w:pPr>
      <w:r w:rsidRPr="00A17ED1">
        <w:rPr>
          <w:noProof/>
        </w:rPr>
        <w:t>Definition:  This field is the placer application</w:t>
      </w:r>
      <w:r>
        <w:rPr>
          <w:noProof/>
        </w:rPr>
        <w:t>'</w:t>
      </w:r>
      <w:r w:rsidRPr="00A17ED1">
        <w:rPr>
          <w:noProof/>
        </w:rPr>
        <w:t>s order number.</w:t>
      </w:r>
    </w:p>
    <w:p w14:paraId="120D05B3" w14:textId="77777777" w:rsidR="00061F64" w:rsidRDefault="00061F64">
      <w:pPr>
        <w:pStyle w:val="NormalIndented"/>
        <w:rPr>
          <w:noProof/>
        </w:rPr>
      </w:pPr>
      <w:r w:rsidRPr="00A17ED1">
        <w:rPr>
          <w:noProof/>
        </w:rPr>
        <w:t>This is a composite field.  The first component is a string of characters that identifies an individual order (i.e., OBR).  It is assigned by the placer (ordering application).  It identifies an order uniquely among all orders from a particular ordering application.  The second through fourth components contain the (filler) assigning authority of the placing application.  The (filler) assigning authority is a string of characters that will be uniquely associated with an application.  A given institution or group of intercommunicating institutions should establish a unique list of applications that may be potential placers and fillers and assign unique entity identifiers.  The components are separated by component delimiters.</w:t>
      </w:r>
    </w:p>
    <w:p w14:paraId="18A07182" w14:textId="77777777" w:rsidR="00061F64" w:rsidRPr="00A17ED1" w:rsidRDefault="00061F64">
      <w:pPr>
        <w:pStyle w:val="NormalIndented"/>
        <w:rPr>
          <w:noProof/>
        </w:rPr>
      </w:pPr>
      <w:r w:rsidRPr="00BD4C03">
        <w:rPr>
          <w:noProof/>
        </w:rPr>
        <w:t>TXA</w:t>
      </w:r>
      <w:r>
        <w:rPr>
          <w:noProof/>
        </w:rPr>
        <w:t>-</w:t>
      </w:r>
      <w:r w:rsidRPr="00BD4C03">
        <w:rPr>
          <w:noProof/>
        </w:rPr>
        <w:t>14 - Condition: If corresponding ORC and/or OBR segments are present in the message and ORC</w:t>
      </w:r>
      <w:r>
        <w:rPr>
          <w:noProof/>
        </w:rPr>
        <w:t>-</w:t>
      </w:r>
      <w:r w:rsidRPr="00BD4C03">
        <w:rPr>
          <w:noProof/>
        </w:rPr>
        <w:t>2 or OBR</w:t>
      </w:r>
      <w:r>
        <w:rPr>
          <w:noProof/>
        </w:rPr>
        <w:t>-</w:t>
      </w:r>
      <w:r w:rsidRPr="00BD4C03">
        <w:rPr>
          <w:noProof/>
        </w:rPr>
        <w:t>2 is valued, this field must be blank.  If TXA</w:t>
      </w:r>
      <w:r>
        <w:rPr>
          <w:noProof/>
        </w:rPr>
        <w:t>-</w:t>
      </w:r>
      <w:r w:rsidRPr="00BD4C03">
        <w:rPr>
          <w:noProof/>
        </w:rPr>
        <w:t>14 is valued while ORC</w:t>
      </w:r>
      <w:r>
        <w:rPr>
          <w:noProof/>
        </w:rPr>
        <w:t>-</w:t>
      </w:r>
      <w:r w:rsidRPr="00BD4C03">
        <w:rPr>
          <w:noProof/>
        </w:rPr>
        <w:t>2 or OBR</w:t>
      </w:r>
      <w:r>
        <w:rPr>
          <w:noProof/>
        </w:rPr>
        <w:t>-</w:t>
      </w:r>
      <w:r w:rsidRPr="00BD4C03">
        <w:rPr>
          <w:noProof/>
        </w:rPr>
        <w:t>2 is valued it shall be ignored.  See message definitions including TXA for further guidance on which ORC/OBR pairs to consider.</w:t>
      </w:r>
    </w:p>
    <w:p w14:paraId="5E2F34A8" w14:textId="77777777" w:rsidR="00061F64" w:rsidRPr="00A17ED1" w:rsidRDefault="00061F64">
      <w:pPr>
        <w:pStyle w:val="Heading4"/>
        <w:rPr>
          <w:noProof/>
        </w:rPr>
      </w:pPr>
      <w:bookmarkStart w:id="312" w:name="_Toc2348879"/>
      <w:bookmarkStart w:id="313" w:name="_Toc204420501"/>
      <w:r w:rsidRPr="00A17ED1">
        <w:rPr>
          <w:noProof/>
        </w:rPr>
        <w:t>TXA-15   Filler Order Number</w:t>
      </w:r>
      <w:r w:rsidR="00A60E23" w:rsidRPr="00A17ED1">
        <w:rPr>
          <w:noProof/>
        </w:rPr>
        <w:fldChar w:fldCharType="begin"/>
      </w:r>
      <w:r w:rsidRPr="00A17ED1">
        <w:rPr>
          <w:noProof/>
        </w:rPr>
        <w:instrText xml:space="preserve"> XE "Filler order number" </w:instrText>
      </w:r>
      <w:r w:rsidR="00A60E23" w:rsidRPr="00A17ED1">
        <w:rPr>
          <w:noProof/>
        </w:rPr>
        <w:fldChar w:fldCharType="end"/>
      </w:r>
      <w:r w:rsidRPr="00A17ED1">
        <w:rPr>
          <w:noProof/>
        </w:rPr>
        <w:t xml:space="preserve">   (EI)   00217</w:t>
      </w:r>
      <w:bookmarkEnd w:id="312"/>
      <w:bookmarkEnd w:id="313"/>
    </w:p>
    <w:p w14:paraId="54040638" w14:textId="77777777" w:rsidR="00D40512" w:rsidRDefault="00D40512" w:rsidP="00D40512">
      <w:pPr>
        <w:pStyle w:val="Components"/>
      </w:pPr>
      <w:r>
        <w:t>Components:  &lt;Entity Identifier (ST)&gt; ^ &lt;Namespace ID (IS)&gt; ^ &lt;Universal ID (ST)&gt; ^ &lt;Universal ID Type (ID)&gt;</w:t>
      </w:r>
    </w:p>
    <w:p w14:paraId="396F6F7B" w14:textId="77777777" w:rsidR="00061F64" w:rsidRPr="00A17ED1" w:rsidRDefault="00061F64">
      <w:pPr>
        <w:pStyle w:val="NormalIndented"/>
        <w:rPr>
          <w:noProof/>
        </w:rPr>
      </w:pPr>
      <w:r w:rsidRPr="00A17ED1">
        <w:rPr>
          <w:noProof/>
        </w:rPr>
        <w:t>Definition:  This field is the order number associated with the filling application.  Where a transcription service or similar organization creates the document and uses an internally unique identifier, that number should be inserted in this field.  Its first component is a string of characters that identifies an order detail segment (i.e., OBR).  This string must uniquely identify the order (as specified in the order detail segment) from other orders in a particular filling application (i.e., transcription service).  This uniqueness must persist over time.  Where a number is reused over time, a date can be affixed to the non-unique number to make it unique.</w:t>
      </w:r>
    </w:p>
    <w:p w14:paraId="0314930F" w14:textId="77777777" w:rsidR="00061F64" w:rsidRDefault="00061F64">
      <w:pPr>
        <w:pStyle w:val="NormalIndented"/>
        <w:rPr>
          <w:noProof/>
        </w:rPr>
      </w:pPr>
      <w:r w:rsidRPr="00A17ED1">
        <w:rPr>
          <w:noProof/>
        </w:rPr>
        <w:lastRenderedPageBreak/>
        <w:t>The second through fourth components contains the (filler) assigning authority.  The (filler) assigning authority is a string of characters that uniquely defines the application from other applications on the network.  The second through fourth components of the filler order number always identify the actual filler of an order.</w:t>
      </w:r>
    </w:p>
    <w:p w14:paraId="475A63F7" w14:textId="77777777" w:rsidR="00061F64" w:rsidRPr="00A17ED1" w:rsidRDefault="00061F64">
      <w:pPr>
        <w:pStyle w:val="NormalIndented"/>
        <w:rPr>
          <w:noProof/>
        </w:rPr>
      </w:pPr>
      <w:r w:rsidRPr="00BD4C03">
        <w:rPr>
          <w:noProof/>
        </w:rPr>
        <w:t>TXA</w:t>
      </w:r>
      <w:r>
        <w:rPr>
          <w:noProof/>
        </w:rPr>
        <w:t>-</w:t>
      </w:r>
      <w:r w:rsidRPr="00BD4C03">
        <w:rPr>
          <w:noProof/>
        </w:rPr>
        <w:t>15 - Condition: If corresponding ORC and/or OBR segments are present in the message and ORC</w:t>
      </w:r>
      <w:r>
        <w:rPr>
          <w:noProof/>
        </w:rPr>
        <w:t>-</w:t>
      </w:r>
      <w:r w:rsidRPr="00BD4C03">
        <w:rPr>
          <w:noProof/>
        </w:rPr>
        <w:t>3 or OBR</w:t>
      </w:r>
      <w:r>
        <w:rPr>
          <w:noProof/>
        </w:rPr>
        <w:t>-</w:t>
      </w:r>
      <w:r w:rsidRPr="00BD4C03">
        <w:rPr>
          <w:noProof/>
        </w:rPr>
        <w:t>3 is valued, this field must be blank.  If TXA</w:t>
      </w:r>
      <w:r>
        <w:rPr>
          <w:noProof/>
        </w:rPr>
        <w:t>-</w:t>
      </w:r>
      <w:r w:rsidRPr="00BD4C03">
        <w:rPr>
          <w:noProof/>
        </w:rPr>
        <w:t>14 is valued while ORC</w:t>
      </w:r>
      <w:r>
        <w:rPr>
          <w:noProof/>
        </w:rPr>
        <w:t>-</w:t>
      </w:r>
      <w:r w:rsidRPr="00BD4C03">
        <w:rPr>
          <w:noProof/>
        </w:rPr>
        <w:t>3 or OBR</w:t>
      </w:r>
      <w:r>
        <w:rPr>
          <w:noProof/>
        </w:rPr>
        <w:t>-</w:t>
      </w:r>
      <w:r w:rsidRPr="00BD4C03">
        <w:rPr>
          <w:noProof/>
        </w:rPr>
        <w:t>3 is valued it shall be ignored.  See message definitions including TXA for further guidanceon which ORC/OBR pairs to consider.</w:t>
      </w:r>
    </w:p>
    <w:p w14:paraId="71B9D971" w14:textId="77777777" w:rsidR="00061F64" w:rsidRPr="00A17ED1" w:rsidRDefault="00061F64">
      <w:pPr>
        <w:pStyle w:val="NormalIndented"/>
        <w:rPr>
          <w:noProof/>
        </w:rPr>
      </w:pPr>
      <w:r w:rsidRPr="00A17ED1">
        <w:rPr>
          <w:noProof/>
        </w:rPr>
        <w:t xml:space="preserve"> For further details, please see the definitions provided in Chapter 4</w:t>
      </w:r>
      <w:r>
        <w:rPr>
          <w:noProof/>
        </w:rPr>
        <w:t>, "Orders"</w:t>
      </w:r>
      <w:r w:rsidRPr="00A17ED1">
        <w:rPr>
          <w:noProof/>
        </w:rPr>
        <w:t>.</w:t>
      </w:r>
    </w:p>
    <w:p w14:paraId="01D7A550" w14:textId="77777777" w:rsidR="00061F64" w:rsidRPr="00A17ED1" w:rsidRDefault="00061F64">
      <w:pPr>
        <w:pStyle w:val="Heading4"/>
        <w:rPr>
          <w:noProof/>
        </w:rPr>
      </w:pPr>
      <w:bookmarkStart w:id="314" w:name="_Toc2348880"/>
      <w:bookmarkStart w:id="315" w:name="_Toc204420502"/>
      <w:r w:rsidRPr="00A17ED1">
        <w:rPr>
          <w:noProof/>
        </w:rPr>
        <w:t>TXA-16   Unique Document File Name</w:t>
      </w:r>
      <w:r w:rsidR="00A60E23" w:rsidRPr="00A17ED1">
        <w:rPr>
          <w:noProof/>
        </w:rPr>
        <w:fldChar w:fldCharType="begin"/>
      </w:r>
      <w:r w:rsidRPr="00A17ED1">
        <w:rPr>
          <w:noProof/>
        </w:rPr>
        <w:instrText xml:space="preserve"> XE "Unique document file name" </w:instrText>
      </w:r>
      <w:r w:rsidR="00A60E23" w:rsidRPr="00A17ED1">
        <w:rPr>
          <w:noProof/>
        </w:rPr>
        <w:fldChar w:fldCharType="end"/>
      </w:r>
      <w:r w:rsidRPr="00A17ED1">
        <w:rPr>
          <w:noProof/>
        </w:rPr>
        <w:t xml:space="preserve">   (ST)   00927</w:t>
      </w:r>
      <w:bookmarkEnd w:id="314"/>
      <w:bookmarkEnd w:id="315"/>
    </w:p>
    <w:p w14:paraId="48ED98D9" w14:textId="77777777" w:rsidR="00061F64" w:rsidRPr="00A17ED1" w:rsidRDefault="00061F64">
      <w:pPr>
        <w:pStyle w:val="NormalIndented"/>
        <w:rPr>
          <w:noProof/>
        </w:rPr>
      </w:pPr>
      <w:r w:rsidRPr="00A17ED1">
        <w:rPr>
          <w:noProof/>
        </w:rPr>
        <w:t>Definition:  This field contains a unique name assigned to a document by the sending system.  The file name is used to assist the receiving system in matching future updates to the document.</w:t>
      </w:r>
    </w:p>
    <w:p w14:paraId="5E0D8BCF" w14:textId="77777777" w:rsidR="00061F64" w:rsidRPr="00A17ED1" w:rsidRDefault="00061F64">
      <w:pPr>
        <w:pStyle w:val="Heading4"/>
        <w:rPr>
          <w:noProof/>
        </w:rPr>
      </w:pPr>
      <w:bookmarkStart w:id="316" w:name="_TXA-17__"/>
      <w:bookmarkStart w:id="317" w:name="_Toc2348881"/>
      <w:bookmarkStart w:id="318" w:name="_Toc204420503"/>
      <w:bookmarkEnd w:id="316"/>
      <w:r w:rsidRPr="00A17ED1">
        <w:rPr>
          <w:noProof/>
        </w:rPr>
        <w:t>TXA-17   Document Completion Status</w:t>
      </w:r>
      <w:r w:rsidR="00A60E23" w:rsidRPr="00A17ED1">
        <w:rPr>
          <w:noProof/>
        </w:rPr>
        <w:fldChar w:fldCharType="begin"/>
      </w:r>
      <w:r w:rsidRPr="00A17ED1">
        <w:rPr>
          <w:noProof/>
        </w:rPr>
        <w:instrText xml:space="preserve"> XE "Document completion status" </w:instrText>
      </w:r>
      <w:r w:rsidR="00A60E23" w:rsidRPr="00A17ED1">
        <w:rPr>
          <w:noProof/>
        </w:rPr>
        <w:fldChar w:fldCharType="end"/>
      </w:r>
      <w:r w:rsidRPr="00A17ED1">
        <w:rPr>
          <w:noProof/>
        </w:rPr>
        <w:t xml:space="preserve">   (ID)   00928</w:t>
      </w:r>
      <w:bookmarkEnd w:id="317"/>
      <w:bookmarkEnd w:id="318"/>
    </w:p>
    <w:p w14:paraId="48B95FE9" w14:textId="1F02A053" w:rsidR="00061F64" w:rsidRPr="00A17ED1" w:rsidRDefault="00061F64">
      <w:pPr>
        <w:pStyle w:val="NormalIndented"/>
        <w:rPr>
          <w:noProof/>
        </w:rPr>
      </w:pPr>
      <w:r w:rsidRPr="00A17ED1">
        <w:rPr>
          <w:noProof/>
        </w:rPr>
        <w:t xml:space="preserve">Definition:  This field identifies the current completion state of the document.  This is a required, table-driven field.  Refer to </w:t>
      </w:r>
      <w:hyperlink r:id="rId42" w:anchor="HL70271" w:history="1">
        <w:r w:rsidRPr="00A17ED1">
          <w:rPr>
            <w:rStyle w:val="ReferenceUserTable"/>
            <w:noProof/>
          </w:rPr>
          <w:t>HL7 Table 0271 - Document Completion Status</w:t>
        </w:r>
      </w:hyperlink>
      <w:r w:rsidRPr="00A17ED1">
        <w:rPr>
          <w:noProof/>
        </w:rPr>
        <w:t xml:space="preserve"> for valid values.</w:t>
      </w:r>
    </w:p>
    <w:p w14:paraId="0AA15413" w14:textId="77777777" w:rsidR="00061F64" w:rsidRPr="00A17ED1" w:rsidRDefault="00061F64">
      <w:pPr>
        <w:pStyle w:val="OtherTableCaption"/>
        <w:rPr>
          <w:noProof/>
        </w:rPr>
      </w:pPr>
      <w:r w:rsidRPr="00A17ED1">
        <w:rPr>
          <w:noProof/>
        </w:rPr>
        <w:t>Figure 9-1. Document completion status state transition table</w:t>
      </w:r>
      <w:r w:rsidR="00A60E23" w:rsidRPr="00A17ED1">
        <w:rPr>
          <w:noProof/>
        </w:rPr>
        <w:fldChar w:fldCharType="begin"/>
      </w:r>
      <w:r w:rsidRPr="00A17ED1">
        <w:rPr>
          <w:noProof/>
        </w:rPr>
        <w:instrText xml:space="preserve"> XE "Figure 9-1 - Document completion status" </w:instrText>
      </w:r>
      <w:r w:rsidR="00A60E23" w:rsidRPr="00A17ED1">
        <w:rPr>
          <w:noProof/>
        </w:rPr>
        <w:fldChar w:fldCharType="end"/>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546"/>
        <w:gridCol w:w="1984"/>
        <w:gridCol w:w="2410"/>
      </w:tblGrid>
      <w:tr w:rsidR="00061F64" w:rsidRPr="00A17ED1" w14:paraId="58CFE4EC" w14:textId="77777777">
        <w:trPr>
          <w:tblHeader/>
          <w:jc w:val="center"/>
        </w:trPr>
        <w:tc>
          <w:tcPr>
            <w:tcW w:w="3546" w:type="dxa"/>
            <w:tcBorders>
              <w:top w:val="single" w:sz="12" w:space="0" w:color="auto"/>
              <w:left w:val="single" w:sz="12" w:space="0" w:color="auto"/>
              <w:bottom w:val="single" w:sz="6" w:space="0" w:color="auto"/>
            </w:tcBorders>
            <w:shd w:val="pct10" w:color="auto" w:fill="auto"/>
          </w:tcPr>
          <w:p w14:paraId="6A231BFD" w14:textId="77777777" w:rsidR="00061F64" w:rsidRPr="00A17ED1" w:rsidRDefault="00061F64">
            <w:pPr>
              <w:pStyle w:val="OtherTableHeader"/>
              <w:rPr>
                <w:noProof/>
              </w:rPr>
            </w:pPr>
            <w:r w:rsidRPr="00A17ED1">
              <w:rPr>
                <w:noProof/>
              </w:rPr>
              <w:t>Transition (Action)</w:t>
            </w:r>
          </w:p>
        </w:tc>
        <w:tc>
          <w:tcPr>
            <w:tcW w:w="1984" w:type="dxa"/>
            <w:tcBorders>
              <w:top w:val="single" w:sz="12" w:space="0" w:color="auto"/>
              <w:bottom w:val="single" w:sz="6" w:space="0" w:color="auto"/>
            </w:tcBorders>
            <w:shd w:val="pct10" w:color="auto" w:fill="auto"/>
          </w:tcPr>
          <w:p w14:paraId="5FF5B6DD" w14:textId="77777777" w:rsidR="00061F64" w:rsidRPr="00A17ED1" w:rsidRDefault="00061F64">
            <w:pPr>
              <w:pStyle w:val="OtherTableHeader"/>
              <w:rPr>
                <w:noProof/>
              </w:rPr>
            </w:pPr>
            <w:r w:rsidRPr="00A17ED1">
              <w:rPr>
                <w:noProof/>
              </w:rPr>
              <w:t>Old State</w:t>
            </w:r>
          </w:p>
        </w:tc>
        <w:tc>
          <w:tcPr>
            <w:tcW w:w="2410" w:type="dxa"/>
            <w:tcBorders>
              <w:top w:val="single" w:sz="12" w:space="0" w:color="auto"/>
              <w:bottom w:val="single" w:sz="6" w:space="0" w:color="auto"/>
              <w:right w:val="single" w:sz="12" w:space="0" w:color="auto"/>
            </w:tcBorders>
            <w:shd w:val="pct10" w:color="auto" w:fill="auto"/>
          </w:tcPr>
          <w:p w14:paraId="70752316" w14:textId="77777777" w:rsidR="00061F64" w:rsidRPr="00A17ED1" w:rsidRDefault="00061F64">
            <w:pPr>
              <w:pStyle w:val="OtherTableHeader"/>
              <w:rPr>
                <w:noProof/>
              </w:rPr>
            </w:pPr>
            <w:r w:rsidRPr="00A17ED1">
              <w:rPr>
                <w:noProof/>
              </w:rPr>
              <w:t>New State</w:t>
            </w:r>
          </w:p>
        </w:tc>
      </w:tr>
      <w:tr w:rsidR="00061F64" w:rsidRPr="00A17ED1" w14:paraId="25E73670" w14:textId="77777777">
        <w:trPr>
          <w:jc w:val="center"/>
        </w:trPr>
        <w:tc>
          <w:tcPr>
            <w:tcW w:w="3546" w:type="dxa"/>
            <w:tcBorders>
              <w:top w:val="nil"/>
              <w:left w:val="single" w:sz="12" w:space="0" w:color="auto"/>
              <w:bottom w:val="nil"/>
            </w:tcBorders>
          </w:tcPr>
          <w:p w14:paraId="3A8E1B29" w14:textId="77777777" w:rsidR="00061F64" w:rsidRPr="00A17ED1" w:rsidRDefault="00061F64">
            <w:pPr>
              <w:pStyle w:val="OtherTableBody"/>
              <w:rPr>
                <w:noProof/>
              </w:rPr>
            </w:pPr>
            <w:r w:rsidRPr="00A17ED1">
              <w:rPr>
                <w:noProof/>
              </w:rPr>
              <w:t>T01 Original Notification</w:t>
            </w:r>
          </w:p>
          <w:p w14:paraId="78B4BD2C" w14:textId="77777777" w:rsidR="00061F64" w:rsidRPr="00A17ED1" w:rsidRDefault="00061F64">
            <w:pPr>
              <w:pStyle w:val="OtherTableBody"/>
              <w:rPr>
                <w:noProof/>
              </w:rPr>
            </w:pPr>
            <w:r w:rsidRPr="00A17ED1">
              <w:rPr>
                <w:noProof/>
              </w:rPr>
              <w:t>T02 Original Notification and Content</w:t>
            </w:r>
          </w:p>
        </w:tc>
        <w:tc>
          <w:tcPr>
            <w:tcW w:w="1984" w:type="dxa"/>
            <w:tcBorders>
              <w:top w:val="nil"/>
              <w:bottom w:val="nil"/>
            </w:tcBorders>
          </w:tcPr>
          <w:p w14:paraId="48CA338D"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02877BA" w14:textId="77777777" w:rsidR="00061F64" w:rsidRPr="00A17ED1" w:rsidRDefault="00061F64">
            <w:pPr>
              <w:pStyle w:val="OtherTableBody"/>
              <w:jc w:val="center"/>
              <w:rPr>
                <w:noProof/>
              </w:rPr>
            </w:pPr>
            <w:r w:rsidRPr="00A17ED1">
              <w:rPr>
                <w:noProof/>
              </w:rPr>
              <w:t>Dictated</w:t>
            </w:r>
          </w:p>
          <w:p w14:paraId="7B85C354" w14:textId="77777777" w:rsidR="00061F64" w:rsidRPr="00A17ED1" w:rsidRDefault="00061F64">
            <w:pPr>
              <w:pStyle w:val="OtherTableBody"/>
              <w:jc w:val="center"/>
              <w:rPr>
                <w:noProof/>
              </w:rPr>
            </w:pPr>
            <w:r w:rsidRPr="00A17ED1">
              <w:rPr>
                <w:noProof/>
              </w:rPr>
              <w:t>In Progress</w:t>
            </w:r>
          </w:p>
          <w:p w14:paraId="55A36686" w14:textId="77777777" w:rsidR="00061F64" w:rsidRPr="00A17ED1" w:rsidRDefault="00061F64">
            <w:pPr>
              <w:pStyle w:val="OtherTableBody"/>
              <w:jc w:val="center"/>
              <w:rPr>
                <w:noProof/>
              </w:rPr>
            </w:pPr>
            <w:r w:rsidRPr="00A17ED1">
              <w:rPr>
                <w:noProof/>
              </w:rPr>
              <w:t>Incomplete</w:t>
            </w:r>
          </w:p>
          <w:p w14:paraId="78A10A01" w14:textId="77777777" w:rsidR="00061F64" w:rsidRPr="00A17ED1" w:rsidRDefault="00061F64">
            <w:pPr>
              <w:pStyle w:val="OtherTableBody"/>
              <w:jc w:val="center"/>
              <w:rPr>
                <w:noProof/>
              </w:rPr>
            </w:pPr>
            <w:r w:rsidRPr="00A17ED1">
              <w:rPr>
                <w:noProof/>
              </w:rPr>
              <w:t>Pre-authenticated</w:t>
            </w:r>
          </w:p>
          <w:p w14:paraId="5509B4B5" w14:textId="77777777" w:rsidR="00061F64" w:rsidRPr="00A17ED1" w:rsidRDefault="00061F64">
            <w:pPr>
              <w:pStyle w:val="OtherTableBody"/>
              <w:jc w:val="center"/>
              <w:rPr>
                <w:noProof/>
              </w:rPr>
            </w:pPr>
            <w:r w:rsidRPr="00A17ED1">
              <w:rPr>
                <w:noProof/>
              </w:rPr>
              <w:t>Authenticated</w:t>
            </w:r>
          </w:p>
          <w:p w14:paraId="706676C4" w14:textId="77777777" w:rsidR="00061F64" w:rsidRPr="00A17ED1" w:rsidRDefault="00061F64">
            <w:pPr>
              <w:pStyle w:val="OtherTableBody"/>
              <w:jc w:val="center"/>
              <w:rPr>
                <w:noProof/>
              </w:rPr>
            </w:pPr>
            <w:r w:rsidRPr="00A17ED1">
              <w:rPr>
                <w:noProof/>
              </w:rPr>
              <w:t>Legally authenticated</w:t>
            </w:r>
          </w:p>
        </w:tc>
      </w:tr>
      <w:tr w:rsidR="00061F64" w:rsidRPr="00A17ED1" w14:paraId="3F9575DF" w14:textId="77777777">
        <w:trPr>
          <w:jc w:val="center"/>
        </w:trPr>
        <w:tc>
          <w:tcPr>
            <w:tcW w:w="3546" w:type="dxa"/>
            <w:tcBorders>
              <w:top w:val="single" w:sz="6" w:space="0" w:color="auto"/>
              <w:left w:val="single" w:sz="12" w:space="0" w:color="auto"/>
              <w:bottom w:val="single" w:sz="6" w:space="0" w:color="auto"/>
            </w:tcBorders>
          </w:tcPr>
          <w:p w14:paraId="32203CA2" w14:textId="77777777" w:rsidR="00061F64" w:rsidRPr="00A17ED1" w:rsidRDefault="00061F64">
            <w:pPr>
              <w:pStyle w:val="OtherTableBody"/>
              <w:rPr>
                <w:noProof/>
              </w:rPr>
            </w:pPr>
            <w:r w:rsidRPr="00A17ED1">
              <w:rPr>
                <w:noProof/>
              </w:rPr>
              <w:t>T03 Status Change Notification</w:t>
            </w:r>
          </w:p>
          <w:p w14:paraId="19C2D371" w14:textId="77777777" w:rsidR="00061F64" w:rsidRPr="00A17ED1" w:rsidRDefault="00061F64">
            <w:pPr>
              <w:pStyle w:val="OtherTableBody"/>
              <w:rPr>
                <w:noProof/>
              </w:rPr>
            </w:pPr>
            <w:r w:rsidRPr="00A17ED1">
              <w:rPr>
                <w:noProof/>
              </w:rPr>
              <w:t>T04 Status Change Notification and Content</w:t>
            </w:r>
          </w:p>
        </w:tc>
        <w:tc>
          <w:tcPr>
            <w:tcW w:w="1984" w:type="dxa"/>
            <w:tcBorders>
              <w:top w:val="single" w:sz="6" w:space="0" w:color="auto"/>
              <w:bottom w:val="single" w:sz="6" w:space="0" w:color="auto"/>
            </w:tcBorders>
          </w:tcPr>
          <w:p w14:paraId="62365F8E" w14:textId="77777777" w:rsidR="00061F64" w:rsidRPr="00A17ED1" w:rsidRDefault="00061F64">
            <w:pPr>
              <w:pStyle w:val="OtherTableBody"/>
              <w:jc w:val="center"/>
              <w:rPr>
                <w:noProof/>
              </w:rPr>
            </w:pPr>
            <w:r w:rsidRPr="00A17ED1">
              <w:rPr>
                <w:noProof/>
              </w:rPr>
              <w:t>Dictated</w:t>
            </w:r>
          </w:p>
          <w:p w14:paraId="5AFCABB1"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2A538EBA" w14:textId="77777777" w:rsidR="00061F64" w:rsidRPr="00A17ED1" w:rsidRDefault="00061F64">
            <w:pPr>
              <w:pStyle w:val="OtherTableBody"/>
              <w:jc w:val="center"/>
              <w:rPr>
                <w:noProof/>
              </w:rPr>
            </w:pPr>
            <w:r w:rsidRPr="00A17ED1">
              <w:rPr>
                <w:noProof/>
              </w:rPr>
              <w:t>In Progress</w:t>
            </w:r>
          </w:p>
          <w:p w14:paraId="62973ED9" w14:textId="77777777" w:rsidR="00061F64" w:rsidRPr="00A17ED1" w:rsidRDefault="00061F64">
            <w:pPr>
              <w:pStyle w:val="OtherTableBody"/>
              <w:jc w:val="center"/>
              <w:rPr>
                <w:noProof/>
              </w:rPr>
            </w:pPr>
            <w:r w:rsidRPr="00A17ED1">
              <w:rPr>
                <w:noProof/>
              </w:rPr>
              <w:t>Incomplete</w:t>
            </w:r>
          </w:p>
          <w:p w14:paraId="5F52FD65" w14:textId="77777777" w:rsidR="00061F64" w:rsidRPr="00A17ED1" w:rsidRDefault="00061F64">
            <w:pPr>
              <w:pStyle w:val="OtherTableBody"/>
              <w:jc w:val="center"/>
              <w:rPr>
                <w:noProof/>
              </w:rPr>
            </w:pPr>
            <w:r w:rsidRPr="00A17ED1">
              <w:rPr>
                <w:noProof/>
              </w:rPr>
              <w:t>Pre-authenticated</w:t>
            </w:r>
          </w:p>
          <w:p w14:paraId="0DD0017B" w14:textId="77777777" w:rsidR="00061F64" w:rsidRPr="00A17ED1" w:rsidRDefault="00061F64">
            <w:pPr>
              <w:pStyle w:val="OtherTableBody"/>
              <w:jc w:val="center"/>
              <w:rPr>
                <w:noProof/>
              </w:rPr>
            </w:pPr>
            <w:r w:rsidRPr="00A17ED1">
              <w:rPr>
                <w:noProof/>
              </w:rPr>
              <w:t>Authenticated</w:t>
            </w:r>
          </w:p>
          <w:p w14:paraId="7FD593D6" w14:textId="77777777" w:rsidR="00061F64" w:rsidRPr="00A17ED1" w:rsidRDefault="00061F64">
            <w:pPr>
              <w:pStyle w:val="OtherTableBody"/>
              <w:jc w:val="center"/>
              <w:rPr>
                <w:noProof/>
              </w:rPr>
            </w:pPr>
            <w:r w:rsidRPr="00A17ED1">
              <w:rPr>
                <w:noProof/>
              </w:rPr>
              <w:t>Legally authenticated</w:t>
            </w:r>
          </w:p>
        </w:tc>
      </w:tr>
      <w:tr w:rsidR="00061F64" w:rsidRPr="00A17ED1" w14:paraId="00BEFAA6" w14:textId="77777777">
        <w:trPr>
          <w:cantSplit/>
          <w:jc w:val="center"/>
        </w:trPr>
        <w:tc>
          <w:tcPr>
            <w:tcW w:w="3546" w:type="dxa"/>
            <w:tcBorders>
              <w:top w:val="nil"/>
              <w:left w:val="single" w:sz="12" w:space="0" w:color="auto"/>
              <w:bottom w:val="nil"/>
            </w:tcBorders>
          </w:tcPr>
          <w:p w14:paraId="63D7D309" w14:textId="77777777" w:rsidR="00061F64" w:rsidRPr="00A17ED1" w:rsidRDefault="00061F64">
            <w:pPr>
              <w:pStyle w:val="OtherTableBody"/>
              <w:jc w:val="center"/>
              <w:rPr>
                <w:noProof/>
              </w:rPr>
            </w:pPr>
          </w:p>
        </w:tc>
        <w:tc>
          <w:tcPr>
            <w:tcW w:w="1984" w:type="dxa"/>
            <w:tcBorders>
              <w:top w:val="nil"/>
              <w:bottom w:val="single" w:sz="6" w:space="0" w:color="auto"/>
            </w:tcBorders>
          </w:tcPr>
          <w:p w14:paraId="69C7F71B" w14:textId="77777777" w:rsidR="00061F64" w:rsidRPr="00A17ED1" w:rsidRDefault="00061F64">
            <w:pPr>
              <w:pStyle w:val="OtherTableBody"/>
              <w:jc w:val="center"/>
              <w:rPr>
                <w:noProof/>
              </w:rPr>
            </w:pPr>
            <w:r w:rsidRPr="00A17ED1">
              <w:rPr>
                <w:noProof/>
              </w:rPr>
              <w:t>In Progress</w:t>
            </w:r>
          </w:p>
          <w:p w14:paraId="375FA3CC" w14:textId="77777777" w:rsidR="00061F64" w:rsidRPr="00A17ED1" w:rsidRDefault="00061F64">
            <w:pPr>
              <w:pStyle w:val="OtherTableBody"/>
              <w:jc w:val="center"/>
              <w:rPr>
                <w:noProof/>
              </w:rPr>
            </w:pPr>
          </w:p>
        </w:tc>
        <w:tc>
          <w:tcPr>
            <w:tcW w:w="2410" w:type="dxa"/>
            <w:tcBorders>
              <w:top w:val="nil"/>
              <w:bottom w:val="single" w:sz="6" w:space="0" w:color="auto"/>
              <w:right w:val="single" w:sz="12" w:space="0" w:color="auto"/>
            </w:tcBorders>
          </w:tcPr>
          <w:p w14:paraId="6B1B8C8B" w14:textId="77777777" w:rsidR="00061F64" w:rsidRPr="00A17ED1" w:rsidRDefault="00061F64">
            <w:pPr>
              <w:pStyle w:val="OtherTableBody"/>
              <w:jc w:val="center"/>
              <w:rPr>
                <w:noProof/>
              </w:rPr>
            </w:pPr>
            <w:r w:rsidRPr="00A17ED1">
              <w:rPr>
                <w:noProof/>
              </w:rPr>
              <w:t>Incomplete</w:t>
            </w:r>
          </w:p>
          <w:p w14:paraId="1AEB9C9F" w14:textId="77777777" w:rsidR="00061F64" w:rsidRPr="00A17ED1" w:rsidRDefault="00061F64">
            <w:pPr>
              <w:pStyle w:val="OtherTableBody"/>
              <w:jc w:val="center"/>
              <w:rPr>
                <w:noProof/>
              </w:rPr>
            </w:pPr>
            <w:r w:rsidRPr="00A17ED1">
              <w:rPr>
                <w:noProof/>
              </w:rPr>
              <w:t>Pre-authenticated</w:t>
            </w:r>
          </w:p>
          <w:p w14:paraId="5BE4376F" w14:textId="77777777" w:rsidR="00061F64" w:rsidRPr="00A17ED1" w:rsidRDefault="00061F64">
            <w:pPr>
              <w:pStyle w:val="OtherTableBody"/>
              <w:jc w:val="center"/>
              <w:rPr>
                <w:noProof/>
              </w:rPr>
            </w:pPr>
            <w:r w:rsidRPr="00A17ED1">
              <w:rPr>
                <w:noProof/>
              </w:rPr>
              <w:t>Authenticated</w:t>
            </w:r>
          </w:p>
          <w:p w14:paraId="5D2F7597" w14:textId="77777777" w:rsidR="00061F64" w:rsidRPr="00A17ED1" w:rsidRDefault="00061F64">
            <w:pPr>
              <w:pStyle w:val="OtherTableBody"/>
              <w:jc w:val="center"/>
              <w:rPr>
                <w:noProof/>
              </w:rPr>
            </w:pPr>
            <w:r w:rsidRPr="00A17ED1">
              <w:rPr>
                <w:noProof/>
              </w:rPr>
              <w:t>Legally authenticated</w:t>
            </w:r>
          </w:p>
        </w:tc>
      </w:tr>
      <w:tr w:rsidR="00061F64" w:rsidRPr="00A17ED1" w14:paraId="43EDA97D" w14:textId="77777777">
        <w:trPr>
          <w:jc w:val="center"/>
        </w:trPr>
        <w:tc>
          <w:tcPr>
            <w:tcW w:w="3546" w:type="dxa"/>
            <w:tcBorders>
              <w:top w:val="nil"/>
              <w:left w:val="single" w:sz="12" w:space="0" w:color="auto"/>
              <w:bottom w:val="nil"/>
            </w:tcBorders>
          </w:tcPr>
          <w:p w14:paraId="39A26F26" w14:textId="77777777" w:rsidR="00061F64" w:rsidRPr="00A17ED1" w:rsidRDefault="00061F64">
            <w:pPr>
              <w:pStyle w:val="OtherTableBody"/>
              <w:jc w:val="center"/>
              <w:rPr>
                <w:noProof/>
              </w:rPr>
            </w:pPr>
          </w:p>
        </w:tc>
        <w:tc>
          <w:tcPr>
            <w:tcW w:w="1984" w:type="dxa"/>
            <w:tcBorders>
              <w:top w:val="nil"/>
              <w:bottom w:val="nil"/>
            </w:tcBorders>
          </w:tcPr>
          <w:p w14:paraId="278ECB2A"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2C14DEB4" w14:textId="77777777" w:rsidR="00061F64" w:rsidRPr="00A17ED1" w:rsidRDefault="00061F64">
            <w:pPr>
              <w:pStyle w:val="OtherTableBody"/>
              <w:jc w:val="center"/>
              <w:rPr>
                <w:noProof/>
              </w:rPr>
            </w:pPr>
            <w:r w:rsidRPr="00A17ED1">
              <w:rPr>
                <w:noProof/>
              </w:rPr>
              <w:t>Pre-authenticated</w:t>
            </w:r>
          </w:p>
          <w:p w14:paraId="37B06E11" w14:textId="77777777" w:rsidR="00061F64" w:rsidRPr="00A17ED1" w:rsidRDefault="00061F64">
            <w:pPr>
              <w:pStyle w:val="OtherTableBody"/>
              <w:jc w:val="center"/>
              <w:rPr>
                <w:noProof/>
              </w:rPr>
            </w:pPr>
            <w:r w:rsidRPr="00A17ED1">
              <w:rPr>
                <w:noProof/>
              </w:rPr>
              <w:t>Authenticated</w:t>
            </w:r>
          </w:p>
          <w:p w14:paraId="067B5161" w14:textId="77777777" w:rsidR="00061F64" w:rsidRPr="00A17ED1" w:rsidRDefault="00061F64">
            <w:pPr>
              <w:pStyle w:val="OtherTableBody"/>
              <w:jc w:val="center"/>
              <w:rPr>
                <w:noProof/>
              </w:rPr>
            </w:pPr>
            <w:r w:rsidRPr="00A17ED1">
              <w:rPr>
                <w:noProof/>
              </w:rPr>
              <w:t>Legally authenticated</w:t>
            </w:r>
          </w:p>
        </w:tc>
      </w:tr>
      <w:tr w:rsidR="00061F64" w:rsidRPr="00A17ED1" w14:paraId="4133AEB4" w14:textId="77777777">
        <w:trPr>
          <w:jc w:val="center"/>
        </w:trPr>
        <w:tc>
          <w:tcPr>
            <w:tcW w:w="3546" w:type="dxa"/>
            <w:tcBorders>
              <w:top w:val="nil"/>
              <w:left w:val="single" w:sz="12" w:space="0" w:color="auto"/>
              <w:bottom w:val="nil"/>
            </w:tcBorders>
          </w:tcPr>
          <w:p w14:paraId="0F8C038B" w14:textId="77777777" w:rsidR="00061F64" w:rsidRPr="00A17ED1" w:rsidRDefault="00061F64">
            <w:pPr>
              <w:pStyle w:val="OtherTableBody"/>
              <w:jc w:val="center"/>
              <w:rPr>
                <w:noProof/>
              </w:rPr>
            </w:pPr>
          </w:p>
        </w:tc>
        <w:tc>
          <w:tcPr>
            <w:tcW w:w="1984" w:type="dxa"/>
            <w:tcBorders>
              <w:top w:val="single" w:sz="6" w:space="0" w:color="auto"/>
              <w:bottom w:val="nil"/>
            </w:tcBorders>
          </w:tcPr>
          <w:p w14:paraId="0970AAE4"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42589391" w14:textId="77777777" w:rsidR="00061F64" w:rsidRPr="00A17ED1" w:rsidRDefault="00061F64">
            <w:pPr>
              <w:pStyle w:val="OtherTableBody"/>
              <w:jc w:val="center"/>
              <w:rPr>
                <w:noProof/>
              </w:rPr>
            </w:pPr>
            <w:r w:rsidRPr="00A17ED1">
              <w:rPr>
                <w:noProof/>
              </w:rPr>
              <w:t>Authenticated</w:t>
            </w:r>
          </w:p>
          <w:p w14:paraId="5B21F7FE" w14:textId="77777777" w:rsidR="00061F64" w:rsidRPr="00A17ED1" w:rsidRDefault="00061F64">
            <w:pPr>
              <w:pStyle w:val="OtherTableBody"/>
              <w:jc w:val="center"/>
              <w:rPr>
                <w:noProof/>
              </w:rPr>
            </w:pPr>
            <w:r w:rsidRPr="00A17ED1">
              <w:rPr>
                <w:noProof/>
              </w:rPr>
              <w:t>Legally authenticated</w:t>
            </w:r>
          </w:p>
        </w:tc>
      </w:tr>
      <w:tr w:rsidR="00061F64" w:rsidRPr="00A17ED1" w14:paraId="5D7B5579" w14:textId="77777777">
        <w:trPr>
          <w:jc w:val="center"/>
        </w:trPr>
        <w:tc>
          <w:tcPr>
            <w:tcW w:w="3546" w:type="dxa"/>
            <w:tcBorders>
              <w:top w:val="nil"/>
              <w:left w:val="single" w:sz="12" w:space="0" w:color="auto"/>
              <w:bottom w:val="nil"/>
            </w:tcBorders>
          </w:tcPr>
          <w:p w14:paraId="76C20AA6" w14:textId="77777777" w:rsidR="00061F64" w:rsidRPr="00A17ED1" w:rsidRDefault="00061F64">
            <w:pPr>
              <w:pStyle w:val="OtherTableBody"/>
              <w:jc w:val="center"/>
              <w:rPr>
                <w:noProof/>
              </w:rPr>
            </w:pPr>
          </w:p>
        </w:tc>
        <w:tc>
          <w:tcPr>
            <w:tcW w:w="1984" w:type="dxa"/>
            <w:tcBorders>
              <w:top w:val="single" w:sz="6" w:space="0" w:color="auto"/>
              <w:bottom w:val="nil"/>
            </w:tcBorders>
          </w:tcPr>
          <w:p w14:paraId="0D1F8BA7"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0E3D3733" w14:textId="77777777" w:rsidR="00061F64" w:rsidRPr="00A17ED1" w:rsidRDefault="00061F64">
            <w:pPr>
              <w:pStyle w:val="OtherTableBody"/>
              <w:jc w:val="center"/>
              <w:rPr>
                <w:noProof/>
              </w:rPr>
            </w:pPr>
            <w:r w:rsidRPr="00A17ED1">
              <w:rPr>
                <w:noProof/>
              </w:rPr>
              <w:t>Legally authenticated</w:t>
            </w:r>
          </w:p>
        </w:tc>
      </w:tr>
      <w:tr w:rsidR="00061F64" w:rsidRPr="00A17ED1" w14:paraId="63C43CC4" w14:textId="77777777">
        <w:trPr>
          <w:jc w:val="center"/>
        </w:trPr>
        <w:tc>
          <w:tcPr>
            <w:tcW w:w="3546" w:type="dxa"/>
            <w:tcBorders>
              <w:top w:val="nil"/>
              <w:left w:val="single" w:sz="12" w:space="0" w:color="auto"/>
              <w:bottom w:val="nil"/>
            </w:tcBorders>
          </w:tcPr>
          <w:p w14:paraId="5F8A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71C31C0C"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nil"/>
              <w:right w:val="single" w:sz="12" w:space="0" w:color="auto"/>
            </w:tcBorders>
          </w:tcPr>
          <w:p w14:paraId="6517F94F" w14:textId="77777777" w:rsidR="00061F64" w:rsidRPr="00A17ED1" w:rsidRDefault="00061F64">
            <w:pPr>
              <w:pStyle w:val="OtherTableBody"/>
              <w:jc w:val="center"/>
              <w:rPr>
                <w:noProof/>
              </w:rPr>
            </w:pPr>
            <w:r w:rsidRPr="00A17ED1">
              <w:rPr>
                <w:noProof/>
              </w:rPr>
              <w:t>NA</w:t>
            </w:r>
          </w:p>
        </w:tc>
      </w:tr>
      <w:tr w:rsidR="00061F64" w:rsidRPr="00A17ED1" w14:paraId="4F9F929F" w14:textId="77777777">
        <w:trPr>
          <w:cantSplit/>
          <w:jc w:val="center"/>
        </w:trPr>
        <w:tc>
          <w:tcPr>
            <w:tcW w:w="3546" w:type="dxa"/>
            <w:tcBorders>
              <w:top w:val="nil"/>
              <w:left w:val="single" w:sz="12" w:space="0" w:color="auto"/>
              <w:bottom w:val="single" w:sz="12" w:space="0" w:color="auto"/>
            </w:tcBorders>
          </w:tcPr>
          <w:p w14:paraId="7A5C08B6" w14:textId="77777777" w:rsidR="00061F64" w:rsidRPr="00A17ED1" w:rsidRDefault="00061F64">
            <w:pPr>
              <w:pStyle w:val="OtherTableBody"/>
              <w:jc w:val="center"/>
              <w:rPr>
                <w:noProof/>
              </w:rPr>
            </w:pPr>
          </w:p>
        </w:tc>
        <w:tc>
          <w:tcPr>
            <w:tcW w:w="1984" w:type="dxa"/>
            <w:tcBorders>
              <w:top w:val="single" w:sz="6" w:space="0" w:color="auto"/>
              <w:bottom w:val="single" w:sz="12" w:space="0" w:color="auto"/>
            </w:tcBorders>
          </w:tcPr>
          <w:p w14:paraId="37C72255" w14:textId="77777777" w:rsidR="00061F64" w:rsidRPr="00A17ED1" w:rsidRDefault="00061F64">
            <w:pPr>
              <w:pStyle w:val="OtherTableBody"/>
              <w:jc w:val="center"/>
              <w:rPr>
                <w:noProof/>
              </w:rPr>
            </w:pPr>
            <w:r w:rsidRPr="00A17ED1">
              <w:rPr>
                <w:noProof/>
              </w:rPr>
              <w:t>Documented</w:t>
            </w:r>
          </w:p>
        </w:tc>
        <w:tc>
          <w:tcPr>
            <w:tcW w:w="2410" w:type="dxa"/>
            <w:tcBorders>
              <w:top w:val="single" w:sz="6" w:space="0" w:color="auto"/>
              <w:bottom w:val="single" w:sz="12" w:space="0" w:color="auto"/>
              <w:right w:val="single" w:sz="12" w:space="0" w:color="auto"/>
            </w:tcBorders>
          </w:tcPr>
          <w:p w14:paraId="6D7CE63A" w14:textId="77777777" w:rsidR="00061F64" w:rsidRPr="00A17ED1" w:rsidRDefault="00061F64">
            <w:pPr>
              <w:pStyle w:val="OtherTableBody"/>
              <w:jc w:val="center"/>
              <w:rPr>
                <w:noProof/>
              </w:rPr>
            </w:pPr>
            <w:r w:rsidRPr="00A17ED1">
              <w:rPr>
                <w:noProof/>
              </w:rPr>
              <w:t>Pre-authenticated</w:t>
            </w:r>
          </w:p>
          <w:p w14:paraId="6B99269E" w14:textId="77777777" w:rsidR="00061F64" w:rsidRPr="00A17ED1" w:rsidRDefault="00061F64">
            <w:pPr>
              <w:pStyle w:val="OtherTableBody"/>
              <w:jc w:val="center"/>
              <w:rPr>
                <w:noProof/>
              </w:rPr>
            </w:pPr>
            <w:r w:rsidRPr="00A17ED1">
              <w:rPr>
                <w:noProof/>
              </w:rPr>
              <w:t>Authenticated</w:t>
            </w:r>
          </w:p>
          <w:p w14:paraId="6D6B7CCC" w14:textId="77777777" w:rsidR="00061F64" w:rsidRPr="00A17ED1" w:rsidRDefault="00061F64">
            <w:pPr>
              <w:pStyle w:val="OtherTableBody"/>
              <w:jc w:val="center"/>
              <w:rPr>
                <w:noProof/>
              </w:rPr>
            </w:pPr>
            <w:r w:rsidRPr="00A17ED1">
              <w:rPr>
                <w:noProof/>
              </w:rPr>
              <w:t>Legally authenticated</w:t>
            </w:r>
          </w:p>
        </w:tc>
      </w:tr>
      <w:tr w:rsidR="00061F64" w:rsidRPr="00A17ED1" w14:paraId="64367093" w14:textId="77777777">
        <w:trPr>
          <w:jc w:val="center"/>
        </w:trPr>
        <w:tc>
          <w:tcPr>
            <w:tcW w:w="3546" w:type="dxa"/>
            <w:tcBorders>
              <w:top w:val="nil"/>
              <w:left w:val="single" w:sz="12" w:space="0" w:color="auto"/>
              <w:bottom w:val="nil"/>
            </w:tcBorders>
          </w:tcPr>
          <w:p w14:paraId="37C8C8FC" w14:textId="77777777" w:rsidR="00061F64" w:rsidRPr="00A17ED1" w:rsidRDefault="00061F64">
            <w:pPr>
              <w:pStyle w:val="OtherTableBody"/>
              <w:rPr>
                <w:noProof/>
              </w:rPr>
            </w:pPr>
            <w:r w:rsidRPr="00A17ED1">
              <w:rPr>
                <w:noProof/>
              </w:rPr>
              <w:t>T05 Addendum Notification</w:t>
            </w:r>
          </w:p>
          <w:p w14:paraId="2CD3429D" w14:textId="77777777" w:rsidR="00061F64" w:rsidRPr="00A17ED1" w:rsidRDefault="00061F64">
            <w:pPr>
              <w:pStyle w:val="OtherTableBody"/>
              <w:rPr>
                <w:noProof/>
              </w:rPr>
            </w:pPr>
          </w:p>
          <w:p w14:paraId="3FAF5D6C" w14:textId="77777777" w:rsidR="00061F64" w:rsidRPr="00A17ED1" w:rsidRDefault="00061F64">
            <w:pPr>
              <w:pStyle w:val="OtherTableBody"/>
              <w:rPr>
                <w:noProof/>
              </w:rPr>
            </w:pPr>
            <w:r w:rsidRPr="00A17ED1">
              <w:rPr>
                <w:noProof/>
              </w:rPr>
              <w:t>T06 Addendum Notification and Content</w:t>
            </w:r>
          </w:p>
        </w:tc>
        <w:tc>
          <w:tcPr>
            <w:tcW w:w="1984" w:type="dxa"/>
            <w:tcBorders>
              <w:top w:val="nil"/>
              <w:bottom w:val="nil"/>
            </w:tcBorders>
          </w:tcPr>
          <w:p w14:paraId="459FD0A6"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F145709" w14:textId="77777777" w:rsidR="00061F64" w:rsidRPr="00A17ED1" w:rsidRDefault="00061F64">
            <w:pPr>
              <w:pStyle w:val="OtherTableBody"/>
              <w:jc w:val="center"/>
              <w:rPr>
                <w:noProof/>
              </w:rPr>
            </w:pPr>
            <w:r w:rsidRPr="00A17ED1">
              <w:rPr>
                <w:noProof/>
              </w:rPr>
              <w:t>Dictated</w:t>
            </w:r>
          </w:p>
          <w:p w14:paraId="6A5BA8DE" w14:textId="77777777" w:rsidR="00061F64" w:rsidRPr="00A17ED1" w:rsidRDefault="00061F64">
            <w:pPr>
              <w:pStyle w:val="OtherTableBody"/>
              <w:jc w:val="center"/>
              <w:rPr>
                <w:noProof/>
              </w:rPr>
            </w:pPr>
            <w:r w:rsidRPr="00A17ED1">
              <w:rPr>
                <w:noProof/>
              </w:rPr>
              <w:t>In Progress</w:t>
            </w:r>
          </w:p>
          <w:p w14:paraId="596A3A1E" w14:textId="77777777" w:rsidR="00061F64" w:rsidRPr="00A17ED1" w:rsidRDefault="00061F64">
            <w:pPr>
              <w:pStyle w:val="OtherTableBody"/>
              <w:jc w:val="center"/>
              <w:rPr>
                <w:noProof/>
              </w:rPr>
            </w:pPr>
            <w:r w:rsidRPr="00A17ED1">
              <w:rPr>
                <w:noProof/>
              </w:rPr>
              <w:t>Incomplete</w:t>
            </w:r>
          </w:p>
          <w:p w14:paraId="5B447933" w14:textId="77777777" w:rsidR="00061F64" w:rsidRPr="00A17ED1" w:rsidRDefault="00061F64">
            <w:pPr>
              <w:pStyle w:val="OtherTableBody"/>
              <w:jc w:val="center"/>
              <w:rPr>
                <w:noProof/>
              </w:rPr>
            </w:pPr>
            <w:r w:rsidRPr="00A17ED1">
              <w:rPr>
                <w:noProof/>
              </w:rPr>
              <w:t>Pre-authenticated</w:t>
            </w:r>
          </w:p>
          <w:p w14:paraId="6CEA6D5F" w14:textId="77777777" w:rsidR="00061F64" w:rsidRPr="00A17ED1" w:rsidRDefault="00061F64">
            <w:pPr>
              <w:pStyle w:val="OtherTableBody"/>
              <w:jc w:val="center"/>
              <w:rPr>
                <w:noProof/>
              </w:rPr>
            </w:pPr>
            <w:r w:rsidRPr="00A17ED1">
              <w:rPr>
                <w:noProof/>
              </w:rPr>
              <w:lastRenderedPageBreak/>
              <w:t>Authenticated</w:t>
            </w:r>
          </w:p>
          <w:p w14:paraId="7872B92A" w14:textId="77777777" w:rsidR="00061F64" w:rsidRPr="00A17ED1" w:rsidRDefault="00061F64">
            <w:pPr>
              <w:pStyle w:val="OtherTableBody"/>
              <w:jc w:val="center"/>
              <w:rPr>
                <w:noProof/>
              </w:rPr>
            </w:pPr>
            <w:r w:rsidRPr="00A17ED1">
              <w:rPr>
                <w:noProof/>
              </w:rPr>
              <w:t>Legally authenticated</w:t>
            </w:r>
          </w:p>
        </w:tc>
      </w:tr>
      <w:tr w:rsidR="00061F64" w:rsidRPr="00A17ED1" w14:paraId="3EC510D8" w14:textId="77777777">
        <w:trPr>
          <w:jc w:val="center"/>
        </w:trPr>
        <w:tc>
          <w:tcPr>
            <w:tcW w:w="3546" w:type="dxa"/>
            <w:tcBorders>
              <w:top w:val="single" w:sz="12" w:space="0" w:color="auto"/>
              <w:left w:val="single" w:sz="12" w:space="0" w:color="auto"/>
              <w:bottom w:val="nil"/>
            </w:tcBorders>
          </w:tcPr>
          <w:p w14:paraId="17899C09" w14:textId="77777777" w:rsidR="00061F64" w:rsidRPr="00A17ED1" w:rsidRDefault="00061F64">
            <w:pPr>
              <w:pStyle w:val="OtherTableBody"/>
              <w:rPr>
                <w:noProof/>
              </w:rPr>
            </w:pPr>
            <w:r w:rsidRPr="00A17ED1">
              <w:rPr>
                <w:noProof/>
              </w:rPr>
              <w:lastRenderedPageBreak/>
              <w:t>T07 Edit Notification</w:t>
            </w:r>
          </w:p>
          <w:p w14:paraId="1533B693" w14:textId="77777777" w:rsidR="00061F64" w:rsidRPr="00A17ED1" w:rsidRDefault="00061F64">
            <w:pPr>
              <w:pStyle w:val="OtherTableBody"/>
              <w:rPr>
                <w:noProof/>
              </w:rPr>
            </w:pPr>
            <w:r w:rsidRPr="00A17ED1">
              <w:rPr>
                <w:noProof/>
              </w:rPr>
              <w:t>T08 Edit Notification and Content</w:t>
            </w:r>
          </w:p>
        </w:tc>
        <w:tc>
          <w:tcPr>
            <w:tcW w:w="1984" w:type="dxa"/>
            <w:tcBorders>
              <w:top w:val="single" w:sz="12" w:space="0" w:color="auto"/>
              <w:bottom w:val="nil"/>
            </w:tcBorders>
          </w:tcPr>
          <w:p w14:paraId="7BEFECCE" w14:textId="77777777" w:rsidR="00061F64" w:rsidRPr="00A17ED1" w:rsidRDefault="00061F64">
            <w:pPr>
              <w:pStyle w:val="OtherTableBody"/>
              <w:jc w:val="center"/>
              <w:rPr>
                <w:noProof/>
              </w:rPr>
            </w:pPr>
            <w:r w:rsidRPr="00A17ED1">
              <w:rPr>
                <w:noProof/>
              </w:rPr>
              <w:t>Dictated</w:t>
            </w:r>
          </w:p>
          <w:p w14:paraId="3E5C9F03" w14:textId="77777777" w:rsidR="00061F64" w:rsidRPr="00A17ED1" w:rsidRDefault="00061F64">
            <w:pPr>
              <w:pStyle w:val="OtherTableBody"/>
              <w:jc w:val="center"/>
              <w:rPr>
                <w:noProof/>
              </w:rPr>
            </w:pPr>
          </w:p>
        </w:tc>
        <w:tc>
          <w:tcPr>
            <w:tcW w:w="2410" w:type="dxa"/>
            <w:tcBorders>
              <w:top w:val="single" w:sz="12" w:space="0" w:color="auto"/>
              <w:bottom w:val="nil"/>
              <w:right w:val="single" w:sz="12" w:space="0" w:color="auto"/>
            </w:tcBorders>
          </w:tcPr>
          <w:p w14:paraId="024CF974" w14:textId="77777777" w:rsidR="00061F64" w:rsidRPr="00A17ED1" w:rsidRDefault="00061F64">
            <w:pPr>
              <w:pStyle w:val="OtherTableBody"/>
              <w:jc w:val="center"/>
              <w:rPr>
                <w:noProof/>
              </w:rPr>
            </w:pPr>
            <w:r w:rsidRPr="00A17ED1">
              <w:rPr>
                <w:noProof/>
              </w:rPr>
              <w:t>In Progress</w:t>
            </w:r>
          </w:p>
          <w:p w14:paraId="5E0A95EE" w14:textId="77777777" w:rsidR="00061F64" w:rsidRPr="00A17ED1" w:rsidRDefault="00061F64">
            <w:pPr>
              <w:pStyle w:val="OtherTableBody"/>
              <w:jc w:val="center"/>
              <w:rPr>
                <w:noProof/>
              </w:rPr>
            </w:pPr>
            <w:r w:rsidRPr="00A17ED1">
              <w:rPr>
                <w:noProof/>
              </w:rPr>
              <w:t>Incomplete</w:t>
            </w:r>
          </w:p>
          <w:p w14:paraId="5726AD8B" w14:textId="77777777" w:rsidR="00061F64" w:rsidRPr="00A17ED1" w:rsidRDefault="00061F64">
            <w:pPr>
              <w:pStyle w:val="OtherTableBody"/>
              <w:jc w:val="center"/>
              <w:rPr>
                <w:noProof/>
              </w:rPr>
            </w:pPr>
            <w:r w:rsidRPr="00A17ED1">
              <w:rPr>
                <w:noProof/>
              </w:rPr>
              <w:t>Pre-authenticated</w:t>
            </w:r>
          </w:p>
          <w:p w14:paraId="01DC956D" w14:textId="77777777" w:rsidR="00061F64" w:rsidRPr="00A17ED1" w:rsidRDefault="00061F64">
            <w:pPr>
              <w:pStyle w:val="OtherTableBody"/>
              <w:jc w:val="center"/>
              <w:rPr>
                <w:noProof/>
              </w:rPr>
            </w:pPr>
            <w:r w:rsidRPr="00A17ED1">
              <w:rPr>
                <w:noProof/>
              </w:rPr>
              <w:t>Authenticated</w:t>
            </w:r>
          </w:p>
          <w:p w14:paraId="065D279B" w14:textId="77777777" w:rsidR="00061F64" w:rsidRPr="00A17ED1" w:rsidRDefault="00061F64">
            <w:pPr>
              <w:pStyle w:val="OtherTableBody"/>
              <w:jc w:val="center"/>
              <w:rPr>
                <w:noProof/>
              </w:rPr>
            </w:pPr>
            <w:r w:rsidRPr="00A17ED1">
              <w:rPr>
                <w:noProof/>
              </w:rPr>
              <w:t>Legally authenticated</w:t>
            </w:r>
          </w:p>
        </w:tc>
      </w:tr>
      <w:tr w:rsidR="00061F64" w:rsidRPr="00A17ED1" w14:paraId="2F956DFC" w14:textId="77777777">
        <w:trPr>
          <w:jc w:val="center"/>
        </w:trPr>
        <w:tc>
          <w:tcPr>
            <w:tcW w:w="3546" w:type="dxa"/>
            <w:tcBorders>
              <w:top w:val="nil"/>
              <w:left w:val="single" w:sz="12" w:space="0" w:color="auto"/>
              <w:bottom w:val="nil"/>
            </w:tcBorders>
          </w:tcPr>
          <w:p w14:paraId="29240D65"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6722AB90" w14:textId="77777777" w:rsidR="00061F64" w:rsidRPr="00A17ED1" w:rsidRDefault="00061F64">
            <w:pPr>
              <w:pStyle w:val="OtherTableBody"/>
              <w:jc w:val="center"/>
              <w:rPr>
                <w:noProof/>
              </w:rPr>
            </w:pPr>
            <w:r w:rsidRPr="00A17ED1">
              <w:rPr>
                <w:noProof/>
              </w:rPr>
              <w:t>In Progress</w:t>
            </w:r>
          </w:p>
          <w:p w14:paraId="381CA547"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3DFD7933" w14:textId="77777777" w:rsidR="00061F64" w:rsidRPr="00A17ED1" w:rsidRDefault="00061F64">
            <w:pPr>
              <w:pStyle w:val="OtherTableBody"/>
              <w:jc w:val="center"/>
              <w:rPr>
                <w:noProof/>
              </w:rPr>
            </w:pPr>
            <w:r w:rsidRPr="00A17ED1">
              <w:rPr>
                <w:noProof/>
              </w:rPr>
              <w:t>Incomplete</w:t>
            </w:r>
          </w:p>
          <w:p w14:paraId="401F5C4A" w14:textId="77777777" w:rsidR="00061F64" w:rsidRPr="00A17ED1" w:rsidRDefault="00061F64">
            <w:pPr>
              <w:pStyle w:val="OtherTableBody"/>
              <w:jc w:val="center"/>
              <w:rPr>
                <w:noProof/>
              </w:rPr>
            </w:pPr>
            <w:r w:rsidRPr="00A17ED1">
              <w:rPr>
                <w:noProof/>
              </w:rPr>
              <w:t>Pre-authenticated</w:t>
            </w:r>
          </w:p>
          <w:p w14:paraId="0E2456A8" w14:textId="77777777" w:rsidR="00061F64" w:rsidRPr="00A17ED1" w:rsidRDefault="00061F64">
            <w:pPr>
              <w:pStyle w:val="OtherTableBody"/>
              <w:jc w:val="center"/>
              <w:rPr>
                <w:noProof/>
              </w:rPr>
            </w:pPr>
            <w:r w:rsidRPr="00A17ED1">
              <w:rPr>
                <w:noProof/>
              </w:rPr>
              <w:t>Authenticated</w:t>
            </w:r>
          </w:p>
          <w:p w14:paraId="231D215B" w14:textId="77777777" w:rsidR="00061F64" w:rsidRPr="00A17ED1" w:rsidRDefault="00061F64">
            <w:pPr>
              <w:pStyle w:val="OtherTableBody"/>
              <w:jc w:val="center"/>
              <w:rPr>
                <w:noProof/>
              </w:rPr>
            </w:pPr>
            <w:r w:rsidRPr="00A17ED1">
              <w:rPr>
                <w:noProof/>
              </w:rPr>
              <w:t>Legally authenticated</w:t>
            </w:r>
          </w:p>
        </w:tc>
      </w:tr>
      <w:tr w:rsidR="00061F64" w:rsidRPr="00A17ED1" w14:paraId="711C9F9C" w14:textId="77777777">
        <w:trPr>
          <w:jc w:val="center"/>
        </w:trPr>
        <w:tc>
          <w:tcPr>
            <w:tcW w:w="3546" w:type="dxa"/>
            <w:tcBorders>
              <w:top w:val="nil"/>
              <w:left w:val="single" w:sz="12" w:space="0" w:color="auto"/>
              <w:bottom w:val="nil"/>
            </w:tcBorders>
          </w:tcPr>
          <w:p w14:paraId="12A932CB" w14:textId="77777777" w:rsidR="00061F64" w:rsidRPr="00A17ED1" w:rsidRDefault="00061F64">
            <w:pPr>
              <w:pStyle w:val="OtherTableBody"/>
              <w:jc w:val="center"/>
              <w:rPr>
                <w:noProof/>
              </w:rPr>
            </w:pPr>
          </w:p>
        </w:tc>
        <w:tc>
          <w:tcPr>
            <w:tcW w:w="1984" w:type="dxa"/>
            <w:tcBorders>
              <w:top w:val="nil"/>
              <w:bottom w:val="nil"/>
            </w:tcBorders>
          </w:tcPr>
          <w:p w14:paraId="000E4BD9"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3F807CDA" w14:textId="77777777" w:rsidR="00061F64" w:rsidRPr="00A17ED1" w:rsidRDefault="00061F64">
            <w:pPr>
              <w:pStyle w:val="OtherTableBody"/>
              <w:jc w:val="center"/>
              <w:rPr>
                <w:noProof/>
              </w:rPr>
            </w:pPr>
            <w:r w:rsidRPr="00A17ED1">
              <w:rPr>
                <w:noProof/>
              </w:rPr>
              <w:t>Pre-authenticated</w:t>
            </w:r>
          </w:p>
          <w:p w14:paraId="3F4299CD" w14:textId="77777777" w:rsidR="00061F64" w:rsidRPr="00A17ED1" w:rsidRDefault="00061F64">
            <w:pPr>
              <w:pStyle w:val="OtherTableBody"/>
              <w:jc w:val="center"/>
              <w:rPr>
                <w:noProof/>
              </w:rPr>
            </w:pPr>
            <w:r w:rsidRPr="00A17ED1">
              <w:rPr>
                <w:noProof/>
              </w:rPr>
              <w:t>Authenticated</w:t>
            </w:r>
          </w:p>
          <w:p w14:paraId="79133672" w14:textId="77777777" w:rsidR="00061F64" w:rsidRPr="00A17ED1" w:rsidRDefault="00061F64">
            <w:pPr>
              <w:pStyle w:val="OtherTableBody"/>
              <w:jc w:val="center"/>
              <w:rPr>
                <w:noProof/>
              </w:rPr>
            </w:pPr>
            <w:r w:rsidRPr="00A17ED1">
              <w:rPr>
                <w:noProof/>
              </w:rPr>
              <w:t>Legally authenticated</w:t>
            </w:r>
          </w:p>
        </w:tc>
      </w:tr>
      <w:tr w:rsidR="00061F64" w:rsidRPr="00A17ED1" w14:paraId="4B28184C" w14:textId="77777777">
        <w:trPr>
          <w:jc w:val="center"/>
        </w:trPr>
        <w:tc>
          <w:tcPr>
            <w:tcW w:w="3546" w:type="dxa"/>
            <w:tcBorders>
              <w:top w:val="nil"/>
              <w:left w:val="single" w:sz="12" w:space="0" w:color="auto"/>
              <w:bottom w:val="nil"/>
            </w:tcBorders>
          </w:tcPr>
          <w:p w14:paraId="72240899" w14:textId="77777777" w:rsidR="00061F64" w:rsidRPr="00A17ED1" w:rsidRDefault="00061F64">
            <w:pPr>
              <w:pStyle w:val="OtherTableBody"/>
              <w:jc w:val="center"/>
              <w:rPr>
                <w:noProof/>
              </w:rPr>
            </w:pPr>
          </w:p>
        </w:tc>
        <w:tc>
          <w:tcPr>
            <w:tcW w:w="1984" w:type="dxa"/>
            <w:tcBorders>
              <w:top w:val="single" w:sz="6" w:space="0" w:color="auto"/>
              <w:bottom w:val="nil"/>
            </w:tcBorders>
          </w:tcPr>
          <w:p w14:paraId="6B6AC932"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7AB5677D" w14:textId="77777777" w:rsidR="00061F64" w:rsidRPr="00A17ED1" w:rsidRDefault="00061F64">
            <w:pPr>
              <w:pStyle w:val="OtherTableBody"/>
              <w:jc w:val="center"/>
              <w:rPr>
                <w:noProof/>
              </w:rPr>
            </w:pPr>
            <w:r w:rsidRPr="00A17ED1">
              <w:rPr>
                <w:noProof/>
              </w:rPr>
              <w:t>Authenticated</w:t>
            </w:r>
          </w:p>
          <w:p w14:paraId="1C502F02" w14:textId="77777777" w:rsidR="00061F64" w:rsidRPr="00A17ED1" w:rsidRDefault="00061F64">
            <w:pPr>
              <w:pStyle w:val="OtherTableBody"/>
              <w:jc w:val="center"/>
              <w:rPr>
                <w:noProof/>
              </w:rPr>
            </w:pPr>
            <w:r w:rsidRPr="00A17ED1">
              <w:rPr>
                <w:noProof/>
              </w:rPr>
              <w:t>Legally authenticated</w:t>
            </w:r>
          </w:p>
        </w:tc>
      </w:tr>
      <w:tr w:rsidR="00061F64" w:rsidRPr="00A17ED1" w14:paraId="3EFF1D3E" w14:textId="77777777">
        <w:trPr>
          <w:jc w:val="center"/>
        </w:trPr>
        <w:tc>
          <w:tcPr>
            <w:tcW w:w="3546" w:type="dxa"/>
            <w:tcBorders>
              <w:top w:val="nil"/>
              <w:left w:val="single" w:sz="12" w:space="0" w:color="auto"/>
              <w:bottom w:val="nil"/>
            </w:tcBorders>
          </w:tcPr>
          <w:p w14:paraId="5C38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10F92545"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41178967" w14:textId="77777777" w:rsidR="00061F64" w:rsidRPr="00A17ED1" w:rsidRDefault="00061F64">
            <w:pPr>
              <w:pStyle w:val="OtherTableBody"/>
              <w:jc w:val="center"/>
              <w:rPr>
                <w:noProof/>
              </w:rPr>
            </w:pPr>
            <w:r w:rsidRPr="00A17ED1">
              <w:rPr>
                <w:noProof/>
              </w:rPr>
              <w:t>Legally authenticated</w:t>
            </w:r>
          </w:p>
        </w:tc>
      </w:tr>
      <w:tr w:rsidR="00061F64" w:rsidRPr="00A17ED1" w14:paraId="7433C260" w14:textId="77777777">
        <w:trPr>
          <w:jc w:val="center"/>
        </w:trPr>
        <w:tc>
          <w:tcPr>
            <w:tcW w:w="3546" w:type="dxa"/>
            <w:tcBorders>
              <w:top w:val="nil"/>
              <w:left w:val="single" w:sz="12" w:space="0" w:color="auto"/>
              <w:bottom w:val="nil"/>
            </w:tcBorders>
          </w:tcPr>
          <w:p w14:paraId="5C11B1C8"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2DDE32D4"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single" w:sz="6" w:space="0" w:color="auto"/>
              <w:right w:val="single" w:sz="12" w:space="0" w:color="auto"/>
            </w:tcBorders>
          </w:tcPr>
          <w:p w14:paraId="4050BB71" w14:textId="77777777" w:rsidR="00061F64" w:rsidRPr="00A17ED1" w:rsidRDefault="00061F64">
            <w:pPr>
              <w:pStyle w:val="OtherTableBody"/>
              <w:jc w:val="center"/>
              <w:rPr>
                <w:noProof/>
              </w:rPr>
            </w:pPr>
            <w:r w:rsidRPr="00A17ED1">
              <w:rPr>
                <w:noProof/>
              </w:rPr>
              <w:t>NA</w:t>
            </w:r>
          </w:p>
        </w:tc>
      </w:tr>
      <w:tr w:rsidR="00061F64" w:rsidRPr="00A17ED1" w14:paraId="086D4B26" w14:textId="77777777">
        <w:trPr>
          <w:jc w:val="center"/>
        </w:trPr>
        <w:tc>
          <w:tcPr>
            <w:tcW w:w="3546" w:type="dxa"/>
            <w:tcBorders>
              <w:top w:val="nil"/>
              <w:left w:val="single" w:sz="12" w:space="0" w:color="auto"/>
              <w:bottom w:val="single" w:sz="12" w:space="0" w:color="auto"/>
            </w:tcBorders>
          </w:tcPr>
          <w:p w14:paraId="00B4E566" w14:textId="77777777" w:rsidR="00061F64" w:rsidRPr="00A17ED1" w:rsidRDefault="00061F64">
            <w:pPr>
              <w:pStyle w:val="OtherTableBody"/>
              <w:jc w:val="center"/>
              <w:rPr>
                <w:noProof/>
              </w:rPr>
            </w:pPr>
          </w:p>
        </w:tc>
        <w:tc>
          <w:tcPr>
            <w:tcW w:w="1984" w:type="dxa"/>
            <w:tcBorders>
              <w:top w:val="nil"/>
              <w:bottom w:val="single" w:sz="12" w:space="0" w:color="auto"/>
            </w:tcBorders>
          </w:tcPr>
          <w:p w14:paraId="36D12BBC" w14:textId="77777777" w:rsidR="00061F64" w:rsidRPr="00A17ED1" w:rsidRDefault="00061F64">
            <w:pPr>
              <w:pStyle w:val="OtherTableBody"/>
              <w:jc w:val="center"/>
              <w:rPr>
                <w:noProof/>
              </w:rPr>
            </w:pPr>
            <w:r w:rsidRPr="00A17ED1">
              <w:rPr>
                <w:noProof/>
              </w:rPr>
              <w:t>Documented</w:t>
            </w:r>
          </w:p>
        </w:tc>
        <w:tc>
          <w:tcPr>
            <w:tcW w:w="2410" w:type="dxa"/>
            <w:tcBorders>
              <w:top w:val="nil"/>
              <w:bottom w:val="single" w:sz="12" w:space="0" w:color="auto"/>
              <w:right w:val="single" w:sz="12" w:space="0" w:color="auto"/>
            </w:tcBorders>
          </w:tcPr>
          <w:p w14:paraId="11878F30" w14:textId="77777777" w:rsidR="00061F64" w:rsidRPr="00A17ED1" w:rsidRDefault="00061F64">
            <w:pPr>
              <w:pStyle w:val="OtherTableBody"/>
              <w:jc w:val="center"/>
              <w:rPr>
                <w:noProof/>
              </w:rPr>
            </w:pPr>
            <w:r w:rsidRPr="00A17ED1">
              <w:rPr>
                <w:noProof/>
              </w:rPr>
              <w:t>Pre-authenticated</w:t>
            </w:r>
          </w:p>
          <w:p w14:paraId="188CD2BF" w14:textId="77777777" w:rsidR="00061F64" w:rsidRPr="00A17ED1" w:rsidRDefault="00061F64">
            <w:pPr>
              <w:pStyle w:val="OtherTableBody"/>
              <w:jc w:val="center"/>
              <w:rPr>
                <w:noProof/>
              </w:rPr>
            </w:pPr>
            <w:r w:rsidRPr="00A17ED1">
              <w:rPr>
                <w:noProof/>
              </w:rPr>
              <w:t>Authenticated</w:t>
            </w:r>
          </w:p>
          <w:p w14:paraId="6D7DA69A" w14:textId="77777777" w:rsidR="00061F64" w:rsidRPr="00A17ED1" w:rsidRDefault="00061F64">
            <w:pPr>
              <w:pStyle w:val="OtherTableBody"/>
              <w:jc w:val="center"/>
              <w:rPr>
                <w:noProof/>
              </w:rPr>
            </w:pPr>
            <w:r w:rsidRPr="00A17ED1">
              <w:rPr>
                <w:noProof/>
              </w:rPr>
              <w:t>Legally authenticated</w:t>
            </w:r>
          </w:p>
        </w:tc>
      </w:tr>
      <w:tr w:rsidR="00061F64" w:rsidRPr="00A17ED1" w14:paraId="6B4B5557" w14:textId="77777777">
        <w:trPr>
          <w:jc w:val="center"/>
        </w:trPr>
        <w:tc>
          <w:tcPr>
            <w:tcW w:w="3546" w:type="dxa"/>
            <w:tcBorders>
              <w:top w:val="single" w:sz="12" w:space="0" w:color="auto"/>
              <w:left w:val="single" w:sz="12" w:space="0" w:color="auto"/>
              <w:bottom w:val="single" w:sz="12" w:space="0" w:color="auto"/>
            </w:tcBorders>
          </w:tcPr>
          <w:p w14:paraId="63E8A52D" w14:textId="77777777" w:rsidR="00061F64" w:rsidRPr="00A17ED1" w:rsidRDefault="00061F64">
            <w:pPr>
              <w:pStyle w:val="OtherTableBody"/>
              <w:rPr>
                <w:noProof/>
              </w:rPr>
            </w:pPr>
            <w:r w:rsidRPr="00A17ED1">
              <w:rPr>
                <w:noProof/>
              </w:rPr>
              <w:t>T09 Replacement Notification</w:t>
            </w:r>
          </w:p>
          <w:p w14:paraId="6F15AE46" w14:textId="77777777" w:rsidR="00061F64" w:rsidRPr="00A17ED1" w:rsidRDefault="00061F64">
            <w:pPr>
              <w:pStyle w:val="OtherTableBody"/>
              <w:rPr>
                <w:noProof/>
              </w:rPr>
            </w:pPr>
            <w:r w:rsidRPr="00A17ED1">
              <w:rPr>
                <w:noProof/>
              </w:rPr>
              <w:t>T10 Replacement Notification and Content</w:t>
            </w:r>
          </w:p>
        </w:tc>
        <w:tc>
          <w:tcPr>
            <w:tcW w:w="1984" w:type="dxa"/>
            <w:tcBorders>
              <w:top w:val="single" w:sz="12" w:space="0" w:color="auto"/>
              <w:bottom w:val="single" w:sz="12" w:space="0" w:color="auto"/>
            </w:tcBorders>
          </w:tcPr>
          <w:p w14:paraId="2DCBA818" w14:textId="77777777" w:rsidR="00061F64" w:rsidRPr="00A17ED1" w:rsidRDefault="00061F64">
            <w:pPr>
              <w:pStyle w:val="OtherTableBody"/>
              <w:jc w:val="center"/>
              <w:rPr>
                <w:noProof/>
              </w:rPr>
            </w:pPr>
            <w:r w:rsidRPr="00A17ED1">
              <w:rPr>
                <w:noProof/>
              </w:rPr>
              <w:t>NA</w:t>
            </w:r>
          </w:p>
        </w:tc>
        <w:tc>
          <w:tcPr>
            <w:tcW w:w="2410" w:type="dxa"/>
            <w:tcBorders>
              <w:top w:val="single" w:sz="12" w:space="0" w:color="auto"/>
              <w:bottom w:val="single" w:sz="12" w:space="0" w:color="auto"/>
              <w:right w:val="single" w:sz="12" w:space="0" w:color="auto"/>
            </w:tcBorders>
          </w:tcPr>
          <w:p w14:paraId="78FC7383" w14:textId="77777777" w:rsidR="00061F64" w:rsidRPr="00A17ED1" w:rsidRDefault="00061F64">
            <w:pPr>
              <w:pStyle w:val="OtherTableBody"/>
              <w:jc w:val="center"/>
              <w:rPr>
                <w:noProof/>
              </w:rPr>
            </w:pPr>
            <w:r w:rsidRPr="00A17ED1">
              <w:rPr>
                <w:noProof/>
              </w:rPr>
              <w:t>Dictated</w:t>
            </w:r>
          </w:p>
          <w:p w14:paraId="07E85DC8" w14:textId="77777777" w:rsidR="00061F64" w:rsidRPr="00A17ED1" w:rsidRDefault="00061F64">
            <w:pPr>
              <w:pStyle w:val="OtherTableBody"/>
              <w:jc w:val="center"/>
              <w:rPr>
                <w:noProof/>
              </w:rPr>
            </w:pPr>
            <w:r w:rsidRPr="00A17ED1">
              <w:rPr>
                <w:noProof/>
              </w:rPr>
              <w:t>In Progress</w:t>
            </w:r>
          </w:p>
          <w:p w14:paraId="7862786D" w14:textId="77777777" w:rsidR="00061F64" w:rsidRPr="00A17ED1" w:rsidRDefault="00061F64">
            <w:pPr>
              <w:pStyle w:val="OtherTableBody"/>
              <w:jc w:val="center"/>
              <w:rPr>
                <w:noProof/>
              </w:rPr>
            </w:pPr>
            <w:r w:rsidRPr="00A17ED1">
              <w:rPr>
                <w:noProof/>
              </w:rPr>
              <w:t>Incomplete</w:t>
            </w:r>
          </w:p>
          <w:p w14:paraId="74B2E555" w14:textId="77777777" w:rsidR="00061F64" w:rsidRPr="00A17ED1" w:rsidRDefault="00061F64">
            <w:pPr>
              <w:pStyle w:val="OtherTableBody"/>
              <w:jc w:val="center"/>
              <w:rPr>
                <w:noProof/>
              </w:rPr>
            </w:pPr>
            <w:r w:rsidRPr="00A17ED1">
              <w:rPr>
                <w:noProof/>
              </w:rPr>
              <w:t>Pre-authenticated</w:t>
            </w:r>
          </w:p>
          <w:p w14:paraId="0E14D1E9" w14:textId="77777777" w:rsidR="00061F64" w:rsidRPr="00A17ED1" w:rsidRDefault="00061F64">
            <w:pPr>
              <w:pStyle w:val="OtherTableBody"/>
              <w:jc w:val="center"/>
              <w:rPr>
                <w:noProof/>
              </w:rPr>
            </w:pPr>
            <w:r w:rsidRPr="00A17ED1">
              <w:rPr>
                <w:noProof/>
              </w:rPr>
              <w:t>Authenticated</w:t>
            </w:r>
          </w:p>
          <w:p w14:paraId="4FC59E00" w14:textId="77777777" w:rsidR="00061F64" w:rsidRPr="00A17ED1" w:rsidRDefault="00061F64">
            <w:pPr>
              <w:pStyle w:val="OtherTableBody"/>
              <w:jc w:val="center"/>
              <w:rPr>
                <w:noProof/>
              </w:rPr>
            </w:pPr>
            <w:r w:rsidRPr="00A17ED1">
              <w:rPr>
                <w:noProof/>
              </w:rPr>
              <w:t>Legally authenticated</w:t>
            </w:r>
          </w:p>
        </w:tc>
      </w:tr>
      <w:tr w:rsidR="00061F64" w:rsidRPr="00A17ED1" w14:paraId="6A6ACB04" w14:textId="77777777">
        <w:trPr>
          <w:jc w:val="center"/>
        </w:trPr>
        <w:tc>
          <w:tcPr>
            <w:tcW w:w="3546" w:type="dxa"/>
            <w:tcBorders>
              <w:top w:val="single" w:sz="12" w:space="0" w:color="auto"/>
              <w:left w:val="single" w:sz="12" w:space="0" w:color="auto"/>
              <w:bottom w:val="single" w:sz="12" w:space="0" w:color="auto"/>
            </w:tcBorders>
          </w:tcPr>
          <w:p w14:paraId="4415E7A9" w14:textId="77777777" w:rsidR="00061F64" w:rsidRPr="00A17ED1" w:rsidRDefault="00061F64">
            <w:pPr>
              <w:pStyle w:val="OtherTableBody"/>
              <w:rPr>
                <w:noProof/>
              </w:rPr>
            </w:pPr>
            <w:r w:rsidRPr="00A17ED1">
              <w:rPr>
                <w:noProof/>
              </w:rPr>
              <w:t>T11 Cancel Notification</w:t>
            </w:r>
          </w:p>
        </w:tc>
        <w:tc>
          <w:tcPr>
            <w:tcW w:w="1984" w:type="dxa"/>
            <w:tcBorders>
              <w:top w:val="single" w:sz="12" w:space="0" w:color="auto"/>
              <w:bottom w:val="single" w:sz="12" w:space="0" w:color="auto"/>
            </w:tcBorders>
          </w:tcPr>
          <w:p w14:paraId="17651E61" w14:textId="77777777" w:rsidR="00061F64" w:rsidRPr="00A17ED1" w:rsidRDefault="00061F64">
            <w:pPr>
              <w:pStyle w:val="OtherTableBody"/>
              <w:jc w:val="center"/>
              <w:rPr>
                <w:noProof/>
              </w:rPr>
            </w:pPr>
            <w:r w:rsidRPr="00A17ED1">
              <w:rPr>
                <w:noProof/>
              </w:rPr>
              <w:t>Dictated</w:t>
            </w:r>
            <w:r w:rsidRPr="00A17ED1">
              <w:rPr>
                <w:noProof/>
              </w:rPr>
              <w:br/>
              <w:t>In Progress</w:t>
            </w:r>
            <w:r w:rsidRPr="00A17ED1">
              <w:rPr>
                <w:noProof/>
              </w:rPr>
              <w:br/>
              <w:t>Incomplete</w:t>
            </w:r>
            <w:r w:rsidRPr="00A17ED1">
              <w:rPr>
                <w:noProof/>
              </w:rPr>
              <w:br/>
              <w:t>Pre-authenticated</w:t>
            </w:r>
            <w:r w:rsidRPr="00A17ED1">
              <w:rPr>
                <w:noProof/>
              </w:rPr>
              <w:br/>
              <w:t xml:space="preserve">and Availability status of </w:t>
            </w:r>
            <w:r>
              <w:rPr>
                <w:noProof/>
              </w:rPr>
              <w:t>"</w:t>
            </w:r>
            <w:r w:rsidRPr="00A17ED1">
              <w:rPr>
                <w:noProof/>
              </w:rPr>
              <w:t>Unavailable</w:t>
            </w:r>
            <w:r>
              <w:rPr>
                <w:noProof/>
              </w:rPr>
              <w:t>"</w:t>
            </w:r>
          </w:p>
        </w:tc>
        <w:tc>
          <w:tcPr>
            <w:tcW w:w="2410" w:type="dxa"/>
            <w:tcBorders>
              <w:top w:val="single" w:sz="12" w:space="0" w:color="auto"/>
              <w:bottom w:val="single" w:sz="12" w:space="0" w:color="auto"/>
              <w:right w:val="single" w:sz="12" w:space="0" w:color="auto"/>
            </w:tcBorders>
          </w:tcPr>
          <w:p w14:paraId="1D4B3CDE" w14:textId="77777777" w:rsidR="00061F64" w:rsidRPr="00A17ED1" w:rsidRDefault="00061F64">
            <w:pPr>
              <w:pStyle w:val="OtherTableBody"/>
              <w:jc w:val="center"/>
              <w:rPr>
                <w:noProof/>
              </w:rPr>
            </w:pPr>
            <w:r w:rsidRPr="00A17ED1">
              <w:rPr>
                <w:noProof/>
              </w:rPr>
              <w:t>Canceled</w:t>
            </w:r>
          </w:p>
        </w:tc>
      </w:tr>
    </w:tbl>
    <w:p w14:paraId="1DFB4567" w14:textId="77777777" w:rsidR="00061F64" w:rsidRPr="00A17ED1" w:rsidRDefault="00061F64">
      <w:pPr>
        <w:pStyle w:val="Heading4"/>
        <w:rPr>
          <w:noProof/>
        </w:rPr>
      </w:pPr>
      <w:bookmarkStart w:id="319" w:name="_Toc2348882"/>
      <w:bookmarkStart w:id="320" w:name="_Toc204420504"/>
      <w:r w:rsidRPr="00A17ED1">
        <w:rPr>
          <w:noProof/>
        </w:rPr>
        <w:t>TXA-18   Document Confidentiality Status</w:t>
      </w:r>
      <w:r w:rsidR="00A60E23" w:rsidRPr="00A17ED1">
        <w:rPr>
          <w:noProof/>
        </w:rPr>
        <w:fldChar w:fldCharType="begin"/>
      </w:r>
      <w:r w:rsidRPr="00A17ED1">
        <w:rPr>
          <w:noProof/>
        </w:rPr>
        <w:instrText xml:space="preserve"> XE "Document confidentiality status" </w:instrText>
      </w:r>
      <w:r w:rsidR="00A60E23" w:rsidRPr="00A17ED1">
        <w:rPr>
          <w:noProof/>
        </w:rPr>
        <w:fldChar w:fldCharType="end"/>
      </w:r>
      <w:r w:rsidRPr="00A17ED1">
        <w:rPr>
          <w:noProof/>
        </w:rPr>
        <w:t xml:space="preserve">   (ID)   00929</w:t>
      </w:r>
      <w:bookmarkEnd w:id="319"/>
      <w:bookmarkEnd w:id="320"/>
    </w:p>
    <w:p w14:paraId="4BA237F0" w14:textId="3BBE7A5F" w:rsidR="00061F64" w:rsidRPr="00A17ED1" w:rsidRDefault="00061F64">
      <w:pPr>
        <w:pStyle w:val="NormalIndented"/>
        <w:rPr>
          <w:noProof/>
        </w:rPr>
      </w:pPr>
      <w:r w:rsidRPr="00A17ED1">
        <w:rPr>
          <w:noProof/>
        </w:rPr>
        <w:t xml:space="preserve">Definition:  This is an optional field which identifies the degree to which special confidentiality protection should be applied to this information.  The assignment of data elements to these categories is left to the discretion of the healthcare organization.  Refer to </w:t>
      </w:r>
      <w:hyperlink r:id="rId43" w:anchor="HL70272" w:history="1">
        <w:r w:rsidRPr="00A17ED1">
          <w:rPr>
            <w:rStyle w:val="ReferenceHL7Table"/>
            <w:noProof/>
          </w:rPr>
          <w:t>HL7 Table 0272 - Document Confidentiality Status</w:t>
        </w:r>
      </w:hyperlink>
      <w:r w:rsidRPr="00A17ED1">
        <w:rPr>
          <w:noProof/>
        </w:rPr>
        <w:t xml:space="preserve"> for valid values.</w:t>
      </w:r>
    </w:p>
    <w:p w14:paraId="2948E2E2" w14:textId="77777777" w:rsidR="00061F64" w:rsidRPr="00A17ED1" w:rsidRDefault="00061F64">
      <w:pPr>
        <w:pStyle w:val="Heading4"/>
        <w:rPr>
          <w:noProof/>
        </w:rPr>
      </w:pPr>
      <w:bookmarkStart w:id="321" w:name="_Toc2348883"/>
      <w:bookmarkStart w:id="322" w:name="_Toc204420505"/>
      <w:r w:rsidRPr="00A17ED1">
        <w:rPr>
          <w:noProof/>
        </w:rPr>
        <w:t>TXA-19   Document Availability Status</w:t>
      </w:r>
      <w:r w:rsidR="00A60E23" w:rsidRPr="00A17ED1">
        <w:rPr>
          <w:noProof/>
        </w:rPr>
        <w:fldChar w:fldCharType="begin"/>
      </w:r>
      <w:r w:rsidRPr="00A17ED1">
        <w:rPr>
          <w:noProof/>
        </w:rPr>
        <w:instrText xml:space="preserve"> XE "Document availability status" </w:instrText>
      </w:r>
      <w:r w:rsidR="00A60E23" w:rsidRPr="00A17ED1">
        <w:rPr>
          <w:noProof/>
        </w:rPr>
        <w:fldChar w:fldCharType="end"/>
      </w:r>
      <w:r w:rsidRPr="00A17ED1">
        <w:rPr>
          <w:noProof/>
        </w:rPr>
        <w:t xml:space="preserve">   (ID)   00930</w:t>
      </w:r>
      <w:bookmarkEnd w:id="321"/>
      <w:bookmarkEnd w:id="322"/>
    </w:p>
    <w:p w14:paraId="6C34B2C5" w14:textId="3F325324" w:rsidR="00061F64" w:rsidRPr="00A17ED1" w:rsidRDefault="00061F64">
      <w:pPr>
        <w:pStyle w:val="NormalIndented"/>
        <w:rPr>
          <w:noProof/>
        </w:rPr>
      </w:pPr>
      <w:r w:rsidRPr="00A17ED1">
        <w:rPr>
          <w:noProof/>
        </w:rPr>
        <w:t>Definition:  This is an optional field which identifies a document</w:t>
      </w:r>
      <w:r>
        <w:rPr>
          <w:noProof/>
        </w:rPr>
        <w:t>'</w:t>
      </w:r>
      <w:r w:rsidRPr="00A17ED1">
        <w:rPr>
          <w:noProof/>
        </w:rPr>
        <w:t>s availability for use in patient care.  If an organization</w:t>
      </w:r>
      <w:r>
        <w:rPr>
          <w:noProof/>
        </w:rPr>
        <w:t>'</w:t>
      </w:r>
      <w:r w:rsidRPr="00A17ED1">
        <w:rPr>
          <w:noProof/>
        </w:rPr>
        <w:t xml:space="preserve">s business rules allow a document to be used for patient care before it is authenticated, the value of this field should be set to </w:t>
      </w:r>
      <w:r>
        <w:rPr>
          <w:noProof/>
        </w:rPr>
        <w:t>"</w:t>
      </w:r>
      <w:r w:rsidRPr="00A17ED1">
        <w:rPr>
          <w:noProof/>
        </w:rPr>
        <w:t>AV.</w:t>
      </w:r>
      <w:r>
        <w:rPr>
          <w:noProof/>
        </w:rPr>
        <w:t>"</w:t>
      </w:r>
      <w:r w:rsidRPr="00A17ED1">
        <w:rPr>
          <w:noProof/>
        </w:rPr>
        <w:t xml:space="preserve">  If a document has been made available for patient care, it cannot be changed or deleted.  If an erroneous document has been made available at any point in time and a replacement is not appropriate, then it may be marked as </w:t>
      </w:r>
      <w:r>
        <w:rPr>
          <w:noProof/>
        </w:rPr>
        <w:t>"</w:t>
      </w:r>
      <w:r w:rsidRPr="00A17ED1">
        <w:rPr>
          <w:noProof/>
        </w:rPr>
        <w:t>Canceled</w:t>
      </w:r>
      <w:r>
        <w:rPr>
          <w:noProof/>
        </w:rPr>
        <w:t>"</w:t>
      </w:r>
      <w:r w:rsidRPr="00A17ED1">
        <w:rPr>
          <w:noProof/>
        </w:rPr>
        <w:t xml:space="preserve"> and removed, as in the case of a document being assigned to the wrong patient.  Additional information must be provided via an addendum, which is separately authenticated and date/time stamped.  If the content of a document whose status is </w:t>
      </w:r>
      <w:r>
        <w:rPr>
          <w:noProof/>
        </w:rPr>
        <w:t>"</w:t>
      </w:r>
      <w:r w:rsidRPr="00A17ED1">
        <w:rPr>
          <w:noProof/>
        </w:rPr>
        <w:t>Available</w:t>
      </w:r>
      <w:r>
        <w:rPr>
          <w:noProof/>
        </w:rPr>
        <w:t>"</w:t>
      </w:r>
      <w:r w:rsidRPr="00A17ED1">
        <w:rPr>
          <w:noProof/>
        </w:rPr>
        <w:t xml:space="preserve"> must be revised, this is done by issuing a replacement, which is separately authenticated and date/time stamped.  Refer to </w:t>
      </w:r>
      <w:hyperlink r:id="rId44" w:anchor="HL70273" w:history="1">
        <w:r w:rsidRPr="00A17ED1">
          <w:rPr>
            <w:rStyle w:val="ReferenceHL7Table"/>
            <w:noProof/>
          </w:rPr>
          <w:t>HL7 Table 0273 - Document Availability Status</w:t>
        </w:r>
      </w:hyperlink>
      <w:r w:rsidRPr="00A17ED1">
        <w:rPr>
          <w:noProof/>
        </w:rPr>
        <w:t xml:space="preserve"> for valid values.</w:t>
      </w:r>
    </w:p>
    <w:p w14:paraId="3CBB1206" w14:textId="77777777" w:rsidR="00061F64" w:rsidRPr="00A17ED1" w:rsidRDefault="00061F64">
      <w:pPr>
        <w:pStyle w:val="OtherTableCaption"/>
        <w:rPr>
          <w:noProof/>
        </w:rPr>
      </w:pPr>
      <w:r w:rsidRPr="00A17ED1">
        <w:rPr>
          <w:noProof/>
        </w:rPr>
        <w:lastRenderedPageBreak/>
        <w:t>Figure 9-2.  Document availability status state transition table</w:t>
      </w:r>
      <w:r w:rsidR="00A60E23" w:rsidRPr="00A17ED1">
        <w:rPr>
          <w:noProof/>
        </w:rPr>
        <w:fldChar w:fldCharType="begin"/>
      </w:r>
      <w:r w:rsidRPr="00A17ED1">
        <w:rPr>
          <w:noProof/>
        </w:rPr>
        <w:instrText xml:space="preserve"> XE "Figure 9-2 - Document availability status state transition table" </w:instrText>
      </w:r>
      <w:r w:rsidR="00A60E23" w:rsidRPr="00A17ED1">
        <w:rPr>
          <w:noProof/>
        </w:rPr>
        <w:fldChar w:fldCharType="end"/>
      </w:r>
    </w:p>
    <w:tbl>
      <w:tblPr>
        <w:tblW w:w="865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984"/>
        <w:gridCol w:w="1350"/>
        <w:gridCol w:w="1350"/>
        <w:gridCol w:w="1966"/>
      </w:tblGrid>
      <w:tr w:rsidR="00061F64" w:rsidRPr="00A17ED1" w14:paraId="2DDA9B0C" w14:textId="77777777" w:rsidTr="006D447E">
        <w:trPr>
          <w:tblHeader/>
          <w:jc w:val="center"/>
        </w:trPr>
        <w:tc>
          <w:tcPr>
            <w:tcW w:w="3984" w:type="dxa"/>
            <w:tcBorders>
              <w:top w:val="single" w:sz="12" w:space="0" w:color="auto"/>
              <w:left w:val="single" w:sz="12" w:space="0" w:color="auto"/>
              <w:bottom w:val="single" w:sz="12" w:space="0" w:color="auto"/>
            </w:tcBorders>
            <w:shd w:val="pct10" w:color="auto" w:fill="auto"/>
          </w:tcPr>
          <w:p w14:paraId="6FAF3DBA" w14:textId="77777777" w:rsidR="00061F64" w:rsidRPr="00A17ED1" w:rsidRDefault="00061F64">
            <w:pPr>
              <w:pStyle w:val="OtherTableHeader"/>
              <w:rPr>
                <w:noProof/>
              </w:rPr>
            </w:pPr>
            <w:r w:rsidRPr="00A17ED1">
              <w:rPr>
                <w:noProof/>
              </w:rPr>
              <w:t>Transition (Action)</w:t>
            </w:r>
          </w:p>
        </w:tc>
        <w:tc>
          <w:tcPr>
            <w:tcW w:w="1350" w:type="dxa"/>
            <w:tcBorders>
              <w:top w:val="single" w:sz="12" w:space="0" w:color="auto"/>
              <w:bottom w:val="single" w:sz="12" w:space="0" w:color="auto"/>
            </w:tcBorders>
            <w:shd w:val="pct10" w:color="auto" w:fill="auto"/>
          </w:tcPr>
          <w:p w14:paraId="30E008B3" w14:textId="77777777" w:rsidR="00061F64" w:rsidRPr="00A17ED1" w:rsidRDefault="00061F64">
            <w:pPr>
              <w:pStyle w:val="OtherTableHeader"/>
              <w:rPr>
                <w:noProof/>
              </w:rPr>
            </w:pPr>
            <w:r w:rsidRPr="00A17ED1">
              <w:rPr>
                <w:noProof/>
              </w:rPr>
              <w:t>Old State</w:t>
            </w:r>
          </w:p>
        </w:tc>
        <w:tc>
          <w:tcPr>
            <w:tcW w:w="1350" w:type="dxa"/>
            <w:tcBorders>
              <w:top w:val="single" w:sz="12" w:space="0" w:color="auto"/>
              <w:bottom w:val="single" w:sz="12" w:space="0" w:color="auto"/>
            </w:tcBorders>
            <w:shd w:val="pct10" w:color="auto" w:fill="auto"/>
          </w:tcPr>
          <w:p w14:paraId="1DBA85E2" w14:textId="77777777" w:rsidR="00061F64" w:rsidRPr="00A17ED1" w:rsidRDefault="00061F64">
            <w:pPr>
              <w:pStyle w:val="OtherTableHeader"/>
              <w:rPr>
                <w:noProof/>
              </w:rPr>
            </w:pPr>
            <w:r w:rsidRPr="00A17ED1">
              <w:rPr>
                <w:noProof/>
              </w:rPr>
              <w:t>New State</w:t>
            </w:r>
          </w:p>
        </w:tc>
        <w:tc>
          <w:tcPr>
            <w:tcW w:w="1966" w:type="dxa"/>
            <w:tcBorders>
              <w:top w:val="single" w:sz="12" w:space="0" w:color="auto"/>
              <w:bottom w:val="single" w:sz="12" w:space="0" w:color="auto"/>
              <w:right w:val="single" w:sz="12" w:space="0" w:color="auto"/>
            </w:tcBorders>
            <w:shd w:val="pct10" w:color="auto" w:fill="auto"/>
          </w:tcPr>
          <w:p w14:paraId="17AEF430" w14:textId="77777777" w:rsidR="00061F64" w:rsidRPr="00A17ED1" w:rsidRDefault="00061F64">
            <w:pPr>
              <w:pStyle w:val="OtherTableHeader"/>
              <w:rPr>
                <w:noProof/>
              </w:rPr>
            </w:pPr>
            <w:r w:rsidRPr="00A17ED1">
              <w:rPr>
                <w:noProof/>
              </w:rPr>
              <w:t>Notes</w:t>
            </w:r>
          </w:p>
        </w:tc>
      </w:tr>
      <w:tr w:rsidR="00061F64" w:rsidRPr="00A17ED1" w14:paraId="70EF15FD" w14:textId="77777777" w:rsidTr="006D447E">
        <w:trPr>
          <w:jc w:val="center"/>
        </w:trPr>
        <w:tc>
          <w:tcPr>
            <w:tcW w:w="3984" w:type="dxa"/>
            <w:tcBorders>
              <w:top w:val="nil"/>
              <w:left w:val="single" w:sz="12" w:space="0" w:color="auto"/>
              <w:bottom w:val="nil"/>
            </w:tcBorders>
          </w:tcPr>
          <w:p w14:paraId="367AEB62" w14:textId="77777777" w:rsidR="00061F64" w:rsidRPr="00A17ED1" w:rsidRDefault="00061F64">
            <w:pPr>
              <w:pStyle w:val="OtherTableBody"/>
              <w:rPr>
                <w:noProof/>
              </w:rPr>
            </w:pPr>
            <w:r w:rsidRPr="00A17ED1">
              <w:rPr>
                <w:noProof/>
              </w:rPr>
              <w:t>T01 Original Notification</w:t>
            </w:r>
          </w:p>
          <w:p w14:paraId="24A4E825" w14:textId="77777777" w:rsidR="00061F64" w:rsidRPr="00A17ED1" w:rsidRDefault="00061F64">
            <w:pPr>
              <w:pStyle w:val="OtherTableBody"/>
              <w:rPr>
                <w:noProof/>
              </w:rPr>
            </w:pPr>
            <w:r w:rsidRPr="00A17ED1">
              <w:rPr>
                <w:noProof/>
              </w:rPr>
              <w:t>T02 Original Notification and Content</w:t>
            </w:r>
          </w:p>
        </w:tc>
        <w:tc>
          <w:tcPr>
            <w:tcW w:w="1350" w:type="dxa"/>
            <w:tcBorders>
              <w:top w:val="nil"/>
              <w:bottom w:val="nil"/>
            </w:tcBorders>
          </w:tcPr>
          <w:p w14:paraId="656A893D" w14:textId="77777777" w:rsidR="00061F64" w:rsidRPr="00A17ED1" w:rsidRDefault="00061F64">
            <w:pPr>
              <w:pStyle w:val="OtherTableBody"/>
              <w:jc w:val="center"/>
              <w:rPr>
                <w:noProof/>
              </w:rPr>
            </w:pPr>
            <w:r w:rsidRPr="00A17ED1">
              <w:rPr>
                <w:noProof/>
              </w:rPr>
              <w:t>NA</w:t>
            </w:r>
          </w:p>
        </w:tc>
        <w:tc>
          <w:tcPr>
            <w:tcW w:w="1350" w:type="dxa"/>
            <w:tcBorders>
              <w:top w:val="nil"/>
              <w:bottom w:val="nil"/>
            </w:tcBorders>
          </w:tcPr>
          <w:p w14:paraId="431FD309" w14:textId="77777777" w:rsidR="00061F64" w:rsidRPr="00A17ED1" w:rsidRDefault="00061F64">
            <w:pPr>
              <w:pStyle w:val="OtherTableBody"/>
              <w:jc w:val="center"/>
              <w:rPr>
                <w:noProof/>
              </w:rPr>
            </w:pPr>
            <w:r w:rsidRPr="00A17ED1">
              <w:rPr>
                <w:noProof/>
              </w:rPr>
              <w:t>Unavailable</w:t>
            </w:r>
          </w:p>
          <w:p w14:paraId="36EFCCFF" w14:textId="77777777" w:rsidR="00061F64" w:rsidRPr="00A17ED1" w:rsidRDefault="00061F64">
            <w:pPr>
              <w:pStyle w:val="OtherTableBody"/>
              <w:jc w:val="center"/>
              <w:rPr>
                <w:noProof/>
              </w:rPr>
            </w:pPr>
            <w:r w:rsidRPr="00A17ED1">
              <w:rPr>
                <w:noProof/>
              </w:rPr>
              <w:t>Available</w:t>
            </w:r>
          </w:p>
        </w:tc>
        <w:tc>
          <w:tcPr>
            <w:tcW w:w="1966" w:type="dxa"/>
            <w:tcBorders>
              <w:top w:val="nil"/>
              <w:bottom w:val="nil"/>
              <w:right w:val="single" w:sz="12" w:space="0" w:color="auto"/>
            </w:tcBorders>
          </w:tcPr>
          <w:p w14:paraId="28982C7A" w14:textId="77777777" w:rsidR="00061F64" w:rsidRPr="00A17ED1" w:rsidRDefault="00061F64">
            <w:pPr>
              <w:pStyle w:val="OtherTableBody"/>
              <w:jc w:val="center"/>
              <w:rPr>
                <w:noProof/>
              </w:rPr>
            </w:pPr>
          </w:p>
        </w:tc>
      </w:tr>
      <w:tr w:rsidR="00061F64" w:rsidRPr="00A17ED1" w14:paraId="5EC503CC" w14:textId="77777777" w:rsidTr="006D447E">
        <w:trPr>
          <w:jc w:val="center"/>
        </w:trPr>
        <w:tc>
          <w:tcPr>
            <w:tcW w:w="3984" w:type="dxa"/>
            <w:tcBorders>
              <w:top w:val="single" w:sz="12" w:space="0" w:color="auto"/>
              <w:left w:val="single" w:sz="12" w:space="0" w:color="auto"/>
              <w:bottom w:val="nil"/>
            </w:tcBorders>
          </w:tcPr>
          <w:p w14:paraId="1F2B8AAA" w14:textId="77777777" w:rsidR="00061F64" w:rsidRPr="00A17ED1" w:rsidRDefault="00061F64">
            <w:pPr>
              <w:pStyle w:val="OtherTableBody"/>
              <w:rPr>
                <w:noProof/>
              </w:rPr>
            </w:pPr>
            <w:r w:rsidRPr="00A17ED1">
              <w:rPr>
                <w:noProof/>
              </w:rPr>
              <w:t>T03 Status Change Notification</w:t>
            </w:r>
          </w:p>
          <w:p w14:paraId="64736A0E" w14:textId="77777777" w:rsidR="00061F64" w:rsidRPr="00A17ED1" w:rsidRDefault="00061F64">
            <w:pPr>
              <w:pStyle w:val="OtherTableBody"/>
              <w:rPr>
                <w:noProof/>
              </w:rPr>
            </w:pPr>
            <w:r w:rsidRPr="00A17ED1">
              <w:rPr>
                <w:noProof/>
              </w:rPr>
              <w:t>T04 Status Change Notification and Content</w:t>
            </w:r>
          </w:p>
        </w:tc>
        <w:tc>
          <w:tcPr>
            <w:tcW w:w="1350" w:type="dxa"/>
            <w:tcBorders>
              <w:top w:val="single" w:sz="12" w:space="0" w:color="auto"/>
              <w:bottom w:val="nil"/>
            </w:tcBorders>
          </w:tcPr>
          <w:p w14:paraId="3AB8942C" w14:textId="77777777" w:rsidR="00061F64" w:rsidRPr="00A17ED1" w:rsidRDefault="00061F64">
            <w:pPr>
              <w:pStyle w:val="OtherTableBody"/>
              <w:jc w:val="center"/>
              <w:rPr>
                <w:noProof/>
              </w:rPr>
            </w:pPr>
            <w:r w:rsidRPr="00A17ED1">
              <w:rPr>
                <w:noProof/>
              </w:rPr>
              <w:t>Unavailable</w:t>
            </w:r>
          </w:p>
          <w:p w14:paraId="561923D7" w14:textId="77777777" w:rsidR="00061F64" w:rsidRPr="00A17ED1" w:rsidRDefault="00061F64">
            <w:pPr>
              <w:pStyle w:val="OtherTableBody"/>
              <w:jc w:val="center"/>
              <w:rPr>
                <w:noProof/>
              </w:rPr>
            </w:pPr>
          </w:p>
        </w:tc>
        <w:tc>
          <w:tcPr>
            <w:tcW w:w="1350" w:type="dxa"/>
            <w:tcBorders>
              <w:top w:val="single" w:sz="12" w:space="0" w:color="auto"/>
              <w:bottom w:val="nil"/>
            </w:tcBorders>
          </w:tcPr>
          <w:p w14:paraId="1D80D05D" w14:textId="77777777" w:rsidR="00061F64" w:rsidRPr="00A17ED1" w:rsidRDefault="00061F64">
            <w:pPr>
              <w:pStyle w:val="OtherTableBody"/>
              <w:jc w:val="center"/>
              <w:rPr>
                <w:noProof/>
              </w:rPr>
            </w:pPr>
            <w:r w:rsidRPr="00A17ED1">
              <w:rPr>
                <w:noProof/>
              </w:rPr>
              <w:t>Unavailable</w:t>
            </w:r>
          </w:p>
          <w:p w14:paraId="71C650C8" w14:textId="77777777" w:rsidR="00061F64" w:rsidRPr="00A17ED1" w:rsidRDefault="00061F64">
            <w:pPr>
              <w:pStyle w:val="OtherTableBody"/>
              <w:jc w:val="center"/>
              <w:rPr>
                <w:noProof/>
              </w:rPr>
            </w:pPr>
            <w:r w:rsidRPr="00A17ED1">
              <w:rPr>
                <w:noProof/>
              </w:rPr>
              <w:t>Available</w:t>
            </w:r>
          </w:p>
          <w:p w14:paraId="6015F00E" w14:textId="77777777" w:rsidR="00061F64" w:rsidRPr="00A17ED1" w:rsidRDefault="00061F64">
            <w:pPr>
              <w:pStyle w:val="OtherTableBody"/>
              <w:jc w:val="center"/>
              <w:rPr>
                <w:noProof/>
              </w:rPr>
            </w:pPr>
            <w:r w:rsidRPr="00A17ED1">
              <w:rPr>
                <w:noProof/>
              </w:rPr>
              <w:t>Obsolete</w:t>
            </w:r>
          </w:p>
        </w:tc>
        <w:tc>
          <w:tcPr>
            <w:tcW w:w="1966" w:type="dxa"/>
            <w:tcBorders>
              <w:top w:val="single" w:sz="12" w:space="0" w:color="auto"/>
              <w:bottom w:val="nil"/>
              <w:right w:val="single" w:sz="12" w:space="0" w:color="auto"/>
            </w:tcBorders>
          </w:tcPr>
          <w:p w14:paraId="44A73C67" w14:textId="77777777" w:rsidR="00061F64" w:rsidRPr="00A17ED1" w:rsidRDefault="00061F64">
            <w:pPr>
              <w:pStyle w:val="OtherTableBody"/>
              <w:jc w:val="center"/>
              <w:rPr>
                <w:noProof/>
              </w:rPr>
            </w:pPr>
          </w:p>
        </w:tc>
      </w:tr>
      <w:tr w:rsidR="00061F64" w:rsidRPr="00A17ED1" w14:paraId="5365E6BC" w14:textId="77777777" w:rsidTr="006D447E">
        <w:trPr>
          <w:jc w:val="center"/>
        </w:trPr>
        <w:tc>
          <w:tcPr>
            <w:tcW w:w="3984" w:type="dxa"/>
            <w:tcBorders>
              <w:top w:val="nil"/>
              <w:left w:val="single" w:sz="12" w:space="0" w:color="auto"/>
              <w:bottom w:val="nil"/>
            </w:tcBorders>
          </w:tcPr>
          <w:p w14:paraId="472F94C8"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076B972C" w14:textId="77777777" w:rsidR="00061F64" w:rsidRPr="00A17ED1" w:rsidRDefault="00061F64">
            <w:pPr>
              <w:pStyle w:val="OtherTableBody"/>
              <w:jc w:val="center"/>
              <w:rPr>
                <w:noProof/>
              </w:rPr>
            </w:pPr>
            <w:r w:rsidRPr="00A17ED1">
              <w:rPr>
                <w:noProof/>
              </w:rPr>
              <w:t>Available</w:t>
            </w:r>
          </w:p>
          <w:p w14:paraId="459336A5"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3BA4329B" w14:textId="77777777" w:rsidR="00061F64" w:rsidRPr="00A17ED1" w:rsidRDefault="00061F64">
            <w:pPr>
              <w:pStyle w:val="OtherTableBody"/>
              <w:jc w:val="center"/>
              <w:rPr>
                <w:noProof/>
              </w:rPr>
            </w:pPr>
            <w:r w:rsidRPr="00A17ED1">
              <w:rPr>
                <w:noProof/>
              </w:rPr>
              <w:t>Available</w:t>
            </w:r>
          </w:p>
          <w:p w14:paraId="253635E8" w14:textId="77777777" w:rsidR="00061F64" w:rsidRPr="00A17ED1" w:rsidRDefault="00061F64">
            <w:pPr>
              <w:pStyle w:val="OtherTableBody"/>
              <w:jc w:val="center"/>
              <w:rPr>
                <w:noProof/>
              </w:rPr>
            </w:pPr>
            <w:r w:rsidRPr="00A17ED1">
              <w:rPr>
                <w:noProof/>
              </w:rPr>
              <w:t>Obsolete</w:t>
            </w:r>
          </w:p>
        </w:tc>
        <w:tc>
          <w:tcPr>
            <w:tcW w:w="1966" w:type="dxa"/>
            <w:tcBorders>
              <w:top w:val="single" w:sz="6" w:space="0" w:color="auto"/>
              <w:bottom w:val="single" w:sz="6" w:space="0" w:color="auto"/>
              <w:right w:val="single" w:sz="12" w:space="0" w:color="auto"/>
            </w:tcBorders>
          </w:tcPr>
          <w:p w14:paraId="2BBED7B4" w14:textId="77777777" w:rsidR="00061F64" w:rsidRPr="00A17ED1" w:rsidRDefault="00061F64">
            <w:pPr>
              <w:pStyle w:val="OtherTableBody"/>
              <w:jc w:val="center"/>
              <w:rPr>
                <w:noProof/>
              </w:rPr>
            </w:pPr>
          </w:p>
        </w:tc>
      </w:tr>
      <w:tr w:rsidR="00061F64" w:rsidRPr="00A17ED1" w14:paraId="0CD4B30F" w14:textId="77777777" w:rsidTr="006D447E">
        <w:trPr>
          <w:jc w:val="center"/>
        </w:trPr>
        <w:tc>
          <w:tcPr>
            <w:tcW w:w="3984" w:type="dxa"/>
            <w:tcBorders>
              <w:top w:val="nil"/>
              <w:left w:val="single" w:sz="12" w:space="0" w:color="auto"/>
              <w:bottom w:val="nil"/>
            </w:tcBorders>
          </w:tcPr>
          <w:p w14:paraId="0751AC0B" w14:textId="77777777" w:rsidR="00061F64" w:rsidRPr="00A17ED1" w:rsidRDefault="00061F64">
            <w:pPr>
              <w:pStyle w:val="OtherTableBody"/>
              <w:jc w:val="center"/>
              <w:rPr>
                <w:noProof/>
              </w:rPr>
            </w:pPr>
          </w:p>
        </w:tc>
        <w:tc>
          <w:tcPr>
            <w:tcW w:w="1350" w:type="dxa"/>
            <w:tcBorders>
              <w:top w:val="nil"/>
              <w:bottom w:val="nil"/>
            </w:tcBorders>
          </w:tcPr>
          <w:p w14:paraId="6341CB21" w14:textId="77777777" w:rsidR="00061F64" w:rsidRPr="00A17ED1" w:rsidRDefault="00061F64">
            <w:pPr>
              <w:pStyle w:val="OtherTableBody"/>
              <w:jc w:val="center"/>
              <w:rPr>
                <w:noProof/>
              </w:rPr>
            </w:pPr>
            <w:r w:rsidRPr="00A17ED1">
              <w:rPr>
                <w:noProof/>
              </w:rPr>
              <w:t>Obsolete</w:t>
            </w:r>
          </w:p>
        </w:tc>
        <w:tc>
          <w:tcPr>
            <w:tcW w:w="1350" w:type="dxa"/>
            <w:tcBorders>
              <w:top w:val="nil"/>
              <w:bottom w:val="nil"/>
            </w:tcBorders>
          </w:tcPr>
          <w:p w14:paraId="6E1AA679" w14:textId="77777777" w:rsidR="00061F64" w:rsidRPr="00A17ED1" w:rsidRDefault="00061F64">
            <w:pPr>
              <w:pStyle w:val="OtherTableBody"/>
              <w:jc w:val="center"/>
              <w:rPr>
                <w:noProof/>
              </w:rPr>
            </w:pPr>
            <w:r w:rsidRPr="00A17ED1">
              <w:rPr>
                <w:noProof/>
              </w:rPr>
              <w:t>NA</w:t>
            </w:r>
          </w:p>
        </w:tc>
        <w:tc>
          <w:tcPr>
            <w:tcW w:w="1966" w:type="dxa"/>
            <w:tcBorders>
              <w:top w:val="nil"/>
              <w:bottom w:val="nil"/>
              <w:right w:val="single" w:sz="12" w:space="0" w:color="auto"/>
            </w:tcBorders>
          </w:tcPr>
          <w:p w14:paraId="0F7168F8" w14:textId="77777777" w:rsidR="00061F64" w:rsidRPr="00A17ED1" w:rsidRDefault="00061F64">
            <w:pPr>
              <w:pStyle w:val="OtherTableBody"/>
              <w:jc w:val="center"/>
              <w:rPr>
                <w:noProof/>
              </w:rPr>
            </w:pPr>
          </w:p>
        </w:tc>
      </w:tr>
      <w:tr w:rsidR="00061F64" w:rsidRPr="00A17ED1" w14:paraId="7885265B" w14:textId="77777777" w:rsidTr="006D447E">
        <w:trPr>
          <w:jc w:val="center"/>
        </w:trPr>
        <w:tc>
          <w:tcPr>
            <w:tcW w:w="3984" w:type="dxa"/>
            <w:tcBorders>
              <w:top w:val="single" w:sz="12" w:space="0" w:color="auto"/>
              <w:left w:val="single" w:sz="12" w:space="0" w:color="auto"/>
              <w:bottom w:val="nil"/>
            </w:tcBorders>
          </w:tcPr>
          <w:p w14:paraId="56E60C6E" w14:textId="77777777" w:rsidR="00061F64" w:rsidRPr="00A17ED1" w:rsidRDefault="00061F64">
            <w:pPr>
              <w:pStyle w:val="OtherTableBody"/>
              <w:rPr>
                <w:noProof/>
              </w:rPr>
            </w:pPr>
            <w:r w:rsidRPr="00A17ED1">
              <w:rPr>
                <w:noProof/>
              </w:rPr>
              <w:t>T05 Addendum Notification</w:t>
            </w:r>
          </w:p>
          <w:p w14:paraId="5277CAD3" w14:textId="77777777" w:rsidR="00061F64" w:rsidRPr="00A17ED1" w:rsidRDefault="00061F64">
            <w:pPr>
              <w:pStyle w:val="OtherTableBody"/>
              <w:rPr>
                <w:noProof/>
              </w:rPr>
            </w:pPr>
            <w:r w:rsidRPr="00A17ED1">
              <w:rPr>
                <w:noProof/>
              </w:rPr>
              <w:t>T06 Addendum Notification and Content</w:t>
            </w:r>
          </w:p>
        </w:tc>
        <w:tc>
          <w:tcPr>
            <w:tcW w:w="1350" w:type="dxa"/>
            <w:tcBorders>
              <w:top w:val="single" w:sz="12" w:space="0" w:color="auto"/>
              <w:bottom w:val="nil"/>
            </w:tcBorders>
          </w:tcPr>
          <w:p w14:paraId="58ACEBF3"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7CE4A74F" w14:textId="77777777" w:rsidR="00061F64" w:rsidRPr="00A17ED1" w:rsidRDefault="00061F64">
            <w:pPr>
              <w:pStyle w:val="OtherTableBody"/>
              <w:jc w:val="center"/>
              <w:rPr>
                <w:noProof/>
              </w:rPr>
            </w:pPr>
            <w:r w:rsidRPr="00A17ED1">
              <w:rPr>
                <w:noProof/>
              </w:rPr>
              <w:t>Unavailable</w:t>
            </w:r>
          </w:p>
          <w:p w14:paraId="6AF38053"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1A8EEF75" w14:textId="77777777" w:rsidR="00061F64" w:rsidRPr="00A17ED1" w:rsidRDefault="00061F64">
            <w:pPr>
              <w:pStyle w:val="OtherTableBody"/>
              <w:jc w:val="center"/>
              <w:rPr>
                <w:noProof/>
              </w:rPr>
            </w:pPr>
          </w:p>
        </w:tc>
      </w:tr>
      <w:tr w:rsidR="00061F64" w:rsidRPr="00A17ED1" w14:paraId="40018983" w14:textId="77777777" w:rsidTr="006D447E">
        <w:trPr>
          <w:jc w:val="center"/>
        </w:trPr>
        <w:tc>
          <w:tcPr>
            <w:tcW w:w="3984" w:type="dxa"/>
            <w:tcBorders>
              <w:top w:val="single" w:sz="12" w:space="0" w:color="auto"/>
              <w:left w:val="single" w:sz="12" w:space="0" w:color="auto"/>
              <w:bottom w:val="nil"/>
            </w:tcBorders>
          </w:tcPr>
          <w:p w14:paraId="271D5C82" w14:textId="77777777" w:rsidR="00061F64" w:rsidRPr="00A17ED1" w:rsidRDefault="00061F64">
            <w:pPr>
              <w:pStyle w:val="OtherTableBody"/>
              <w:rPr>
                <w:noProof/>
              </w:rPr>
            </w:pPr>
            <w:r w:rsidRPr="00A17ED1">
              <w:rPr>
                <w:noProof/>
              </w:rPr>
              <w:t>T07 Edit Notification</w:t>
            </w:r>
          </w:p>
          <w:p w14:paraId="2C72ACFC" w14:textId="77777777" w:rsidR="00061F64" w:rsidRPr="00A17ED1" w:rsidRDefault="00061F64">
            <w:pPr>
              <w:pStyle w:val="OtherTableBody"/>
              <w:rPr>
                <w:noProof/>
              </w:rPr>
            </w:pPr>
            <w:r w:rsidRPr="00A17ED1">
              <w:rPr>
                <w:noProof/>
              </w:rPr>
              <w:t>T08 Edit Notification and Content</w:t>
            </w:r>
          </w:p>
        </w:tc>
        <w:tc>
          <w:tcPr>
            <w:tcW w:w="1350" w:type="dxa"/>
            <w:tcBorders>
              <w:top w:val="single" w:sz="12" w:space="0" w:color="auto"/>
              <w:bottom w:val="nil"/>
            </w:tcBorders>
          </w:tcPr>
          <w:p w14:paraId="46631D82" w14:textId="77777777" w:rsidR="00061F64" w:rsidRPr="00A17ED1" w:rsidRDefault="00061F64">
            <w:pPr>
              <w:pStyle w:val="OtherTableBody"/>
              <w:jc w:val="center"/>
              <w:rPr>
                <w:noProof/>
              </w:rPr>
            </w:pPr>
            <w:r w:rsidRPr="00A17ED1">
              <w:rPr>
                <w:noProof/>
              </w:rPr>
              <w:t>Unavailable</w:t>
            </w:r>
          </w:p>
          <w:p w14:paraId="636FD586" w14:textId="77777777" w:rsidR="00061F64" w:rsidRPr="00A17ED1" w:rsidRDefault="00061F64">
            <w:pPr>
              <w:pStyle w:val="OtherTableBody"/>
              <w:jc w:val="center"/>
              <w:rPr>
                <w:noProof/>
              </w:rPr>
            </w:pPr>
          </w:p>
        </w:tc>
        <w:tc>
          <w:tcPr>
            <w:tcW w:w="1350" w:type="dxa"/>
            <w:tcBorders>
              <w:top w:val="single" w:sz="12" w:space="0" w:color="auto"/>
              <w:bottom w:val="nil"/>
            </w:tcBorders>
          </w:tcPr>
          <w:p w14:paraId="545F5297" w14:textId="77777777" w:rsidR="00061F64" w:rsidRPr="00A17ED1" w:rsidRDefault="00061F64">
            <w:pPr>
              <w:pStyle w:val="OtherTableBody"/>
              <w:jc w:val="center"/>
              <w:rPr>
                <w:noProof/>
              </w:rPr>
            </w:pPr>
            <w:r w:rsidRPr="00A17ED1">
              <w:rPr>
                <w:noProof/>
              </w:rPr>
              <w:t>Unavailable</w:t>
            </w:r>
          </w:p>
          <w:p w14:paraId="67F04DAF"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08E122D2" w14:textId="77777777" w:rsidR="00061F64" w:rsidRPr="00A17ED1" w:rsidRDefault="00061F64">
            <w:pPr>
              <w:pStyle w:val="OtherTableBody"/>
              <w:jc w:val="center"/>
              <w:rPr>
                <w:noProof/>
              </w:rPr>
            </w:pPr>
          </w:p>
        </w:tc>
      </w:tr>
      <w:tr w:rsidR="00061F64" w:rsidRPr="00A17ED1" w14:paraId="016768A5" w14:textId="77777777" w:rsidTr="006D447E">
        <w:trPr>
          <w:jc w:val="center"/>
        </w:trPr>
        <w:tc>
          <w:tcPr>
            <w:tcW w:w="3984" w:type="dxa"/>
            <w:tcBorders>
              <w:top w:val="single" w:sz="12" w:space="0" w:color="auto"/>
              <w:left w:val="single" w:sz="12" w:space="0" w:color="auto"/>
              <w:bottom w:val="nil"/>
            </w:tcBorders>
          </w:tcPr>
          <w:p w14:paraId="16053B69" w14:textId="77777777" w:rsidR="00061F64" w:rsidRPr="00A17ED1" w:rsidRDefault="00061F64">
            <w:pPr>
              <w:pStyle w:val="OtherTableBody"/>
              <w:rPr>
                <w:noProof/>
              </w:rPr>
            </w:pPr>
            <w:r w:rsidRPr="00A17ED1">
              <w:rPr>
                <w:noProof/>
              </w:rPr>
              <w:t>T09 Replacement Notification</w:t>
            </w:r>
          </w:p>
          <w:p w14:paraId="61C4F64C" w14:textId="77777777" w:rsidR="00061F64" w:rsidRPr="00A17ED1" w:rsidRDefault="00061F64">
            <w:pPr>
              <w:pStyle w:val="OtherTableBody"/>
              <w:rPr>
                <w:noProof/>
              </w:rPr>
            </w:pPr>
            <w:r w:rsidRPr="00A17ED1">
              <w:rPr>
                <w:noProof/>
              </w:rPr>
              <w:t>T10 Replacement Notification and Content</w:t>
            </w:r>
          </w:p>
        </w:tc>
        <w:tc>
          <w:tcPr>
            <w:tcW w:w="1350" w:type="dxa"/>
            <w:tcBorders>
              <w:top w:val="single" w:sz="12" w:space="0" w:color="auto"/>
              <w:bottom w:val="nil"/>
            </w:tcBorders>
          </w:tcPr>
          <w:p w14:paraId="5C29A291"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444E702A" w14:textId="77777777" w:rsidR="00061F64" w:rsidRPr="00A17ED1" w:rsidRDefault="00061F64">
            <w:pPr>
              <w:pStyle w:val="OtherTableBody"/>
              <w:jc w:val="center"/>
              <w:rPr>
                <w:noProof/>
              </w:rPr>
            </w:pPr>
            <w:r w:rsidRPr="00A17ED1">
              <w:rPr>
                <w:noProof/>
              </w:rPr>
              <w:t>Unavailable</w:t>
            </w:r>
          </w:p>
          <w:p w14:paraId="1031CCC8"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6189E01B" w14:textId="77777777" w:rsidR="00061F64" w:rsidRPr="00A17ED1" w:rsidRDefault="00061F64">
            <w:pPr>
              <w:pStyle w:val="OtherTableBody"/>
              <w:rPr>
                <w:noProof/>
              </w:rPr>
            </w:pPr>
            <w:r w:rsidRPr="00A17ED1">
              <w:rPr>
                <w:noProof/>
              </w:rPr>
              <w:t>Set parent document to "obsolete"</w:t>
            </w:r>
          </w:p>
        </w:tc>
      </w:tr>
      <w:tr w:rsidR="00061F64" w:rsidRPr="00A17ED1" w14:paraId="66D91827" w14:textId="77777777" w:rsidTr="006D447E">
        <w:trPr>
          <w:jc w:val="center"/>
        </w:trPr>
        <w:tc>
          <w:tcPr>
            <w:tcW w:w="3984" w:type="dxa"/>
            <w:tcBorders>
              <w:top w:val="single" w:sz="12" w:space="0" w:color="auto"/>
              <w:left w:val="single" w:sz="12" w:space="0" w:color="auto"/>
              <w:bottom w:val="single" w:sz="12" w:space="0" w:color="auto"/>
            </w:tcBorders>
          </w:tcPr>
          <w:p w14:paraId="77262694" w14:textId="77777777" w:rsidR="00061F64" w:rsidRPr="00A17ED1" w:rsidRDefault="00061F64">
            <w:pPr>
              <w:pStyle w:val="OtherTableBody"/>
              <w:rPr>
                <w:noProof/>
              </w:rPr>
            </w:pPr>
            <w:r w:rsidRPr="00A17ED1">
              <w:rPr>
                <w:noProof/>
              </w:rPr>
              <w:t>T11 Cancel</w:t>
            </w:r>
          </w:p>
        </w:tc>
        <w:tc>
          <w:tcPr>
            <w:tcW w:w="1350" w:type="dxa"/>
            <w:tcBorders>
              <w:top w:val="single" w:sz="12" w:space="0" w:color="auto"/>
              <w:bottom w:val="single" w:sz="12" w:space="0" w:color="auto"/>
            </w:tcBorders>
          </w:tcPr>
          <w:p w14:paraId="0DA2F527" w14:textId="77777777" w:rsidR="00061F64" w:rsidRPr="00A17ED1" w:rsidRDefault="00061F64">
            <w:pPr>
              <w:pStyle w:val="OtherTableBody"/>
              <w:jc w:val="center"/>
              <w:rPr>
                <w:noProof/>
              </w:rPr>
            </w:pPr>
            <w:r w:rsidRPr="00A17ED1">
              <w:rPr>
                <w:noProof/>
              </w:rPr>
              <w:t>Unavailable</w:t>
            </w:r>
          </w:p>
        </w:tc>
        <w:tc>
          <w:tcPr>
            <w:tcW w:w="1350" w:type="dxa"/>
            <w:tcBorders>
              <w:top w:val="single" w:sz="12" w:space="0" w:color="auto"/>
              <w:bottom w:val="single" w:sz="12" w:space="0" w:color="auto"/>
            </w:tcBorders>
          </w:tcPr>
          <w:p w14:paraId="3FA3A213" w14:textId="77777777" w:rsidR="00061F64" w:rsidRPr="00A17ED1" w:rsidRDefault="00061F64">
            <w:pPr>
              <w:pStyle w:val="OtherTableBody"/>
              <w:jc w:val="center"/>
              <w:rPr>
                <w:noProof/>
              </w:rPr>
            </w:pPr>
            <w:r w:rsidRPr="00A17ED1">
              <w:rPr>
                <w:noProof/>
              </w:rPr>
              <w:t>Delete</w:t>
            </w:r>
          </w:p>
        </w:tc>
        <w:tc>
          <w:tcPr>
            <w:tcW w:w="1966" w:type="dxa"/>
            <w:tcBorders>
              <w:top w:val="single" w:sz="12" w:space="0" w:color="auto"/>
              <w:bottom w:val="single" w:sz="12" w:space="0" w:color="auto"/>
              <w:right w:val="single" w:sz="12" w:space="0" w:color="auto"/>
            </w:tcBorders>
          </w:tcPr>
          <w:p w14:paraId="038D82A1" w14:textId="77777777" w:rsidR="00061F64" w:rsidRPr="00A17ED1" w:rsidRDefault="00061F64">
            <w:pPr>
              <w:pStyle w:val="OtherTableBody"/>
              <w:jc w:val="center"/>
              <w:rPr>
                <w:noProof/>
              </w:rPr>
            </w:pPr>
          </w:p>
        </w:tc>
      </w:tr>
    </w:tbl>
    <w:p w14:paraId="31807CD1" w14:textId="77777777" w:rsidR="00061F64" w:rsidRPr="00A17ED1" w:rsidRDefault="00061F64">
      <w:pPr>
        <w:pStyle w:val="Note"/>
        <w:rPr>
          <w:noProof/>
        </w:rPr>
      </w:pPr>
      <w:r w:rsidRPr="00A17ED1">
        <w:rPr>
          <w:rStyle w:val="Strong"/>
          <w:noProof/>
        </w:rPr>
        <w:t>Note:</w:t>
      </w:r>
      <w:r w:rsidRPr="00A17ED1">
        <w:rPr>
          <w:noProof/>
        </w:rPr>
        <w:t xml:space="preserve">  NA means not applicable.</w:t>
      </w:r>
    </w:p>
    <w:p w14:paraId="29411FF0" w14:textId="77777777" w:rsidR="00061F64" w:rsidRPr="00A17ED1" w:rsidRDefault="00061F64">
      <w:pPr>
        <w:pStyle w:val="Heading4"/>
        <w:rPr>
          <w:noProof/>
        </w:rPr>
      </w:pPr>
      <w:bookmarkStart w:id="323" w:name="_Toc2348884"/>
      <w:bookmarkStart w:id="324" w:name="_Toc204420506"/>
      <w:r w:rsidRPr="00A17ED1">
        <w:rPr>
          <w:noProof/>
        </w:rPr>
        <w:t>TXA-20   Document Storage Status</w:t>
      </w:r>
      <w:r w:rsidR="00A60E23" w:rsidRPr="00A17ED1">
        <w:rPr>
          <w:noProof/>
        </w:rPr>
        <w:fldChar w:fldCharType="begin"/>
      </w:r>
      <w:r w:rsidRPr="00A17ED1">
        <w:rPr>
          <w:noProof/>
        </w:rPr>
        <w:instrText xml:space="preserve"> XE "Document storage status" </w:instrText>
      </w:r>
      <w:r w:rsidR="00A60E23" w:rsidRPr="00A17ED1">
        <w:rPr>
          <w:noProof/>
        </w:rPr>
        <w:fldChar w:fldCharType="end"/>
      </w:r>
      <w:r w:rsidRPr="00A17ED1">
        <w:rPr>
          <w:noProof/>
        </w:rPr>
        <w:t xml:space="preserve">   (ID)   00932</w:t>
      </w:r>
      <w:bookmarkEnd w:id="323"/>
      <w:bookmarkEnd w:id="324"/>
    </w:p>
    <w:p w14:paraId="42731500" w14:textId="3FABF3E5" w:rsidR="00061F64" w:rsidRPr="00A17ED1" w:rsidRDefault="00061F64">
      <w:pPr>
        <w:pStyle w:val="NormalIndented"/>
        <w:rPr>
          <w:noProof/>
        </w:rPr>
      </w:pPr>
      <w:r w:rsidRPr="00A17ED1">
        <w:rPr>
          <w:noProof/>
        </w:rPr>
        <w:t xml:space="preserve">Definition:  This optional field identifies the storage status of the document.  Refer to </w:t>
      </w:r>
      <w:hyperlink r:id="rId45" w:anchor="HL70275" w:history="1">
        <w:r w:rsidRPr="00A17ED1">
          <w:rPr>
            <w:rStyle w:val="ReferenceHL7Table"/>
            <w:noProof/>
          </w:rPr>
          <w:t>HL7 Table 0275 - Document Storage Status</w:t>
        </w:r>
      </w:hyperlink>
      <w:r w:rsidRPr="00A17ED1">
        <w:rPr>
          <w:noProof/>
        </w:rPr>
        <w:t xml:space="preserve"> for valid values.</w:t>
      </w:r>
    </w:p>
    <w:p w14:paraId="53F98088" w14:textId="77777777" w:rsidR="00061F64" w:rsidRPr="00A17ED1" w:rsidRDefault="00061F64">
      <w:pPr>
        <w:pStyle w:val="Heading4"/>
        <w:rPr>
          <w:noProof/>
        </w:rPr>
      </w:pPr>
      <w:bookmarkStart w:id="325" w:name="_Toc2348885"/>
      <w:bookmarkStart w:id="326" w:name="_Toc204420507"/>
      <w:r w:rsidRPr="00A17ED1">
        <w:rPr>
          <w:noProof/>
        </w:rPr>
        <w:t>TXA-21   Document Change Reason</w:t>
      </w:r>
      <w:r w:rsidR="00A60E23" w:rsidRPr="00A17ED1">
        <w:rPr>
          <w:noProof/>
        </w:rPr>
        <w:fldChar w:fldCharType="begin"/>
      </w:r>
      <w:r w:rsidRPr="00A17ED1">
        <w:rPr>
          <w:noProof/>
        </w:rPr>
        <w:instrText xml:space="preserve"> XE "Document change reason" </w:instrText>
      </w:r>
      <w:r w:rsidR="00A60E23" w:rsidRPr="00A17ED1">
        <w:rPr>
          <w:noProof/>
        </w:rPr>
        <w:fldChar w:fldCharType="end"/>
      </w:r>
      <w:r w:rsidRPr="00A17ED1">
        <w:rPr>
          <w:noProof/>
        </w:rPr>
        <w:t xml:space="preserve">   (ST)   00933</w:t>
      </w:r>
      <w:bookmarkEnd w:id="325"/>
      <w:bookmarkEnd w:id="326"/>
    </w:p>
    <w:p w14:paraId="25C4D1F3" w14:textId="77777777" w:rsidR="00061F64" w:rsidRPr="00A17ED1" w:rsidRDefault="00061F64">
      <w:pPr>
        <w:pStyle w:val="NormalIndented"/>
        <w:rPr>
          <w:noProof/>
        </w:rPr>
      </w:pPr>
      <w:r w:rsidRPr="00A17ED1">
        <w:rPr>
          <w:noProof/>
        </w:rPr>
        <w:t>Definition:  This free text field (limited to 30 characters) contains the reason for document status change.</w:t>
      </w:r>
    </w:p>
    <w:p w14:paraId="0AB72A60" w14:textId="77777777" w:rsidR="00061F64" w:rsidRPr="00A17ED1" w:rsidRDefault="00061F64">
      <w:pPr>
        <w:pStyle w:val="Heading4"/>
        <w:rPr>
          <w:noProof/>
        </w:rPr>
      </w:pPr>
      <w:bookmarkStart w:id="327" w:name="_Toc2348886"/>
      <w:bookmarkStart w:id="328" w:name="_Toc204420508"/>
      <w:r w:rsidRPr="00A17ED1">
        <w:rPr>
          <w:noProof/>
        </w:rPr>
        <w:t xml:space="preserve">TXA-22   Authentication Person, Time Stamp (set) </w:t>
      </w:r>
      <w:r w:rsidR="00A60E23" w:rsidRPr="00A17ED1">
        <w:rPr>
          <w:noProof/>
        </w:rPr>
        <w:fldChar w:fldCharType="begin"/>
      </w:r>
      <w:r w:rsidRPr="00A17ED1">
        <w:rPr>
          <w:noProof/>
        </w:rPr>
        <w:instrText xml:space="preserve"> XE "Authentication person, time stamp (set)" </w:instrText>
      </w:r>
      <w:r w:rsidR="00A60E23" w:rsidRPr="00A17ED1">
        <w:rPr>
          <w:noProof/>
        </w:rPr>
        <w:fldChar w:fldCharType="end"/>
      </w:r>
      <w:r w:rsidRPr="00A17ED1">
        <w:rPr>
          <w:noProof/>
        </w:rPr>
        <w:t xml:space="preserve">   (PPN)   00934</w:t>
      </w:r>
      <w:bookmarkEnd w:id="327"/>
      <w:bookmarkEnd w:id="328"/>
    </w:p>
    <w:p w14:paraId="2FE16936" w14:textId="77777777" w:rsidR="00D40512" w:rsidRDefault="00D40512" w:rsidP="00D40512">
      <w:pPr>
        <w:pStyle w:val="Components"/>
      </w:pPr>
      <w:bookmarkStart w:id="329" w:name="PP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&lt;Date/Time Action Performed (DTM)&gt;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58E094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5066EEF"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DAC321" w14:textId="77777777" w:rsidR="00D40512" w:rsidRDefault="00D40512" w:rsidP="00D40512">
      <w:pPr>
        <w:pStyle w:val="Components"/>
      </w:pPr>
      <w:r>
        <w:t>Subcomponents for Assigning Authority (HD):  &lt;Namespace ID (IS)&gt; &amp; &lt;Universal ID (ST)&gt; &amp; &lt;Universal ID Type (ID)&gt;</w:t>
      </w:r>
    </w:p>
    <w:p w14:paraId="5D7CAFF0" w14:textId="77777777" w:rsidR="00D40512" w:rsidRDefault="00D40512" w:rsidP="00D40512">
      <w:pPr>
        <w:pStyle w:val="Components"/>
      </w:pPr>
      <w:r>
        <w:lastRenderedPageBreak/>
        <w:t>Subcomponents for Assigning Facility (HD):  &lt;Namespace ID (IS)&gt; &amp; &lt;Universal ID (ST)&gt; &amp; &lt;Universal ID Type (ID)&gt;</w:t>
      </w:r>
    </w:p>
    <w:p w14:paraId="13767A0F"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354C3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8DD3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0BC35A" w14:textId="77777777" w:rsidR="00061F64" w:rsidRDefault="00061F64">
      <w:pPr>
        <w:pStyle w:val="NormalIndented"/>
        <w:rPr>
          <w:noProof/>
        </w:rPr>
      </w:pPr>
      <w:r w:rsidRPr="00A17ED1">
        <w:rPr>
          <w:noProof/>
        </w:rPr>
        <w:t>Definition:  This field contains a set of components describing by whom and when authentication was performed (either manually or electronically).  The Date/Time Action Performed component describes the date/time of the authentication (Authentication Time Stamp).  The remaining components identify the person performing the authentication (Authentication Person).  If either of the Authenticating Person or the Authentication Time Stamp is valued as non-null, then both must be valued as non-null.</w:t>
      </w:r>
    </w:p>
    <w:p w14:paraId="6F52200B" w14:textId="77777777" w:rsidR="00061F64" w:rsidRPr="00A17ED1" w:rsidRDefault="00061F64">
      <w:pPr>
        <w:pStyle w:val="NormalIndented"/>
        <w:rPr>
          <w:noProof/>
        </w:rPr>
      </w:pPr>
      <w:r w:rsidRPr="00BD4C03">
        <w:rPr>
          <w:noProof/>
        </w:rPr>
        <w:t>TXA-22 - Condition: If TXA-22 is valued and the corresponding OBR segment is present in the message OBR-32 must be blank.  If OBR-32 is valued while TXA-22 is valued,  OBR-32 shall be ignored.  See message definitions including TXA for further guidanceon which ORC/OBR pairs to consider.</w:t>
      </w:r>
    </w:p>
    <w:p w14:paraId="3CA449B8" w14:textId="77777777" w:rsidR="00061F64" w:rsidRPr="00A17ED1" w:rsidRDefault="00061F64">
      <w:pPr>
        <w:pStyle w:val="Heading4"/>
        <w:rPr>
          <w:noProof/>
        </w:rPr>
      </w:pPr>
      <w:bookmarkStart w:id="330" w:name="_Toc2348889"/>
      <w:bookmarkStart w:id="331" w:name="_Toc204420509"/>
      <w:bookmarkEnd w:id="329"/>
      <w:r w:rsidRPr="00A17ED1">
        <w:rPr>
          <w:noProof/>
        </w:rPr>
        <w:t xml:space="preserve">TXA-23   Distributed Copies (Code and Name of Recipients(s)) </w:t>
      </w:r>
      <w:r w:rsidR="00A60E23" w:rsidRPr="00A17ED1">
        <w:rPr>
          <w:noProof/>
        </w:rPr>
        <w:fldChar w:fldCharType="begin"/>
      </w:r>
      <w:r w:rsidRPr="00A17ED1">
        <w:rPr>
          <w:noProof/>
        </w:rPr>
        <w:instrText xml:space="preserve"> XE "Distributed copies" </w:instrText>
      </w:r>
      <w:r w:rsidR="00A60E23" w:rsidRPr="00A17ED1">
        <w:rPr>
          <w:noProof/>
        </w:rPr>
        <w:fldChar w:fldCharType="end"/>
      </w:r>
      <w:r w:rsidRPr="00A17ED1">
        <w:rPr>
          <w:noProof/>
        </w:rPr>
        <w:t xml:space="preserve">   (XCN)   00935</w:t>
      </w:r>
      <w:bookmarkEnd w:id="330"/>
      <w:bookmarkEnd w:id="331"/>
    </w:p>
    <w:p w14:paraId="05ACFE46"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A38285"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3D2FFE9" w14:textId="77777777" w:rsidR="00D40512" w:rsidRDefault="00D40512" w:rsidP="00D40512">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04E16" w14:textId="77777777" w:rsidR="00D40512" w:rsidRDefault="00D40512" w:rsidP="00D40512">
      <w:pPr>
        <w:pStyle w:val="Components"/>
      </w:pPr>
      <w:r>
        <w:t>Subcomponents for Assigning Authority (HD):  &lt;Namespace ID (IS)&gt; &amp; &lt;Universal ID (ST)&gt; &amp; &lt;Universal ID Type (ID)&gt;</w:t>
      </w:r>
    </w:p>
    <w:p w14:paraId="26B05D90" w14:textId="77777777" w:rsidR="00D40512" w:rsidRDefault="00D40512" w:rsidP="00D40512">
      <w:pPr>
        <w:pStyle w:val="Components"/>
      </w:pPr>
      <w:r>
        <w:t>Subcomponents for Assigning Facility (HD):  &lt;Namespace ID (IS)&gt; &amp; &lt;Universal ID (ST)&gt; &amp; &lt;Universal ID Type (ID)&gt;</w:t>
      </w:r>
    </w:p>
    <w:p w14:paraId="5702204C"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EC4A"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7E7CD8"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883985" w14:textId="77777777" w:rsidR="00061F64" w:rsidRPr="00A17ED1" w:rsidRDefault="00061F64">
      <w:pPr>
        <w:pStyle w:val="NormalIndented"/>
        <w:rPr>
          <w:noProof/>
        </w:rPr>
      </w:pPr>
      <w:r w:rsidRPr="00A17ED1">
        <w:rPr>
          <w:noProof/>
        </w:rPr>
        <w:t xml:space="preserve">Definition: This field identifies the persons who received a copy of this document.  </w:t>
      </w:r>
    </w:p>
    <w:p w14:paraId="48136EFE" w14:textId="77777777" w:rsidR="00061F64" w:rsidRPr="00A17ED1" w:rsidRDefault="00061F64">
      <w:pPr>
        <w:pStyle w:val="Heading4"/>
        <w:ind w:left="1008" w:hanging="1008"/>
        <w:rPr>
          <w:noProof/>
        </w:rPr>
      </w:pPr>
      <w:bookmarkStart w:id="332" w:name="_Toc204420510"/>
      <w:r w:rsidRPr="00A17ED1">
        <w:rPr>
          <w:noProof/>
        </w:rPr>
        <w:t xml:space="preserve">TXA-24 </w:t>
      </w:r>
      <w:r w:rsidRPr="00D62403">
        <w:t>Folder Assignment</w:t>
      </w:r>
      <w:r w:rsidRPr="006F71AC">
        <w:t xml:space="preserve"> </w:t>
      </w:r>
      <w:r w:rsidR="00A60E23" w:rsidRPr="00A17ED1">
        <w:rPr>
          <w:noProof/>
        </w:rPr>
        <w:fldChar w:fldCharType="begin"/>
      </w:r>
      <w:r w:rsidRPr="00A17ED1">
        <w:rPr>
          <w:noProof/>
        </w:rPr>
        <w:instrText xml:space="preserve"> XE "Folder Assignment" </w:instrText>
      </w:r>
      <w:r w:rsidR="00A60E23" w:rsidRPr="00A17ED1">
        <w:rPr>
          <w:noProof/>
        </w:rPr>
        <w:fldChar w:fldCharType="end"/>
      </w:r>
      <w:r w:rsidRPr="00A17ED1">
        <w:rPr>
          <w:noProof/>
        </w:rPr>
        <w:t xml:space="preserve"> (CWE)   0</w:t>
      </w:r>
      <w:bookmarkEnd w:id="332"/>
      <w:r>
        <w:rPr>
          <w:noProof/>
        </w:rPr>
        <w:t>2378</w:t>
      </w:r>
    </w:p>
    <w:p w14:paraId="2C95F1A6"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642BF3" w14:textId="01965DA5" w:rsidR="00061F64" w:rsidRPr="00A17ED1" w:rsidRDefault="00061F64">
      <w:pPr>
        <w:pStyle w:val="NormalIndented"/>
      </w:pPr>
      <w:r w:rsidRPr="00A17ED1">
        <w:t xml:space="preserve">Definition: This field is used to assign documents to folders.  These folders are not nested; a document may either be part of none or several folders. In practice this can be used to separate the documents into domain </w:t>
      </w:r>
      <w:r w:rsidRPr="00A17ED1">
        <w:lastRenderedPageBreak/>
        <w:t>specific types (e.g.</w:t>
      </w:r>
      <w:r>
        <w:t>,</w:t>
      </w:r>
      <w:r w:rsidRPr="00A17ED1">
        <w:t xml:space="preserve"> cardiology reports, radiology reports), organizational types (e.g.</w:t>
      </w:r>
      <w:r>
        <w:t>,</w:t>
      </w:r>
      <w:r w:rsidRPr="00A17ED1">
        <w:t xml:space="preserve"> administrational document, billing document), body region types (</w:t>
      </w:r>
      <w:r>
        <w:t xml:space="preserve">e.g., </w:t>
      </w:r>
      <w:r w:rsidRPr="00A17ED1">
        <w:t>chest CT, leg CT)</w:t>
      </w:r>
      <w:r>
        <w:t>,</w:t>
      </w:r>
      <w:r w:rsidRPr="00A17ED1">
        <w:t xml:space="preserve"> or something else. Furthermore, this information can be combined. This usually depends on the system involved and therefore it must be up to the user to define it. The systems can use the information to define workflows or manage access to the document.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r w:rsidR="00D97FEB" w:rsidRPr="00D97FEB">
        <w:t xml:space="preserve"> Refer to Table 0791 - Folder Assignment in Chapter 2C for valid values.</w:t>
      </w:r>
    </w:p>
    <w:p w14:paraId="10F6B710" w14:textId="77777777" w:rsidR="00061F64" w:rsidRPr="00A17ED1" w:rsidRDefault="00061F64">
      <w:pPr>
        <w:pStyle w:val="Heading4"/>
        <w:ind w:left="1008" w:hanging="1008"/>
        <w:rPr>
          <w:noProof/>
        </w:rPr>
      </w:pPr>
      <w:bookmarkStart w:id="333" w:name="_Toc204420511"/>
      <w:r w:rsidRPr="00A17ED1">
        <w:rPr>
          <w:noProof/>
        </w:rPr>
        <w:t xml:space="preserve">TXA-25 Document Title </w:t>
      </w:r>
      <w:r w:rsidR="00A60E23" w:rsidRPr="00A17ED1">
        <w:rPr>
          <w:noProof/>
        </w:rPr>
        <w:fldChar w:fldCharType="begin"/>
      </w:r>
      <w:r w:rsidRPr="00A17ED1">
        <w:rPr>
          <w:noProof/>
        </w:rPr>
        <w:instrText xml:space="preserve"> XE "Document Title" </w:instrText>
      </w:r>
      <w:r w:rsidR="00A60E23" w:rsidRPr="00A17ED1">
        <w:rPr>
          <w:noProof/>
        </w:rPr>
        <w:fldChar w:fldCharType="end"/>
      </w:r>
      <w:r w:rsidRPr="00A17ED1">
        <w:rPr>
          <w:noProof/>
        </w:rPr>
        <w:t xml:space="preserve"> (ST)   0</w:t>
      </w:r>
      <w:bookmarkEnd w:id="333"/>
      <w:r>
        <w:rPr>
          <w:noProof/>
        </w:rPr>
        <w:t>3301</w:t>
      </w:r>
    </w:p>
    <w:p w14:paraId="63D9939D" w14:textId="77777777" w:rsidR="00061F64" w:rsidRPr="00A17ED1" w:rsidRDefault="00061F64">
      <w:pPr>
        <w:pStyle w:val="NormalIndented"/>
      </w:pPr>
      <w:r w:rsidRPr="00A17ED1">
        <w:t xml:space="preserve">Definition: This field supports the identification of the document title. When communicating the meta information without the document contents you may submit the document title as well.  </w:t>
      </w:r>
    </w:p>
    <w:p w14:paraId="2D00CDB8" w14:textId="77777777" w:rsidR="00061F64" w:rsidRPr="00A17ED1" w:rsidRDefault="00061F64" w:rsidP="00932DE4">
      <w:pPr>
        <w:pStyle w:val="Heading4"/>
        <w:rPr>
          <w:noProof/>
        </w:rPr>
      </w:pPr>
      <w:bookmarkStart w:id="334" w:name="_Toc204420512"/>
      <w:r w:rsidRPr="00A17ED1">
        <w:rPr>
          <w:noProof/>
        </w:rPr>
        <w:t xml:space="preserve">TXA-26   Agreed Due </w:t>
      </w:r>
      <w:r w:rsidRPr="00932DE4">
        <w:t>Date</w:t>
      </w:r>
      <w:r w:rsidRPr="00A17ED1">
        <w:rPr>
          <w:noProof/>
        </w:rPr>
        <w:t>/Time   (DTM)  0</w:t>
      </w:r>
      <w:bookmarkEnd w:id="334"/>
      <w:r>
        <w:rPr>
          <w:noProof/>
        </w:rPr>
        <w:t>3302</w:t>
      </w:r>
    </w:p>
    <w:p w14:paraId="12E0E3F6" w14:textId="77777777" w:rsidR="0057411F" w:rsidRDefault="00061F64" w:rsidP="00E66B38">
      <w:pPr>
        <w:pStyle w:val="NormalIndented"/>
      </w:pPr>
      <w:r w:rsidRPr="00A17ED1">
        <w:t>Definition:  This field contains the date and time the document is or will be due back to the original author or dictator from the transcriptionist.</w:t>
      </w:r>
    </w:p>
    <w:p w14:paraId="123892CB" w14:textId="77777777" w:rsidR="0057411F" w:rsidRDefault="0057411F" w:rsidP="00932DE4">
      <w:pPr>
        <w:pStyle w:val="Heading4"/>
      </w:pPr>
      <w:bookmarkStart w:id="335" w:name="_Toc204420513"/>
      <w:bookmarkStart w:id="336" w:name="_Toc204421883"/>
      <w:bookmarkStart w:id="337" w:name="_Toc204420515"/>
      <w:bookmarkStart w:id="338" w:name="_Toc204421885"/>
      <w:bookmarkStart w:id="339" w:name="_Toc204420751"/>
      <w:bookmarkStart w:id="340" w:name="_Toc204422121"/>
      <w:bookmarkStart w:id="341" w:name="_Toc359236420"/>
      <w:bookmarkStart w:id="342" w:name="_Toc2348891"/>
      <w:bookmarkStart w:id="343" w:name="_Toc79446931"/>
      <w:bookmarkStart w:id="344" w:name="_Toc175732356"/>
      <w:bookmarkStart w:id="345" w:name="_Toc204420752"/>
      <w:bookmarkEnd w:id="335"/>
      <w:bookmarkEnd w:id="336"/>
      <w:bookmarkEnd w:id="337"/>
      <w:bookmarkEnd w:id="338"/>
      <w:bookmarkEnd w:id="339"/>
      <w:bookmarkEnd w:id="340"/>
      <w:r>
        <w:t xml:space="preserve">TXA-27 Creating Facility (HD) </w:t>
      </w:r>
      <w:r w:rsidR="00932DE4" w:rsidRPr="00932DE4">
        <w:t>02413</w:t>
      </w:r>
    </w:p>
    <w:p w14:paraId="1F643B5B" w14:textId="77777777" w:rsidR="00E53ED0" w:rsidRPr="00553EC1" w:rsidRDefault="00A60E23" w:rsidP="00553EC1">
      <w:pPr>
        <w:pStyle w:val="Components"/>
      </w:pPr>
      <w:r w:rsidRPr="00553EC1">
        <w:t xml:space="preserve">Components: &lt;Namespace ID (IS)&gt; ^ &lt;Universal ID (ST)&gt; ^ &lt;Universal ID Type (ID)&gt; </w:t>
      </w:r>
    </w:p>
    <w:p w14:paraId="6345E215" w14:textId="77777777" w:rsidR="00E53ED0" w:rsidRDefault="0057411F" w:rsidP="00553EC1">
      <w:pPr>
        <w:pStyle w:val="NormalIndented"/>
      </w:pPr>
      <w:r w:rsidRPr="00446BFE">
        <w:t xml:space="preserve">Definition: This field identifies the facility in which this document has been created. </w:t>
      </w:r>
    </w:p>
    <w:p w14:paraId="0AFF192C" w14:textId="45A4AB10" w:rsidR="00C63C05" w:rsidRDefault="00C63C05" w:rsidP="00932DE4">
      <w:pPr>
        <w:pStyle w:val="Heading4"/>
      </w:pPr>
      <w:r>
        <w:t>TXA-28 Creating Specialty (CW</w:t>
      </w:r>
      <w:r w:rsidR="00932DE4">
        <w:t>E</w:t>
      </w:r>
      <w:r>
        <w:t xml:space="preserve">) </w:t>
      </w:r>
      <w:r w:rsidR="00932DE4" w:rsidRPr="00932DE4">
        <w:t>0241</w:t>
      </w:r>
      <w:r w:rsidR="00932DE4">
        <w:t>4</w:t>
      </w:r>
    </w:p>
    <w:p w14:paraId="777562C8" w14:textId="77777777" w:rsidR="00C63C05" w:rsidRDefault="00C63C05" w:rsidP="00C63C0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5B7C87" w14:textId="234FA044" w:rsidR="00E53ED0" w:rsidRDefault="00C63C05" w:rsidP="00553EC1">
      <w:pPr>
        <w:pStyle w:val="NormalIndented"/>
      </w:pPr>
      <w:r w:rsidRPr="00446BFE">
        <w:t>Definition: This field identifies the specialty of the provider which created this document.</w:t>
      </w:r>
      <w:r w:rsidR="00D97FEB" w:rsidRPr="00D97FEB">
        <w:t xml:space="preserve"> Refer to Table 0792 - Creating Specialty in Chapter 2C for valid values.</w:t>
      </w:r>
    </w:p>
    <w:p w14:paraId="2F79C719" w14:textId="77777777" w:rsidR="00394794" w:rsidRPr="006D447E" w:rsidRDefault="00394794" w:rsidP="006D447E">
      <w:pPr>
        <w:pStyle w:val="NormalIndented"/>
      </w:pPr>
    </w:p>
    <w:p w14:paraId="6DD7E0C6" w14:textId="7B9A977C" w:rsidR="00394794" w:rsidRPr="00F63F22" w:rsidRDefault="00394794" w:rsidP="00394794">
      <w:pPr>
        <w:pStyle w:val="Note"/>
        <w:ind w:left="360"/>
        <w:rPr>
          <w:noProof/>
        </w:rPr>
      </w:pPr>
      <w:r w:rsidRPr="00F63F22">
        <w:rPr>
          <w:rStyle w:val="Strong"/>
          <w:noProof/>
        </w:rPr>
        <w:t>Note</w:t>
      </w:r>
      <w:r w:rsidRPr="00F63F22">
        <w:rPr>
          <w:noProof/>
        </w:rPr>
        <w:t xml:space="preserve">:  </w:t>
      </w:r>
      <w:r>
        <w:rPr>
          <w:noProof/>
        </w:rPr>
        <w:t xml:space="preserve">There are on suggested values for speciality. </w:t>
      </w:r>
    </w:p>
    <w:p w14:paraId="360D18B6" w14:textId="77777777" w:rsidR="00394794" w:rsidRDefault="00394794" w:rsidP="00553EC1">
      <w:pPr>
        <w:pStyle w:val="NormalIndented"/>
      </w:pPr>
    </w:p>
    <w:p w14:paraId="4E56E423" w14:textId="4C434CC1" w:rsidR="00061F64" w:rsidRPr="00A17ED1" w:rsidRDefault="00061F64">
      <w:pPr>
        <w:pStyle w:val="Heading2"/>
        <w:rPr>
          <w:noProof/>
        </w:rPr>
      </w:pPr>
      <w:bookmarkStart w:id="346" w:name="_Toc28982069"/>
      <w:r w:rsidRPr="00A17ED1">
        <w:rPr>
          <w:noProof/>
        </w:rPr>
        <w:t>EXAMPLE MESSAGE</w:t>
      </w:r>
      <w:bookmarkEnd w:id="341"/>
      <w:bookmarkEnd w:id="342"/>
      <w:bookmarkEnd w:id="343"/>
      <w:bookmarkEnd w:id="344"/>
      <w:r w:rsidRPr="00A17ED1">
        <w:rPr>
          <w:noProof/>
        </w:rPr>
        <w:t>S</w:t>
      </w:r>
      <w:bookmarkEnd w:id="345"/>
      <w:bookmarkEnd w:id="346"/>
    </w:p>
    <w:p w14:paraId="767AE73B" w14:textId="77777777" w:rsidR="00061F64" w:rsidRPr="00A17ED1" w:rsidRDefault="00061F64">
      <w:pPr>
        <w:pStyle w:val="Heading3"/>
        <w:rPr>
          <w:noProof/>
        </w:rPr>
      </w:pPr>
      <w:bookmarkStart w:id="347" w:name="_Toc204420753"/>
      <w:bookmarkStart w:id="348" w:name="_Toc28982070"/>
      <w:r w:rsidRPr="00A17ED1">
        <w:rPr>
          <w:noProof/>
        </w:rPr>
        <w:t>History and Physical Exam:</w:t>
      </w:r>
      <w:bookmarkEnd w:id="347"/>
      <w:bookmarkEnd w:id="348"/>
    </w:p>
    <w:p w14:paraId="6405BE70" w14:textId="77777777" w:rsidR="00061F64" w:rsidRPr="00A17ED1" w:rsidRDefault="00061F64">
      <w:pPr>
        <w:rPr>
          <w:noProof/>
        </w:rPr>
      </w:pPr>
      <w:r w:rsidRPr="00A17ED1">
        <w:rPr>
          <w:noProof/>
        </w:rPr>
        <w:t>The following is an example of an original transmission of a history and physical examination which has been authenticated prior to this message being initiated:</w:t>
      </w:r>
    </w:p>
    <w:p w14:paraId="4B67C034" w14:textId="77777777" w:rsidR="00061F64" w:rsidRPr="00D97FEB" w:rsidRDefault="00061F64" w:rsidP="00D97FEB">
      <w:pPr>
        <w:pStyle w:val="Example"/>
      </w:pPr>
      <w:r w:rsidRPr="00A17ED1">
        <w:t>MSH|...&lt;</w:t>
      </w:r>
      <w:r w:rsidRPr="00D97FEB">
        <w:t>cr&gt;</w:t>
      </w:r>
    </w:p>
    <w:p w14:paraId="66456BD9" w14:textId="77777777" w:rsidR="00061F64" w:rsidRPr="00D97FEB" w:rsidRDefault="00061F64" w:rsidP="00D97FEB">
      <w:pPr>
        <w:pStyle w:val="Example"/>
      </w:pPr>
      <w:r w:rsidRPr="00D97FEB">
        <w:t>EVN|T02|19960215154405||04|097220^Seven^Henry^L^ ^Dr^MD^| &lt;cr&gt;</w:t>
      </w:r>
    </w:p>
    <w:p w14:paraId="10473F53" w14:textId="77777777" w:rsidR="00061F64" w:rsidRPr="00D97FEB" w:rsidRDefault="00061F64">
      <w:pPr>
        <w:pStyle w:val="Example"/>
      </w:pPr>
      <w:r w:rsidRPr="00D97FEB">
        <w:t>PID|...&lt;cr&gt;</w:t>
      </w:r>
    </w:p>
    <w:p w14:paraId="1854FE50" w14:textId="77777777" w:rsidR="00061F64" w:rsidRPr="00D97FEB" w:rsidRDefault="00061F64">
      <w:pPr>
        <w:pStyle w:val="Example"/>
      </w:pPr>
      <w:r w:rsidRPr="00D97FEB">
        <w:t>PR1|...&lt;cr&gt;</w:t>
      </w:r>
    </w:p>
    <w:p w14:paraId="0FAD0E85" w14:textId="77777777" w:rsidR="00061F64" w:rsidRPr="00D97FEB" w:rsidRDefault="00061F64">
      <w:pPr>
        <w:pStyle w:val="Example"/>
      </w:pPr>
      <w:r w:rsidRPr="00D97FEB">
        <w:lastRenderedPageBreak/>
        <w:t>TXA|0001|HP^history &amp; physical|TX^text|19960213213000|099919^Everyman^Adam^A^ ^Mr^MS^|</w:t>
      </w:r>
      <w:r w:rsidRPr="00D97FEB">
        <w:br/>
        <w:t>19960213153000|19960215134500||099919^Everyman^Adam^A^III^Mr^MS^|097220^Seven^Henry^L^ ^Dr^MD^|01234567^Contact^Carrie^C^Ms|1996021500001^transA|||example.doc|LA|UC|AV||AC|||||097220^Seven^Henry^L^ ^Dr^MD^| &lt;cr&gt;</w:t>
      </w:r>
    </w:p>
    <w:p w14:paraId="7D12B46B" w14:textId="77777777" w:rsidR="00061F64" w:rsidRPr="00D97FEB" w:rsidRDefault="00061F64">
      <w:pPr>
        <w:pStyle w:val="Example"/>
      </w:pPr>
      <w:r w:rsidRPr="00D97FEB">
        <w:t>OBX|1|CE|2000.40^CHIEF COMPLAINT|| ... &lt;cr&gt;</w:t>
      </w:r>
    </w:p>
    <w:p w14:paraId="51A05E3D" w14:textId="77777777" w:rsidR="00061F64" w:rsidRPr="00D97FEB" w:rsidRDefault="00061F64">
      <w:pPr>
        <w:pStyle w:val="Example"/>
      </w:pPr>
      <w:r w:rsidRPr="00D97FEB">
        <w:t>OBX|2|ST|2000.01^SOURCE||PATIENT &lt;cr&gt;</w:t>
      </w:r>
    </w:p>
    <w:p w14:paraId="104C1D42" w14:textId="77777777" w:rsidR="00061F64" w:rsidRPr="00D97FEB" w:rsidRDefault="00061F64">
      <w:pPr>
        <w:pStyle w:val="Example"/>
      </w:pPr>
      <w:r w:rsidRPr="00D97FEB">
        <w:t>OBX|3|TX|2000.02^PRESENT ILLNESS||SUDDEN ONSET OF CHEST PAIN. 2 DAYS, PTA ASSOCIATED WITH NAUSEA, VOMITING &amp; SOB.  NO RELIEF WITH ANTACIDS OR NTG. NO OTHER SX. NOT PREVIOUSLY ILL.&lt;cr&gt;</w:t>
      </w:r>
    </w:p>
    <w:p w14:paraId="530B314F" w14:textId="77777777" w:rsidR="00061F64" w:rsidRPr="00D97FEB" w:rsidRDefault="00061F64">
      <w:pPr>
        <w:pStyle w:val="Example"/>
      </w:pPr>
      <w:r w:rsidRPr="00D97FEB">
        <w:t xml:space="preserve"> .</w:t>
      </w:r>
    </w:p>
    <w:p w14:paraId="6F6F96B6" w14:textId="77777777" w:rsidR="00061F64" w:rsidRPr="00D97FEB" w:rsidRDefault="00061F64">
      <w:pPr>
        <w:pStyle w:val="Example"/>
      </w:pPr>
      <w:r w:rsidRPr="00D97FEB">
        <w:t xml:space="preserve"> .</w:t>
      </w:r>
    </w:p>
    <w:p w14:paraId="26F5BD5A" w14:textId="77777777" w:rsidR="00061F64" w:rsidRPr="00A17ED1" w:rsidRDefault="00061F64" w:rsidP="006D447E">
      <w:pPr>
        <w:pStyle w:val="NormalIndented"/>
        <w:rPr>
          <w:noProof/>
        </w:rPr>
      </w:pPr>
      <w:r w:rsidRPr="00A17ED1">
        <w:rPr>
          <w:noProof/>
        </w:rPr>
        <w:t>and so on.</w:t>
      </w:r>
    </w:p>
    <w:p w14:paraId="3C6DFBA3" w14:textId="77777777" w:rsidR="00061F64" w:rsidRPr="00A17ED1" w:rsidRDefault="00061F64">
      <w:pPr>
        <w:pStyle w:val="Heading3"/>
        <w:tabs>
          <w:tab w:val="clear" w:pos="1440"/>
        </w:tabs>
        <w:ind w:left="1008" w:hanging="1008"/>
        <w:rPr>
          <w:noProof/>
        </w:rPr>
      </w:pPr>
      <w:bookmarkStart w:id="349" w:name="_Toc204420754"/>
      <w:bookmarkStart w:id="350" w:name="_Toc28982071"/>
      <w:r w:rsidRPr="00A17ED1">
        <w:rPr>
          <w:noProof/>
        </w:rPr>
        <w:t>Document Folder</w:t>
      </w:r>
      <w:bookmarkEnd w:id="349"/>
      <w:bookmarkEnd w:id="350"/>
      <w:r w:rsidRPr="00A17ED1">
        <w:rPr>
          <w:noProof/>
        </w:rPr>
        <w:t xml:space="preserve"> </w:t>
      </w:r>
    </w:p>
    <w:p w14:paraId="625B832A" w14:textId="77777777" w:rsidR="00061F64" w:rsidRPr="00A17ED1" w:rsidRDefault="00061F64">
      <w:pPr>
        <w:ind w:left="720"/>
      </w:pPr>
      <w:r>
        <w:t>Hospital A</w:t>
      </w:r>
      <w:r w:rsidRPr="00A17ED1">
        <w:t xml:space="preserve"> creates a psychiatric report. It sends a notification to hospital B</w:t>
      </w:r>
      <w:r>
        <w:t>.</w:t>
      </w:r>
    </w:p>
    <w:p w14:paraId="6BC3D220" w14:textId="6F1319FA" w:rsidR="00061F64" w:rsidRPr="00A17ED1" w:rsidRDefault="007A6035">
      <w:pPr>
        <w:pStyle w:val="Example"/>
      </w:pPr>
      <w:r w:rsidRPr="007A6035">
        <w:t>MSH|^~\&amp;|SENDAPP|SENDFAC|RECAPP|RECFAC|200411261008||MDM^T01^MDM_T01|167865|P|2.9</w:t>
      </w:r>
    </w:p>
    <w:p w14:paraId="5260F6BB" w14:textId="77777777" w:rsidR="00061F64" w:rsidRPr="00A17ED1" w:rsidRDefault="00061F64">
      <w:pPr>
        <w:pStyle w:val="Example"/>
      </w:pPr>
      <w:r w:rsidRPr="00A17ED1">
        <w:t>EVN|T01|200811261007|200811261007|60012|10107</w:t>
      </w:r>
    </w:p>
    <w:p w14:paraId="6CE64D5B" w14:textId="77777777" w:rsidR="00061F64" w:rsidRPr="00A17ED1" w:rsidRDefault="00061F64">
      <w:pPr>
        <w:pStyle w:val="Example"/>
      </w:pPr>
      <w:r w:rsidRPr="00A17ED1">
        <w:t>PID|1|1011684|1011684||Jurgensen^Antoine^^||197710220000|F|||Hubertweg^^Stuttgart^^70173^DE|||||M|CAT||4390271065||||Karlsruhe|N||</w:t>
      </w:r>
    </w:p>
    <w:p w14:paraId="5A328BB3" w14:textId="77777777" w:rsidR="00061F64" w:rsidRPr="00A17ED1" w:rsidRDefault="00061F64">
      <w:pPr>
        <w:pStyle w:val="Example"/>
      </w:pPr>
      <w:r w:rsidRPr="00A17ED1">
        <w:t>PV1|1|I|STATION^^^3200^^13372100|A^^301||||||||||||N|||0460005110||K|||||||||||||||||||||||200811160916|||||</w:t>
      </w:r>
    </w:p>
    <w:p w14:paraId="602644BE" w14:textId="77777777" w:rsidR="00061F64" w:rsidRPr="00A17ED1" w:rsidRDefault="00061F64">
      <w:pPr>
        <w:pStyle w:val="Example"/>
      </w:pPr>
      <w:r w:rsidRPr="00A17ED1">
        <w:t xml:space="preserve">TXA|1|Psychiatric Disabilities Report|PDF|||||20081126100756 ||||570531^SENDFAC||||1081007_2874942_570531_26100756.PDF|DO|||||||PSY^psychiatric document^^1.2.4481222~WEB^web document^^1.2.4481223 </w:t>
      </w:r>
    </w:p>
    <w:p w14:paraId="37280A63" w14:textId="77777777" w:rsidR="00061F64" w:rsidRPr="00A17ED1" w:rsidRDefault="00061F64" w:rsidP="006D447E">
      <w:pPr>
        <w:pStyle w:val="NormalIndented"/>
      </w:pPr>
      <w:r w:rsidRPr="00A17ED1">
        <w:t xml:space="preserve">Hospital B receives the document. Hospital </w:t>
      </w:r>
      <w:r>
        <w:t>A</w:t>
      </w:r>
      <w:r w:rsidRPr="00A17ED1">
        <w:t xml:space="preserve"> and </w:t>
      </w:r>
      <w:r>
        <w:t>B</w:t>
      </w:r>
      <w:r w:rsidRPr="00A17ED1">
        <w:t xml:space="preserve"> </w:t>
      </w:r>
      <w:r>
        <w:t>have</w:t>
      </w:r>
      <w:r w:rsidRPr="00A17ED1">
        <w:t xml:space="preserve"> negotiated the folder definitions in </w:t>
      </w:r>
      <w:r>
        <w:t xml:space="preserve">the </w:t>
      </w:r>
      <w:r w:rsidRPr="00A17ED1">
        <w:t xml:space="preserve">form of a catalog (the exchange is out of scope of this document). Therefore, </w:t>
      </w:r>
      <w:r w:rsidRPr="00433F0B">
        <w:t>H</w:t>
      </w:r>
      <w:r w:rsidRPr="006D447E">
        <w:t>ospital</w:t>
      </w:r>
      <w:r w:rsidRPr="00A17ED1">
        <w:t xml:space="preserve"> B knows the document should only be accessible </w:t>
      </w:r>
      <w:r>
        <w:t>to</w:t>
      </w:r>
      <w:r w:rsidRPr="00A17ED1">
        <w:t xml:space="preserve"> psychiatrists and should be available in the patient</w:t>
      </w:r>
      <w:r>
        <w:t>'</w:t>
      </w:r>
      <w:r w:rsidRPr="00A17ED1">
        <w:t>s personal web access. This is only an example</w:t>
      </w:r>
      <w:r>
        <w:t>;</w:t>
      </w:r>
      <w:r w:rsidRPr="00A17ED1">
        <w:t xml:space="preserve"> document folder interpretation is up to the systems and out of scope of this proposal. </w:t>
      </w:r>
    </w:p>
    <w:p w14:paraId="162337E2" w14:textId="77777777" w:rsidR="00061F64" w:rsidRPr="00A17ED1" w:rsidRDefault="00061F64">
      <w:pPr>
        <w:pStyle w:val="Heading2"/>
        <w:rPr>
          <w:noProof/>
        </w:rPr>
      </w:pPr>
      <w:bookmarkStart w:id="351" w:name="_Toc359236421"/>
      <w:bookmarkStart w:id="352" w:name="_Toc2348892"/>
      <w:bookmarkStart w:id="353" w:name="_Toc79446932"/>
      <w:bookmarkStart w:id="354" w:name="_Toc175732357"/>
      <w:bookmarkStart w:id="355" w:name="_Toc204420755"/>
      <w:bookmarkStart w:id="356" w:name="_Toc28982072"/>
      <w:r w:rsidRPr="00A17ED1">
        <w:rPr>
          <w:noProof/>
        </w:rPr>
        <w:t>QUERY</w:t>
      </w:r>
      <w:bookmarkEnd w:id="351"/>
      <w:bookmarkEnd w:id="352"/>
      <w:bookmarkEnd w:id="353"/>
      <w:bookmarkEnd w:id="354"/>
      <w:bookmarkEnd w:id="355"/>
      <w:bookmarkEnd w:id="356"/>
    </w:p>
    <w:p w14:paraId="60238A41" w14:textId="77777777" w:rsidR="00061F64" w:rsidRPr="00A17ED1" w:rsidRDefault="00061F64">
      <w:pPr>
        <w:rPr>
          <w:noProof/>
        </w:rPr>
      </w:pPr>
      <w:r w:rsidRPr="00A17ED1">
        <w:rPr>
          <w:noProof/>
        </w:rPr>
        <w:t>A query may be used to retrieve a list of documents or a specific document.  See Chapter 5</w:t>
      </w:r>
      <w:r>
        <w:rPr>
          <w:noProof/>
        </w:rPr>
        <w:t>, "Queries",</w:t>
      </w:r>
      <w:r w:rsidRPr="00A17ED1">
        <w:rPr>
          <w:noProof/>
        </w:rPr>
        <w:t xml:space="preserve"> for details of queries.</w:t>
      </w:r>
    </w:p>
    <w:p w14:paraId="4E7BBF72" w14:textId="77777777" w:rsidR="00061F64" w:rsidRPr="00A17ED1" w:rsidRDefault="00061F64">
      <w:pPr>
        <w:pStyle w:val="Heading3"/>
        <w:rPr>
          <w:noProof/>
        </w:rPr>
      </w:pPr>
      <w:bookmarkStart w:id="357" w:name="_Toc2348893"/>
      <w:bookmarkStart w:id="358" w:name="_Toc79446933"/>
      <w:bookmarkStart w:id="359" w:name="_Toc175732358"/>
      <w:bookmarkStart w:id="360" w:name="_Toc204420756"/>
      <w:bookmarkStart w:id="361" w:name="_Toc28982073"/>
      <w:r w:rsidRPr="00A17ED1">
        <w:rPr>
          <w:noProof/>
        </w:rPr>
        <w:t>QRY/DOC - Document Query (Event T12</w:t>
      </w:r>
      <w:r w:rsidR="00A60E23" w:rsidRPr="00A17ED1">
        <w:rPr>
          <w:noProof/>
        </w:rPr>
        <w:fldChar w:fldCharType="begin"/>
      </w:r>
      <w:r w:rsidRPr="00A17ED1">
        <w:rPr>
          <w:noProof/>
        </w:rPr>
        <w:instrText xml:space="preserve"> XE "T12" </w:instrText>
      </w:r>
      <w:r w:rsidR="00A60E23" w:rsidRPr="00A17ED1">
        <w:rPr>
          <w:noProof/>
        </w:rPr>
        <w:fldChar w:fldCharType="end"/>
      </w:r>
      <w:r w:rsidRPr="00A17ED1">
        <w:rPr>
          <w:noProof/>
        </w:rPr>
        <w:t>)</w:t>
      </w:r>
      <w:bookmarkEnd w:id="357"/>
      <w:bookmarkEnd w:id="358"/>
      <w:bookmarkEnd w:id="359"/>
      <w:bookmarkEnd w:id="360"/>
      <w:bookmarkEnd w:id="361"/>
    </w:p>
    <w:p w14:paraId="7C6C5E77" w14:textId="77777777" w:rsidR="00061F64" w:rsidRPr="00A17ED1" w:rsidRDefault="00061F64">
      <w:pPr>
        <w:pStyle w:val="NormalIndented"/>
        <w:rPr>
          <w:noProof/>
        </w:rPr>
      </w:pPr>
      <w:r w:rsidRPr="00A17ED1">
        <w:rPr>
          <w:noProof/>
        </w:rPr>
        <w:t xml:space="preserve">Withdrawn </w:t>
      </w:r>
      <w:r>
        <w:rPr>
          <w:noProof/>
        </w:rPr>
        <w:t>in v</w:t>
      </w:r>
      <w:r w:rsidRPr="00A17ED1">
        <w:rPr>
          <w:noProof/>
        </w:rPr>
        <w:t>2.7 and later; refer to Chapter 5</w:t>
      </w:r>
      <w:r>
        <w:rPr>
          <w:noProof/>
        </w:rPr>
        <w:t>, "Queries",</w:t>
      </w:r>
      <w:r w:rsidRPr="00A17ED1">
        <w:rPr>
          <w:noProof/>
        </w:rPr>
        <w:t xml:space="preserve"> section 5.4 instead.</w:t>
      </w:r>
    </w:p>
    <w:p w14:paraId="6470E434" w14:textId="77777777" w:rsidR="00061F64" w:rsidRPr="00A17ED1" w:rsidRDefault="00061F64">
      <w:pPr>
        <w:pStyle w:val="Heading2"/>
        <w:rPr>
          <w:noProof/>
        </w:rPr>
      </w:pPr>
      <w:bookmarkStart w:id="362" w:name="_Toc204420777"/>
      <w:bookmarkStart w:id="363" w:name="_Toc204422147"/>
      <w:bookmarkStart w:id="364" w:name="_Toc2151423"/>
      <w:bookmarkStart w:id="365" w:name="_Toc2348894"/>
      <w:bookmarkStart w:id="366" w:name="_Toc204420848"/>
      <w:bookmarkStart w:id="367" w:name="_Toc204422218"/>
      <w:bookmarkStart w:id="368" w:name="_Toc956505"/>
      <w:bookmarkStart w:id="369" w:name="_Toc956919"/>
      <w:bookmarkStart w:id="370" w:name="_Toc957025"/>
      <w:bookmarkStart w:id="371" w:name="_Toc204420849"/>
      <w:bookmarkStart w:id="372" w:name="_Toc204422219"/>
      <w:bookmarkStart w:id="373" w:name="_Toc204421088"/>
      <w:bookmarkStart w:id="374" w:name="_Toc204422458"/>
      <w:bookmarkStart w:id="375" w:name="_Toc204421093"/>
      <w:bookmarkStart w:id="376" w:name="_Toc204422463"/>
      <w:bookmarkStart w:id="377" w:name="_Toc204421094"/>
      <w:bookmarkStart w:id="378" w:name="_Toc204422464"/>
      <w:bookmarkStart w:id="379" w:name="_Toc204421665"/>
      <w:bookmarkStart w:id="380" w:name="_Toc204423035"/>
      <w:bookmarkStart w:id="381" w:name="_Toc204421685"/>
      <w:bookmarkStart w:id="382" w:name="_Toc204423055"/>
      <w:bookmarkStart w:id="383" w:name="_Toc204421728"/>
      <w:bookmarkStart w:id="384" w:name="_Toc204423098"/>
      <w:bookmarkStart w:id="385" w:name="_Toc204421729"/>
      <w:bookmarkStart w:id="386" w:name="_Toc204423099"/>
      <w:bookmarkStart w:id="387" w:name="_Toc204421734"/>
      <w:bookmarkStart w:id="388" w:name="_Toc204423104"/>
      <w:bookmarkStart w:id="389" w:name="_Toc204421739"/>
      <w:bookmarkStart w:id="390" w:name="_Toc204423109"/>
      <w:bookmarkStart w:id="391" w:name="_Toc204421743"/>
      <w:bookmarkStart w:id="392" w:name="_Toc204423113"/>
      <w:bookmarkStart w:id="393" w:name="_Toc204421758"/>
      <w:bookmarkStart w:id="394" w:name="_Toc204423128"/>
      <w:bookmarkStart w:id="395" w:name="_Toc204421778"/>
      <w:bookmarkStart w:id="396" w:name="_Toc204423148"/>
      <w:bookmarkStart w:id="397" w:name="_Toc204421798"/>
      <w:bookmarkStart w:id="398" w:name="_Toc204423168"/>
      <w:bookmarkStart w:id="399" w:name="_Toc204421823"/>
      <w:bookmarkStart w:id="400" w:name="_Toc204423193"/>
      <w:bookmarkStart w:id="401" w:name="_Toc2348928"/>
      <w:bookmarkStart w:id="402" w:name="_Toc79446939"/>
      <w:bookmarkStart w:id="403" w:name="_Toc175732364"/>
      <w:bookmarkStart w:id="404" w:name="_Toc204421856"/>
      <w:bookmarkStart w:id="405" w:name="_Toc28982074"/>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r w:rsidRPr="00A17ED1">
        <w:rPr>
          <w:noProof/>
        </w:rPr>
        <w:t>OUTSTANDING ISSUES</w:t>
      </w:r>
      <w:bookmarkEnd w:id="401"/>
      <w:bookmarkEnd w:id="402"/>
      <w:bookmarkEnd w:id="403"/>
      <w:bookmarkEnd w:id="404"/>
      <w:bookmarkEnd w:id="405"/>
    </w:p>
    <w:p w14:paraId="59EF8B29" w14:textId="77777777" w:rsidR="00061F64" w:rsidRPr="005B7A8B" w:rsidRDefault="00061F64" w:rsidP="00061F64">
      <w:r w:rsidRPr="005B7A8B">
        <w:t>This version of the standard clarifies the use of MDM message as opposed to ORU messages.  Refer to Chapter 7</w:t>
      </w:r>
      <w:r>
        <w:t>, "Observations"</w:t>
      </w:r>
      <w:r w:rsidRPr="005B7A8B">
        <w:t>.</w:t>
      </w:r>
    </w:p>
    <w:p w14:paraId="55BA8FCA" w14:textId="77777777" w:rsidR="00061F64" w:rsidRPr="00A17ED1" w:rsidRDefault="00061F64">
      <w:pPr>
        <w:rPr>
          <w:noProof/>
        </w:rPr>
      </w:pPr>
    </w:p>
    <w:p w14:paraId="712B27CC" w14:textId="77777777" w:rsidR="00061F64" w:rsidRDefault="00061F64"/>
    <w:p w14:paraId="1FA2C123" w14:textId="77777777" w:rsidR="009A0F48" w:rsidRDefault="009A0F48"/>
    <w:sectPr w:rsidR="009A0F48" w:rsidSect="004904C3">
      <w:headerReference w:type="even" r:id="rId46"/>
      <w:headerReference w:type="default" r:id="rId47"/>
      <w:footerReference w:type="even" r:id="rId48"/>
      <w:footerReference w:type="default" r:id="rId49"/>
      <w:footerReference w:type="first" r:id="rId5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E5818" w14:textId="77777777" w:rsidR="005740F2" w:rsidRDefault="005740F2">
      <w:r>
        <w:separator/>
      </w:r>
    </w:p>
  </w:endnote>
  <w:endnote w:type="continuationSeparator" w:id="0">
    <w:p w14:paraId="6A5057FA" w14:textId="77777777" w:rsidR="005740F2" w:rsidRDefault="00574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208030705050203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57D5E" w14:textId="7F5BEA7B" w:rsidR="007F1916" w:rsidRDefault="007F1916" w:rsidP="004904C3">
    <w:pPr>
      <w:pStyle w:val="Footer"/>
      <w:rPr>
        <w:kern w:val="20"/>
      </w:rPr>
    </w:pPr>
    <w:r>
      <w:rPr>
        <w:kern w:val="20"/>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r>
      <w:rPr>
        <w:kern w:val="20"/>
      </w:rPr>
      <w:tab/>
    </w:r>
    <w:r>
      <w:t xml:space="preserve">Health Level Seven, Version </w:t>
    </w:r>
    <w:fldSimple w:instr=" DOCPROPERTY release_version \* MERGEFORMAT ">
      <w:r w:rsidR="006D447E">
        <w:t>2.9</w:t>
      </w:r>
    </w:fldSimple>
    <w:r>
      <w:t xml:space="preserve"> © </w:t>
    </w:r>
    <w:fldSimple w:instr=" DOCPROPERTY release_year \* MERGEFORMAT ">
      <w:r w:rsidR="006D447E">
        <w:t>2019</w:t>
      </w:r>
    </w:fldSimple>
    <w:r>
      <w:t>.  All rights reserved.</w:t>
    </w:r>
    <w:r>
      <w:rPr>
        <w:kern w:val="20"/>
      </w:rPr>
      <w:t xml:space="preserve"> </w:t>
    </w:r>
  </w:p>
  <w:p w14:paraId="61776F17" w14:textId="60638CCF" w:rsidR="007F1916" w:rsidRDefault="002F05DD" w:rsidP="004904C3">
    <w:pPr>
      <w:pStyle w:val="Footer"/>
    </w:pPr>
    <w:fldSimple w:instr=" DOCPROPERTY release_month \* MERGEFORMAT ">
      <w:r w:rsidR="008203F2">
        <w:t>December</w:t>
      </w:r>
    </w:fldSimple>
    <w:r w:rsidR="007F1916">
      <w:t xml:space="preserve">  </w:t>
    </w:r>
    <w:fldSimple w:instr=" DOCPROPERTY release_year \* MERGEFORMAT ">
      <w:r w:rsidR="006D447E">
        <w:t>2019</w:t>
      </w:r>
    </w:fldSimple>
    <w:r w:rsidR="007F1916">
      <w:tab/>
    </w:r>
    <w:fldSimple w:instr=" DOCPROPERTY release_status \* MERGEFORMAT ">
      <w:r w:rsidR="006D447E">
        <w:t>Normative Publication</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33A43" w14:textId="7BE507B2" w:rsidR="007F1916" w:rsidRDefault="007F1916" w:rsidP="004904C3">
    <w:pPr>
      <w:pStyle w:val="Footer"/>
    </w:pPr>
    <w:r>
      <w:t xml:space="preserve">Health Level Seven, Version </w:t>
    </w:r>
    <w:fldSimple w:instr=" DOCPROPERTY release_version \* MERGEFORMAT ">
      <w:r w:rsidR="006D447E">
        <w:t>2.9</w:t>
      </w:r>
    </w:fldSimple>
    <w:r>
      <w:t xml:space="preserve"> © </w:t>
    </w:r>
    <w:fldSimple w:instr=" DOCPROPERTY release_year \* MERGEFORMAT ">
      <w:r w:rsidR="006D447E">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p w14:paraId="7C7F0C5B" w14:textId="61CB4C56" w:rsidR="007F1916" w:rsidRDefault="002F05DD" w:rsidP="004904C3">
    <w:pPr>
      <w:pStyle w:val="Footer"/>
    </w:pPr>
    <w:fldSimple w:instr=" DOCPROPERTY release_status \* MERGEFORMAT ">
      <w:r w:rsidR="006D447E">
        <w:t>Normative Publication</w:t>
      </w:r>
    </w:fldSimple>
    <w:r w:rsidR="007F1916">
      <w:tab/>
    </w:r>
    <w:fldSimple w:instr=" DOCPROPERTY release_month \* MERGEFORMAT ">
      <w:r w:rsidR="008203F2">
        <w:t>December</w:t>
      </w:r>
    </w:fldSimple>
    <w:r w:rsidR="007F1916">
      <w:t xml:space="preserve">  </w:t>
    </w:r>
    <w:fldSimple w:instr=" DOCPROPERTY release_year \* MERGEFORMAT ">
      <w:r w:rsidR="006D447E">
        <w:t>2019</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03CC6" w14:textId="5E0E75A5" w:rsidR="007F1916" w:rsidRDefault="007F1916" w:rsidP="006B23F9">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r>
    <w:r>
      <w:t xml:space="preserve">Health Level Seven, Version </w:t>
    </w:r>
    <w:fldSimple w:instr=" DOCPROPERTY release_version \* MERGEFORMAT ">
      <w:r w:rsidR="006D447E">
        <w:t>2.9</w:t>
      </w:r>
    </w:fldSimple>
    <w:r>
      <w:t xml:space="preserve"> © </w:t>
    </w:r>
    <w:fldSimple w:instr=" DOCPROPERTY release_year \* MERGEFORMAT ">
      <w:r w:rsidR="006D447E">
        <w:t>2019</w:t>
      </w:r>
    </w:fldSimple>
    <w:r>
      <w:t xml:space="preserve">.  </w:t>
    </w:r>
    <w:r w:rsidRPr="006B23F9">
      <w:t>All</w:t>
    </w:r>
    <w:r>
      <w:t xml:space="preserve"> rights reserved.</w:t>
    </w:r>
  </w:p>
  <w:p w14:paraId="55287642" w14:textId="38A67234" w:rsidR="007F1916" w:rsidRDefault="002F05DD" w:rsidP="006B23F9">
    <w:pPr>
      <w:pStyle w:val="Footer"/>
    </w:pPr>
    <w:fldSimple w:instr=" DOCPROPERTY release_status \* MERGEFORMAT ">
      <w:r w:rsidR="006D447E">
        <w:t>Normative Publication</w:t>
      </w:r>
    </w:fldSimple>
    <w:r w:rsidR="007F1916">
      <w:tab/>
    </w:r>
    <w:fldSimple w:instr=" DOCPROPERTY release_month \* MERGEFORMAT ">
      <w:r w:rsidR="008203F2" w:rsidRPr="006B23F9">
        <w:t>December</w:t>
      </w:r>
    </w:fldSimple>
    <w:r w:rsidR="007F1916">
      <w:t xml:space="preserve">  </w:t>
    </w:r>
    <w:fldSimple w:instr=" DOCPROPERTY release_year \* MERGEFORMAT ">
      <w:r w:rsidR="006D447E">
        <w:t>2019</w:t>
      </w:r>
    </w:fldSimple>
    <w:bookmarkStart w:id="406" w:name="_Toc79446908"/>
    <w:bookmarkEnd w:id="40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48A3B" w14:textId="77777777" w:rsidR="005740F2" w:rsidRDefault="005740F2">
      <w:r>
        <w:separator/>
      </w:r>
    </w:p>
  </w:footnote>
  <w:footnote w:type="continuationSeparator" w:id="0">
    <w:p w14:paraId="2A4742C7" w14:textId="77777777" w:rsidR="005740F2" w:rsidRDefault="00574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834E9" w14:textId="77777777" w:rsidR="007F1916" w:rsidRDefault="007F1916">
    <w:pPr>
      <w:pStyle w:val="Header"/>
      <w:pBdr>
        <w:bottom w:val="single" w:sz="6" w:space="1" w:color="auto"/>
      </w:pBdr>
    </w:pPr>
    <w:r>
      <w:t>Chapter 9: Medical Records / Information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07D64" w14:textId="77777777" w:rsidR="007F1916" w:rsidRDefault="007F1916">
    <w:pPr>
      <w:pStyle w:val="Header"/>
      <w:pBdr>
        <w:bottom w:val="single" w:sz="6" w:space="1" w:color="auto"/>
      </w:pBdr>
      <w:tabs>
        <w:tab w:val="right" w:pos="9360"/>
      </w:tabs>
      <w:jc w:val="right"/>
    </w:pPr>
    <w:r>
      <w:t>Chapter 9: Medical Records / Information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0B196F16"/>
    <w:multiLevelType w:val="multilevel"/>
    <w:tmpl w:val="DEB2E85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212B375B"/>
    <w:multiLevelType w:val="multilevel"/>
    <w:tmpl w:val="A504F9D2"/>
    <w:lvl w:ilvl="0">
      <w:start w:val="9"/>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3FBE2E46"/>
    <w:multiLevelType w:val="hybridMultilevel"/>
    <w:tmpl w:val="FC1A2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5" w15:restartNumberingAfterBreak="0">
    <w:nsid w:val="496324BF"/>
    <w:multiLevelType w:val="singleLevel"/>
    <w:tmpl w:val="C320221C"/>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BA36906"/>
    <w:multiLevelType w:val="hybridMultilevel"/>
    <w:tmpl w:val="C884F458"/>
    <w:lvl w:ilvl="0" w:tplc="FFFFFFFF">
      <w:start w:val="1"/>
      <w:numFmt w:val="bullet"/>
      <w:pStyle w:val="NormalListBullets"/>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652048DC"/>
    <w:multiLevelType w:val="singleLevel"/>
    <w:tmpl w:val="49F26130"/>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6"/>
  </w:num>
  <w:num w:numId="4">
    <w:abstractNumId w:val="4"/>
  </w:num>
  <w:num w:numId="5">
    <w:abstractNumId w:val="7"/>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F64"/>
    <w:rsid w:val="00026B5E"/>
    <w:rsid w:val="0004164E"/>
    <w:rsid w:val="00061F64"/>
    <w:rsid w:val="00085A24"/>
    <w:rsid w:val="00097969"/>
    <w:rsid w:val="000A3D95"/>
    <w:rsid w:val="000B34B4"/>
    <w:rsid w:val="000C3B77"/>
    <w:rsid w:val="000C63C3"/>
    <w:rsid w:val="000E63F9"/>
    <w:rsid w:val="001F49E5"/>
    <w:rsid w:val="00222632"/>
    <w:rsid w:val="00226FE3"/>
    <w:rsid w:val="0022752C"/>
    <w:rsid w:val="002375EA"/>
    <w:rsid w:val="0026620F"/>
    <w:rsid w:val="002E11D8"/>
    <w:rsid w:val="002F05DD"/>
    <w:rsid w:val="00343796"/>
    <w:rsid w:val="0035374D"/>
    <w:rsid w:val="0036768D"/>
    <w:rsid w:val="00372B51"/>
    <w:rsid w:val="00394794"/>
    <w:rsid w:val="003A3D96"/>
    <w:rsid w:val="003A4AAA"/>
    <w:rsid w:val="003C10E9"/>
    <w:rsid w:val="003C19D7"/>
    <w:rsid w:val="00401B1D"/>
    <w:rsid w:val="00424BAD"/>
    <w:rsid w:val="00433F0B"/>
    <w:rsid w:val="00446BFE"/>
    <w:rsid w:val="00463388"/>
    <w:rsid w:val="004904C3"/>
    <w:rsid w:val="004C2B29"/>
    <w:rsid w:val="004D3A6A"/>
    <w:rsid w:val="004D66C4"/>
    <w:rsid w:val="004E6648"/>
    <w:rsid w:val="00553EC1"/>
    <w:rsid w:val="005740F2"/>
    <w:rsid w:val="0057411F"/>
    <w:rsid w:val="0058066E"/>
    <w:rsid w:val="00597768"/>
    <w:rsid w:val="005C3C20"/>
    <w:rsid w:val="005D1F93"/>
    <w:rsid w:val="005E2493"/>
    <w:rsid w:val="005E48B5"/>
    <w:rsid w:val="006479F1"/>
    <w:rsid w:val="00670B39"/>
    <w:rsid w:val="006A596C"/>
    <w:rsid w:val="006B23F9"/>
    <w:rsid w:val="006C0281"/>
    <w:rsid w:val="006D447E"/>
    <w:rsid w:val="006F71AC"/>
    <w:rsid w:val="00710CC3"/>
    <w:rsid w:val="00734278"/>
    <w:rsid w:val="00773DE3"/>
    <w:rsid w:val="007819AF"/>
    <w:rsid w:val="007A6035"/>
    <w:rsid w:val="007F1916"/>
    <w:rsid w:val="00811E4D"/>
    <w:rsid w:val="0081616D"/>
    <w:rsid w:val="008203F2"/>
    <w:rsid w:val="00841F49"/>
    <w:rsid w:val="00865F2A"/>
    <w:rsid w:val="008A686D"/>
    <w:rsid w:val="008C6B63"/>
    <w:rsid w:val="008F1D52"/>
    <w:rsid w:val="008F4F6B"/>
    <w:rsid w:val="009329CE"/>
    <w:rsid w:val="00932DE4"/>
    <w:rsid w:val="009A0F48"/>
    <w:rsid w:val="009C46C3"/>
    <w:rsid w:val="009E021D"/>
    <w:rsid w:val="00A06CF1"/>
    <w:rsid w:val="00A221FA"/>
    <w:rsid w:val="00A25B5E"/>
    <w:rsid w:val="00A35B4F"/>
    <w:rsid w:val="00A36910"/>
    <w:rsid w:val="00A45AB0"/>
    <w:rsid w:val="00A60E23"/>
    <w:rsid w:val="00A67DB0"/>
    <w:rsid w:val="00A7709B"/>
    <w:rsid w:val="00A80D24"/>
    <w:rsid w:val="00AA2239"/>
    <w:rsid w:val="00AA6FAE"/>
    <w:rsid w:val="00AE25A8"/>
    <w:rsid w:val="00B25A6D"/>
    <w:rsid w:val="00B730AD"/>
    <w:rsid w:val="00B83D56"/>
    <w:rsid w:val="00BA1DFE"/>
    <w:rsid w:val="00BC66CC"/>
    <w:rsid w:val="00BF0FDE"/>
    <w:rsid w:val="00C027F1"/>
    <w:rsid w:val="00C04A42"/>
    <w:rsid w:val="00C41477"/>
    <w:rsid w:val="00C63C05"/>
    <w:rsid w:val="00C67662"/>
    <w:rsid w:val="00C8194F"/>
    <w:rsid w:val="00C85B78"/>
    <w:rsid w:val="00CA0279"/>
    <w:rsid w:val="00D23AEB"/>
    <w:rsid w:val="00D27FC8"/>
    <w:rsid w:val="00D40512"/>
    <w:rsid w:val="00D5412C"/>
    <w:rsid w:val="00D749ED"/>
    <w:rsid w:val="00D9661E"/>
    <w:rsid w:val="00D97FEB"/>
    <w:rsid w:val="00DA16AC"/>
    <w:rsid w:val="00DE3C38"/>
    <w:rsid w:val="00DF4D5B"/>
    <w:rsid w:val="00E14096"/>
    <w:rsid w:val="00E53ED0"/>
    <w:rsid w:val="00E66B38"/>
    <w:rsid w:val="00E73D98"/>
    <w:rsid w:val="00E82F0D"/>
    <w:rsid w:val="00E958D5"/>
    <w:rsid w:val="00ED203B"/>
    <w:rsid w:val="00F01005"/>
    <w:rsid w:val="00F038AA"/>
    <w:rsid w:val="00F552F0"/>
    <w:rsid w:val="00FA24A4"/>
    <w:rsid w:val="00FC1E7B"/>
    <w:rsid w:val="00FF7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3F083C"/>
  <w15:docId w15:val="{E8CEFB55-87A4-4D55-9C69-6932EE19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6BFE"/>
    <w:rPr>
      <w:szCs w:val="24"/>
    </w:rPr>
  </w:style>
  <w:style w:type="paragraph" w:styleId="Heading1">
    <w:name w:val="heading 1"/>
    <w:basedOn w:val="Normal"/>
    <w:next w:val="Normal"/>
    <w:link w:val="Heading1Char"/>
    <w:qFormat/>
    <w:rsid w:val="00D9661E"/>
    <w:pPr>
      <w:keepNext/>
      <w:numPr>
        <w:numId w:val="1"/>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D9661E"/>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061F64"/>
    <w:pPr>
      <w:numPr>
        <w:ilvl w:val="2"/>
      </w:numPr>
      <w:spacing w:before="240"/>
      <w:outlineLvl w:val="2"/>
    </w:pPr>
    <w:rPr>
      <w:caps w:val="0"/>
      <w:sz w:val="24"/>
    </w:rPr>
  </w:style>
  <w:style w:type="paragraph" w:styleId="Heading4">
    <w:name w:val="heading 4"/>
    <w:basedOn w:val="Heading3"/>
    <w:next w:val="NormalIndented"/>
    <w:qFormat/>
    <w:rsid w:val="00932DE4"/>
    <w:pPr>
      <w:widowControl w:val="0"/>
      <w:numPr>
        <w:ilvl w:val="3"/>
      </w:numPr>
      <w:spacing w:before="120"/>
      <w:ind w:left="862" w:hanging="862"/>
      <w:outlineLvl w:val="3"/>
    </w:pPr>
    <w:rPr>
      <w:b w:val="0"/>
      <w:sz w:val="20"/>
    </w:rPr>
  </w:style>
  <w:style w:type="paragraph" w:styleId="Heading5">
    <w:name w:val="heading 5"/>
    <w:basedOn w:val="Heading4"/>
    <w:next w:val="NormalIndented"/>
    <w:qFormat/>
    <w:rsid w:val="00061F64"/>
    <w:pPr>
      <w:widowControl/>
      <w:numPr>
        <w:ilvl w:val="4"/>
      </w:numPr>
      <w:outlineLvl w:val="4"/>
    </w:pPr>
    <w:rPr>
      <w:rFonts w:ascii="Arial Narrow" w:hAnsi="Arial Narrow"/>
      <w:i/>
    </w:rPr>
  </w:style>
  <w:style w:type="paragraph" w:styleId="Heading6">
    <w:name w:val="heading 6"/>
    <w:basedOn w:val="Heading5"/>
    <w:next w:val="Normal"/>
    <w:qFormat/>
    <w:rsid w:val="00061F64"/>
    <w:pPr>
      <w:keepNext w:val="0"/>
      <w:numPr>
        <w:ilvl w:val="5"/>
        <w:numId w:val="2"/>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qFormat/>
    <w:rsid w:val="00061F64"/>
    <w:pPr>
      <w:numPr>
        <w:ilvl w:val="6"/>
      </w:numPr>
      <w:tabs>
        <w:tab w:val="clear" w:pos="4680"/>
      </w:tabs>
      <w:spacing w:before="0" w:after="0"/>
      <w:ind w:left="0"/>
      <w:outlineLvl w:val="6"/>
    </w:pPr>
  </w:style>
  <w:style w:type="paragraph" w:styleId="Heading8">
    <w:name w:val="heading 8"/>
    <w:basedOn w:val="Heading7"/>
    <w:next w:val="Normal"/>
    <w:qFormat/>
    <w:rsid w:val="00061F64"/>
    <w:pPr>
      <w:numPr>
        <w:ilvl w:val="7"/>
      </w:numPr>
      <w:tabs>
        <w:tab w:val="clear" w:pos="5400"/>
      </w:tabs>
      <w:spacing w:before="240" w:after="60"/>
      <w:ind w:left="0"/>
      <w:outlineLvl w:val="7"/>
    </w:pPr>
  </w:style>
  <w:style w:type="paragraph" w:styleId="Heading9">
    <w:name w:val="heading 9"/>
    <w:basedOn w:val="Heading8"/>
    <w:next w:val="Normal"/>
    <w:qFormat/>
    <w:rsid w:val="00061F64"/>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061F64"/>
    <w:pPr>
      <w:spacing w:before="100" w:after="120"/>
      <w:ind w:left="720"/>
    </w:pPr>
    <w:rPr>
      <w:kern w:val="20"/>
      <w:szCs w:val="20"/>
    </w:rPr>
  </w:style>
  <w:style w:type="character" w:customStyle="1" w:styleId="HyperlinkTable">
    <w:name w:val="Hyperlink Table"/>
    <w:rsid w:val="00061F64"/>
    <w:rPr>
      <w:rFonts w:ascii="Arial" w:hAnsi="Arial" w:cs="Arial"/>
      <w:b w:val="0"/>
      <w:i w:val="0"/>
      <w:dstrike w:val="0"/>
      <w:color w:val="0000FF"/>
      <w:kern w:val="20"/>
      <w:sz w:val="16"/>
      <w:u w:val="none"/>
      <w:vertAlign w:val="baseline"/>
    </w:rPr>
  </w:style>
  <w:style w:type="character" w:styleId="Hyperlink">
    <w:name w:val="Hyperlink"/>
    <w:uiPriority w:val="99"/>
    <w:rsid w:val="00061F64"/>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4904C3"/>
    <w:pPr>
      <w:tabs>
        <w:tab w:val="clear" w:pos="648"/>
        <w:tab w:val="left" w:pos="567"/>
      </w:tabs>
    </w:pPr>
    <w:rPr>
      <w:rFonts w:ascii="Times New Roman" w:hAnsi="Times New Roman"/>
      <w:caps w:val="0"/>
      <w:smallCaps/>
    </w:rPr>
  </w:style>
  <w:style w:type="paragraph" w:styleId="TOC1">
    <w:name w:val="toc 1"/>
    <w:basedOn w:val="Normal"/>
    <w:next w:val="Normal"/>
    <w:autoRedefine/>
    <w:uiPriority w:val="39"/>
    <w:rsid w:val="00061F64"/>
    <w:pPr>
      <w:tabs>
        <w:tab w:val="left" w:pos="648"/>
        <w:tab w:val="right" w:leader="dot" w:pos="9360"/>
      </w:tabs>
      <w:spacing w:before="120" w:after="120"/>
    </w:pPr>
    <w:rPr>
      <w:rFonts w:ascii="Times New Roman Bold" w:hAnsi="Times New Roman Bold"/>
      <w:b/>
      <w:caps/>
      <w:noProof/>
      <w:kern w:val="20"/>
      <w:szCs w:val="20"/>
    </w:rPr>
  </w:style>
  <w:style w:type="character" w:customStyle="1" w:styleId="NormalIndentedChar">
    <w:name w:val="Normal Indented Char"/>
    <w:rsid w:val="00061F64"/>
    <w:rPr>
      <w:rFonts w:ascii="Times New Roman" w:hAnsi="Times New Roman" w:cs="Times New Roman"/>
      <w:b w:val="0"/>
      <w:i w:val="0"/>
      <w:kern w:val="20"/>
      <w:sz w:val="20"/>
      <w:u w:val="none"/>
      <w:lang w:val="en-US" w:eastAsia="en-US" w:bidi="ar-SA"/>
    </w:rPr>
  </w:style>
  <w:style w:type="paragraph" w:customStyle="1" w:styleId="NormalListBullets">
    <w:name w:val="Normal List Bullets"/>
    <w:basedOn w:val="Normal"/>
    <w:autoRedefine/>
    <w:rsid w:val="00061F64"/>
    <w:pPr>
      <w:widowControl w:val="0"/>
      <w:numPr>
        <w:numId w:val="3"/>
      </w:numPr>
      <w:spacing w:before="120" w:after="120"/>
    </w:pPr>
    <w:rPr>
      <w:kern w:val="20"/>
      <w:szCs w:val="20"/>
    </w:rPr>
  </w:style>
  <w:style w:type="paragraph" w:customStyle="1" w:styleId="Components">
    <w:name w:val="Components"/>
    <w:basedOn w:val="Normal"/>
    <w:rsid w:val="00D40512"/>
    <w:pPr>
      <w:keepLines/>
      <w:spacing w:before="120" w:after="120"/>
      <w:ind w:left="2160" w:hanging="1080"/>
    </w:pPr>
    <w:rPr>
      <w:rFonts w:ascii="Courier New" w:hAnsi="Courier New"/>
      <w:kern w:val="14"/>
      <w:sz w:val="16"/>
      <w:szCs w:val="20"/>
      <w:lang w:eastAsia="de-DE"/>
    </w:rPr>
  </w:style>
  <w:style w:type="paragraph" w:customStyle="1" w:styleId="MsgTableHeader">
    <w:name w:val="Msg Table Header"/>
    <w:basedOn w:val="MsgTableCaption"/>
    <w:next w:val="MsgTableBody"/>
    <w:autoRedefine/>
    <w:rsid w:val="00061F64"/>
    <w:pPr>
      <w:widowControl w:val="0"/>
      <w:spacing w:before="40" w:after="20"/>
      <w:jc w:val="left"/>
    </w:pPr>
    <w:rPr>
      <w:rFonts w:ascii="Courier New" w:hAnsi="Courier New" w:cs="Courier New"/>
      <w:b/>
      <w:noProof w:val="0"/>
      <w:sz w:val="16"/>
    </w:rPr>
  </w:style>
  <w:style w:type="paragraph" w:customStyle="1" w:styleId="MsgTableCaption">
    <w:name w:val="Msg Table Caption"/>
    <w:basedOn w:val="MsgTableBody"/>
    <w:rsid w:val="00597768"/>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222632"/>
    <w:pPr>
      <w:widowControl w:val="0"/>
      <w:spacing w:before="60" w:after="60"/>
    </w:pPr>
    <w:rPr>
      <w:rFonts w:ascii="Courier New" w:hAnsi="Courier New" w:cs="Courier New"/>
      <w:noProof/>
      <w:kern w:val="20"/>
      <w:sz w:val="16"/>
      <w:szCs w:val="20"/>
    </w:rPr>
  </w:style>
  <w:style w:type="paragraph" w:customStyle="1" w:styleId="Note">
    <w:name w:val="Note"/>
    <w:basedOn w:val="Normal"/>
    <w:rsid w:val="00061F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AttributeTableCaption">
    <w:name w:val="Attribute Table Caption"/>
    <w:basedOn w:val="ComponentTableBody"/>
    <w:next w:val="Normal"/>
    <w:rsid w:val="00061F64"/>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061F64"/>
    <w:pPr>
      <w:spacing w:before="60" w:after="120"/>
      <w:jc w:val="center"/>
    </w:pPr>
    <w:rPr>
      <w:rFonts w:ascii="Arial" w:hAnsi="Arial" w:cs="Arial"/>
      <w:kern w:val="16"/>
      <w:sz w:val="16"/>
      <w:szCs w:val="20"/>
    </w:rPr>
  </w:style>
  <w:style w:type="paragraph" w:customStyle="1" w:styleId="AttributeTableBody">
    <w:name w:val="Attribute Table Body"/>
    <w:basedOn w:val="Normal"/>
    <w:rsid w:val="00061F64"/>
    <w:pPr>
      <w:spacing w:before="40" w:after="30" w:line="240" w:lineRule="exact"/>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061F64"/>
    <w:pPr>
      <w:keepNext/>
      <w:spacing w:after="20"/>
    </w:pPr>
    <w:rPr>
      <w:b/>
    </w:rPr>
  </w:style>
  <w:style w:type="paragraph" w:customStyle="1" w:styleId="OtherTableCaption">
    <w:name w:val="Other Table Caption"/>
    <w:basedOn w:val="Normal"/>
    <w:next w:val="Normal"/>
    <w:rsid w:val="00061F64"/>
    <w:pPr>
      <w:keepNext/>
      <w:spacing w:before="180" w:after="60"/>
      <w:jc w:val="center"/>
    </w:pPr>
    <w:rPr>
      <w:kern w:val="20"/>
      <w:szCs w:val="20"/>
    </w:rPr>
  </w:style>
  <w:style w:type="paragraph" w:customStyle="1" w:styleId="OtherTableHeader">
    <w:name w:val="Other Table Header"/>
    <w:basedOn w:val="Normal"/>
    <w:next w:val="OtherTableBody"/>
    <w:rsid w:val="00061F64"/>
    <w:pPr>
      <w:keepNext/>
      <w:spacing w:before="20" w:after="120"/>
      <w:jc w:val="center"/>
    </w:pPr>
    <w:rPr>
      <w:b/>
      <w:kern w:val="20"/>
      <w:sz w:val="16"/>
      <w:szCs w:val="20"/>
    </w:rPr>
  </w:style>
  <w:style w:type="paragraph" w:customStyle="1" w:styleId="OtherTableBody">
    <w:name w:val="Other Table Body"/>
    <w:basedOn w:val="Normal"/>
    <w:rsid w:val="00061F64"/>
    <w:pPr>
      <w:spacing w:before="60" w:after="60"/>
    </w:pPr>
    <w:rPr>
      <w:kern w:val="20"/>
      <w:sz w:val="16"/>
      <w:szCs w:val="20"/>
    </w:rPr>
  </w:style>
  <w:style w:type="paragraph" w:customStyle="1" w:styleId="Example">
    <w:name w:val="Example"/>
    <w:basedOn w:val="Normal"/>
    <w:rsid w:val="00D97FEB"/>
    <w:pPr>
      <w:keepLines/>
      <w:spacing w:after="120"/>
      <w:ind w:left="1872" w:hanging="360"/>
    </w:pPr>
    <w:rPr>
      <w:rFonts w:ascii="Courier New" w:hAnsi="Courier New"/>
      <w:noProof/>
      <w:kern w:val="17"/>
      <w:sz w:val="16"/>
      <w:szCs w:val="20"/>
    </w:rPr>
  </w:style>
  <w:style w:type="paragraph" w:styleId="Header">
    <w:name w:val="header"/>
    <w:basedOn w:val="Normal"/>
    <w:rsid w:val="00061F64"/>
    <w:pPr>
      <w:pBdr>
        <w:bottom w:val="single" w:sz="2" w:space="1" w:color="auto"/>
      </w:pBdr>
      <w:tabs>
        <w:tab w:val="right" w:pos="9000"/>
      </w:tabs>
      <w:spacing w:after="360" w:line="200" w:lineRule="exact"/>
    </w:pPr>
    <w:rPr>
      <w:rFonts w:ascii="Arial" w:hAnsi="Arial" w:cs="Arial"/>
      <w:b/>
      <w:kern w:val="20"/>
      <w:szCs w:val="20"/>
    </w:rPr>
  </w:style>
  <w:style w:type="paragraph" w:styleId="Footer">
    <w:name w:val="footer"/>
    <w:basedOn w:val="Normal"/>
    <w:rsid w:val="006B23F9"/>
    <w:pPr>
      <w:pBdr>
        <w:top w:val="single" w:sz="2" w:space="1" w:color="auto"/>
      </w:pBdr>
      <w:tabs>
        <w:tab w:val="right" w:pos="9360"/>
      </w:tabs>
    </w:pPr>
    <w:rPr>
      <w:rFonts w:cs="Arial"/>
      <w:kern w:val="16"/>
      <w:sz w:val="16"/>
      <w:szCs w:val="20"/>
    </w:rPr>
  </w:style>
  <w:style w:type="character" w:styleId="Emphasis">
    <w:name w:val="Emphasis"/>
    <w:qFormat/>
    <w:rsid w:val="00061F64"/>
    <w:rPr>
      <w:rFonts w:ascii="Times New Roman" w:hAnsi="Times New Roman" w:cs="Times New Roman"/>
      <w:b w:val="0"/>
      <w:i/>
      <w:iCs/>
      <w:kern w:val="20"/>
      <w:sz w:val="20"/>
      <w:u w:val="none"/>
    </w:rPr>
  </w:style>
  <w:style w:type="character" w:customStyle="1" w:styleId="ReferenceAttribute">
    <w:name w:val="Reference Attribute"/>
    <w:rsid w:val="00061F64"/>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061F64"/>
    <w:rPr>
      <w:rFonts w:ascii="Times New Roman" w:hAnsi="Times New Roman" w:cs="Times New Roman"/>
      <w:b w:val="0"/>
      <w:i/>
      <w:dstrike w:val="0"/>
      <w:color w:val="0000FF"/>
      <w:kern w:val="0"/>
      <w:sz w:val="20"/>
      <w:u w:val="none"/>
      <w:vertAlign w:val="baseline"/>
    </w:rPr>
  </w:style>
  <w:style w:type="character" w:customStyle="1" w:styleId="ReferenceHL7Table">
    <w:name w:val="Reference HL7 Table"/>
    <w:rsid w:val="00061F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061F64"/>
    <w:rPr>
      <w:rFonts w:ascii="Times New Roman" w:hAnsi="Times New Roman" w:cs="Times New Roman"/>
      <w:b w:val="0"/>
      <w:i/>
      <w:dstrike w:val="0"/>
      <w:color w:val="0000FF"/>
      <w:kern w:val="20"/>
      <w:sz w:val="20"/>
      <w:u w:val="none"/>
      <w:vertAlign w:val="baseline"/>
    </w:rPr>
  </w:style>
  <w:style w:type="character" w:styleId="Strong">
    <w:name w:val="Strong"/>
    <w:qFormat/>
    <w:rsid w:val="00061F64"/>
    <w:rPr>
      <w:rFonts w:ascii="Times New Roman" w:hAnsi="Times New Roman" w:cs="Times New Roman"/>
      <w:b/>
      <w:i w:val="0"/>
      <w:kern w:val="20"/>
      <w:sz w:val="20"/>
      <w:u w:val="none"/>
    </w:rPr>
  </w:style>
  <w:style w:type="character" w:styleId="PageNumber">
    <w:name w:val="page number"/>
    <w:rsid w:val="00061F64"/>
    <w:rPr>
      <w:rFonts w:ascii="Arial" w:hAnsi="Arial" w:cs="Times New Roman"/>
      <w:b w:val="0"/>
      <w:i w:val="0"/>
      <w:kern w:val="20"/>
      <w:sz w:val="16"/>
      <w:u w:val="none"/>
    </w:rPr>
  </w:style>
  <w:style w:type="character" w:customStyle="1" w:styleId="HL7TableCaptionChar">
    <w:name w:val="HL7 Table Caption Char"/>
    <w:rsid w:val="00061F64"/>
    <w:rPr>
      <w:kern w:val="20"/>
      <w:lang w:val="en-US" w:eastAsia="en-US" w:bidi="ar-SA"/>
    </w:rPr>
  </w:style>
  <w:style w:type="paragraph" w:styleId="CommentText">
    <w:name w:val="annotation text"/>
    <w:basedOn w:val="Normal"/>
    <w:link w:val="CommentTextChar"/>
    <w:rsid w:val="00061F64"/>
    <w:rPr>
      <w:rFonts w:eastAsia="MS Mincho"/>
      <w:szCs w:val="20"/>
      <w:lang w:eastAsia="ja-JP"/>
    </w:rPr>
  </w:style>
  <w:style w:type="character" w:customStyle="1" w:styleId="CommentTextChar">
    <w:name w:val="Comment Text Char"/>
    <w:link w:val="CommentText"/>
    <w:rsid w:val="00061F64"/>
    <w:rPr>
      <w:rFonts w:eastAsia="MS Mincho"/>
      <w:lang w:eastAsia="ja-JP" w:bidi="ar-SA"/>
    </w:rPr>
  </w:style>
  <w:style w:type="paragraph" w:styleId="CommentSubject">
    <w:name w:val="annotation subject"/>
    <w:basedOn w:val="CommentText"/>
    <w:next w:val="CommentText"/>
    <w:link w:val="CommentSubjectChar"/>
    <w:rsid w:val="00061F64"/>
    <w:rPr>
      <w:b/>
      <w:bCs/>
    </w:rPr>
  </w:style>
  <w:style w:type="character" w:customStyle="1" w:styleId="CommentSubjectChar">
    <w:name w:val="Comment Subject Char"/>
    <w:link w:val="CommentSubject"/>
    <w:rsid w:val="00061F64"/>
    <w:rPr>
      <w:rFonts w:eastAsia="MS Mincho"/>
      <w:b/>
      <w:bCs/>
      <w:lang w:eastAsia="ja-JP" w:bidi="ar-SA"/>
    </w:rPr>
  </w:style>
  <w:style w:type="paragraph" w:styleId="BalloonText">
    <w:name w:val="Balloon Text"/>
    <w:basedOn w:val="Normal"/>
    <w:semiHidden/>
    <w:rsid w:val="00D40512"/>
    <w:rPr>
      <w:rFonts w:ascii="Tahoma" w:hAnsi="Tahoma" w:cs="Tahoma"/>
      <w:sz w:val="16"/>
      <w:szCs w:val="16"/>
    </w:rPr>
  </w:style>
  <w:style w:type="paragraph" w:customStyle="1" w:styleId="ACK-ChoreographyHeader">
    <w:name w:val="ACK-Choreography Header"/>
    <w:basedOn w:val="Normal"/>
    <w:rsid w:val="004904C3"/>
    <w:pPr>
      <w:keepNext/>
      <w:spacing w:before="120" w:after="60"/>
      <w:jc w:val="center"/>
    </w:pPr>
  </w:style>
  <w:style w:type="paragraph" w:customStyle="1" w:styleId="ACK-ChoreographyBody">
    <w:name w:val="ACK-Choreography Body"/>
    <w:basedOn w:val="Normal"/>
    <w:rsid w:val="00597768"/>
    <w:pPr>
      <w:keepNext/>
      <w:spacing w:before="60" w:after="60"/>
    </w:pPr>
    <w:rPr>
      <w:kern w:val="20"/>
      <w:sz w:val="18"/>
      <w:lang w:eastAsia="de-DE"/>
    </w:rPr>
  </w:style>
  <w:style w:type="paragraph" w:customStyle="1" w:styleId="AttributeTableHeaderExample">
    <w:name w:val="Attribute Table Header Example"/>
    <w:basedOn w:val="Heading1"/>
    <w:link w:val="AttributeTableHeaderExampleZchn"/>
    <w:rsid w:val="00865F2A"/>
    <w:rPr>
      <w:noProof/>
    </w:rPr>
  </w:style>
  <w:style w:type="character" w:customStyle="1" w:styleId="Heading1Char">
    <w:name w:val="Heading 1 Char"/>
    <w:basedOn w:val="DefaultParagraphFont"/>
    <w:link w:val="Heading1"/>
    <w:rsid w:val="00865F2A"/>
    <w:rPr>
      <w:b/>
      <w:kern w:val="28"/>
      <w:sz w:val="72"/>
    </w:rPr>
  </w:style>
  <w:style w:type="character" w:customStyle="1" w:styleId="AttributeTableHeaderExampleZchn">
    <w:name w:val="Attribute Table Header Example Zchn"/>
    <w:basedOn w:val="Heading1Char"/>
    <w:link w:val="AttributeTableHeaderExample"/>
    <w:rsid w:val="00865F2A"/>
    <w:rPr>
      <w:b/>
      <w:noProof/>
      <w:kern w:val="28"/>
      <w:sz w:val="72"/>
    </w:rPr>
  </w:style>
  <w:style w:type="paragraph" w:customStyle="1" w:styleId="ComponentTableHeader">
    <w:name w:val="Component Table Header"/>
    <w:basedOn w:val="Heading1"/>
    <w:link w:val="ComponentTableHeaderZchn"/>
    <w:rsid w:val="00865F2A"/>
    <w:rPr>
      <w:noProof/>
    </w:rPr>
  </w:style>
  <w:style w:type="character" w:customStyle="1" w:styleId="ComponentTableHeaderZchn">
    <w:name w:val="Component Table Header Zchn"/>
    <w:basedOn w:val="Heading1Char"/>
    <w:link w:val="ComponentTableHeader"/>
    <w:rsid w:val="00865F2A"/>
    <w:rPr>
      <w:b/>
      <w:noProof/>
      <w:kern w:val="28"/>
      <w:sz w:val="72"/>
    </w:rPr>
  </w:style>
  <w:style w:type="paragraph" w:customStyle="1" w:styleId="MsgTableHeaderExample">
    <w:name w:val="Msg Table Header Example"/>
    <w:basedOn w:val="Heading1"/>
    <w:link w:val="MsgTableHeaderExampleZchn"/>
    <w:rsid w:val="00865F2A"/>
    <w:rPr>
      <w:noProof/>
    </w:rPr>
  </w:style>
  <w:style w:type="character" w:customStyle="1" w:styleId="MsgTableHeaderExampleZchn">
    <w:name w:val="Msg Table Header Example Zchn"/>
    <w:basedOn w:val="Heading1Char"/>
    <w:link w:val="MsgTableHeaderExample"/>
    <w:rsid w:val="00865F2A"/>
    <w:rPr>
      <w:b/>
      <w:noProof/>
      <w:kern w:val="28"/>
      <w:sz w:val="72"/>
    </w:rPr>
  </w:style>
  <w:style w:type="paragraph" w:customStyle="1" w:styleId="UserTableHeader">
    <w:name w:val="User Table Header"/>
    <w:basedOn w:val="Heading1"/>
    <w:link w:val="UserTableHeaderZchn"/>
    <w:rsid w:val="00865F2A"/>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865F2A"/>
    <w:rPr>
      <w:rFonts w:ascii="Arial" w:hAnsi="Arial" w:cs="Arial"/>
      <w:b/>
      <w:noProof/>
      <w:kern w:val="28"/>
      <w:sz w:val="16"/>
    </w:rPr>
  </w:style>
  <w:style w:type="paragraph" w:customStyle="1" w:styleId="UserTableHeaderExample">
    <w:name w:val="User Table Header Example"/>
    <w:basedOn w:val="Heading1"/>
    <w:link w:val="UserTableHeaderExampleZchn"/>
    <w:rsid w:val="00865F2A"/>
    <w:rPr>
      <w:noProof/>
    </w:rPr>
  </w:style>
  <w:style w:type="character" w:customStyle="1" w:styleId="UserTableHeaderExampleZchn">
    <w:name w:val="User Table Header Example Zchn"/>
    <w:basedOn w:val="Heading1Char"/>
    <w:link w:val="UserTableHeaderExample"/>
    <w:rsid w:val="00865F2A"/>
    <w:rPr>
      <w:b/>
      <w:noProof/>
      <w:kern w:val="28"/>
      <w:sz w:val="72"/>
    </w:rPr>
  </w:style>
  <w:style w:type="paragraph" w:customStyle="1" w:styleId="UserTableBody">
    <w:name w:val="User Table Body"/>
    <w:basedOn w:val="Heading1"/>
    <w:link w:val="UserTableBodyZchn"/>
    <w:rsid w:val="00865F2A"/>
    <w:rPr>
      <w:noProof/>
    </w:rPr>
  </w:style>
  <w:style w:type="character" w:customStyle="1" w:styleId="UserTableBodyZchn">
    <w:name w:val="User Table Body Zchn"/>
    <w:basedOn w:val="Heading1Char"/>
    <w:link w:val="UserTableBody"/>
    <w:rsid w:val="00865F2A"/>
    <w:rPr>
      <w:b/>
      <w:noProof/>
      <w:kern w:val="28"/>
      <w:sz w:val="72"/>
    </w:rPr>
  </w:style>
  <w:style w:type="paragraph" w:customStyle="1" w:styleId="HL7TableHeader">
    <w:name w:val="HL7 Table Header"/>
    <w:basedOn w:val="Heading1"/>
    <w:link w:val="HL7TableHeaderZchn"/>
    <w:rsid w:val="00865F2A"/>
    <w:pPr>
      <w:spacing w:before="20"/>
      <w:jc w:val="left"/>
    </w:pPr>
    <w:rPr>
      <w:rFonts w:ascii="Arial" w:hAnsi="Arial" w:cs="Arial"/>
      <w:noProof/>
      <w:sz w:val="16"/>
    </w:rPr>
  </w:style>
  <w:style w:type="character" w:customStyle="1" w:styleId="HL7TableHeaderZchn">
    <w:name w:val="HL7 Table Header Zchn"/>
    <w:basedOn w:val="Heading1Char"/>
    <w:link w:val="HL7TableHeader"/>
    <w:rsid w:val="00865F2A"/>
    <w:rPr>
      <w:rFonts w:ascii="Arial" w:hAnsi="Arial" w:cs="Arial"/>
      <w:b/>
      <w:noProof/>
      <w:kern w:val="28"/>
      <w:sz w:val="16"/>
    </w:rPr>
  </w:style>
  <w:style w:type="paragraph" w:customStyle="1" w:styleId="HL7TableHeaderExample">
    <w:name w:val="HL7 Table Header Example"/>
    <w:basedOn w:val="Heading1"/>
    <w:link w:val="HL7TableHeaderExampleZchn"/>
    <w:rsid w:val="00865F2A"/>
    <w:rPr>
      <w:noProof/>
    </w:rPr>
  </w:style>
  <w:style w:type="character" w:customStyle="1" w:styleId="HL7TableHeaderExampleZchn">
    <w:name w:val="HL7 Table Header Example Zchn"/>
    <w:basedOn w:val="Heading1Char"/>
    <w:link w:val="HL7TableHeaderExample"/>
    <w:rsid w:val="00865F2A"/>
    <w:rPr>
      <w:b/>
      <w:noProof/>
      <w:kern w:val="28"/>
      <w:sz w:val="72"/>
    </w:rPr>
  </w:style>
  <w:style w:type="paragraph" w:customStyle="1" w:styleId="HL7TableBody">
    <w:name w:val="HL7 Table Body"/>
    <w:basedOn w:val="Heading1"/>
    <w:link w:val="HL7TableBodyZchn"/>
    <w:rsid w:val="00865F2A"/>
    <w:rPr>
      <w:noProof/>
    </w:rPr>
  </w:style>
  <w:style w:type="character" w:customStyle="1" w:styleId="HL7TableBodyZchn">
    <w:name w:val="HL7 Table Body Zchn"/>
    <w:basedOn w:val="Heading1Char"/>
    <w:link w:val="HL7TableBody"/>
    <w:rsid w:val="00865F2A"/>
    <w:rPr>
      <w:b/>
      <w:noProof/>
      <w:kern w:val="28"/>
      <w:sz w:val="72"/>
    </w:rPr>
  </w:style>
  <w:style w:type="paragraph" w:customStyle="1" w:styleId="ANSIdesignation">
    <w:name w:val="ANSI designation"/>
    <w:basedOn w:val="Normal"/>
    <w:rsid w:val="008203F2"/>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4904C3"/>
    <w:pPr>
      <w:tabs>
        <w:tab w:val="left" w:pos="851"/>
        <w:tab w:val="right" w:leader="dot" w:pos="9356"/>
      </w:tabs>
      <w:ind w:left="1418" w:right="567" w:hanging="85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 Type="http://schemas.openxmlformats.org/officeDocument/2006/relationships/styles" Target="styles.xm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eader" Target="header2.xml"/><Relationship Id="rId50"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footer" Target="footer2.xml"/><Relationship Id="rId10" Type="http://schemas.openxmlformats.org/officeDocument/2006/relationships/hyperlink" Target="mailto:strucdoc@lists.hl7.org"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032C0-7CC3-4092-82EB-29667982E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19226</Words>
  <Characters>101326</Characters>
  <Application>Microsoft Office Word</Application>
  <DocSecurity>0</DocSecurity>
  <Lines>3377</Lines>
  <Paragraphs>2191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9 - Medical Records</vt:lpstr>
      <vt:lpstr>V2.9 Chapter 9 - Medical Records</vt:lpstr>
    </vt:vector>
  </TitlesOfParts>
  <Company>Mayo Clinic</Company>
  <LinksUpToDate>false</LinksUpToDate>
  <CharactersWithSpaces>118361</CharactersWithSpaces>
  <SharedDoc>false</SharedDoc>
  <HLinks>
    <vt:vector size="636" baseType="variant">
      <vt:variant>
        <vt:i4>3276841</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8060989</vt:i4>
      </vt:variant>
      <vt:variant>
        <vt:i4>411</vt:i4>
      </vt:variant>
      <vt:variant>
        <vt:i4>0</vt:i4>
      </vt:variant>
      <vt:variant>
        <vt:i4>5</vt:i4>
      </vt:variant>
      <vt:variant>
        <vt:lpwstr/>
      </vt:variant>
      <vt:variant>
        <vt:lpwstr>_TXA-17__</vt:lpwstr>
      </vt:variant>
      <vt:variant>
        <vt:i4>8257621</vt:i4>
      </vt:variant>
      <vt:variant>
        <vt:i4>408</vt:i4>
      </vt:variant>
      <vt:variant>
        <vt:i4>0</vt:i4>
      </vt:variant>
      <vt:variant>
        <vt:i4>5</vt:i4>
      </vt:variant>
      <vt:variant>
        <vt:lpwstr/>
      </vt:variant>
      <vt:variant>
        <vt:lpwstr>_TXA-4__</vt:lpwstr>
      </vt:variant>
      <vt:variant>
        <vt:i4>3932202</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3276841</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3932202</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3211310</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3211310</vt:i4>
      </vt:variant>
      <vt:variant>
        <vt:i4>345</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342</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339</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336</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333</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330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327</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324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321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318</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315</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312</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7471205</vt:i4>
      </vt:variant>
      <vt:variant>
        <vt:i4>309</vt:i4>
      </vt:variant>
      <vt:variant>
        <vt:i4>0</vt:i4>
      </vt:variant>
      <vt:variant>
        <vt:i4>5</vt:i4>
      </vt:variant>
      <vt:variant>
        <vt:lpwstr/>
      </vt:variant>
      <vt:variant>
        <vt:lpwstr>ERR</vt:lpwstr>
      </vt:variant>
      <vt:variant>
        <vt:i4>6684787</vt:i4>
      </vt:variant>
      <vt:variant>
        <vt:i4>306</vt:i4>
      </vt:variant>
      <vt:variant>
        <vt:i4>0</vt:i4>
      </vt:variant>
      <vt:variant>
        <vt:i4>5</vt:i4>
      </vt:variant>
      <vt:variant>
        <vt:lpwstr/>
      </vt:variant>
      <vt:variant>
        <vt:lpwstr>SFT</vt:lpwstr>
      </vt:variant>
      <vt:variant>
        <vt:i4>7864436</vt:i4>
      </vt:variant>
      <vt:variant>
        <vt:i4>303</vt:i4>
      </vt:variant>
      <vt:variant>
        <vt:i4>0</vt:i4>
      </vt:variant>
      <vt:variant>
        <vt:i4>5</vt:i4>
      </vt:variant>
      <vt:variant>
        <vt:lpwstr/>
      </vt:variant>
      <vt:variant>
        <vt:lpwstr>TXA</vt:lpwstr>
      </vt:variant>
      <vt:variant>
        <vt:i4>7471205</vt:i4>
      </vt:variant>
      <vt:variant>
        <vt:i4>300</vt:i4>
      </vt:variant>
      <vt:variant>
        <vt:i4>0</vt:i4>
      </vt:variant>
      <vt:variant>
        <vt:i4>5</vt:i4>
      </vt:variant>
      <vt:variant>
        <vt:lpwstr/>
      </vt:variant>
      <vt:variant>
        <vt:lpwstr>ERR</vt:lpwstr>
      </vt:variant>
      <vt:variant>
        <vt:i4>6684787</vt:i4>
      </vt:variant>
      <vt:variant>
        <vt:i4>297</vt:i4>
      </vt:variant>
      <vt:variant>
        <vt:i4>0</vt:i4>
      </vt:variant>
      <vt:variant>
        <vt:i4>5</vt:i4>
      </vt:variant>
      <vt:variant>
        <vt:lpwstr/>
      </vt:variant>
      <vt:variant>
        <vt:lpwstr>SFT</vt:lpwstr>
      </vt:variant>
      <vt:variant>
        <vt:i4>6422639</vt:i4>
      </vt:variant>
      <vt:variant>
        <vt:i4>294</vt:i4>
      </vt:variant>
      <vt:variant>
        <vt:i4>0</vt:i4>
      </vt:variant>
      <vt:variant>
        <vt:i4>5</vt:i4>
      </vt:variant>
      <vt:variant>
        <vt:lpwstr/>
      </vt:variant>
      <vt:variant>
        <vt:lpwstr>OBX</vt:lpwstr>
      </vt:variant>
      <vt:variant>
        <vt:i4>7864436</vt:i4>
      </vt:variant>
      <vt:variant>
        <vt:i4>291</vt:i4>
      </vt:variant>
      <vt:variant>
        <vt:i4>0</vt:i4>
      </vt:variant>
      <vt:variant>
        <vt:i4>5</vt:i4>
      </vt:variant>
      <vt:variant>
        <vt:lpwstr/>
      </vt:variant>
      <vt:variant>
        <vt:lpwstr>TXA</vt:lpwstr>
      </vt:variant>
      <vt:variant>
        <vt:i4>7471205</vt:i4>
      </vt:variant>
      <vt:variant>
        <vt:i4>288</vt:i4>
      </vt:variant>
      <vt:variant>
        <vt:i4>0</vt:i4>
      </vt:variant>
      <vt:variant>
        <vt:i4>5</vt:i4>
      </vt:variant>
      <vt:variant>
        <vt:lpwstr/>
      </vt:variant>
      <vt:variant>
        <vt:lpwstr>ERR</vt:lpwstr>
      </vt:variant>
      <vt:variant>
        <vt:i4>6684787</vt:i4>
      </vt:variant>
      <vt:variant>
        <vt:i4>285</vt:i4>
      </vt:variant>
      <vt:variant>
        <vt:i4>0</vt:i4>
      </vt:variant>
      <vt:variant>
        <vt:i4>5</vt:i4>
      </vt:variant>
      <vt:variant>
        <vt:lpwstr/>
      </vt:variant>
      <vt:variant>
        <vt:lpwstr>SFT</vt:lpwstr>
      </vt:variant>
      <vt:variant>
        <vt:i4>7864436</vt:i4>
      </vt:variant>
      <vt:variant>
        <vt:i4>282</vt:i4>
      </vt:variant>
      <vt:variant>
        <vt:i4>0</vt:i4>
      </vt:variant>
      <vt:variant>
        <vt:i4>5</vt:i4>
      </vt:variant>
      <vt:variant>
        <vt:lpwstr/>
      </vt:variant>
      <vt:variant>
        <vt:lpwstr>TXA</vt:lpwstr>
      </vt:variant>
      <vt:variant>
        <vt:i4>7471205</vt:i4>
      </vt:variant>
      <vt:variant>
        <vt:i4>279</vt:i4>
      </vt:variant>
      <vt:variant>
        <vt:i4>0</vt:i4>
      </vt:variant>
      <vt:variant>
        <vt:i4>5</vt:i4>
      </vt:variant>
      <vt:variant>
        <vt:lpwstr/>
      </vt:variant>
      <vt:variant>
        <vt:lpwstr>ERR</vt:lpwstr>
      </vt:variant>
      <vt:variant>
        <vt:i4>6684787</vt:i4>
      </vt:variant>
      <vt:variant>
        <vt:i4>276</vt:i4>
      </vt:variant>
      <vt:variant>
        <vt:i4>0</vt:i4>
      </vt:variant>
      <vt:variant>
        <vt:i4>5</vt:i4>
      </vt:variant>
      <vt:variant>
        <vt:lpwstr/>
      </vt:variant>
      <vt:variant>
        <vt:lpwstr>SFT</vt:lpwstr>
      </vt:variant>
      <vt:variant>
        <vt:i4>6422639</vt:i4>
      </vt:variant>
      <vt:variant>
        <vt:i4>273</vt:i4>
      </vt:variant>
      <vt:variant>
        <vt:i4>0</vt:i4>
      </vt:variant>
      <vt:variant>
        <vt:i4>5</vt:i4>
      </vt:variant>
      <vt:variant>
        <vt:lpwstr/>
      </vt:variant>
      <vt:variant>
        <vt:lpwstr>OBX</vt:lpwstr>
      </vt:variant>
      <vt:variant>
        <vt:i4>7864436</vt:i4>
      </vt:variant>
      <vt:variant>
        <vt:i4>270</vt:i4>
      </vt:variant>
      <vt:variant>
        <vt:i4>0</vt:i4>
      </vt:variant>
      <vt:variant>
        <vt:i4>5</vt:i4>
      </vt:variant>
      <vt:variant>
        <vt:lpwstr/>
      </vt:variant>
      <vt:variant>
        <vt:lpwstr>TXA</vt:lpwstr>
      </vt:variant>
      <vt:variant>
        <vt:i4>7471205</vt:i4>
      </vt:variant>
      <vt:variant>
        <vt:i4>267</vt:i4>
      </vt:variant>
      <vt:variant>
        <vt:i4>0</vt:i4>
      </vt:variant>
      <vt:variant>
        <vt:i4>5</vt:i4>
      </vt:variant>
      <vt:variant>
        <vt:lpwstr/>
      </vt:variant>
      <vt:variant>
        <vt:lpwstr>ERR</vt:lpwstr>
      </vt:variant>
      <vt:variant>
        <vt:i4>6684787</vt:i4>
      </vt:variant>
      <vt:variant>
        <vt:i4>264</vt:i4>
      </vt:variant>
      <vt:variant>
        <vt:i4>0</vt:i4>
      </vt:variant>
      <vt:variant>
        <vt:i4>5</vt:i4>
      </vt:variant>
      <vt:variant>
        <vt:lpwstr/>
      </vt:variant>
      <vt:variant>
        <vt:lpwstr>SFT</vt:lpwstr>
      </vt:variant>
      <vt:variant>
        <vt:i4>7864436</vt:i4>
      </vt:variant>
      <vt:variant>
        <vt:i4>261</vt:i4>
      </vt:variant>
      <vt:variant>
        <vt:i4>0</vt:i4>
      </vt:variant>
      <vt:variant>
        <vt:i4>5</vt:i4>
      </vt:variant>
      <vt:variant>
        <vt:lpwstr/>
      </vt:variant>
      <vt:variant>
        <vt:lpwstr>TXA</vt:lpwstr>
      </vt:variant>
      <vt:variant>
        <vt:i4>7471205</vt:i4>
      </vt:variant>
      <vt:variant>
        <vt:i4>258</vt:i4>
      </vt:variant>
      <vt:variant>
        <vt:i4>0</vt:i4>
      </vt:variant>
      <vt:variant>
        <vt:i4>5</vt:i4>
      </vt:variant>
      <vt:variant>
        <vt:lpwstr/>
      </vt:variant>
      <vt:variant>
        <vt:lpwstr>ERR</vt:lpwstr>
      </vt:variant>
      <vt:variant>
        <vt:i4>6684787</vt:i4>
      </vt:variant>
      <vt:variant>
        <vt:i4>255</vt:i4>
      </vt:variant>
      <vt:variant>
        <vt:i4>0</vt:i4>
      </vt:variant>
      <vt:variant>
        <vt:i4>5</vt:i4>
      </vt:variant>
      <vt:variant>
        <vt:lpwstr/>
      </vt:variant>
      <vt:variant>
        <vt:lpwstr>SFT</vt:lpwstr>
      </vt:variant>
      <vt:variant>
        <vt:i4>6422639</vt:i4>
      </vt:variant>
      <vt:variant>
        <vt:i4>252</vt:i4>
      </vt:variant>
      <vt:variant>
        <vt:i4>0</vt:i4>
      </vt:variant>
      <vt:variant>
        <vt:i4>5</vt:i4>
      </vt:variant>
      <vt:variant>
        <vt:lpwstr/>
      </vt:variant>
      <vt:variant>
        <vt:lpwstr>OBX</vt:lpwstr>
      </vt:variant>
      <vt:variant>
        <vt:i4>7864436</vt:i4>
      </vt:variant>
      <vt:variant>
        <vt:i4>249</vt:i4>
      </vt:variant>
      <vt:variant>
        <vt:i4>0</vt:i4>
      </vt:variant>
      <vt:variant>
        <vt:i4>5</vt:i4>
      </vt:variant>
      <vt:variant>
        <vt:lpwstr/>
      </vt:variant>
      <vt:variant>
        <vt:lpwstr>TXA</vt:lpwstr>
      </vt:variant>
      <vt:variant>
        <vt:i4>7471205</vt:i4>
      </vt:variant>
      <vt:variant>
        <vt:i4>246</vt:i4>
      </vt:variant>
      <vt:variant>
        <vt:i4>0</vt:i4>
      </vt:variant>
      <vt:variant>
        <vt:i4>5</vt:i4>
      </vt:variant>
      <vt:variant>
        <vt:lpwstr/>
      </vt:variant>
      <vt:variant>
        <vt:lpwstr>ERR</vt:lpwstr>
      </vt:variant>
      <vt:variant>
        <vt:i4>6684787</vt:i4>
      </vt:variant>
      <vt:variant>
        <vt:i4>243</vt:i4>
      </vt:variant>
      <vt:variant>
        <vt:i4>0</vt:i4>
      </vt:variant>
      <vt:variant>
        <vt:i4>5</vt:i4>
      </vt:variant>
      <vt:variant>
        <vt:lpwstr/>
      </vt:variant>
      <vt:variant>
        <vt:lpwstr>SFT</vt:lpwstr>
      </vt:variant>
      <vt:variant>
        <vt:i4>7864436</vt:i4>
      </vt:variant>
      <vt:variant>
        <vt:i4>240</vt:i4>
      </vt:variant>
      <vt:variant>
        <vt:i4>0</vt:i4>
      </vt:variant>
      <vt:variant>
        <vt:i4>5</vt:i4>
      </vt:variant>
      <vt:variant>
        <vt:lpwstr/>
      </vt:variant>
      <vt:variant>
        <vt:lpwstr>TXA</vt:lpwstr>
      </vt:variant>
      <vt:variant>
        <vt:i4>7471205</vt:i4>
      </vt:variant>
      <vt:variant>
        <vt:i4>237</vt:i4>
      </vt:variant>
      <vt:variant>
        <vt:i4>0</vt:i4>
      </vt:variant>
      <vt:variant>
        <vt:i4>5</vt:i4>
      </vt:variant>
      <vt:variant>
        <vt:lpwstr/>
      </vt:variant>
      <vt:variant>
        <vt:lpwstr>ERR</vt:lpwstr>
      </vt:variant>
      <vt:variant>
        <vt:i4>6684787</vt:i4>
      </vt:variant>
      <vt:variant>
        <vt:i4>234</vt:i4>
      </vt:variant>
      <vt:variant>
        <vt:i4>0</vt:i4>
      </vt:variant>
      <vt:variant>
        <vt:i4>5</vt:i4>
      </vt:variant>
      <vt:variant>
        <vt:lpwstr/>
      </vt:variant>
      <vt:variant>
        <vt:lpwstr>SFT</vt:lpwstr>
      </vt:variant>
      <vt:variant>
        <vt:i4>6422639</vt:i4>
      </vt:variant>
      <vt:variant>
        <vt:i4>231</vt:i4>
      </vt:variant>
      <vt:variant>
        <vt:i4>0</vt:i4>
      </vt:variant>
      <vt:variant>
        <vt:i4>5</vt:i4>
      </vt:variant>
      <vt:variant>
        <vt:lpwstr/>
      </vt:variant>
      <vt:variant>
        <vt:lpwstr>OBX</vt:lpwstr>
      </vt:variant>
      <vt:variant>
        <vt:i4>7864436</vt:i4>
      </vt:variant>
      <vt:variant>
        <vt:i4>228</vt:i4>
      </vt:variant>
      <vt:variant>
        <vt:i4>0</vt:i4>
      </vt:variant>
      <vt:variant>
        <vt:i4>5</vt:i4>
      </vt:variant>
      <vt:variant>
        <vt:lpwstr/>
      </vt:variant>
      <vt:variant>
        <vt:lpwstr>TXA</vt:lpwstr>
      </vt:variant>
      <vt:variant>
        <vt:i4>7471205</vt:i4>
      </vt:variant>
      <vt:variant>
        <vt:i4>225</vt:i4>
      </vt:variant>
      <vt:variant>
        <vt:i4>0</vt:i4>
      </vt:variant>
      <vt:variant>
        <vt:i4>5</vt:i4>
      </vt:variant>
      <vt:variant>
        <vt:lpwstr/>
      </vt:variant>
      <vt:variant>
        <vt:lpwstr>ERR</vt:lpwstr>
      </vt:variant>
      <vt:variant>
        <vt:i4>6684787</vt:i4>
      </vt:variant>
      <vt:variant>
        <vt:i4>222</vt:i4>
      </vt:variant>
      <vt:variant>
        <vt:i4>0</vt:i4>
      </vt:variant>
      <vt:variant>
        <vt:i4>5</vt:i4>
      </vt:variant>
      <vt:variant>
        <vt:lpwstr/>
      </vt:variant>
      <vt:variant>
        <vt:lpwstr>SFT</vt:lpwstr>
      </vt:variant>
      <vt:variant>
        <vt:i4>7864436</vt:i4>
      </vt:variant>
      <vt:variant>
        <vt:i4>219</vt:i4>
      </vt:variant>
      <vt:variant>
        <vt:i4>0</vt:i4>
      </vt:variant>
      <vt:variant>
        <vt:i4>5</vt:i4>
      </vt:variant>
      <vt:variant>
        <vt:lpwstr/>
      </vt:variant>
      <vt:variant>
        <vt:lpwstr>TXA</vt:lpwstr>
      </vt:variant>
      <vt:variant>
        <vt:i4>7471205</vt:i4>
      </vt:variant>
      <vt:variant>
        <vt:i4>216</vt:i4>
      </vt:variant>
      <vt:variant>
        <vt:i4>0</vt:i4>
      </vt:variant>
      <vt:variant>
        <vt:i4>5</vt:i4>
      </vt:variant>
      <vt:variant>
        <vt:lpwstr/>
      </vt:variant>
      <vt:variant>
        <vt:lpwstr>ERR</vt:lpwstr>
      </vt:variant>
      <vt:variant>
        <vt:i4>6684787</vt:i4>
      </vt:variant>
      <vt:variant>
        <vt:i4>213</vt:i4>
      </vt:variant>
      <vt:variant>
        <vt:i4>0</vt:i4>
      </vt:variant>
      <vt:variant>
        <vt:i4>5</vt:i4>
      </vt:variant>
      <vt:variant>
        <vt:lpwstr/>
      </vt:variant>
      <vt:variant>
        <vt:lpwstr>SFT</vt:lpwstr>
      </vt:variant>
      <vt:variant>
        <vt:i4>6422639</vt:i4>
      </vt:variant>
      <vt:variant>
        <vt:i4>210</vt:i4>
      </vt:variant>
      <vt:variant>
        <vt:i4>0</vt:i4>
      </vt:variant>
      <vt:variant>
        <vt:i4>5</vt:i4>
      </vt:variant>
      <vt:variant>
        <vt:lpwstr/>
      </vt:variant>
      <vt:variant>
        <vt:lpwstr>OBX</vt:lpwstr>
      </vt:variant>
      <vt:variant>
        <vt:i4>7864436</vt:i4>
      </vt:variant>
      <vt:variant>
        <vt:i4>207</vt:i4>
      </vt:variant>
      <vt:variant>
        <vt:i4>0</vt:i4>
      </vt:variant>
      <vt:variant>
        <vt:i4>5</vt:i4>
      </vt:variant>
      <vt:variant>
        <vt:lpwstr/>
      </vt:variant>
      <vt:variant>
        <vt:lpwstr>TXA</vt:lpwstr>
      </vt:variant>
      <vt:variant>
        <vt:i4>7471205</vt:i4>
      </vt:variant>
      <vt:variant>
        <vt:i4>204</vt:i4>
      </vt:variant>
      <vt:variant>
        <vt:i4>0</vt:i4>
      </vt:variant>
      <vt:variant>
        <vt:i4>5</vt:i4>
      </vt:variant>
      <vt:variant>
        <vt:lpwstr/>
      </vt:variant>
      <vt:variant>
        <vt:lpwstr>ERR</vt:lpwstr>
      </vt:variant>
      <vt:variant>
        <vt:i4>6684787</vt:i4>
      </vt:variant>
      <vt:variant>
        <vt:i4>201</vt:i4>
      </vt:variant>
      <vt:variant>
        <vt:i4>0</vt:i4>
      </vt:variant>
      <vt:variant>
        <vt:i4>5</vt:i4>
      </vt:variant>
      <vt:variant>
        <vt:lpwstr/>
      </vt:variant>
      <vt:variant>
        <vt:lpwstr>SFT</vt:lpwstr>
      </vt:variant>
      <vt:variant>
        <vt:i4>7864436</vt:i4>
      </vt:variant>
      <vt:variant>
        <vt:i4>198</vt:i4>
      </vt:variant>
      <vt:variant>
        <vt:i4>0</vt:i4>
      </vt:variant>
      <vt:variant>
        <vt:i4>5</vt:i4>
      </vt:variant>
      <vt:variant>
        <vt:lpwstr/>
      </vt:variant>
      <vt:variant>
        <vt:lpwstr>TXA</vt:lpwstr>
      </vt:variant>
      <vt:variant>
        <vt:i4>1703985</vt:i4>
      </vt:variant>
      <vt:variant>
        <vt:i4>173</vt:i4>
      </vt:variant>
      <vt:variant>
        <vt:i4>0</vt:i4>
      </vt:variant>
      <vt:variant>
        <vt:i4>5</vt:i4>
      </vt:variant>
      <vt:variant>
        <vt:lpwstr/>
      </vt:variant>
      <vt:variant>
        <vt:lpwstr>_Toc426018275</vt:lpwstr>
      </vt:variant>
      <vt:variant>
        <vt:i4>1703985</vt:i4>
      </vt:variant>
      <vt:variant>
        <vt:i4>167</vt:i4>
      </vt:variant>
      <vt:variant>
        <vt:i4>0</vt:i4>
      </vt:variant>
      <vt:variant>
        <vt:i4>5</vt:i4>
      </vt:variant>
      <vt:variant>
        <vt:lpwstr/>
      </vt:variant>
      <vt:variant>
        <vt:lpwstr>_Toc426018274</vt:lpwstr>
      </vt:variant>
      <vt:variant>
        <vt:i4>1703985</vt:i4>
      </vt:variant>
      <vt:variant>
        <vt:i4>161</vt:i4>
      </vt:variant>
      <vt:variant>
        <vt:i4>0</vt:i4>
      </vt:variant>
      <vt:variant>
        <vt:i4>5</vt:i4>
      </vt:variant>
      <vt:variant>
        <vt:lpwstr/>
      </vt:variant>
      <vt:variant>
        <vt:lpwstr>_Toc426018273</vt:lpwstr>
      </vt:variant>
      <vt:variant>
        <vt:i4>1703985</vt:i4>
      </vt:variant>
      <vt:variant>
        <vt:i4>155</vt:i4>
      </vt:variant>
      <vt:variant>
        <vt:i4>0</vt:i4>
      </vt:variant>
      <vt:variant>
        <vt:i4>5</vt:i4>
      </vt:variant>
      <vt:variant>
        <vt:lpwstr/>
      </vt:variant>
      <vt:variant>
        <vt:lpwstr>_Toc426018272</vt:lpwstr>
      </vt:variant>
      <vt:variant>
        <vt:i4>1703985</vt:i4>
      </vt:variant>
      <vt:variant>
        <vt:i4>149</vt:i4>
      </vt:variant>
      <vt:variant>
        <vt:i4>0</vt:i4>
      </vt:variant>
      <vt:variant>
        <vt:i4>5</vt:i4>
      </vt:variant>
      <vt:variant>
        <vt:lpwstr/>
      </vt:variant>
      <vt:variant>
        <vt:lpwstr>_Toc426018271</vt:lpwstr>
      </vt:variant>
      <vt:variant>
        <vt:i4>1703985</vt:i4>
      </vt:variant>
      <vt:variant>
        <vt:i4>143</vt:i4>
      </vt:variant>
      <vt:variant>
        <vt:i4>0</vt:i4>
      </vt:variant>
      <vt:variant>
        <vt:i4>5</vt:i4>
      </vt:variant>
      <vt:variant>
        <vt:lpwstr/>
      </vt:variant>
      <vt:variant>
        <vt:lpwstr>_Toc426018270</vt:lpwstr>
      </vt:variant>
      <vt:variant>
        <vt:i4>1769521</vt:i4>
      </vt:variant>
      <vt:variant>
        <vt:i4>137</vt:i4>
      </vt:variant>
      <vt:variant>
        <vt:i4>0</vt:i4>
      </vt:variant>
      <vt:variant>
        <vt:i4>5</vt:i4>
      </vt:variant>
      <vt:variant>
        <vt:lpwstr/>
      </vt:variant>
      <vt:variant>
        <vt:lpwstr>_Toc426018269</vt:lpwstr>
      </vt:variant>
      <vt:variant>
        <vt:i4>1769521</vt:i4>
      </vt:variant>
      <vt:variant>
        <vt:i4>131</vt:i4>
      </vt:variant>
      <vt:variant>
        <vt:i4>0</vt:i4>
      </vt:variant>
      <vt:variant>
        <vt:i4>5</vt:i4>
      </vt:variant>
      <vt:variant>
        <vt:lpwstr/>
      </vt:variant>
      <vt:variant>
        <vt:lpwstr>_Toc426018268</vt:lpwstr>
      </vt:variant>
      <vt:variant>
        <vt:i4>1769521</vt:i4>
      </vt:variant>
      <vt:variant>
        <vt:i4>125</vt:i4>
      </vt:variant>
      <vt:variant>
        <vt:i4>0</vt:i4>
      </vt:variant>
      <vt:variant>
        <vt:i4>5</vt:i4>
      </vt:variant>
      <vt:variant>
        <vt:lpwstr/>
      </vt:variant>
      <vt:variant>
        <vt:lpwstr>_Toc426018267</vt:lpwstr>
      </vt:variant>
      <vt:variant>
        <vt:i4>1769521</vt:i4>
      </vt:variant>
      <vt:variant>
        <vt:i4>119</vt:i4>
      </vt:variant>
      <vt:variant>
        <vt:i4>0</vt:i4>
      </vt:variant>
      <vt:variant>
        <vt:i4>5</vt:i4>
      </vt:variant>
      <vt:variant>
        <vt:lpwstr/>
      </vt:variant>
      <vt:variant>
        <vt:lpwstr>_Toc426018266</vt:lpwstr>
      </vt:variant>
      <vt:variant>
        <vt:i4>1769521</vt:i4>
      </vt:variant>
      <vt:variant>
        <vt:i4>113</vt:i4>
      </vt:variant>
      <vt:variant>
        <vt:i4>0</vt:i4>
      </vt:variant>
      <vt:variant>
        <vt:i4>5</vt:i4>
      </vt:variant>
      <vt:variant>
        <vt:lpwstr/>
      </vt:variant>
      <vt:variant>
        <vt:lpwstr>_Toc426018265</vt:lpwstr>
      </vt:variant>
      <vt:variant>
        <vt:i4>1769521</vt:i4>
      </vt:variant>
      <vt:variant>
        <vt:i4>107</vt:i4>
      </vt:variant>
      <vt:variant>
        <vt:i4>0</vt:i4>
      </vt:variant>
      <vt:variant>
        <vt:i4>5</vt:i4>
      </vt:variant>
      <vt:variant>
        <vt:lpwstr/>
      </vt:variant>
      <vt:variant>
        <vt:lpwstr>_Toc426018264</vt:lpwstr>
      </vt:variant>
      <vt:variant>
        <vt:i4>1769521</vt:i4>
      </vt:variant>
      <vt:variant>
        <vt:i4>101</vt:i4>
      </vt:variant>
      <vt:variant>
        <vt:i4>0</vt:i4>
      </vt:variant>
      <vt:variant>
        <vt:i4>5</vt:i4>
      </vt:variant>
      <vt:variant>
        <vt:lpwstr/>
      </vt:variant>
      <vt:variant>
        <vt:lpwstr>_Toc426018263</vt:lpwstr>
      </vt:variant>
      <vt:variant>
        <vt:i4>1769521</vt:i4>
      </vt:variant>
      <vt:variant>
        <vt:i4>95</vt:i4>
      </vt:variant>
      <vt:variant>
        <vt:i4>0</vt:i4>
      </vt:variant>
      <vt:variant>
        <vt:i4>5</vt:i4>
      </vt:variant>
      <vt:variant>
        <vt:lpwstr/>
      </vt:variant>
      <vt:variant>
        <vt:lpwstr>_Toc426018262</vt:lpwstr>
      </vt:variant>
      <vt:variant>
        <vt:i4>1769521</vt:i4>
      </vt:variant>
      <vt:variant>
        <vt:i4>89</vt:i4>
      </vt:variant>
      <vt:variant>
        <vt:i4>0</vt:i4>
      </vt:variant>
      <vt:variant>
        <vt:i4>5</vt:i4>
      </vt:variant>
      <vt:variant>
        <vt:lpwstr/>
      </vt:variant>
      <vt:variant>
        <vt:lpwstr>_Toc426018261</vt:lpwstr>
      </vt:variant>
      <vt:variant>
        <vt:i4>1769521</vt:i4>
      </vt:variant>
      <vt:variant>
        <vt:i4>83</vt:i4>
      </vt:variant>
      <vt:variant>
        <vt:i4>0</vt:i4>
      </vt:variant>
      <vt:variant>
        <vt:i4>5</vt:i4>
      </vt:variant>
      <vt:variant>
        <vt:lpwstr/>
      </vt:variant>
      <vt:variant>
        <vt:lpwstr>_Toc426018260</vt:lpwstr>
      </vt:variant>
      <vt:variant>
        <vt:i4>1572913</vt:i4>
      </vt:variant>
      <vt:variant>
        <vt:i4>77</vt:i4>
      </vt:variant>
      <vt:variant>
        <vt:i4>0</vt:i4>
      </vt:variant>
      <vt:variant>
        <vt:i4>5</vt:i4>
      </vt:variant>
      <vt:variant>
        <vt:lpwstr/>
      </vt:variant>
      <vt:variant>
        <vt:lpwstr>_Toc426018259</vt:lpwstr>
      </vt:variant>
      <vt:variant>
        <vt:i4>1572913</vt:i4>
      </vt:variant>
      <vt:variant>
        <vt:i4>71</vt:i4>
      </vt:variant>
      <vt:variant>
        <vt:i4>0</vt:i4>
      </vt:variant>
      <vt:variant>
        <vt:i4>5</vt:i4>
      </vt:variant>
      <vt:variant>
        <vt:lpwstr/>
      </vt:variant>
      <vt:variant>
        <vt:lpwstr>_Toc426018258</vt:lpwstr>
      </vt:variant>
      <vt:variant>
        <vt:i4>1572913</vt:i4>
      </vt:variant>
      <vt:variant>
        <vt:i4>65</vt:i4>
      </vt:variant>
      <vt:variant>
        <vt:i4>0</vt:i4>
      </vt:variant>
      <vt:variant>
        <vt:i4>5</vt:i4>
      </vt:variant>
      <vt:variant>
        <vt:lpwstr/>
      </vt:variant>
      <vt:variant>
        <vt:lpwstr>_Toc426018257</vt:lpwstr>
      </vt:variant>
      <vt:variant>
        <vt:i4>1572913</vt:i4>
      </vt:variant>
      <vt:variant>
        <vt:i4>59</vt:i4>
      </vt:variant>
      <vt:variant>
        <vt:i4>0</vt:i4>
      </vt:variant>
      <vt:variant>
        <vt:i4>5</vt:i4>
      </vt:variant>
      <vt:variant>
        <vt:lpwstr/>
      </vt:variant>
      <vt:variant>
        <vt:lpwstr>_Toc426018256</vt:lpwstr>
      </vt:variant>
      <vt:variant>
        <vt:i4>1572913</vt:i4>
      </vt:variant>
      <vt:variant>
        <vt:i4>53</vt:i4>
      </vt:variant>
      <vt:variant>
        <vt:i4>0</vt:i4>
      </vt:variant>
      <vt:variant>
        <vt:i4>5</vt:i4>
      </vt:variant>
      <vt:variant>
        <vt:lpwstr/>
      </vt:variant>
      <vt:variant>
        <vt:lpwstr>_Toc426018255</vt:lpwstr>
      </vt:variant>
      <vt:variant>
        <vt:i4>1572913</vt:i4>
      </vt:variant>
      <vt:variant>
        <vt:i4>47</vt:i4>
      </vt:variant>
      <vt:variant>
        <vt:i4>0</vt:i4>
      </vt:variant>
      <vt:variant>
        <vt:i4>5</vt:i4>
      </vt:variant>
      <vt:variant>
        <vt:lpwstr/>
      </vt:variant>
      <vt:variant>
        <vt:lpwstr>_Toc426018254</vt:lpwstr>
      </vt:variant>
      <vt:variant>
        <vt:i4>1572913</vt:i4>
      </vt:variant>
      <vt:variant>
        <vt:i4>41</vt:i4>
      </vt:variant>
      <vt:variant>
        <vt:i4>0</vt:i4>
      </vt:variant>
      <vt:variant>
        <vt:i4>5</vt:i4>
      </vt:variant>
      <vt:variant>
        <vt:lpwstr/>
      </vt:variant>
      <vt:variant>
        <vt:lpwstr>_Toc426018253</vt:lpwstr>
      </vt:variant>
      <vt:variant>
        <vt:i4>1572913</vt:i4>
      </vt:variant>
      <vt:variant>
        <vt:i4>35</vt:i4>
      </vt:variant>
      <vt:variant>
        <vt:i4>0</vt:i4>
      </vt:variant>
      <vt:variant>
        <vt:i4>5</vt:i4>
      </vt:variant>
      <vt:variant>
        <vt:lpwstr/>
      </vt:variant>
      <vt:variant>
        <vt:lpwstr>_Toc426018252</vt:lpwstr>
      </vt:variant>
      <vt:variant>
        <vt:i4>1572913</vt:i4>
      </vt:variant>
      <vt:variant>
        <vt:i4>29</vt:i4>
      </vt:variant>
      <vt:variant>
        <vt:i4>0</vt:i4>
      </vt:variant>
      <vt:variant>
        <vt:i4>5</vt:i4>
      </vt:variant>
      <vt:variant>
        <vt:lpwstr/>
      </vt:variant>
      <vt:variant>
        <vt:lpwstr>_Toc426018251</vt:lpwstr>
      </vt:variant>
      <vt:variant>
        <vt:i4>1572913</vt:i4>
      </vt:variant>
      <vt:variant>
        <vt:i4>23</vt:i4>
      </vt:variant>
      <vt:variant>
        <vt:i4>0</vt:i4>
      </vt:variant>
      <vt:variant>
        <vt:i4>5</vt:i4>
      </vt:variant>
      <vt:variant>
        <vt:lpwstr/>
      </vt:variant>
      <vt:variant>
        <vt:lpwstr>_Toc426018250</vt:lpwstr>
      </vt:variant>
      <vt:variant>
        <vt:i4>1638449</vt:i4>
      </vt:variant>
      <vt:variant>
        <vt:i4>17</vt:i4>
      </vt:variant>
      <vt:variant>
        <vt:i4>0</vt:i4>
      </vt:variant>
      <vt:variant>
        <vt:i4>5</vt:i4>
      </vt:variant>
      <vt:variant>
        <vt:lpwstr/>
      </vt:variant>
      <vt:variant>
        <vt:lpwstr>_Toc426018249</vt:lpwstr>
      </vt:variant>
      <vt:variant>
        <vt:i4>1638449</vt:i4>
      </vt:variant>
      <vt:variant>
        <vt:i4>11</vt:i4>
      </vt:variant>
      <vt:variant>
        <vt:i4>0</vt:i4>
      </vt:variant>
      <vt:variant>
        <vt:i4>5</vt:i4>
      </vt:variant>
      <vt:variant>
        <vt:lpwstr/>
      </vt:variant>
      <vt:variant>
        <vt:lpwstr>_Toc426018248</vt:lpwstr>
      </vt:variant>
      <vt:variant>
        <vt:i4>1638449</vt:i4>
      </vt:variant>
      <vt:variant>
        <vt:i4>5</vt:i4>
      </vt:variant>
      <vt:variant>
        <vt:i4>0</vt:i4>
      </vt:variant>
      <vt:variant>
        <vt:i4>5</vt:i4>
      </vt:variant>
      <vt:variant>
        <vt:lpwstr/>
      </vt:variant>
      <vt:variant>
        <vt:lpwstr>_Toc426018247</vt:lpwstr>
      </vt:variant>
      <vt:variant>
        <vt:i4>2883600</vt:i4>
      </vt:variant>
      <vt:variant>
        <vt:i4>0</vt:i4>
      </vt:variant>
      <vt:variant>
        <vt:i4>0</vt:i4>
      </vt:variant>
      <vt:variant>
        <vt:i4>5</vt:i4>
      </vt:variant>
      <vt:variant>
        <vt:lpwstr>mailto:strucdoc@lists.hl7.org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9 - Medical Records</dc:title>
  <dc:creator>Anthony (tony) Julian</dc:creator>
  <cp:lastModifiedBy>Lynn Laakso (HL7)</cp:lastModifiedBy>
  <cp:revision>8</cp:revision>
  <cp:lastPrinted>2016-11-09T16:06:00Z</cp:lastPrinted>
  <dcterms:created xsi:type="dcterms:W3CDTF">2019-12-18T15:22:00Z</dcterms:created>
  <dcterms:modified xsi:type="dcterms:W3CDTF">2020-01-04T03:13:00Z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