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616D" w14:textId="77777777" w:rsidR="002A1701" w:rsidRPr="0065798E" w:rsidRDefault="00736E4A" w:rsidP="002A1701">
      <w:pPr>
        <w:pStyle w:val="ANSIdesignation"/>
        <w:spacing w:before="0" w:after="0"/>
        <w:rPr>
          <w:rFonts w:ascii="Arial Narrow" w:hAnsi="Arial Narrow"/>
          <w:b/>
        </w:rPr>
      </w:pPr>
      <w:bookmarkStart w:id="0" w:name="_Toc25579082"/>
      <w:bookmarkStart w:id="1" w:name="_Toc25585447"/>
      <w:r>
        <w:rPr>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2A1701">
        <w:rPr>
          <w:rFonts w:ascii="Arial Narrow" w:hAnsi="Arial Narrow"/>
          <w:b/>
          <w:noProof/>
        </w:rPr>
        <w:drawing>
          <wp:inline distT="0" distB="0" distL="0" distR="0" wp14:anchorId="025D55C1" wp14:editId="51AF88E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14:paraId="175070DC" w14:textId="565A2F83" w:rsidR="002A1701" w:rsidRDefault="002A1701" w:rsidP="002A1701">
      <w:pPr>
        <w:spacing w:after="0"/>
        <w:jc w:val="right"/>
        <w:rPr>
          <w:rFonts w:ascii="Garamond" w:hAnsi="Garamond"/>
          <w:b/>
          <w:sz w:val="32"/>
        </w:rPr>
      </w:pPr>
      <w:r w:rsidRPr="00980037">
        <w:rPr>
          <w:rFonts w:ascii="Garamond" w:hAnsi="Garamond"/>
          <w:b/>
          <w:sz w:val="32"/>
        </w:rPr>
        <w:t>ANSI/HL7 V2.9-20</w:t>
      </w:r>
      <w:del w:id="2" w:author="Amit Popat" w:date="2022-07-11T10:37:00Z">
        <w:r w:rsidRPr="00980037" w:rsidDel="00E56816">
          <w:rPr>
            <w:rFonts w:ascii="Garamond" w:hAnsi="Garamond"/>
            <w:b/>
            <w:sz w:val="32"/>
          </w:rPr>
          <w:delText>19</w:delText>
        </w:r>
      </w:del>
      <w:ins w:id="3" w:author="Amit Popat" w:date="2022-07-11T10:37:00Z">
        <w:r w:rsidR="00E56816">
          <w:rPr>
            <w:rFonts w:ascii="Garamond" w:hAnsi="Garamond"/>
            <w:b/>
            <w:sz w:val="32"/>
          </w:rPr>
          <w:t>22</w:t>
        </w:r>
      </w:ins>
    </w:p>
    <w:p w14:paraId="35CF8652" w14:textId="3CADD486" w:rsidR="00736E4A" w:rsidRPr="002A1701" w:rsidRDefault="002A1701" w:rsidP="002A1701">
      <w:pPr>
        <w:spacing w:after="0"/>
        <w:jc w:val="right"/>
      </w:pPr>
      <w:del w:id="4" w:author="Amit Popat" w:date="2022-07-11T10:37:00Z">
        <w:r w:rsidDel="00E56816">
          <w:rPr>
            <w:rFonts w:ascii="Garamond" w:hAnsi="Garamond"/>
            <w:b/>
            <w:sz w:val="32"/>
          </w:rPr>
          <w:delText>12/9/2019</w:delText>
        </w:r>
      </w:del>
      <w:ins w:id="5" w:author="Amit Popat" w:date="2022-07-11T10:37:00Z">
        <w:r w:rsidR="00E56816">
          <w:rPr>
            <w:rFonts w:ascii="Garamond" w:hAnsi="Garamond"/>
            <w:b/>
            <w:sz w:val="32"/>
          </w:rPr>
          <w:t>7/11/2022</w:t>
        </w:r>
      </w:ins>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1DB2F48A" w:rsidR="004C2D45" w:rsidRDefault="00CD504E">
      <w:pPr>
        <w:rPr>
          <w:noProof/>
        </w:rPr>
      </w:pPr>
      <w:r>
        <w:rPr>
          <w:vanish/>
        </w:rPr>
        <w:fldChar w:fldCharType="begin"/>
      </w:r>
      <w:r>
        <w:rPr>
          <w:vanish/>
        </w:rPr>
        <w:instrText xml:space="preserve"> SEQ Kapitel \r 12 \* MERGEFORMAT </w:instrText>
      </w:r>
      <w:r>
        <w:rPr>
          <w:vanish/>
        </w:rPr>
        <w:fldChar w:fldCharType="separate"/>
      </w:r>
      <w:r>
        <w:rPr>
          <w:noProof/>
          <w:vanish/>
        </w:rPr>
        <w:t>12</w:t>
      </w:r>
      <w:r>
        <w:rPr>
          <w:vanish/>
        </w:rPr>
        <w:fldChar w:fldCharType="end"/>
      </w:r>
    </w:p>
    <w:tbl>
      <w:tblPr>
        <w:tblW w:w="9576" w:type="dxa"/>
        <w:tblLayout w:type="fixed"/>
        <w:tblLook w:val="0000" w:firstRow="0" w:lastRow="0" w:firstColumn="0" w:lastColumn="0" w:noHBand="0" w:noVBand="0"/>
        <w:tblPrChange w:id="6" w:author="Amit Popat" w:date="2022-07-11T10:39:00Z">
          <w:tblPr>
            <w:tblW w:w="9576" w:type="dxa"/>
            <w:tblLayout w:type="fixed"/>
            <w:tblLook w:val="0000" w:firstRow="0" w:lastRow="0" w:firstColumn="0" w:lastColumn="0" w:noHBand="0" w:noVBand="0"/>
          </w:tblPr>
        </w:tblPrChange>
      </w:tblPr>
      <w:tblGrid>
        <w:gridCol w:w="3171"/>
        <w:gridCol w:w="6405"/>
        <w:tblGridChange w:id="7">
          <w:tblGrid>
            <w:gridCol w:w="3171"/>
            <w:gridCol w:w="6405"/>
          </w:tblGrid>
        </w:tblGridChange>
      </w:tblGrid>
      <w:tr w:rsidR="00E56816" w:rsidRPr="00573AF5" w14:paraId="7769CC64" w14:textId="77777777" w:rsidTr="00E56816">
        <w:trPr>
          <w:trHeight w:val="360"/>
          <w:trPrChange w:id="8" w:author="Amit Popat" w:date="2022-07-11T10:39:00Z">
            <w:trPr>
              <w:trHeight w:val="360"/>
            </w:trPr>
          </w:trPrChange>
        </w:trPr>
        <w:tc>
          <w:tcPr>
            <w:tcW w:w="3171" w:type="dxa"/>
            <w:tcPrChange w:id="9" w:author="Amit Popat" w:date="2022-07-11T10:39:00Z">
              <w:tcPr>
                <w:tcW w:w="3168" w:type="dxa"/>
              </w:tcPr>
            </w:tcPrChange>
          </w:tcPr>
          <w:p w14:paraId="14DA4BD4" w14:textId="77777777" w:rsidR="00E56816" w:rsidRPr="00573AF5" w:rsidRDefault="00E56816" w:rsidP="00F8714F">
            <w:pPr>
              <w:spacing w:after="0"/>
              <w:rPr>
                <w:noProof/>
              </w:rPr>
            </w:pPr>
            <w:r w:rsidRPr="00573AF5">
              <w:rPr>
                <w:noProof/>
              </w:rPr>
              <w:t>Chapter Chair:</w:t>
            </w:r>
          </w:p>
        </w:tc>
        <w:tc>
          <w:tcPr>
            <w:tcW w:w="6405" w:type="dxa"/>
            <w:tcPrChange w:id="10" w:author="Amit Popat" w:date="2022-07-11T10:39:00Z">
              <w:tcPr>
                <w:tcW w:w="6408" w:type="dxa"/>
              </w:tcPr>
            </w:tcPrChange>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E56816">
        <w:trPr>
          <w:trHeight w:val="567"/>
          <w:trPrChange w:id="11" w:author="Amit Popat" w:date="2022-07-11T10:39:00Z">
            <w:trPr>
              <w:trHeight w:val="567"/>
            </w:trPr>
          </w:trPrChange>
        </w:trPr>
        <w:tc>
          <w:tcPr>
            <w:tcW w:w="3171" w:type="dxa"/>
            <w:tcPrChange w:id="12" w:author="Amit Popat" w:date="2022-07-11T10:39:00Z">
              <w:tcPr>
                <w:tcW w:w="3168" w:type="dxa"/>
              </w:tcPr>
            </w:tcPrChange>
          </w:tcPr>
          <w:p w14:paraId="30D30B92" w14:textId="77777777" w:rsidR="00E56816" w:rsidRPr="00573AF5" w:rsidRDefault="00E56816" w:rsidP="00F8714F">
            <w:pPr>
              <w:spacing w:after="0"/>
              <w:rPr>
                <w:noProof/>
              </w:rPr>
            </w:pPr>
            <w:r w:rsidRPr="00573AF5">
              <w:rPr>
                <w:noProof/>
              </w:rPr>
              <w:t>Chapter Chair:</w:t>
            </w:r>
          </w:p>
        </w:tc>
        <w:tc>
          <w:tcPr>
            <w:tcW w:w="6405" w:type="dxa"/>
            <w:tcPrChange w:id="13" w:author="Amit Popat" w:date="2022-07-11T10:39:00Z">
              <w:tcPr>
                <w:tcW w:w="6408" w:type="dxa"/>
              </w:tcPr>
            </w:tcPrChange>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E56816">
        <w:trPr>
          <w:trHeight w:val="567"/>
          <w:trPrChange w:id="14" w:author="Amit Popat" w:date="2022-07-11T10:39:00Z">
            <w:trPr>
              <w:trHeight w:val="567"/>
            </w:trPr>
          </w:trPrChange>
        </w:trPr>
        <w:tc>
          <w:tcPr>
            <w:tcW w:w="3171" w:type="dxa"/>
            <w:tcPrChange w:id="15" w:author="Amit Popat" w:date="2022-07-11T10:39:00Z">
              <w:tcPr>
                <w:tcW w:w="3168" w:type="dxa"/>
              </w:tcPr>
            </w:tcPrChange>
          </w:tcPr>
          <w:p w14:paraId="6F8996F5" w14:textId="77777777" w:rsidR="00E56816" w:rsidRPr="00573AF5" w:rsidRDefault="00E56816" w:rsidP="00F8714F">
            <w:pPr>
              <w:spacing w:after="0"/>
              <w:rPr>
                <w:noProof/>
              </w:rPr>
            </w:pPr>
            <w:r w:rsidRPr="00573AF5">
              <w:rPr>
                <w:noProof/>
              </w:rPr>
              <w:t>Chapter Chair:</w:t>
            </w:r>
          </w:p>
        </w:tc>
        <w:tc>
          <w:tcPr>
            <w:tcW w:w="6405" w:type="dxa"/>
            <w:tcPrChange w:id="16" w:author="Amit Popat" w:date="2022-07-11T10:39:00Z">
              <w:tcPr>
                <w:tcW w:w="6408" w:type="dxa"/>
              </w:tcPr>
            </w:tcPrChange>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E56816">
        <w:trPr>
          <w:trHeight w:val="567"/>
          <w:trPrChange w:id="17" w:author="Amit Popat" w:date="2022-07-11T10:39:00Z">
            <w:trPr>
              <w:trHeight w:val="567"/>
            </w:trPr>
          </w:trPrChange>
        </w:trPr>
        <w:tc>
          <w:tcPr>
            <w:tcW w:w="3171" w:type="dxa"/>
            <w:tcPrChange w:id="18" w:author="Amit Popat" w:date="2022-07-11T10:39:00Z">
              <w:tcPr>
                <w:tcW w:w="3168" w:type="dxa"/>
              </w:tcPr>
            </w:tcPrChange>
          </w:tcPr>
          <w:p w14:paraId="6516E261" w14:textId="77777777" w:rsidR="00E56816" w:rsidRPr="00573AF5" w:rsidRDefault="00E56816" w:rsidP="00F8714F">
            <w:pPr>
              <w:spacing w:after="0"/>
              <w:rPr>
                <w:noProof/>
              </w:rPr>
            </w:pPr>
            <w:r w:rsidRPr="00573AF5">
              <w:rPr>
                <w:noProof/>
              </w:rPr>
              <w:t>Chapter Chair:</w:t>
            </w:r>
          </w:p>
        </w:tc>
        <w:tc>
          <w:tcPr>
            <w:tcW w:w="6405" w:type="dxa"/>
            <w:tcPrChange w:id="19" w:author="Amit Popat" w:date="2022-07-11T10:39:00Z">
              <w:tcPr>
                <w:tcW w:w="6408" w:type="dxa"/>
              </w:tcPr>
            </w:tcPrChange>
          </w:tcPr>
          <w:p w14:paraId="39F78745" w14:textId="77777777" w:rsidR="00E56816" w:rsidRDefault="00E56816" w:rsidP="00F8714F">
            <w:pPr>
              <w:spacing w:before="0" w:after="0"/>
              <w:rPr>
                <w:noProof/>
              </w:rPr>
            </w:pPr>
            <w:r>
              <w:rPr>
                <w:noProof/>
              </w:rPr>
              <w:t>Jay Lyle</w:t>
            </w:r>
          </w:p>
          <w:p w14:paraId="680D2859" w14:textId="77777777" w:rsidR="00E56816" w:rsidRPr="00573AF5" w:rsidRDefault="00E56816" w:rsidP="00F8714F">
            <w:pPr>
              <w:spacing w:before="0" w:after="0"/>
              <w:rPr>
                <w:noProof/>
              </w:rPr>
            </w:pPr>
            <w:r>
              <w:rPr>
                <w:noProof/>
              </w:rPr>
              <w:t>U.S. Department of Veterans Affairs</w:t>
            </w:r>
            <w:r w:rsidRPr="00573AF5">
              <w:rPr>
                <w:noProof/>
              </w:rPr>
              <w:t xml:space="preserve"> </w:t>
            </w:r>
            <w:r w:rsidRPr="00573AF5">
              <w:rPr>
                <w:noProof/>
              </w:rPr>
              <w:br/>
            </w:r>
          </w:p>
        </w:tc>
      </w:tr>
      <w:tr w:rsidR="00E56816" w:rsidRPr="00573AF5" w14:paraId="5540FBCC" w14:textId="77777777" w:rsidTr="00E56816">
        <w:trPr>
          <w:trHeight w:val="567"/>
          <w:trPrChange w:id="20" w:author="Amit Popat" w:date="2022-07-11T10:39:00Z">
            <w:trPr>
              <w:trHeight w:val="567"/>
            </w:trPr>
          </w:trPrChange>
        </w:trPr>
        <w:tc>
          <w:tcPr>
            <w:tcW w:w="3171" w:type="dxa"/>
            <w:tcPrChange w:id="21" w:author="Amit Popat" w:date="2022-07-11T10:39:00Z">
              <w:tcPr>
                <w:tcW w:w="3168" w:type="dxa"/>
              </w:tcPr>
            </w:tcPrChange>
          </w:tcPr>
          <w:p w14:paraId="19C0E892" w14:textId="77777777" w:rsidR="00E56816" w:rsidRPr="00573AF5" w:rsidRDefault="00E56816" w:rsidP="00F8714F">
            <w:pPr>
              <w:spacing w:after="0"/>
              <w:rPr>
                <w:noProof/>
              </w:rPr>
            </w:pPr>
            <w:r w:rsidRPr="00573AF5">
              <w:rPr>
                <w:noProof/>
              </w:rPr>
              <w:t>Chapter Chair:</w:t>
            </w:r>
          </w:p>
        </w:tc>
        <w:tc>
          <w:tcPr>
            <w:tcW w:w="6405" w:type="dxa"/>
            <w:tcPrChange w:id="22" w:author="Amit Popat" w:date="2022-07-11T10:39:00Z">
              <w:tcPr>
                <w:tcW w:w="6408" w:type="dxa"/>
              </w:tcPr>
            </w:tcPrChange>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E56816">
        <w:trPr>
          <w:trHeight w:val="567"/>
          <w:trPrChange w:id="23" w:author="Amit Popat" w:date="2022-07-11T10:39:00Z">
            <w:trPr>
              <w:trHeight w:val="567"/>
            </w:trPr>
          </w:trPrChange>
        </w:trPr>
        <w:tc>
          <w:tcPr>
            <w:tcW w:w="3171" w:type="dxa"/>
            <w:tcPrChange w:id="24" w:author="Amit Popat" w:date="2022-07-11T10:39:00Z">
              <w:tcPr>
                <w:tcW w:w="3168" w:type="dxa"/>
              </w:tcPr>
            </w:tcPrChange>
          </w:tcPr>
          <w:p w14:paraId="39089435" w14:textId="77777777" w:rsidR="00E56816" w:rsidRPr="00573AF5" w:rsidRDefault="00E56816" w:rsidP="00F8714F">
            <w:pPr>
              <w:spacing w:after="0"/>
              <w:rPr>
                <w:noProof/>
              </w:rPr>
            </w:pPr>
            <w:r w:rsidRPr="00573AF5">
              <w:rPr>
                <w:noProof/>
              </w:rPr>
              <w:t>Chapter Chair:</w:t>
            </w:r>
          </w:p>
        </w:tc>
        <w:tc>
          <w:tcPr>
            <w:tcW w:w="6405" w:type="dxa"/>
            <w:tcPrChange w:id="25" w:author="Amit Popat" w:date="2022-07-11T10:39:00Z">
              <w:tcPr>
                <w:tcW w:w="6408" w:type="dxa"/>
              </w:tcPr>
            </w:tcPrChange>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E56816">
        <w:trPr>
          <w:trHeight w:val="567"/>
          <w:trPrChange w:id="26" w:author="Amit Popat" w:date="2022-07-11T10:39:00Z">
            <w:trPr>
              <w:trHeight w:val="567"/>
            </w:trPr>
          </w:trPrChange>
        </w:trPr>
        <w:tc>
          <w:tcPr>
            <w:tcW w:w="3171" w:type="dxa"/>
            <w:tcPrChange w:id="27" w:author="Amit Popat" w:date="2022-07-11T10:39:00Z">
              <w:tcPr>
                <w:tcW w:w="3168" w:type="dxa"/>
              </w:tcPr>
            </w:tcPrChange>
          </w:tcPr>
          <w:p w14:paraId="1DDAE81A" w14:textId="77777777" w:rsidR="00E56816" w:rsidRPr="00573AF5" w:rsidRDefault="00E56816" w:rsidP="00F8714F">
            <w:pPr>
              <w:spacing w:after="0"/>
              <w:rPr>
                <w:noProof/>
              </w:rPr>
            </w:pPr>
            <w:r w:rsidRPr="00573AF5">
              <w:rPr>
                <w:noProof/>
              </w:rPr>
              <w:t>Chapter Chair:</w:t>
            </w:r>
          </w:p>
        </w:tc>
        <w:tc>
          <w:tcPr>
            <w:tcW w:w="6405" w:type="dxa"/>
            <w:tcPrChange w:id="28" w:author="Amit Popat" w:date="2022-07-11T10:39:00Z">
              <w:tcPr>
                <w:tcW w:w="6408" w:type="dxa"/>
              </w:tcPr>
            </w:tcPrChange>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E56816">
        <w:trPr>
          <w:trHeight w:val="360"/>
          <w:trPrChange w:id="29" w:author="Amit Popat" w:date="2022-07-11T10:39:00Z">
            <w:trPr>
              <w:trHeight w:val="360"/>
            </w:trPr>
          </w:trPrChange>
        </w:trPr>
        <w:tc>
          <w:tcPr>
            <w:tcW w:w="3171" w:type="dxa"/>
            <w:tcPrChange w:id="30" w:author="Amit Popat" w:date="2022-07-11T10:39:00Z">
              <w:tcPr>
                <w:tcW w:w="3168" w:type="dxa"/>
              </w:tcPr>
            </w:tcPrChange>
          </w:tcPr>
          <w:p w14:paraId="1A830C14" w14:textId="77777777" w:rsidR="00E56816" w:rsidRPr="00573AF5" w:rsidRDefault="00E56816" w:rsidP="00F8714F">
            <w:pPr>
              <w:spacing w:after="0"/>
              <w:rPr>
                <w:noProof/>
              </w:rPr>
            </w:pPr>
            <w:r w:rsidRPr="00573AF5">
              <w:rPr>
                <w:noProof/>
              </w:rPr>
              <w:t>Chapter Editor:</w:t>
            </w:r>
          </w:p>
        </w:tc>
        <w:tc>
          <w:tcPr>
            <w:tcW w:w="6405" w:type="dxa"/>
            <w:tcPrChange w:id="31" w:author="Amit Popat" w:date="2022-07-11T10:39:00Z">
              <w:tcPr>
                <w:tcW w:w="6408" w:type="dxa"/>
              </w:tcPr>
            </w:tcPrChange>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E56816">
        <w:trPr>
          <w:trHeight w:val="360"/>
          <w:trPrChange w:id="32" w:author="Amit Popat" w:date="2022-07-11T10:39:00Z">
            <w:trPr>
              <w:trHeight w:val="360"/>
            </w:trPr>
          </w:trPrChange>
        </w:trPr>
        <w:tc>
          <w:tcPr>
            <w:tcW w:w="3171" w:type="dxa"/>
            <w:tcPrChange w:id="33" w:author="Amit Popat" w:date="2022-07-11T10:39:00Z">
              <w:tcPr>
                <w:tcW w:w="3168" w:type="dxa"/>
              </w:tcPr>
            </w:tcPrChange>
          </w:tcPr>
          <w:p w14:paraId="01BD628C" w14:textId="77777777" w:rsidR="00E56816" w:rsidRPr="00573AF5" w:rsidRDefault="00E56816" w:rsidP="00F8714F">
            <w:pPr>
              <w:spacing w:after="0"/>
              <w:rPr>
                <w:noProof/>
              </w:rPr>
            </w:pPr>
            <w:r w:rsidRPr="00573AF5">
              <w:rPr>
                <w:noProof/>
              </w:rPr>
              <w:t>Sponsoring Work Group</w:t>
            </w:r>
          </w:p>
        </w:tc>
        <w:tc>
          <w:tcPr>
            <w:tcW w:w="6405" w:type="dxa"/>
            <w:tcPrChange w:id="34" w:author="Amit Popat" w:date="2022-07-11T10:39:00Z">
              <w:tcPr>
                <w:tcW w:w="6408" w:type="dxa"/>
              </w:tcPr>
            </w:tcPrChange>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E56816">
        <w:trPr>
          <w:trHeight w:val="360"/>
          <w:trPrChange w:id="35" w:author="Amit Popat" w:date="2022-07-11T10:39:00Z">
            <w:trPr>
              <w:trHeight w:val="360"/>
            </w:trPr>
          </w:trPrChange>
        </w:trPr>
        <w:tc>
          <w:tcPr>
            <w:tcW w:w="3171" w:type="dxa"/>
            <w:tcPrChange w:id="36" w:author="Amit Popat" w:date="2022-07-11T10:39:00Z">
              <w:tcPr>
                <w:tcW w:w="3168" w:type="dxa"/>
              </w:tcPr>
            </w:tcPrChange>
          </w:tcPr>
          <w:p w14:paraId="1498F6C5" w14:textId="77777777" w:rsidR="00E56816" w:rsidRPr="00573AF5" w:rsidRDefault="00E56816" w:rsidP="00F8714F">
            <w:pPr>
              <w:rPr>
                <w:noProof/>
              </w:rPr>
            </w:pPr>
            <w:r w:rsidRPr="00573AF5">
              <w:rPr>
                <w:noProof/>
              </w:rPr>
              <w:t>List Server</w:t>
            </w:r>
          </w:p>
        </w:tc>
        <w:tc>
          <w:tcPr>
            <w:tcW w:w="6405" w:type="dxa"/>
            <w:tcPrChange w:id="37" w:author="Amit Popat" w:date="2022-07-11T10:39:00Z">
              <w:tcPr>
                <w:tcW w:w="6408" w:type="dxa"/>
              </w:tcPr>
            </w:tcPrChange>
          </w:tcPr>
          <w:p w14:paraId="4B3F9E89" w14:textId="77777777" w:rsidR="00E56816" w:rsidRPr="00573AF5" w:rsidRDefault="00E56816" w:rsidP="00F8714F">
            <w:pPr>
              <w:rPr>
                <w:noProof/>
              </w:rPr>
            </w:pPr>
            <w:r>
              <w:fldChar w:fldCharType="begin"/>
            </w:r>
            <w:r>
              <w:instrText>HYPERLINK "mailto:patientcare@lists.hl7.org"</w:instrText>
            </w:r>
            <w:r>
              <w:fldChar w:fldCharType="separate"/>
            </w:r>
            <w:r w:rsidRPr="00A92C76">
              <w:rPr>
                <w:rStyle w:val="Hyperlink"/>
                <w:rFonts w:ascii="Times New Roman" w:hAnsi="Times New Roman"/>
                <w:noProof/>
                <w:kern w:val="0"/>
                <w:sz w:val="22"/>
              </w:rPr>
              <w:t>patientcare@lists.hl7.org</w:t>
            </w:r>
            <w:r>
              <w:rPr>
                <w:rStyle w:val="Hyperlink"/>
                <w:rFonts w:ascii="Times New Roman" w:hAnsi="Times New Roman"/>
                <w:noProof/>
                <w:kern w:val="0"/>
                <w:sz w:val="22"/>
              </w:rPr>
              <w:fldChar w:fldCharType="end"/>
            </w:r>
            <w:r w:rsidRPr="00A92C76">
              <w:rPr>
                <w:noProof/>
              </w:rPr>
              <w:t xml:space="preserve"> </w:t>
            </w:r>
          </w:p>
        </w:tc>
      </w:tr>
      <w:tr w:rsidR="00E56816" w:rsidRPr="00573AF5" w14:paraId="2AB82C94" w14:textId="77777777" w:rsidTr="00E56816">
        <w:trPr>
          <w:trHeight w:val="360"/>
          <w:trPrChange w:id="38" w:author="Amit Popat" w:date="2022-07-11T10:39:00Z">
            <w:trPr>
              <w:trHeight w:val="360"/>
            </w:trPr>
          </w:trPrChange>
        </w:trPr>
        <w:tc>
          <w:tcPr>
            <w:tcW w:w="3171" w:type="dxa"/>
            <w:tcPrChange w:id="39" w:author="Amit Popat" w:date="2022-07-11T10:39:00Z">
              <w:tcPr>
                <w:tcW w:w="3168" w:type="dxa"/>
              </w:tcPr>
            </w:tcPrChange>
          </w:tcPr>
          <w:p w14:paraId="58FBA093" w14:textId="77777777" w:rsidR="00E56816" w:rsidRPr="00573AF5" w:rsidRDefault="00E56816" w:rsidP="00F8714F">
            <w:pPr>
              <w:rPr>
                <w:noProof/>
              </w:rPr>
            </w:pPr>
          </w:p>
        </w:tc>
        <w:tc>
          <w:tcPr>
            <w:tcW w:w="6405" w:type="dxa"/>
            <w:tcPrChange w:id="40" w:author="Amit Popat" w:date="2022-07-11T10:39:00Z">
              <w:tcPr>
                <w:tcW w:w="6408" w:type="dxa"/>
              </w:tcPr>
            </w:tcPrChange>
          </w:tcPr>
          <w:p w14:paraId="484C1B17" w14:textId="77777777" w:rsidR="00E56816" w:rsidRPr="00A92C76" w:rsidRDefault="00E56816" w:rsidP="00F8714F">
            <w:pPr>
              <w:rPr>
                <w:noProof/>
              </w:rPr>
            </w:pPr>
          </w:p>
        </w:tc>
      </w:tr>
    </w:tbl>
    <w:p w14:paraId="2CF48A28" w14:textId="1E74A8EA" w:rsidR="004C2D45" w:rsidRDefault="004C2D45">
      <w:pPr>
        <w:rPr>
          <w:ins w:id="41" w:author="Amit Popat" w:date="2022-07-11T10:39:00Z"/>
          <w:noProof/>
        </w:rPr>
      </w:pPr>
      <w:bookmarkStart w:id="42" w:name="_Toc348247661"/>
      <w:bookmarkStart w:id="43" w:name="_Toc348260767"/>
      <w:bookmarkStart w:id="44" w:name="_Toc348346694"/>
      <w:bookmarkStart w:id="45" w:name="_Toc349103316"/>
      <w:bookmarkStart w:id="46" w:name="_Toc349538269"/>
      <w:bookmarkStart w:id="47" w:name="_Toc349538297"/>
      <w:bookmarkStart w:id="48" w:name="_Toc349538360"/>
    </w:p>
    <w:p w14:paraId="7C80E355" w14:textId="5D29BBE8" w:rsidR="00E56816" w:rsidRDefault="00E56816">
      <w:pPr>
        <w:rPr>
          <w:ins w:id="49" w:author="Amit Popat" w:date="2022-07-11T10:39:00Z"/>
          <w:noProof/>
        </w:rPr>
      </w:pPr>
    </w:p>
    <w:p w14:paraId="251AA6BF" w14:textId="77777777" w:rsidR="00E56816" w:rsidRDefault="00E56816">
      <w:pPr>
        <w:rPr>
          <w:noProof/>
        </w:rPr>
      </w:pPr>
    </w:p>
    <w:p w14:paraId="3C64DBCD" w14:textId="369CBDBF" w:rsidR="004C2D45" w:rsidRDefault="004064CB">
      <w:pPr>
        <w:pStyle w:val="Heading2"/>
        <w:rPr>
          <w:noProof/>
          <w:lang w:val="fr-FR"/>
        </w:rPr>
      </w:pPr>
      <w:bookmarkStart w:id="50" w:name="_Toc29038657"/>
      <w:r>
        <w:rPr>
          <w:noProof/>
          <w:lang w:val="fr-FR"/>
        </w:rPr>
        <w:lastRenderedPageBreak/>
        <w:t>C</w:t>
      </w:r>
      <w:r w:rsidR="004C2D45">
        <w:rPr>
          <w:noProof/>
          <w:lang w:val="fr-FR"/>
        </w:rPr>
        <w:t xml:space="preserve">hapter 12 </w:t>
      </w:r>
      <w:r>
        <w:rPr>
          <w:noProof/>
          <w:lang w:val="fr-FR"/>
        </w:rPr>
        <w:t>C</w:t>
      </w:r>
      <w:r w:rsidR="004C2D45">
        <w:rPr>
          <w:noProof/>
          <w:lang w:val="fr-FR"/>
        </w:rPr>
        <w:t>ontents</w:t>
      </w:r>
      <w:bookmarkEnd w:id="50"/>
    </w:p>
    <w:p w14:paraId="29603CA5" w14:textId="2ED1EC29" w:rsidR="007A791D" w:rsidRDefault="007A791D">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29038657" w:history="1">
        <w:r w:rsidRPr="00E536DA">
          <w:rPr>
            <w:rStyle w:val="Hyperlink"/>
            <w:lang w:val="fr-FR"/>
          </w:rPr>
          <w:t>12.1</w:t>
        </w:r>
        <w:r>
          <w:rPr>
            <w:rFonts w:asciiTheme="minorHAnsi" w:eastAsiaTheme="minorEastAsia" w:hAnsiTheme="minorHAnsi" w:cstheme="minorBidi"/>
            <w:b w:val="0"/>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Pr>
            <w:webHidden/>
          </w:rPr>
          <w:t>1</w:t>
        </w:r>
        <w:r>
          <w:rPr>
            <w:webHidden/>
          </w:rPr>
          <w:fldChar w:fldCharType="end"/>
        </w:r>
      </w:hyperlink>
    </w:p>
    <w:p w14:paraId="6C035331" w14:textId="4D52152B" w:rsidR="007A791D" w:rsidRDefault="00D3081F">
      <w:pPr>
        <w:pStyle w:val="TOC2"/>
        <w:rPr>
          <w:rFonts w:asciiTheme="minorHAnsi" w:eastAsiaTheme="minorEastAsia" w:hAnsiTheme="minorHAnsi" w:cstheme="minorBidi"/>
          <w:b w:val="0"/>
          <w:kern w:val="0"/>
          <w:sz w:val="22"/>
          <w:szCs w:val="22"/>
        </w:rPr>
      </w:pPr>
      <w:hyperlink w:anchor="_Toc29038658" w:history="1">
        <w:r w:rsidR="007A791D" w:rsidRPr="00E536DA">
          <w:rPr>
            <w:rStyle w:val="Hyperlink"/>
          </w:rPr>
          <w:t>12.2</w:t>
        </w:r>
        <w:r w:rsidR="007A791D">
          <w:rPr>
            <w:rFonts w:asciiTheme="minorHAnsi" w:eastAsiaTheme="minorEastAsia" w:hAnsiTheme="minorHAnsi" w:cstheme="minorBidi"/>
            <w:b w:val="0"/>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r w:rsidR="007A791D">
          <w:rPr>
            <w:webHidden/>
          </w:rPr>
          <w:t>2</w:t>
        </w:r>
        <w:r w:rsidR="007A791D">
          <w:rPr>
            <w:webHidden/>
          </w:rPr>
          <w:fldChar w:fldCharType="end"/>
        </w:r>
      </w:hyperlink>
    </w:p>
    <w:p w14:paraId="569B630E" w14:textId="3AA50D60" w:rsidR="007A791D" w:rsidRDefault="00D3081F">
      <w:pPr>
        <w:pStyle w:val="TOC3"/>
        <w:rPr>
          <w:rFonts w:asciiTheme="minorHAnsi" w:eastAsiaTheme="minorEastAsia" w:hAnsiTheme="minorHAnsi" w:cstheme="minorBidi"/>
          <w:smallCaps w:val="0"/>
          <w:kern w:val="0"/>
          <w:sz w:val="22"/>
          <w:szCs w:val="22"/>
        </w:rPr>
      </w:pPr>
      <w:hyperlink w:anchor="_Toc29038659" w:history="1">
        <w:r w:rsidR="007A791D" w:rsidRPr="00E536DA">
          <w:rPr>
            <w:rStyle w:val="Hyperlink"/>
          </w:rPr>
          <w:t>12.2.1</w:t>
        </w:r>
        <w:r w:rsidR="007A791D">
          <w:rPr>
            <w:rFonts w:asciiTheme="minorHAnsi" w:eastAsiaTheme="minorEastAsia" w:hAnsiTheme="minorHAnsi" w:cstheme="minorBidi"/>
            <w:smallCaps w:val="0"/>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r w:rsidR="007A791D">
          <w:rPr>
            <w:webHidden/>
          </w:rPr>
          <w:t>3</w:t>
        </w:r>
        <w:r w:rsidR="007A791D">
          <w:rPr>
            <w:webHidden/>
          </w:rPr>
          <w:fldChar w:fldCharType="end"/>
        </w:r>
      </w:hyperlink>
    </w:p>
    <w:p w14:paraId="2233EB6D" w14:textId="745007BC" w:rsidR="007A791D" w:rsidRDefault="00D3081F">
      <w:pPr>
        <w:pStyle w:val="TOC3"/>
        <w:rPr>
          <w:rFonts w:asciiTheme="minorHAnsi" w:eastAsiaTheme="minorEastAsia" w:hAnsiTheme="minorHAnsi" w:cstheme="minorBidi"/>
          <w:smallCaps w:val="0"/>
          <w:kern w:val="0"/>
          <w:sz w:val="22"/>
          <w:szCs w:val="22"/>
        </w:rPr>
      </w:pPr>
      <w:hyperlink w:anchor="_Toc29038660" w:history="1">
        <w:r w:rsidR="007A791D" w:rsidRPr="00E536DA">
          <w:rPr>
            <w:rStyle w:val="Hyperlink"/>
          </w:rPr>
          <w:t>12.2.2</w:t>
        </w:r>
        <w:r w:rsidR="007A791D">
          <w:rPr>
            <w:rFonts w:asciiTheme="minorHAnsi" w:eastAsiaTheme="minorEastAsia" w:hAnsiTheme="minorHAnsi" w:cstheme="minorBidi"/>
            <w:smallCaps w:val="0"/>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r w:rsidR="007A791D">
          <w:rPr>
            <w:webHidden/>
          </w:rPr>
          <w:t>3</w:t>
        </w:r>
        <w:r w:rsidR="007A791D">
          <w:rPr>
            <w:webHidden/>
          </w:rPr>
          <w:fldChar w:fldCharType="end"/>
        </w:r>
      </w:hyperlink>
    </w:p>
    <w:p w14:paraId="3CDB782F" w14:textId="06EF62D4" w:rsidR="007A791D" w:rsidRDefault="00D3081F">
      <w:pPr>
        <w:pStyle w:val="TOC3"/>
        <w:rPr>
          <w:rFonts w:asciiTheme="minorHAnsi" w:eastAsiaTheme="minorEastAsia" w:hAnsiTheme="minorHAnsi" w:cstheme="minorBidi"/>
          <w:smallCaps w:val="0"/>
          <w:kern w:val="0"/>
          <w:sz w:val="22"/>
          <w:szCs w:val="22"/>
        </w:rPr>
      </w:pPr>
      <w:hyperlink w:anchor="_Toc29038661" w:history="1">
        <w:r w:rsidR="007A791D" w:rsidRPr="00E536DA">
          <w:rPr>
            <w:rStyle w:val="Hyperlink"/>
          </w:rPr>
          <w:t>12.2.3</w:t>
        </w:r>
        <w:r w:rsidR="007A791D">
          <w:rPr>
            <w:rFonts w:asciiTheme="minorHAnsi" w:eastAsiaTheme="minorEastAsia" w:hAnsiTheme="minorHAnsi" w:cstheme="minorBidi"/>
            <w:smallCaps w:val="0"/>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r w:rsidR="007A791D">
          <w:rPr>
            <w:webHidden/>
          </w:rPr>
          <w:t>4</w:t>
        </w:r>
        <w:r w:rsidR="007A791D">
          <w:rPr>
            <w:webHidden/>
          </w:rPr>
          <w:fldChar w:fldCharType="end"/>
        </w:r>
      </w:hyperlink>
    </w:p>
    <w:p w14:paraId="4A9E76C5" w14:textId="160F9146" w:rsidR="007A791D" w:rsidRDefault="00D3081F">
      <w:pPr>
        <w:pStyle w:val="TOC3"/>
        <w:rPr>
          <w:rFonts w:asciiTheme="minorHAnsi" w:eastAsiaTheme="minorEastAsia" w:hAnsiTheme="minorHAnsi" w:cstheme="minorBidi"/>
          <w:smallCaps w:val="0"/>
          <w:kern w:val="0"/>
          <w:sz w:val="22"/>
          <w:szCs w:val="22"/>
        </w:rPr>
      </w:pPr>
      <w:hyperlink w:anchor="_Toc29038662" w:history="1">
        <w:r w:rsidR="007A791D" w:rsidRPr="00E536DA">
          <w:rPr>
            <w:rStyle w:val="Hyperlink"/>
          </w:rPr>
          <w:t>12.2.4</w:t>
        </w:r>
        <w:r w:rsidR="007A791D">
          <w:rPr>
            <w:rFonts w:asciiTheme="minorHAnsi" w:eastAsiaTheme="minorEastAsia" w:hAnsiTheme="minorHAnsi" w:cstheme="minorBidi"/>
            <w:smallCaps w:val="0"/>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r w:rsidR="007A791D">
          <w:rPr>
            <w:webHidden/>
          </w:rPr>
          <w:t>4</w:t>
        </w:r>
        <w:r w:rsidR="007A791D">
          <w:rPr>
            <w:webHidden/>
          </w:rPr>
          <w:fldChar w:fldCharType="end"/>
        </w:r>
      </w:hyperlink>
    </w:p>
    <w:p w14:paraId="3C3F3949" w14:textId="0977E63E" w:rsidR="007A791D" w:rsidRDefault="00D3081F">
      <w:pPr>
        <w:pStyle w:val="TOC3"/>
        <w:rPr>
          <w:rFonts w:asciiTheme="minorHAnsi" w:eastAsiaTheme="minorEastAsia" w:hAnsiTheme="minorHAnsi" w:cstheme="minorBidi"/>
          <w:smallCaps w:val="0"/>
          <w:kern w:val="0"/>
          <w:sz w:val="22"/>
          <w:szCs w:val="22"/>
        </w:rPr>
      </w:pPr>
      <w:hyperlink w:anchor="_Toc29038663" w:history="1">
        <w:r w:rsidR="007A791D" w:rsidRPr="00E536DA">
          <w:rPr>
            <w:rStyle w:val="Hyperlink"/>
          </w:rPr>
          <w:t>12.2.5</w:t>
        </w:r>
        <w:r w:rsidR="007A791D">
          <w:rPr>
            <w:rFonts w:asciiTheme="minorHAnsi" w:eastAsiaTheme="minorEastAsia" w:hAnsiTheme="minorHAnsi" w:cstheme="minorBidi"/>
            <w:smallCaps w:val="0"/>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r w:rsidR="007A791D">
          <w:rPr>
            <w:webHidden/>
          </w:rPr>
          <w:t>6</w:t>
        </w:r>
        <w:r w:rsidR="007A791D">
          <w:rPr>
            <w:webHidden/>
          </w:rPr>
          <w:fldChar w:fldCharType="end"/>
        </w:r>
      </w:hyperlink>
    </w:p>
    <w:p w14:paraId="60857790" w14:textId="715F5D22" w:rsidR="007A791D" w:rsidRDefault="00D3081F">
      <w:pPr>
        <w:pStyle w:val="TOC3"/>
        <w:rPr>
          <w:rFonts w:asciiTheme="minorHAnsi" w:eastAsiaTheme="minorEastAsia" w:hAnsiTheme="minorHAnsi" w:cstheme="minorBidi"/>
          <w:smallCaps w:val="0"/>
          <w:kern w:val="0"/>
          <w:sz w:val="22"/>
          <w:szCs w:val="22"/>
        </w:rPr>
      </w:pPr>
      <w:hyperlink w:anchor="_Toc29038664" w:history="1">
        <w:r w:rsidR="007A791D" w:rsidRPr="00E536DA">
          <w:rPr>
            <w:rStyle w:val="Hyperlink"/>
          </w:rPr>
          <w:t>12.2.6</w:t>
        </w:r>
        <w:r w:rsidR="007A791D">
          <w:rPr>
            <w:rFonts w:asciiTheme="minorHAnsi" w:eastAsiaTheme="minorEastAsia" w:hAnsiTheme="minorHAnsi" w:cstheme="minorBidi"/>
            <w:smallCaps w:val="0"/>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r w:rsidR="007A791D">
          <w:rPr>
            <w:webHidden/>
          </w:rPr>
          <w:t>7</w:t>
        </w:r>
        <w:r w:rsidR="007A791D">
          <w:rPr>
            <w:webHidden/>
          </w:rPr>
          <w:fldChar w:fldCharType="end"/>
        </w:r>
      </w:hyperlink>
    </w:p>
    <w:p w14:paraId="7B48CB8A" w14:textId="3D1C00AE" w:rsidR="007A791D" w:rsidRDefault="00D3081F">
      <w:pPr>
        <w:pStyle w:val="TOC2"/>
        <w:rPr>
          <w:rFonts w:asciiTheme="minorHAnsi" w:eastAsiaTheme="minorEastAsia" w:hAnsiTheme="minorHAnsi" w:cstheme="minorBidi"/>
          <w:b w:val="0"/>
          <w:kern w:val="0"/>
          <w:sz w:val="22"/>
          <w:szCs w:val="22"/>
        </w:rPr>
      </w:pPr>
      <w:hyperlink w:anchor="_Toc29038665" w:history="1">
        <w:r w:rsidR="007A791D" w:rsidRPr="00E536DA">
          <w:rPr>
            <w:rStyle w:val="Hyperlink"/>
          </w:rPr>
          <w:t>12.3</w:t>
        </w:r>
        <w:r w:rsidR="007A791D">
          <w:rPr>
            <w:rFonts w:asciiTheme="minorHAnsi" w:eastAsiaTheme="minorEastAsia" w:hAnsiTheme="minorHAnsi" w:cstheme="minorBidi"/>
            <w:b w:val="0"/>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r w:rsidR="007A791D">
          <w:rPr>
            <w:webHidden/>
          </w:rPr>
          <w:t>7</w:t>
        </w:r>
        <w:r w:rsidR="007A791D">
          <w:rPr>
            <w:webHidden/>
          </w:rPr>
          <w:fldChar w:fldCharType="end"/>
        </w:r>
      </w:hyperlink>
    </w:p>
    <w:p w14:paraId="32B5737B" w14:textId="64D3F863" w:rsidR="007A791D" w:rsidRDefault="00D3081F">
      <w:pPr>
        <w:pStyle w:val="TOC3"/>
        <w:rPr>
          <w:rFonts w:asciiTheme="minorHAnsi" w:eastAsiaTheme="minorEastAsia" w:hAnsiTheme="minorHAnsi" w:cstheme="minorBidi"/>
          <w:smallCaps w:val="0"/>
          <w:kern w:val="0"/>
          <w:sz w:val="22"/>
          <w:szCs w:val="22"/>
        </w:rPr>
      </w:pPr>
      <w:hyperlink w:anchor="_Toc29038666" w:history="1">
        <w:r w:rsidR="007A791D" w:rsidRPr="00E536DA">
          <w:rPr>
            <w:rStyle w:val="Hyperlink"/>
          </w:rPr>
          <w:t>12.3.1</w:t>
        </w:r>
        <w:r w:rsidR="007A791D">
          <w:rPr>
            <w:rFonts w:asciiTheme="minorHAnsi" w:eastAsiaTheme="minorEastAsia" w:hAnsiTheme="minorHAnsi" w:cstheme="minorBidi"/>
            <w:smallCaps w:val="0"/>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r w:rsidR="007A791D">
          <w:rPr>
            <w:webHidden/>
          </w:rPr>
          <w:t>7</w:t>
        </w:r>
        <w:r w:rsidR="007A791D">
          <w:rPr>
            <w:webHidden/>
          </w:rPr>
          <w:fldChar w:fldCharType="end"/>
        </w:r>
      </w:hyperlink>
    </w:p>
    <w:p w14:paraId="761C0362" w14:textId="3B2E926B" w:rsidR="007A791D" w:rsidRDefault="00D3081F">
      <w:pPr>
        <w:pStyle w:val="TOC3"/>
        <w:rPr>
          <w:rFonts w:asciiTheme="minorHAnsi" w:eastAsiaTheme="minorEastAsia" w:hAnsiTheme="minorHAnsi" w:cstheme="minorBidi"/>
          <w:smallCaps w:val="0"/>
          <w:kern w:val="0"/>
          <w:sz w:val="22"/>
          <w:szCs w:val="22"/>
        </w:rPr>
      </w:pPr>
      <w:hyperlink w:anchor="_Toc29038667" w:history="1">
        <w:r w:rsidR="007A791D" w:rsidRPr="00E536DA">
          <w:rPr>
            <w:rStyle w:val="Hyperlink"/>
          </w:rPr>
          <w:t>12.3.2</w:t>
        </w:r>
        <w:r w:rsidR="007A791D">
          <w:rPr>
            <w:rFonts w:asciiTheme="minorHAnsi" w:eastAsiaTheme="minorEastAsia" w:hAnsiTheme="minorHAnsi" w:cstheme="minorBidi"/>
            <w:smallCaps w:val="0"/>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r w:rsidR="007A791D">
          <w:rPr>
            <w:webHidden/>
          </w:rPr>
          <w:t>10</w:t>
        </w:r>
        <w:r w:rsidR="007A791D">
          <w:rPr>
            <w:webHidden/>
          </w:rPr>
          <w:fldChar w:fldCharType="end"/>
        </w:r>
      </w:hyperlink>
    </w:p>
    <w:p w14:paraId="2BBAAE4E" w14:textId="6DB5E932" w:rsidR="007A791D" w:rsidRDefault="00D3081F">
      <w:pPr>
        <w:pStyle w:val="TOC3"/>
        <w:rPr>
          <w:rFonts w:asciiTheme="minorHAnsi" w:eastAsiaTheme="minorEastAsia" w:hAnsiTheme="minorHAnsi" w:cstheme="minorBidi"/>
          <w:smallCaps w:val="0"/>
          <w:kern w:val="0"/>
          <w:sz w:val="22"/>
          <w:szCs w:val="22"/>
        </w:rPr>
      </w:pPr>
      <w:hyperlink w:anchor="_Toc29038668" w:history="1">
        <w:r w:rsidR="007A791D" w:rsidRPr="00E536DA">
          <w:rPr>
            <w:rStyle w:val="Hyperlink"/>
          </w:rPr>
          <w:t>12.3.3</w:t>
        </w:r>
        <w:r w:rsidR="007A791D">
          <w:rPr>
            <w:rFonts w:asciiTheme="minorHAnsi" w:eastAsiaTheme="minorEastAsia" w:hAnsiTheme="minorHAnsi" w:cstheme="minorBidi"/>
            <w:smallCaps w:val="0"/>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r w:rsidR="007A791D">
          <w:rPr>
            <w:webHidden/>
          </w:rPr>
          <w:t>12</w:t>
        </w:r>
        <w:r w:rsidR="007A791D">
          <w:rPr>
            <w:webHidden/>
          </w:rPr>
          <w:fldChar w:fldCharType="end"/>
        </w:r>
      </w:hyperlink>
    </w:p>
    <w:p w14:paraId="33BDA8CC" w14:textId="33349B94" w:rsidR="007A791D" w:rsidRDefault="00D3081F">
      <w:pPr>
        <w:pStyle w:val="TOC3"/>
        <w:rPr>
          <w:rFonts w:asciiTheme="minorHAnsi" w:eastAsiaTheme="minorEastAsia" w:hAnsiTheme="minorHAnsi" w:cstheme="minorBidi"/>
          <w:smallCaps w:val="0"/>
          <w:kern w:val="0"/>
          <w:sz w:val="22"/>
          <w:szCs w:val="22"/>
        </w:rPr>
      </w:pPr>
      <w:hyperlink w:anchor="_Toc29038669" w:history="1">
        <w:r w:rsidR="007A791D" w:rsidRPr="00E536DA">
          <w:rPr>
            <w:rStyle w:val="Hyperlink"/>
          </w:rPr>
          <w:t>12.3.4</w:t>
        </w:r>
        <w:r w:rsidR="007A791D">
          <w:rPr>
            <w:rFonts w:asciiTheme="minorHAnsi" w:eastAsiaTheme="minorEastAsia" w:hAnsiTheme="minorHAnsi" w:cstheme="minorBidi"/>
            <w:smallCaps w:val="0"/>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r w:rsidR="007A791D">
          <w:rPr>
            <w:webHidden/>
          </w:rPr>
          <w:t>15</w:t>
        </w:r>
        <w:r w:rsidR="007A791D">
          <w:rPr>
            <w:webHidden/>
          </w:rPr>
          <w:fldChar w:fldCharType="end"/>
        </w:r>
      </w:hyperlink>
    </w:p>
    <w:p w14:paraId="0E01785F" w14:textId="0B11FE0A" w:rsidR="007A791D" w:rsidRDefault="00D3081F">
      <w:pPr>
        <w:pStyle w:val="TOC3"/>
        <w:rPr>
          <w:rFonts w:asciiTheme="minorHAnsi" w:eastAsiaTheme="minorEastAsia" w:hAnsiTheme="minorHAnsi" w:cstheme="minorBidi"/>
          <w:smallCaps w:val="0"/>
          <w:kern w:val="0"/>
          <w:sz w:val="22"/>
          <w:szCs w:val="22"/>
        </w:rPr>
      </w:pPr>
      <w:hyperlink w:anchor="_Toc29038670" w:history="1">
        <w:r w:rsidR="007A791D" w:rsidRPr="00E536DA">
          <w:rPr>
            <w:rStyle w:val="Hyperlink"/>
          </w:rPr>
          <w:t>12.3.5</w:t>
        </w:r>
        <w:r w:rsidR="007A791D">
          <w:rPr>
            <w:rFonts w:asciiTheme="minorHAnsi" w:eastAsiaTheme="minorEastAsia" w:hAnsiTheme="minorHAnsi" w:cstheme="minorBidi"/>
            <w:smallCaps w:val="0"/>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r w:rsidR="007A791D">
          <w:rPr>
            <w:webHidden/>
          </w:rPr>
          <w:t>18</w:t>
        </w:r>
        <w:r w:rsidR="007A791D">
          <w:rPr>
            <w:webHidden/>
          </w:rPr>
          <w:fldChar w:fldCharType="end"/>
        </w:r>
      </w:hyperlink>
    </w:p>
    <w:p w14:paraId="69739B51" w14:textId="5DF5ABB6" w:rsidR="007A791D" w:rsidRDefault="00D3081F">
      <w:pPr>
        <w:pStyle w:val="TOC3"/>
        <w:rPr>
          <w:rFonts w:asciiTheme="minorHAnsi" w:eastAsiaTheme="minorEastAsia" w:hAnsiTheme="minorHAnsi" w:cstheme="minorBidi"/>
          <w:smallCaps w:val="0"/>
          <w:kern w:val="0"/>
          <w:sz w:val="22"/>
          <w:szCs w:val="22"/>
        </w:rPr>
      </w:pPr>
      <w:hyperlink w:anchor="_Toc29038671" w:history="1">
        <w:r w:rsidR="007A791D" w:rsidRPr="00E536DA">
          <w:rPr>
            <w:rStyle w:val="Hyperlink"/>
            <w:lang w:val="fr-FR"/>
          </w:rPr>
          <w:t>12.3.6</w:t>
        </w:r>
        <w:r w:rsidR="007A791D">
          <w:rPr>
            <w:rFonts w:asciiTheme="minorHAnsi" w:eastAsiaTheme="minorEastAsia" w:hAnsiTheme="minorHAnsi" w:cstheme="minorBidi"/>
            <w:smallCaps w:val="0"/>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r w:rsidR="007A791D">
          <w:rPr>
            <w:webHidden/>
          </w:rPr>
          <w:t>18</w:t>
        </w:r>
        <w:r w:rsidR="007A791D">
          <w:rPr>
            <w:webHidden/>
          </w:rPr>
          <w:fldChar w:fldCharType="end"/>
        </w:r>
      </w:hyperlink>
    </w:p>
    <w:p w14:paraId="131A6538" w14:textId="298D7D8D" w:rsidR="007A791D" w:rsidRDefault="00D3081F">
      <w:pPr>
        <w:pStyle w:val="TOC3"/>
        <w:rPr>
          <w:rFonts w:asciiTheme="minorHAnsi" w:eastAsiaTheme="minorEastAsia" w:hAnsiTheme="minorHAnsi" w:cstheme="minorBidi"/>
          <w:smallCaps w:val="0"/>
          <w:kern w:val="0"/>
          <w:sz w:val="22"/>
          <w:szCs w:val="22"/>
        </w:rPr>
      </w:pPr>
      <w:hyperlink w:anchor="_Toc29038672" w:history="1">
        <w:r w:rsidR="007A791D" w:rsidRPr="00E536DA">
          <w:rPr>
            <w:rStyle w:val="Hyperlink"/>
          </w:rPr>
          <w:t>12.3.7</w:t>
        </w:r>
        <w:r w:rsidR="007A791D">
          <w:rPr>
            <w:rFonts w:asciiTheme="minorHAnsi" w:eastAsiaTheme="minorEastAsia" w:hAnsiTheme="minorHAnsi" w:cstheme="minorBidi"/>
            <w:smallCaps w:val="0"/>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r w:rsidR="007A791D">
          <w:rPr>
            <w:webHidden/>
          </w:rPr>
          <w:t>18</w:t>
        </w:r>
        <w:r w:rsidR="007A791D">
          <w:rPr>
            <w:webHidden/>
          </w:rPr>
          <w:fldChar w:fldCharType="end"/>
        </w:r>
      </w:hyperlink>
    </w:p>
    <w:p w14:paraId="76A9D34E" w14:textId="6AB2D07C" w:rsidR="007A791D" w:rsidRDefault="00D3081F">
      <w:pPr>
        <w:pStyle w:val="TOC3"/>
        <w:rPr>
          <w:rFonts w:asciiTheme="minorHAnsi" w:eastAsiaTheme="minorEastAsia" w:hAnsiTheme="minorHAnsi" w:cstheme="minorBidi"/>
          <w:smallCaps w:val="0"/>
          <w:kern w:val="0"/>
          <w:sz w:val="22"/>
          <w:szCs w:val="22"/>
        </w:rPr>
      </w:pPr>
      <w:hyperlink w:anchor="_Toc29038673" w:history="1">
        <w:r w:rsidR="007A791D" w:rsidRPr="00E536DA">
          <w:rPr>
            <w:rStyle w:val="Hyperlink"/>
          </w:rPr>
          <w:t>12.3.8</w:t>
        </w:r>
        <w:r w:rsidR="007A791D">
          <w:rPr>
            <w:rFonts w:asciiTheme="minorHAnsi" w:eastAsiaTheme="minorEastAsia" w:hAnsiTheme="minorHAnsi" w:cstheme="minorBidi"/>
            <w:smallCaps w:val="0"/>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r w:rsidR="007A791D">
          <w:rPr>
            <w:webHidden/>
          </w:rPr>
          <w:t>18</w:t>
        </w:r>
        <w:r w:rsidR="007A791D">
          <w:rPr>
            <w:webHidden/>
          </w:rPr>
          <w:fldChar w:fldCharType="end"/>
        </w:r>
      </w:hyperlink>
    </w:p>
    <w:p w14:paraId="6C1C5FDA" w14:textId="44A096E0" w:rsidR="007A791D" w:rsidRDefault="00D3081F">
      <w:pPr>
        <w:pStyle w:val="TOC3"/>
        <w:rPr>
          <w:rFonts w:asciiTheme="minorHAnsi" w:eastAsiaTheme="minorEastAsia" w:hAnsiTheme="minorHAnsi" w:cstheme="minorBidi"/>
          <w:smallCaps w:val="0"/>
          <w:kern w:val="0"/>
          <w:sz w:val="22"/>
          <w:szCs w:val="22"/>
        </w:rPr>
      </w:pPr>
      <w:hyperlink w:anchor="_Toc29038674" w:history="1">
        <w:r w:rsidR="007A791D" w:rsidRPr="00E536DA">
          <w:rPr>
            <w:rStyle w:val="Hyperlink"/>
          </w:rPr>
          <w:t>12.3.9</w:t>
        </w:r>
        <w:r w:rsidR="007A791D">
          <w:rPr>
            <w:rFonts w:asciiTheme="minorHAnsi" w:eastAsiaTheme="minorEastAsia" w:hAnsiTheme="minorHAnsi" w:cstheme="minorBidi"/>
            <w:smallCaps w:val="0"/>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r w:rsidR="007A791D">
          <w:rPr>
            <w:webHidden/>
          </w:rPr>
          <w:t>18</w:t>
        </w:r>
        <w:r w:rsidR="007A791D">
          <w:rPr>
            <w:webHidden/>
          </w:rPr>
          <w:fldChar w:fldCharType="end"/>
        </w:r>
      </w:hyperlink>
    </w:p>
    <w:p w14:paraId="17962C9A" w14:textId="2ED0D4DD" w:rsidR="007A791D" w:rsidRDefault="00D3081F">
      <w:pPr>
        <w:pStyle w:val="TOC3"/>
        <w:rPr>
          <w:rFonts w:asciiTheme="minorHAnsi" w:eastAsiaTheme="minorEastAsia" w:hAnsiTheme="minorHAnsi" w:cstheme="minorBidi"/>
          <w:smallCaps w:val="0"/>
          <w:kern w:val="0"/>
          <w:sz w:val="22"/>
          <w:szCs w:val="22"/>
        </w:rPr>
      </w:pPr>
      <w:hyperlink w:anchor="_Toc29038675" w:history="1">
        <w:r w:rsidR="007A791D" w:rsidRPr="00E536DA">
          <w:rPr>
            <w:rStyle w:val="Hyperlink"/>
          </w:rPr>
          <w:t>12.3.10</w:t>
        </w:r>
        <w:r w:rsidR="007A791D">
          <w:rPr>
            <w:rFonts w:asciiTheme="minorHAnsi" w:eastAsiaTheme="minorEastAsia" w:hAnsiTheme="minorHAnsi" w:cstheme="minorBidi"/>
            <w:smallCaps w:val="0"/>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r w:rsidR="007A791D">
          <w:rPr>
            <w:webHidden/>
          </w:rPr>
          <w:t>18</w:t>
        </w:r>
        <w:r w:rsidR="007A791D">
          <w:rPr>
            <w:webHidden/>
          </w:rPr>
          <w:fldChar w:fldCharType="end"/>
        </w:r>
      </w:hyperlink>
    </w:p>
    <w:p w14:paraId="7739D3E7" w14:textId="7207E6AD" w:rsidR="007A791D" w:rsidRDefault="00D3081F">
      <w:pPr>
        <w:pStyle w:val="TOC3"/>
        <w:rPr>
          <w:rFonts w:asciiTheme="minorHAnsi" w:eastAsiaTheme="minorEastAsia" w:hAnsiTheme="minorHAnsi" w:cstheme="minorBidi"/>
          <w:smallCaps w:val="0"/>
          <w:kern w:val="0"/>
          <w:sz w:val="22"/>
          <w:szCs w:val="22"/>
        </w:rPr>
      </w:pPr>
      <w:hyperlink w:anchor="_Toc29038676" w:history="1">
        <w:r w:rsidR="007A791D" w:rsidRPr="00E536DA">
          <w:rPr>
            <w:rStyle w:val="Hyperlink"/>
          </w:rPr>
          <w:t>12.3.11</w:t>
        </w:r>
        <w:r w:rsidR="007A791D">
          <w:rPr>
            <w:rFonts w:asciiTheme="minorHAnsi" w:eastAsiaTheme="minorEastAsia" w:hAnsiTheme="minorHAnsi" w:cstheme="minorBidi"/>
            <w:smallCaps w:val="0"/>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r w:rsidR="007A791D">
          <w:rPr>
            <w:webHidden/>
          </w:rPr>
          <w:t>18</w:t>
        </w:r>
        <w:r w:rsidR="007A791D">
          <w:rPr>
            <w:webHidden/>
          </w:rPr>
          <w:fldChar w:fldCharType="end"/>
        </w:r>
      </w:hyperlink>
    </w:p>
    <w:p w14:paraId="00833B75" w14:textId="2C72F19F" w:rsidR="007A791D" w:rsidRDefault="00D3081F">
      <w:pPr>
        <w:pStyle w:val="TOC3"/>
        <w:rPr>
          <w:rFonts w:asciiTheme="minorHAnsi" w:eastAsiaTheme="minorEastAsia" w:hAnsiTheme="minorHAnsi" w:cstheme="minorBidi"/>
          <w:smallCaps w:val="0"/>
          <w:kern w:val="0"/>
          <w:sz w:val="22"/>
          <w:szCs w:val="22"/>
        </w:rPr>
      </w:pPr>
      <w:hyperlink w:anchor="_Toc29038677" w:history="1">
        <w:r w:rsidR="007A791D" w:rsidRPr="00E536DA">
          <w:rPr>
            <w:rStyle w:val="Hyperlink"/>
          </w:rPr>
          <w:t>12.3.12</w:t>
        </w:r>
        <w:r w:rsidR="007A791D">
          <w:rPr>
            <w:rFonts w:asciiTheme="minorHAnsi" w:eastAsiaTheme="minorEastAsia" w:hAnsiTheme="minorHAnsi" w:cstheme="minorBidi"/>
            <w:smallCaps w:val="0"/>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r w:rsidR="007A791D">
          <w:rPr>
            <w:webHidden/>
          </w:rPr>
          <w:t>19</w:t>
        </w:r>
        <w:r w:rsidR="007A791D">
          <w:rPr>
            <w:webHidden/>
          </w:rPr>
          <w:fldChar w:fldCharType="end"/>
        </w:r>
      </w:hyperlink>
    </w:p>
    <w:p w14:paraId="458CB8C4" w14:textId="6AE374EC" w:rsidR="007A791D" w:rsidRDefault="00D3081F">
      <w:pPr>
        <w:pStyle w:val="TOC2"/>
        <w:rPr>
          <w:rFonts w:asciiTheme="minorHAnsi" w:eastAsiaTheme="minorEastAsia" w:hAnsiTheme="minorHAnsi" w:cstheme="minorBidi"/>
          <w:b w:val="0"/>
          <w:kern w:val="0"/>
          <w:sz w:val="22"/>
          <w:szCs w:val="22"/>
        </w:rPr>
      </w:pPr>
      <w:hyperlink w:anchor="_Toc29038678" w:history="1">
        <w:r w:rsidR="007A791D" w:rsidRPr="00E536DA">
          <w:rPr>
            <w:rStyle w:val="Hyperlink"/>
          </w:rPr>
          <w:t>12.4</w:t>
        </w:r>
        <w:r w:rsidR="007A791D">
          <w:rPr>
            <w:rFonts w:asciiTheme="minorHAnsi" w:eastAsiaTheme="minorEastAsia" w:hAnsiTheme="minorHAnsi" w:cstheme="minorBidi"/>
            <w:b w:val="0"/>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r w:rsidR="007A791D">
          <w:rPr>
            <w:webHidden/>
          </w:rPr>
          <w:t>19</w:t>
        </w:r>
        <w:r w:rsidR="007A791D">
          <w:rPr>
            <w:webHidden/>
          </w:rPr>
          <w:fldChar w:fldCharType="end"/>
        </w:r>
      </w:hyperlink>
    </w:p>
    <w:p w14:paraId="42991910" w14:textId="06CEC949" w:rsidR="007A791D" w:rsidRDefault="00D3081F">
      <w:pPr>
        <w:pStyle w:val="TOC3"/>
        <w:rPr>
          <w:rFonts w:asciiTheme="minorHAnsi" w:eastAsiaTheme="minorEastAsia" w:hAnsiTheme="minorHAnsi" w:cstheme="minorBidi"/>
          <w:smallCaps w:val="0"/>
          <w:kern w:val="0"/>
          <w:sz w:val="22"/>
          <w:szCs w:val="22"/>
        </w:rPr>
      </w:pPr>
      <w:hyperlink w:anchor="_Toc29038679" w:history="1">
        <w:r w:rsidR="007A791D" w:rsidRPr="00E536DA">
          <w:rPr>
            <w:rStyle w:val="Hyperlink"/>
          </w:rPr>
          <w:t>12.4.1</w:t>
        </w:r>
        <w:r w:rsidR="007A791D">
          <w:rPr>
            <w:rFonts w:asciiTheme="minorHAnsi" w:eastAsiaTheme="minorEastAsia" w:hAnsiTheme="minorHAnsi" w:cstheme="minorBidi"/>
            <w:smallCaps w:val="0"/>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r w:rsidR="007A791D">
          <w:rPr>
            <w:webHidden/>
          </w:rPr>
          <w:t>19</w:t>
        </w:r>
        <w:r w:rsidR="007A791D">
          <w:rPr>
            <w:webHidden/>
          </w:rPr>
          <w:fldChar w:fldCharType="end"/>
        </w:r>
      </w:hyperlink>
    </w:p>
    <w:p w14:paraId="0663424C" w14:textId="0B49DF25" w:rsidR="007A791D" w:rsidRDefault="00D3081F">
      <w:pPr>
        <w:pStyle w:val="TOC3"/>
        <w:rPr>
          <w:rFonts w:asciiTheme="minorHAnsi" w:eastAsiaTheme="minorEastAsia" w:hAnsiTheme="minorHAnsi" w:cstheme="minorBidi"/>
          <w:smallCaps w:val="0"/>
          <w:kern w:val="0"/>
          <w:sz w:val="22"/>
          <w:szCs w:val="22"/>
        </w:rPr>
      </w:pPr>
      <w:hyperlink w:anchor="_Toc29038680" w:history="1">
        <w:r w:rsidR="007A791D" w:rsidRPr="00E536DA">
          <w:rPr>
            <w:rStyle w:val="Hyperlink"/>
          </w:rPr>
          <w:t>12.4.2</w:t>
        </w:r>
        <w:r w:rsidR="007A791D">
          <w:rPr>
            <w:rFonts w:asciiTheme="minorHAnsi" w:eastAsiaTheme="minorEastAsia" w:hAnsiTheme="minorHAnsi" w:cstheme="minorBidi"/>
            <w:smallCaps w:val="0"/>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r w:rsidR="007A791D">
          <w:rPr>
            <w:webHidden/>
          </w:rPr>
          <w:t>23</w:t>
        </w:r>
        <w:r w:rsidR="007A791D">
          <w:rPr>
            <w:webHidden/>
          </w:rPr>
          <w:fldChar w:fldCharType="end"/>
        </w:r>
      </w:hyperlink>
    </w:p>
    <w:p w14:paraId="28F31C07" w14:textId="36962B48" w:rsidR="007A791D" w:rsidRDefault="00D3081F">
      <w:pPr>
        <w:pStyle w:val="TOC3"/>
        <w:rPr>
          <w:rFonts w:asciiTheme="minorHAnsi" w:eastAsiaTheme="minorEastAsia" w:hAnsiTheme="minorHAnsi" w:cstheme="minorBidi"/>
          <w:smallCaps w:val="0"/>
          <w:kern w:val="0"/>
          <w:sz w:val="22"/>
          <w:szCs w:val="22"/>
        </w:rPr>
      </w:pPr>
      <w:hyperlink w:anchor="_Toc29038681" w:history="1">
        <w:r w:rsidR="007A791D" w:rsidRPr="00E536DA">
          <w:rPr>
            <w:rStyle w:val="Hyperlink"/>
          </w:rPr>
          <w:t>12.4.3</w:t>
        </w:r>
        <w:r w:rsidR="007A791D">
          <w:rPr>
            <w:rFonts w:asciiTheme="minorHAnsi" w:eastAsiaTheme="minorEastAsia" w:hAnsiTheme="minorHAnsi" w:cstheme="minorBidi"/>
            <w:smallCaps w:val="0"/>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r w:rsidR="007A791D">
          <w:rPr>
            <w:webHidden/>
          </w:rPr>
          <w:t>29</w:t>
        </w:r>
        <w:r w:rsidR="007A791D">
          <w:rPr>
            <w:webHidden/>
          </w:rPr>
          <w:fldChar w:fldCharType="end"/>
        </w:r>
      </w:hyperlink>
    </w:p>
    <w:p w14:paraId="1186F7C9" w14:textId="4B285C91" w:rsidR="007A791D" w:rsidRDefault="00D3081F">
      <w:pPr>
        <w:pStyle w:val="TOC3"/>
        <w:rPr>
          <w:rFonts w:asciiTheme="minorHAnsi" w:eastAsiaTheme="minorEastAsia" w:hAnsiTheme="minorHAnsi" w:cstheme="minorBidi"/>
          <w:smallCaps w:val="0"/>
          <w:kern w:val="0"/>
          <w:sz w:val="22"/>
          <w:szCs w:val="22"/>
        </w:rPr>
      </w:pPr>
      <w:hyperlink w:anchor="_Toc29038682" w:history="1">
        <w:r w:rsidR="007A791D" w:rsidRPr="00E536DA">
          <w:rPr>
            <w:rStyle w:val="Hyperlink"/>
          </w:rPr>
          <w:t>12.4.4</w:t>
        </w:r>
        <w:r w:rsidR="007A791D">
          <w:rPr>
            <w:rFonts w:asciiTheme="minorHAnsi" w:eastAsiaTheme="minorEastAsia" w:hAnsiTheme="minorHAnsi" w:cstheme="minorBidi"/>
            <w:smallCaps w:val="0"/>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r w:rsidR="007A791D">
          <w:rPr>
            <w:webHidden/>
          </w:rPr>
          <w:t>30</w:t>
        </w:r>
        <w:r w:rsidR="007A791D">
          <w:rPr>
            <w:webHidden/>
          </w:rPr>
          <w:fldChar w:fldCharType="end"/>
        </w:r>
      </w:hyperlink>
    </w:p>
    <w:p w14:paraId="01DC9930" w14:textId="33CD2B20" w:rsidR="007A791D" w:rsidRDefault="00D3081F">
      <w:pPr>
        <w:pStyle w:val="TOC3"/>
        <w:rPr>
          <w:rFonts w:asciiTheme="minorHAnsi" w:eastAsiaTheme="minorEastAsia" w:hAnsiTheme="minorHAnsi" w:cstheme="minorBidi"/>
          <w:smallCaps w:val="0"/>
          <w:kern w:val="0"/>
          <w:sz w:val="22"/>
          <w:szCs w:val="22"/>
        </w:rPr>
      </w:pPr>
      <w:hyperlink w:anchor="_Toc29038683" w:history="1">
        <w:r w:rsidR="007A791D" w:rsidRPr="00E536DA">
          <w:rPr>
            <w:rStyle w:val="Hyperlink"/>
          </w:rPr>
          <w:t>12.4.5</w:t>
        </w:r>
        <w:r w:rsidR="007A791D">
          <w:rPr>
            <w:rFonts w:asciiTheme="minorHAnsi" w:eastAsiaTheme="minorEastAsia" w:hAnsiTheme="minorHAnsi" w:cstheme="minorBidi"/>
            <w:smallCaps w:val="0"/>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r w:rsidR="007A791D">
          <w:rPr>
            <w:webHidden/>
          </w:rPr>
          <w:t>32</w:t>
        </w:r>
        <w:r w:rsidR="007A791D">
          <w:rPr>
            <w:webHidden/>
          </w:rPr>
          <w:fldChar w:fldCharType="end"/>
        </w:r>
      </w:hyperlink>
    </w:p>
    <w:p w14:paraId="06ED7EA3" w14:textId="083BBF1C" w:rsidR="007A791D" w:rsidRDefault="00D3081F">
      <w:pPr>
        <w:pStyle w:val="TOC2"/>
        <w:rPr>
          <w:rFonts w:asciiTheme="minorHAnsi" w:eastAsiaTheme="minorEastAsia" w:hAnsiTheme="minorHAnsi" w:cstheme="minorBidi"/>
          <w:b w:val="0"/>
          <w:kern w:val="0"/>
          <w:sz w:val="22"/>
          <w:szCs w:val="22"/>
        </w:rPr>
      </w:pPr>
      <w:hyperlink w:anchor="_Toc29038684" w:history="1">
        <w:r w:rsidR="007A791D" w:rsidRPr="00E536DA">
          <w:rPr>
            <w:rStyle w:val="Hyperlink"/>
          </w:rPr>
          <w:t>12.5</w:t>
        </w:r>
        <w:r w:rsidR="007A791D">
          <w:rPr>
            <w:rFonts w:asciiTheme="minorHAnsi" w:eastAsiaTheme="minorEastAsia" w:hAnsiTheme="minorHAnsi" w:cstheme="minorBidi"/>
            <w:b w:val="0"/>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r w:rsidR="007A791D">
          <w:rPr>
            <w:webHidden/>
          </w:rPr>
          <w:t>38</w:t>
        </w:r>
        <w:r w:rsidR="007A791D">
          <w:rPr>
            <w:webHidden/>
          </w:rPr>
          <w:fldChar w:fldCharType="end"/>
        </w:r>
      </w:hyperlink>
    </w:p>
    <w:p w14:paraId="601FEF88" w14:textId="4FF70F62" w:rsidR="007A791D" w:rsidRDefault="00D3081F">
      <w:pPr>
        <w:pStyle w:val="TOC2"/>
        <w:rPr>
          <w:rFonts w:asciiTheme="minorHAnsi" w:eastAsiaTheme="minorEastAsia" w:hAnsiTheme="minorHAnsi" w:cstheme="minorBidi"/>
          <w:b w:val="0"/>
          <w:kern w:val="0"/>
          <w:sz w:val="22"/>
          <w:szCs w:val="22"/>
        </w:rPr>
      </w:pPr>
      <w:hyperlink w:anchor="_Toc29038685" w:history="1">
        <w:r w:rsidR="007A791D" w:rsidRPr="00E536DA">
          <w:rPr>
            <w:rStyle w:val="Hyperlink"/>
          </w:rPr>
          <w:t>12.6</w:t>
        </w:r>
        <w:r w:rsidR="007A791D">
          <w:rPr>
            <w:rFonts w:asciiTheme="minorHAnsi" w:eastAsiaTheme="minorEastAsia" w:hAnsiTheme="minorHAnsi" w:cstheme="minorBidi"/>
            <w:b w:val="0"/>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r w:rsidR="007A791D">
          <w:rPr>
            <w:webHidden/>
          </w:rPr>
          <w:t>39</w:t>
        </w:r>
        <w:r w:rsidR="007A791D">
          <w:rPr>
            <w:webHidden/>
          </w:rPr>
          <w:fldChar w:fldCharType="end"/>
        </w:r>
      </w:hyperlink>
    </w:p>
    <w:p w14:paraId="44352DB5" w14:textId="6074B115" w:rsidR="007A791D" w:rsidRDefault="00D3081F">
      <w:pPr>
        <w:pStyle w:val="TOC2"/>
        <w:rPr>
          <w:rFonts w:asciiTheme="minorHAnsi" w:eastAsiaTheme="minorEastAsia" w:hAnsiTheme="minorHAnsi" w:cstheme="minorBidi"/>
          <w:b w:val="0"/>
          <w:kern w:val="0"/>
          <w:sz w:val="22"/>
          <w:szCs w:val="22"/>
        </w:rPr>
      </w:pPr>
      <w:hyperlink w:anchor="_Toc29038686" w:history="1">
        <w:r w:rsidR="007A791D" w:rsidRPr="00E536DA">
          <w:rPr>
            <w:rStyle w:val="Hyperlink"/>
          </w:rPr>
          <w:t>12.7</w:t>
        </w:r>
        <w:r w:rsidR="007A791D">
          <w:rPr>
            <w:rFonts w:asciiTheme="minorHAnsi" w:eastAsiaTheme="minorEastAsia" w:hAnsiTheme="minorHAnsi" w:cstheme="minorBidi"/>
            <w:b w:val="0"/>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r w:rsidR="007A791D">
          <w:rPr>
            <w:webHidden/>
          </w:rPr>
          <w:t>39</w:t>
        </w:r>
        <w:r w:rsidR="007A791D">
          <w:rPr>
            <w:webHidden/>
          </w:rPr>
          <w:fldChar w:fldCharType="end"/>
        </w:r>
      </w:hyperlink>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51" w:name="_Toc29038658"/>
      <w:r>
        <w:rPr>
          <w:noProof/>
        </w:rPr>
        <w:t>INTRODUCTION AND OVERVIEW</w:t>
      </w:r>
      <w:bookmarkEnd w:id="42"/>
      <w:bookmarkEnd w:id="43"/>
      <w:bookmarkEnd w:id="44"/>
      <w:bookmarkEnd w:id="45"/>
      <w:bookmarkEnd w:id="46"/>
      <w:bookmarkEnd w:id="47"/>
      <w:bookmarkEnd w:id="48"/>
      <w:bookmarkEnd w:id="51"/>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w:t>
      </w:r>
      <w:r>
        <w:rPr>
          <w:noProof/>
        </w:rPr>
        <w:lastRenderedPageBreak/>
        <w:t>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52" w:name="_Toc348247662"/>
      <w:bookmarkStart w:id="53" w:name="_Toc348260768"/>
      <w:bookmarkStart w:id="54" w:name="_Toc348346695"/>
      <w:bookmarkStart w:id="55" w:name="_Toc349103317"/>
      <w:bookmarkStart w:id="56" w:name="_Toc349538270"/>
      <w:bookmarkStart w:id="57" w:name="_Toc349538298"/>
      <w:bookmarkStart w:id="58" w:name="_Toc349538361"/>
      <w:bookmarkStart w:id="59" w:name="_Toc29038659"/>
      <w:r>
        <w:rPr>
          <w:noProof/>
        </w:rPr>
        <w:t>Glossary</w:t>
      </w:r>
      <w:bookmarkEnd w:id="52"/>
      <w:bookmarkEnd w:id="53"/>
      <w:bookmarkEnd w:id="54"/>
      <w:bookmarkEnd w:id="55"/>
      <w:bookmarkEnd w:id="56"/>
      <w:bookmarkEnd w:id="57"/>
      <w:bookmarkEnd w:id="58"/>
      <w:bookmarkEnd w:id="59"/>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60" w:name="_Toc348247663"/>
      <w:bookmarkStart w:id="61" w:name="_Toc348260769"/>
      <w:bookmarkStart w:id="62" w:name="_Toc348346696"/>
      <w:bookmarkStart w:id="63" w:name="_Toc349103318"/>
      <w:bookmarkStart w:id="64" w:name="_Toc349538271"/>
      <w:bookmarkStart w:id="65" w:name="_Toc349538299"/>
      <w:bookmarkStart w:id="66" w:name="_Toc349538362"/>
      <w:bookmarkStart w:id="67" w:name="_Toc29038660"/>
      <w:r>
        <w:rPr>
          <w:noProof/>
        </w:rPr>
        <w:t>Scenario Descriptions</w:t>
      </w:r>
      <w:bookmarkEnd w:id="60"/>
      <w:bookmarkEnd w:id="61"/>
      <w:bookmarkEnd w:id="62"/>
      <w:bookmarkEnd w:id="63"/>
      <w:bookmarkEnd w:id="64"/>
      <w:bookmarkEnd w:id="65"/>
      <w:bookmarkEnd w:id="66"/>
      <w:bookmarkEnd w:id="67"/>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lastRenderedPageBreak/>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68" w:name="_Toc29038661"/>
      <w:r>
        <w:rPr>
          <w:noProof/>
        </w:rPr>
        <w:t>Trigger Events</w:t>
      </w:r>
      <w:bookmarkEnd w:id="68"/>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69" w:name="HL70003"/>
      <w:bookmarkStart w:id="70" w:name="_Toc138580186"/>
      <w:bookmarkStart w:id="71" w:name="_Toc176252449"/>
      <w:bookmarkStart w:id="72" w:name="_Toc29038662"/>
      <w:bookmarkStart w:id="73" w:name="_Toc348247664"/>
      <w:bookmarkStart w:id="74" w:name="_Toc348260770"/>
      <w:bookmarkStart w:id="75" w:name="_Toc348346697"/>
      <w:bookmarkStart w:id="76" w:name="_Toc349103319"/>
      <w:bookmarkStart w:id="77" w:name="_Toc349538272"/>
      <w:bookmarkStart w:id="78" w:name="_Toc349538300"/>
      <w:bookmarkStart w:id="79" w:name="_Toc349538363"/>
      <w:bookmarkEnd w:id="69"/>
      <w:bookmarkEnd w:id="70"/>
      <w:bookmarkEnd w:id="71"/>
      <w:r>
        <w:rPr>
          <w:noProof/>
        </w:rPr>
        <w:t>Use of Action Codes</w:t>
      </w:r>
      <w:bookmarkEnd w:id="72"/>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73"/>
      <w:bookmarkEnd w:id="74"/>
      <w:bookmarkEnd w:id="75"/>
      <w:bookmarkEnd w:id="76"/>
      <w:bookmarkEnd w:id="77"/>
      <w:bookmarkEnd w:id="78"/>
      <w:bookmarkEnd w:id="79"/>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xml:space="preserve">) - The object attributes contained within the segment are an update of previously sent </w:t>
      </w:r>
      <w:r>
        <w:rPr>
          <w:noProof/>
        </w:rPr>
        <w:lastRenderedPageBreak/>
        <w:t>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t>
      </w:r>
      <w:r>
        <w:rPr>
          <w:noProof/>
        </w:rPr>
        <w:lastRenderedPageBreak/>
        <w:t xml:space="preserve">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80" w:name="_Toc29038663"/>
      <w:r>
        <w:rPr>
          <w:noProof/>
        </w:rPr>
        <w:t>Message Construction Rules</w:t>
      </w:r>
      <w:bookmarkEnd w:id="80"/>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lastRenderedPageBreak/>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81" w:name="_Toc29038664"/>
      <w:r>
        <w:rPr>
          <w:noProof/>
        </w:rPr>
        <w:t>Acknowledgment Choreograp</w:t>
      </w:r>
      <w:r w:rsidR="003C5B7C">
        <w:rPr>
          <w:noProof/>
        </w:rPr>
        <w:t>h</w:t>
      </w:r>
      <w:r>
        <w:rPr>
          <w:noProof/>
        </w:rPr>
        <w:t>y</w:t>
      </w:r>
      <w:bookmarkEnd w:id="81"/>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82" w:name="_Toc29038665"/>
      <w:r>
        <w:rPr>
          <w:noProof/>
        </w:rPr>
        <w:t>MESSAGE DEFINITIONS</w:t>
      </w:r>
      <w:bookmarkEnd w:id="82"/>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lastRenderedPageBreak/>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83"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83"/>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4" w:author="Amit Popat" w:date="2022-07-11T10:4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85">
          <w:tblGrid>
            <w:gridCol w:w="2882"/>
            <w:gridCol w:w="4321"/>
            <w:gridCol w:w="864"/>
            <w:gridCol w:w="1008"/>
          </w:tblGrid>
        </w:tblGridChange>
      </w:tblGrid>
      <w:tr w:rsidR="004C2D45" w:rsidRPr="004C2D45" w14:paraId="02A63473" w14:textId="77777777" w:rsidTr="00E56816">
        <w:trPr>
          <w:tblHeader/>
          <w:jc w:val="center"/>
          <w:trPrChange w:id="86" w:author="Amit Popat" w:date="2022-07-11T10:40:00Z">
            <w:trPr>
              <w:tblHeader/>
              <w:jc w:val="center"/>
            </w:trPr>
          </w:trPrChange>
        </w:trPr>
        <w:tc>
          <w:tcPr>
            <w:tcW w:w="2882" w:type="dxa"/>
            <w:tcBorders>
              <w:top w:val="single" w:sz="2" w:space="0" w:color="auto"/>
              <w:left w:val="nil"/>
              <w:bottom w:val="single" w:sz="4" w:space="0" w:color="auto"/>
              <w:right w:val="nil"/>
            </w:tcBorders>
            <w:shd w:val="clear" w:color="auto" w:fill="FFFFFF"/>
            <w:tcPrChange w:id="87" w:author="Amit Popat" w:date="2022-07-11T10:40:00Z">
              <w:tcPr>
                <w:tcW w:w="2880" w:type="dxa"/>
                <w:tcBorders>
                  <w:top w:val="single" w:sz="2" w:space="0" w:color="auto"/>
                  <w:left w:val="nil"/>
                  <w:bottom w:val="single" w:sz="4" w:space="0" w:color="auto"/>
                  <w:right w:val="nil"/>
                </w:tcBorders>
                <w:shd w:val="clear" w:color="auto" w:fill="FFFFFF"/>
              </w:tcPr>
            </w:tcPrChange>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88" w:author="Amit Popat" w:date="2022-07-11T10:40:00Z">
              <w:tcPr>
                <w:tcW w:w="4320" w:type="dxa"/>
                <w:tcBorders>
                  <w:top w:val="single" w:sz="2" w:space="0" w:color="auto"/>
                  <w:left w:val="nil"/>
                  <w:bottom w:val="single" w:sz="4" w:space="0" w:color="auto"/>
                  <w:right w:val="nil"/>
                </w:tcBorders>
                <w:shd w:val="clear" w:color="auto" w:fill="FFFFFF"/>
              </w:tcPr>
            </w:tcPrChange>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89" w:author="Amit Popat" w:date="2022-07-11T10:40:00Z">
              <w:tcPr>
                <w:tcW w:w="864" w:type="dxa"/>
                <w:tcBorders>
                  <w:top w:val="single" w:sz="2" w:space="0" w:color="auto"/>
                  <w:left w:val="nil"/>
                  <w:bottom w:val="single" w:sz="4" w:space="0" w:color="auto"/>
                  <w:right w:val="nil"/>
                </w:tcBorders>
                <w:shd w:val="clear" w:color="auto" w:fill="FFFFFF"/>
              </w:tcPr>
            </w:tcPrChange>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90" w:author="Amit Popat" w:date="2022-07-11T10:40:00Z">
              <w:tcPr>
                <w:tcW w:w="1008" w:type="dxa"/>
                <w:tcBorders>
                  <w:top w:val="single" w:sz="2" w:space="0" w:color="auto"/>
                  <w:left w:val="nil"/>
                  <w:bottom w:val="single" w:sz="4" w:space="0" w:color="auto"/>
                  <w:right w:val="nil"/>
                </w:tcBorders>
                <w:shd w:val="clear" w:color="auto" w:fill="FFFFFF"/>
              </w:tcPr>
            </w:tcPrChange>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E56816">
        <w:trPr>
          <w:jc w:val="center"/>
          <w:trPrChange w:id="91" w:author="Amit Popat" w:date="2022-07-11T10:40:00Z">
            <w:trPr>
              <w:jc w:val="center"/>
            </w:trPr>
          </w:trPrChange>
        </w:trPr>
        <w:tc>
          <w:tcPr>
            <w:tcW w:w="2882" w:type="dxa"/>
            <w:tcBorders>
              <w:top w:val="single" w:sz="4" w:space="0" w:color="auto"/>
              <w:left w:val="nil"/>
              <w:bottom w:val="dotted" w:sz="4" w:space="0" w:color="auto"/>
              <w:right w:val="nil"/>
            </w:tcBorders>
            <w:shd w:val="clear" w:color="auto" w:fill="FFFFFF"/>
            <w:tcPrChange w:id="92" w:author="Amit Popat" w:date="2022-07-11T10:40:00Z">
              <w:tcPr>
                <w:tcW w:w="2880" w:type="dxa"/>
                <w:tcBorders>
                  <w:top w:val="single" w:sz="4" w:space="0" w:color="auto"/>
                  <w:left w:val="nil"/>
                  <w:bottom w:val="dotted" w:sz="4" w:space="0" w:color="auto"/>
                  <w:right w:val="nil"/>
                </w:tcBorders>
                <w:shd w:val="clear" w:color="auto" w:fill="FFFFFF"/>
              </w:tcPr>
            </w:tcPrChange>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93" w:author="Amit Popat" w:date="2022-07-11T10:40:00Z">
              <w:tcPr>
                <w:tcW w:w="4320" w:type="dxa"/>
                <w:tcBorders>
                  <w:top w:val="single" w:sz="4" w:space="0" w:color="auto"/>
                  <w:left w:val="nil"/>
                  <w:bottom w:val="dotted" w:sz="4" w:space="0" w:color="auto"/>
                  <w:right w:val="nil"/>
                </w:tcBorders>
                <w:shd w:val="clear" w:color="auto" w:fill="FFFFFF"/>
              </w:tcPr>
            </w:tcPrChange>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94" w:author="Amit Popat" w:date="2022-07-11T10:40:00Z">
              <w:tcPr>
                <w:tcW w:w="864" w:type="dxa"/>
                <w:tcBorders>
                  <w:top w:val="single" w:sz="4" w:space="0" w:color="auto"/>
                  <w:left w:val="nil"/>
                  <w:bottom w:val="dotted" w:sz="4" w:space="0" w:color="auto"/>
                  <w:right w:val="nil"/>
                </w:tcBorders>
                <w:shd w:val="clear" w:color="auto" w:fill="FFFFFF"/>
              </w:tcPr>
            </w:tcPrChange>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95" w:author="Amit Popat" w:date="2022-07-11T10:40:00Z">
              <w:tcPr>
                <w:tcW w:w="1008" w:type="dxa"/>
                <w:tcBorders>
                  <w:top w:val="single" w:sz="4" w:space="0" w:color="auto"/>
                  <w:left w:val="nil"/>
                  <w:bottom w:val="dotted" w:sz="4" w:space="0" w:color="auto"/>
                  <w:right w:val="nil"/>
                </w:tcBorders>
                <w:shd w:val="clear" w:color="auto" w:fill="FFFFFF"/>
              </w:tcPr>
            </w:tcPrChange>
          </w:tcPr>
          <w:p w14:paraId="53B347F7" w14:textId="77777777" w:rsidR="004C2D45" w:rsidRDefault="004C2D45">
            <w:pPr>
              <w:pStyle w:val="MsgTableBody"/>
              <w:jc w:val="center"/>
              <w:rPr>
                <w:noProof/>
              </w:rPr>
            </w:pPr>
            <w:r>
              <w:rPr>
                <w:noProof/>
              </w:rPr>
              <w:t>2</w:t>
            </w:r>
          </w:p>
        </w:tc>
      </w:tr>
      <w:tr w:rsidR="004C2D45" w:rsidRPr="004C2D45" w14:paraId="621DF9A5" w14:textId="77777777" w:rsidTr="00E56816">
        <w:trPr>
          <w:jc w:val="center"/>
          <w:trPrChange w:id="9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97" w:author="Amit Popat" w:date="2022-07-11T10:40:00Z">
              <w:tcPr>
                <w:tcW w:w="2880" w:type="dxa"/>
                <w:tcBorders>
                  <w:top w:val="dotted" w:sz="4" w:space="0" w:color="auto"/>
                  <w:left w:val="nil"/>
                  <w:bottom w:val="dotted" w:sz="4" w:space="0" w:color="auto"/>
                  <w:right w:val="nil"/>
                </w:tcBorders>
                <w:shd w:val="clear" w:color="auto" w:fill="FFFFFF"/>
              </w:tcPr>
            </w:tcPrChange>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98" w:author="Amit Popat" w:date="2022-07-11T10:40:00Z">
              <w:tcPr>
                <w:tcW w:w="4320" w:type="dxa"/>
                <w:tcBorders>
                  <w:top w:val="dotted" w:sz="4" w:space="0" w:color="auto"/>
                  <w:left w:val="nil"/>
                  <w:bottom w:val="dotted" w:sz="4" w:space="0" w:color="auto"/>
                  <w:right w:val="nil"/>
                </w:tcBorders>
                <w:shd w:val="clear" w:color="auto" w:fill="FFFFFF"/>
              </w:tcPr>
            </w:tcPrChange>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99" w:author="Amit Popat" w:date="2022-07-11T10:40:00Z">
              <w:tcPr>
                <w:tcW w:w="864" w:type="dxa"/>
                <w:tcBorders>
                  <w:top w:val="dotted" w:sz="4" w:space="0" w:color="auto"/>
                  <w:left w:val="nil"/>
                  <w:bottom w:val="dotted" w:sz="4" w:space="0" w:color="auto"/>
                  <w:right w:val="nil"/>
                </w:tcBorders>
                <w:shd w:val="clear" w:color="auto" w:fill="FFFFFF"/>
              </w:tcPr>
            </w:tcPrChange>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0" w:author="Amit Popat" w:date="2022-07-11T10:40:00Z">
              <w:tcPr>
                <w:tcW w:w="1008" w:type="dxa"/>
                <w:tcBorders>
                  <w:top w:val="dotted" w:sz="4" w:space="0" w:color="auto"/>
                  <w:left w:val="nil"/>
                  <w:bottom w:val="dotted" w:sz="4" w:space="0" w:color="auto"/>
                  <w:right w:val="nil"/>
                </w:tcBorders>
                <w:shd w:val="clear" w:color="auto" w:fill="FFFFFF"/>
              </w:tcPr>
            </w:tcPrChange>
          </w:tcPr>
          <w:p w14:paraId="28A1CC0E" w14:textId="77777777" w:rsidR="004C2D45" w:rsidRDefault="004C2D45">
            <w:pPr>
              <w:pStyle w:val="MsgTableBody"/>
              <w:jc w:val="center"/>
              <w:rPr>
                <w:noProof/>
              </w:rPr>
            </w:pPr>
            <w:r>
              <w:rPr>
                <w:noProof/>
              </w:rPr>
              <w:t>2</w:t>
            </w:r>
          </w:p>
        </w:tc>
      </w:tr>
      <w:tr w:rsidR="004C2D45" w:rsidRPr="004C2D45" w14:paraId="46C9990F" w14:textId="77777777" w:rsidTr="00E56816">
        <w:trPr>
          <w:jc w:val="center"/>
          <w:trPrChange w:id="10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02" w:author="Amit Popat" w:date="2022-07-11T10:40:00Z">
              <w:tcPr>
                <w:tcW w:w="2880" w:type="dxa"/>
                <w:tcBorders>
                  <w:top w:val="dotted" w:sz="4" w:space="0" w:color="auto"/>
                  <w:left w:val="nil"/>
                  <w:bottom w:val="dotted" w:sz="4" w:space="0" w:color="auto"/>
                  <w:right w:val="nil"/>
                </w:tcBorders>
                <w:shd w:val="clear" w:color="auto" w:fill="FFFFFF"/>
              </w:tcPr>
            </w:tcPrChange>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03" w:author="Amit Popat" w:date="2022-07-11T10:40:00Z">
              <w:tcPr>
                <w:tcW w:w="4320" w:type="dxa"/>
                <w:tcBorders>
                  <w:top w:val="dotted" w:sz="4" w:space="0" w:color="auto"/>
                  <w:left w:val="nil"/>
                  <w:bottom w:val="dotted" w:sz="4" w:space="0" w:color="auto"/>
                  <w:right w:val="nil"/>
                </w:tcBorders>
                <w:shd w:val="clear" w:color="auto" w:fill="FFFFFF"/>
              </w:tcPr>
            </w:tcPrChange>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04" w:author="Amit Popat" w:date="2022-07-11T10:40:00Z">
              <w:tcPr>
                <w:tcW w:w="864" w:type="dxa"/>
                <w:tcBorders>
                  <w:top w:val="dotted" w:sz="4" w:space="0" w:color="auto"/>
                  <w:left w:val="nil"/>
                  <w:bottom w:val="dotted" w:sz="4" w:space="0" w:color="auto"/>
                  <w:right w:val="nil"/>
                </w:tcBorders>
                <w:shd w:val="clear" w:color="auto" w:fill="FFFFFF"/>
              </w:tcPr>
            </w:tcPrChange>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 w:author="Amit Popat" w:date="2022-07-11T10:40:00Z">
              <w:tcPr>
                <w:tcW w:w="1008" w:type="dxa"/>
                <w:tcBorders>
                  <w:top w:val="dotted" w:sz="4" w:space="0" w:color="auto"/>
                  <w:left w:val="nil"/>
                  <w:bottom w:val="dotted" w:sz="4" w:space="0" w:color="auto"/>
                  <w:right w:val="nil"/>
                </w:tcBorders>
                <w:shd w:val="clear" w:color="auto" w:fill="FFFFFF"/>
              </w:tcPr>
            </w:tcPrChange>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E56816">
        <w:trPr>
          <w:jc w:val="center"/>
          <w:trPrChange w:id="10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07" w:author="Amit Popat" w:date="2022-07-11T10:40:00Z">
              <w:tcPr>
                <w:tcW w:w="2880" w:type="dxa"/>
                <w:tcBorders>
                  <w:top w:val="dotted" w:sz="4" w:space="0" w:color="auto"/>
                  <w:left w:val="nil"/>
                  <w:bottom w:val="dotted" w:sz="4" w:space="0" w:color="auto"/>
                  <w:right w:val="nil"/>
                </w:tcBorders>
                <w:shd w:val="clear" w:color="auto" w:fill="FFFFFF"/>
              </w:tcPr>
            </w:tcPrChange>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108" w:author="Amit Popat" w:date="2022-07-11T10:40:00Z">
              <w:tcPr>
                <w:tcW w:w="4320" w:type="dxa"/>
                <w:tcBorders>
                  <w:top w:val="dotted" w:sz="4" w:space="0" w:color="auto"/>
                  <w:left w:val="nil"/>
                  <w:bottom w:val="dotted" w:sz="4" w:space="0" w:color="auto"/>
                  <w:right w:val="nil"/>
                </w:tcBorders>
                <w:shd w:val="clear" w:color="auto" w:fill="FFFFFF"/>
              </w:tcPr>
            </w:tcPrChange>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109" w:author="Amit Popat" w:date="2022-07-11T10:40:00Z">
              <w:tcPr>
                <w:tcW w:w="864" w:type="dxa"/>
                <w:tcBorders>
                  <w:top w:val="dotted" w:sz="4" w:space="0" w:color="auto"/>
                  <w:left w:val="nil"/>
                  <w:bottom w:val="dotted" w:sz="4" w:space="0" w:color="auto"/>
                  <w:right w:val="nil"/>
                </w:tcBorders>
                <w:shd w:val="clear" w:color="auto" w:fill="FFFFFF"/>
              </w:tcPr>
            </w:tcPrChange>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0" w:author="Amit Popat" w:date="2022-07-11T10:40:00Z">
              <w:tcPr>
                <w:tcW w:w="1008" w:type="dxa"/>
                <w:tcBorders>
                  <w:top w:val="dotted" w:sz="4" w:space="0" w:color="auto"/>
                  <w:left w:val="nil"/>
                  <w:bottom w:val="dotted" w:sz="4" w:space="0" w:color="auto"/>
                  <w:right w:val="nil"/>
                </w:tcBorders>
                <w:shd w:val="clear" w:color="auto" w:fill="FFFFFF"/>
              </w:tcPr>
            </w:tcPrChange>
          </w:tcPr>
          <w:p w14:paraId="496156C0" w14:textId="77777777" w:rsidR="004C2D45" w:rsidRDefault="004C2D45">
            <w:pPr>
              <w:pStyle w:val="MsgTableBody"/>
              <w:jc w:val="center"/>
              <w:rPr>
                <w:noProof/>
              </w:rPr>
            </w:pPr>
            <w:r>
              <w:rPr>
                <w:noProof/>
              </w:rPr>
              <w:t>3</w:t>
            </w:r>
          </w:p>
        </w:tc>
      </w:tr>
      <w:tr w:rsidR="00E56816" w14:paraId="0369FEF8" w14:textId="77777777" w:rsidTr="00E56816">
        <w:tblPrEx>
          <w:tblCellMar>
            <w:left w:w="108" w:type="dxa"/>
            <w:right w:w="108" w:type="dxa"/>
          </w:tblCellMar>
          <w:tblLook w:val="04A0" w:firstRow="1" w:lastRow="0" w:firstColumn="1" w:lastColumn="0" w:noHBand="0" w:noVBand="1"/>
        </w:tblPrEx>
        <w:trPr>
          <w:jc w:val="center"/>
          <w:ins w:id="111" w:author="Amit Popat" w:date="2022-07-11T10:40:00Z"/>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Default="00E56816">
            <w:pPr>
              <w:pStyle w:val="MsgTableBody"/>
              <w:spacing w:line="256" w:lineRule="auto"/>
              <w:rPr>
                <w:ins w:id="112" w:author="Amit Popat" w:date="2022-07-11T10:40:00Z"/>
                <w:b/>
                <w:bCs/>
                <w:noProof/>
                <w:color w:val="FF0000"/>
              </w:rPr>
            </w:pPr>
            <w:ins w:id="113" w:author="Amit Popat" w:date="2022-07-11T10:40:00Z">
              <w:r>
                <w:rPr>
                  <w:b/>
                  <w:bCs/>
                  <w:noProof/>
                  <w:color w:val="FF0000"/>
                </w:rPr>
                <w:t>[{ GS</w:t>
              </w:r>
              <w:r>
                <w:fldChar w:fldCharType="begin"/>
              </w:r>
              <w:r>
                <w:instrText xml:space="preserve"> HYPERLINK "file:///D:\\Eigene%20Dateien\\2018\\HL7\\Standards\\v2.9%20May\\716%20-%20New.doc" \l "#NK1" </w:instrText>
              </w:r>
            </w:ins>
            <w:ins w:id="114" w:author="Amit Popat" w:date="2022-07-11T10:40:00Z">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Default="00E56816">
            <w:pPr>
              <w:pStyle w:val="MsgTableBody"/>
              <w:spacing w:line="256" w:lineRule="auto"/>
              <w:rPr>
                <w:ins w:id="115" w:author="Amit Popat" w:date="2022-07-11T10:40:00Z"/>
                <w:b/>
                <w:bCs/>
                <w:noProof/>
                <w:color w:val="FF0000"/>
              </w:rPr>
            </w:pPr>
            <w:ins w:id="116" w:author="Amit Popat" w:date="2022-07-11T10:40: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E345D8F" w14:textId="77777777" w:rsidR="00E56816" w:rsidRDefault="00E56816">
            <w:pPr>
              <w:pStyle w:val="MsgTableBody"/>
              <w:spacing w:line="256" w:lineRule="auto"/>
              <w:jc w:val="center"/>
              <w:rPr>
                <w:ins w:id="117"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Default="00E56816">
            <w:pPr>
              <w:pStyle w:val="MsgTableBody"/>
              <w:spacing w:line="256" w:lineRule="auto"/>
              <w:jc w:val="center"/>
              <w:rPr>
                <w:ins w:id="118" w:author="Amit Popat" w:date="2022-07-11T10:40:00Z"/>
                <w:b/>
                <w:bCs/>
                <w:noProof/>
                <w:color w:val="FF0000"/>
              </w:rPr>
            </w:pPr>
            <w:ins w:id="119" w:author="Amit Popat" w:date="2022-07-11T10:40:00Z">
              <w:r>
                <w:rPr>
                  <w:b/>
                  <w:bCs/>
                  <w:noProof/>
                  <w:color w:val="FF0000"/>
                </w:rPr>
                <w:t>3</w:t>
              </w:r>
            </w:ins>
          </w:p>
        </w:tc>
      </w:tr>
      <w:tr w:rsidR="00E56816" w14:paraId="0E917BDB" w14:textId="77777777" w:rsidTr="00E56816">
        <w:tblPrEx>
          <w:tblCellMar>
            <w:left w:w="108" w:type="dxa"/>
            <w:right w:w="108" w:type="dxa"/>
          </w:tblCellMar>
          <w:tblLook w:val="04A0" w:firstRow="1" w:lastRow="0" w:firstColumn="1" w:lastColumn="0" w:noHBand="0" w:noVBand="1"/>
        </w:tblPrEx>
        <w:trPr>
          <w:jc w:val="center"/>
          <w:ins w:id="120" w:author="Amit Popat" w:date="2022-07-11T10:40:00Z"/>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Default="00E56816">
            <w:pPr>
              <w:pStyle w:val="MsgTableBody"/>
              <w:spacing w:line="256" w:lineRule="auto"/>
              <w:rPr>
                <w:ins w:id="121" w:author="Amit Popat" w:date="2022-07-11T10:40:00Z"/>
                <w:b/>
                <w:bCs/>
                <w:noProof/>
                <w:color w:val="FF0000"/>
              </w:rPr>
            </w:pPr>
            <w:ins w:id="122" w:author="Amit Popat" w:date="2022-07-11T10:40: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Default="00E56816">
            <w:pPr>
              <w:pStyle w:val="MsgTableBody"/>
              <w:spacing w:line="256" w:lineRule="auto"/>
              <w:rPr>
                <w:ins w:id="123" w:author="Amit Popat" w:date="2022-07-11T10:40:00Z"/>
                <w:b/>
                <w:bCs/>
                <w:noProof/>
                <w:color w:val="FF0000"/>
              </w:rPr>
            </w:pPr>
            <w:ins w:id="124" w:author="Amit Popat" w:date="2022-07-11T10:40: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7FE15FF" w14:textId="77777777" w:rsidR="00E56816" w:rsidRDefault="00E56816">
            <w:pPr>
              <w:pStyle w:val="MsgTableBody"/>
              <w:spacing w:line="256" w:lineRule="auto"/>
              <w:jc w:val="center"/>
              <w:rPr>
                <w:ins w:id="125"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Default="00E56816">
            <w:pPr>
              <w:pStyle w:val="MsgTableBody"/>
              <w:spacing w:line="256" w:lineRule="auto"/>
              <w:jc w:val="center"/>
              <w:rPr>
                <w:ins w:id="126" w:author="Amit Popat" w:date="2022-07-11T10:40:00Z"/>
                <w:b/>
                <w:bCs/>
                <w:noProof/>
                <w:color w:val="FF0000"/>
              </w:rPr>
            </w:pPr>
            <w:ins w:id="127" w:author="Amit Popat" w:date="2022-07-11T10:40:00Z">
              <w:r>
                <w:rPr>
                  <w:b/>
                  <w:bCs/>
                  <w:noProof/>
                  <w:color w:val="FF0000"/>
                </w:rPr>
                <w:t>3</w:t>
              </w:r>
            </w:ins>
          </w:p>
        </w:tc>
      </w:tr>
      <w:tr w:rsidR="00E56816" w14:paraId="1D4600CB" w14:textId="77777777" w:rsidTr="00E56816">
        <w:tblPrEx>
          <w:tblCellMar>
            <w:left w:w="108" w:type="dxa"/>
            <w:right w:w="108" w:type="dxa"/>
          </w:tblCellMar>
          <w:tblLook w:val="04A0" w:firstRow="1" w:lastRow="0" w:firstColumn="1" w:lastColumn="0" w:noHBand="0" w:noVBand="1"/>
        </w:tblPrEx>
        <w:trPr>
          <w:jc w:val="center"/>
          <w:ins w:id="128" w:author="Amit Popat" w:date="2022-07-11T10:40:00Z"/>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Default="00E56816">
            <w:pPr>
              <w:pStyle w:val="MsgTableBody"/>
              <w:spacing w:line="256" w:lineRule="auto"/>
              <w:rPr>
                <w:ins w:id="129" w:author="Amit Popat" w:date="2022-07-11T10:40:00Z"/>
                <w:b/>
                <w:bCs/>
                <w:noProof/>
                <w:color w:val="FF0000"/>
              </w:rPr>
            </w:pPr>
            <w:ins w:id="130" w:author="Amit Popat" w:date="2022-07-11T10:40: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AE08CA" w14:textId="77777777" w:rsidR="00E56816" w:rsidRDefault="00E56816">
            <w:pPr>
              <w:pStyle w:val="MsgTableBody"/>
              <w:spacing w:line="256" w:lineRule="auto"/>
              <w:rPr>
                <w:ins w:id="131" w:author="Amit Popat" w:date="2022-07-11T10:40:00Z"/>
                <w:b/>
                <w:bCs/>
                <w:noProof/>
                <w:color w:val="FF0000"/>
              </w:rPr>
            </w:pPr>
            <w:ins w:id="132" w:author="Amit Popat" w:date="2022-07-11T10:40: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B9412C3" w14:textId="77777777" w:rsidR="00E56816" w:rsidRDefault="00E56816">
            <w:pPr>
              <w:pStyle w:val="MsgTableBody"/>
              <w:spacing w:line="256" w:lineRule="auto"/>
              <w:jc w:val="center"/>
              <w:rPr>
                <w:ins w:id="133" w:author="Amit Popat" w:date="2022-07-11T10:40: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Default="00E56816">
            <w:pPr>
              <w:pStyle w:val="MsgTableBody"/>
              <w:spacing w:line="256" w:lineRule="auto"/>
              <w:jc w:val="center"/>
              <w:rPr>
                <w:ins w:id="134" w:author="Amit Popat" w:date="2022-07-11T10:40:00Z"/>
                <w:b/>
                <w:bCs/>
                <w:noProof/>
                <w:color w:val="FF0000"/>
              </w:rPr>
            </w:pPr>
            <w:ins w:id="135" w:author="Amit Popat" w:date="2022-07-11T10:40:00Z">
              <w:r>
                <w:rPr>
                  <w:b/>
                  <w:bCs/>
                  <w:noProof/>
                  <w:color w:val="FF0000"/>
                </w:rPr>
                <w:t>3</w:t>
              </w:r>
            </w:ins>
          </w:p>
        </w:tc>
      </w:tr>
      <w:tr w:rsidR="00B10100" w14:paraId="580B0C0A" w14:textId="77777777" w:rsidTr="00E56816">
        <w:tblPrEx>
          <w:tblCellMar>
            <w:left w:w="108" w:type="dxa"/>
            <w:right w:w="108" w:type="dxa"/>
          </w:tblCellMar>
          <w:tblPrExChange w:id="136" w:author="Amit Popat" w:date="2022-07-11T10:40:00Z">
            <w:tblPrEx>
              <w:tblCellMar>
                <w:left w:w="108" w:type="dxa"/>
                <w:right w:w="108" w:type="dxa"/>
              </w:tblCellMar>
            </w:tblPrEx>
          </w:tblPrExChange>
        </w:tblPrEx>
        <w:trPr>
          <w:jc w:val="center"/>
          <w:trPrChange w:id="13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38" w:author="Amit Popat" w:date="2022-07-11T10:40:00Z">
              <w:tcPr>
                <w:tcW w:w="2880" w:type="dxa"/>
                <w:tcBorders>
                  <w:top w:val="dotted" w:sz="4" w:space="0" w:color="auto"/>
                  <w:left w:val="nil"/>
                  <w:bottom w:val="dotted" w:sz="4" w:space="0" w:color="auto"/>
                  <w:right w:val="nil"/>
                </w:tcBorders>
                <w:shd w:val="clear" w:color="auto" w:fill="FFFFFF"/>
              </w:tcPr>
            </w:tcPrChange>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39" w:author="Amit Popat" w:date="2022-07-11T10:40:00Z">
              <w:tcPr>
                <w:tcW w:w="4320" w:type="dxa"/>
                <w:tcBorders>
                  <w:top w:val="dotted" w:sz="4" w:space="0" w:color="auto"/>
                  <w:left w:val="nil"/>
                  <w:bottom w:val="dotted" w:sz="4" w:space="0" w:color="auto"/>
                  <w:right w:val="nil"/>
                </w:tcBorders>
                <w:shd w:val="clear" w:color="auto" w:fill="FFFFFF"/>
              </w:tcPr>
            </w:tcPrChange>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40" w:author="Amit Popat" w:date="2022-07-11T10:40:00Z">
              <w:tcPr>
                <w:tcW w:w="864" w:type="dxa"/>
                <w:tcBorders>
                  <w:top w:val="dotted" w:sz="4" w:space="0" w:color="auto"/>
                  <w:left w:val="nil"/>
                  <w:bottom w:val="dotted" w:sz="4" w:space="0" w:color="auto"/>
                  <w:right w:val="nil"/>
                </w:tcBorders>
                <w:shd w:val="clear" w:color="auto" w:fill="FFFFFF"/>
              </w:tcPr>
            </w:tcPrChange>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 w:author="Amit Popat" w:date="2022-07-11T10:40:00Z">
              <w:tcPr>
                <w:tcW w:w="1008" w:type="dxa"/>
                <w:tcBorders>
                  <w:top w:val="dotted" w:sz="4" w:space="0" w:color="auto"/>
                  <w:left w:val="nil"/>
                  <w:bottom w:val="dotted" w:sz="4" w:space="0" w:color="auto"/>
                  <w:right w:val="nil"/>
                </w:tcBorders>
                <w:shd w:val="clear" w:color="auto" w:fill="FFFFFF"/>
              </w:tcPr>
            </w:tcPrChange>
          </w:tcPr>
          <w:p w14:paraId="4B6AB769" w14:textId="77777777" w:rsidR="00B10100" w:rsidRDefault="00B10100" w:rsidP="000D1289">
            <w:pPr>
              <w:pStyle w:val="MsgTableBody"/>
              <w:jc w:val="center"/>
              <w:rPr>
                <w:noProof/>
              </w:rPr>
            </w:pPr>
          </w:p>
        </w:tc>
      </w:tr>
      <w:tr w:rsidR="00B10100" w14:paraId="5CFE7E7A" w14:textId="77777777" w:rsidTr="00E56816">
        <w:tblPrEx>
          <w:tblCellMar>
            <w:left w:w="108" w:type="dxa"/>
            <w:right w:w="108" w:type="dxa"/>
          </w:tblCellMar>
          <w:tblPrExChange w:id="142" w:author="Amit Popat" w:date="2022-07-11T10:40:00Z">
            <w:tblPrEx>
              <w:tblCellMar>
                <w:left w:w="108" w:type="dxa"/>
                <w:right w:w="108" w:type="dxa"/>
              </w:tblCellMar>
            </w:tblPrEx>
          </w:tblPrExChange>
        </w:tblPrEx>
        <w:trPr>
          <w:jc w:val="center"/>
          <w:trPrChange w:id="14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44" w:author="Amit Popat" w:date="2022-07-11T10:40:00Z">
              <w:tcPr>
                <w:tcW w:w="2880" w:type="dxa"/>
                <w:tcBorders>
                  <w:top w:val="dotted" w:sz="4" w:space="0" w:color="auto"/>
                  <w:left w:val="nil"/>
                  <w:bottom w:val="dotted" w:sz="4" w:space="0" w:color="auto"/>
                  <w:right w:val="nil"/>
                </w:tcBorders>
                <w:shd w:val="clear" w:color="auto" w:fill="FFFFFF"/>
              </w:tcPr>
            </w:tcPrChange>
          </w:tcPr>
          <w:p w14:paraId="3AD9ADC1"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45" w:author="Amit Popat" w:date="2022-07-11T10:40:00Z">
              <w:tcPr>
                <w:tcW w:w="4320" w:type="dxa"/>
                <w:tcBorders>
                  <w:top w:val="dotted" w:sz="4" w:space="0" w:color="auto"/>
                  <w:left w:val="nil"/>
                  <w:bottom w:val="dotted" w:sz="4" w:space="0" w:color="auto"/>
                  <w:right w:val="nil"/>
                </w:tcBorders>
                <w:shd w:val="clear" w:color="auto" w:fill="FFFFFF"/>
              </w:tcPr>
            </w:tcPrChange>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46" w:author="Amit Popat" w:date="2022-07-11T10:40:00Z">
              <w:tcPr>
                <w:tcW w:w="864" w:type="dxa"/>
                <w:tcBorders>
                  <w:top w:val="dotted" w:sz="4" w:space="0" w:color="auto"/>
                  <w:left w:val="nil"/>
                  <w:bottom w:val="dotted" w:sz="4" w:space="0" w:color="auto"/>
                  <w:right w:val="nil"/>
                </w:tcBorders>
                <w:shd w:val="clear" w:color="auto" w:fill="FFFFFF"/>
              </w:tcPr>
            </w:tcPrChange>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7" w:author="Amit Popat" w:date="2022-07-11T10:40:00Z">
              <w:tcPr>
                <w:tcW w:w="1008" w:type="dxa"/>
                <w:tcBorders>
                  <w:top w:val="dotted" w:sz="4" w:space="0" w:color="auto"/>
                  <w:left w:val="nil"/>
                  <w:bottom w:val="dotted" w:sz="4" w:space="0" w:color="auto"/>
                  <w:right w:val="nil"/>
                </w:tcBorders>
                <w:shd w:val="clear" w:color="auto" w:fill="FFFFFF"/>
              </w:tcPr>
            </w:tcPrChange>
          </w:tcPr>
          <w:p w14:paraId="7D3B0A13" w14:textId="77777777" w:rsidR="00B10100" w:rsidRDefault="00B10100" w:rsidP="000D1289">
            <w:pPr>
              <w:pStyle w:val="MsgTableBody"/>
              <w:jc w:val="center"/>
              <w:rPr>
                <w:noProof/>
              </w:rPr>
            </w:pPr>
            <w:r>
              <w:rPr>
                <w:noProof/>
              </w:rPr>
              <w:t>11</w:t>
            </w:r>
          </w:p>
        </w:tc>
      </w:tr>
      <w:tr w:rsidR="00B10100" w14:paraId="18B263AA" w14:textId="77777777" w:rsidTr="00E56816">
        <w:tblPrEx>
          <w:tblCellMar>
            <w:left w:w="108" w:type="dxa"/>
            <w:right w:w="108" w:type="dxa"/>
          </w:tblCellMar>
          <w:tblPrExChange w:id="148" w:author="Amit Popat" w:date="2022-07-11T10:40:00Z">
            <w:tblPrEx>
              <w:tblCellMar>
                <w:left w:w="108" w:type="dxa"/>
                <w:right w:w="108" w:type="dxa"/>
              </w:tblCellMar>
            </w:tblPrEx>
          </w:tblPrExChange>
        </w:tblPrEx>
        <w:trPr>
          <w:jc w:val="center"/>
          <w:trPrChange w:id="1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50" w:author="Amit Popat" w:date="2022-07-11T10:40:00Z">
              <w:tcPr>
                <w:tcW w:w="2880" w:type="dxa"/>
                <w:tcBorders>
                  <w:top w:val="dotted" w:sz="4" w:space="0" w:color="auto"/>
                  <w:left w:val="nil"/>
                  <w:bottom w:val="dotted" w:sz="4" w:space="0" w:color="auto"/>
                  <w:right w:val="nil"/>
                </w:tcBorders>
                <w:shd w:val="clear" w:color="auto" w:fill="FFFFFF"/>
              </w:tcPr>
            </w:tcPrChange>
          </w:tcPr>
          <w:p w14:paraId="2A46E6AA"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51" w:author="Amit Popat" w:date="2022-07-11T10:40:00Z">
              <w:tcPr>
                <w:tcW w:w="4320" w:type="dxa"/>
                <w:tcBorders>
                  <w:top w:val="dotted" w:sz="4" w:space="0" w:color="auto"/>
                  <w:left w:val="nil"/>
                  <w:bottom w:val="dotted" w:sz="4" w:space="0" w:color="auto"/>
                  <w:right w:val="nil"/>
                </w:tcBorders>
                <w:shd w:val="clear" w:color="auto" w:fill="FFFFFF"/>
              </w:tcPr>
            </w:tcPrChange>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52" w:author="Amit Popat" w:date="2022-07-11T10:40:00Z">
              <w:tcPr>
                <w:tcW w:w="864" w:type="dxa"/>
                <w:tcBorders>
                  <w:top w:val="dotted" w:sz="4" w:space="0" w:color="auto"/>
                  <w:left w:val="nil"/>
                  <w:bottom w:val="dotted" w:sz="4" w:space="0" w:color="auto"/>
                  <w:right w:val="nil"/>
                </w:tcBorders>
                <w:shd w:val="clear" w:color="auto" w:fill="FFFFFF"/>
              </w:tcPr>
            </w:tcPrChange>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3" w:author="Amit Popat" w:date="2022-07-11T10:40:00Z">
              <w:tcPr>
                <w:tcW w:w="1008" w:type="dxa"/>
                <w:tcBorders>
                  <w:top w:val="dotted" w:sz="4" w:space="0" w:color="auto"/>
                  <w:left w:val="nil"/>
                  <w:bottom w:val="dotted" w:sz="4" w:space="0" w:color="auto"/>
                  <w:right w:val="nil"/>
                </w:tcBorders>
                <w:shd w:val="clear" w:color="auto" w:fill="FFFFFF"/>
              </w:tcPr>
            </w:tcPrChange>
          </w:tcPr>
          <w:p w14:paraId="12C4886C" w14:textId="77777777" w:rsidR="00B10100" w:rsidRDefault="00B10100" w:rsidP="000D1289">
            <w:pPr>
              <w:pStyle w:val="MsgTableBody"/>
              <w:jc w:val="center"/>
              <w:rPr>
                <w:noProof/>
              </w:rPr>
            </w:pPr>
            <w:r>
              <w:rPr>
                <w:noProof/>
              </w:rPr>
              <w:t>11</w:t>
            </w:r>
          </w:p>
        </w:tc>
      </w:tr>
      <w:tr w:rsidR="00B10100" w14:paraId="5401CF58" w14:textId="77777777" w:rsidTr="00E56816">
        <w:tblPrEx>
          <w:tblCellMar>
            <w:left w:w="108" w:type="dxa"/>
            <w:right w:w="108" w:type="dxa"/>
          </w:tblCellMar>
          <w:tblPrExChange w:id="154" w:author="Amit Popat" w:date="2022-07-11T10:40:00Z">
            <w:tblPrEx>
              <w:tblCellMar>
                <w:left w:w="108" w:type="dxa"/>
                <w:right w:w="108" w:type="dxa"/>
              </w:tblCellMar>
            </w:tblPrEx>
          </w:tblPrExChange>
        </w:tblPrEx>
        <w:trPr>
          <w:jc w:val="center"/>
          <w:trPrChange w:id="15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56" w:author="Amit Popat" w:date="2022-07-11T10:40:00Z">
              <w:tcPr>
                <w:tcW w:w="2880" w:type="dxa"/>
                <w:tcBorders>
                  <w:top w:val="dotted" w:sz="4" w:space="0" w:color="auto"/>
                  <w:left w:val="nil"/>
                  <w:bottom w:val="dotted" w:sz="4" w:space="0" w:color="auto"/>
                  <w:right w:val="nil"/>
                </w:tcBorders>
                <w:shd w:val="clear" w:color="auto" w:fill="FFFFFF"/>
              </w:tcPr>
            </w:tcPrChange>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57" w:author="Amit Popat" w:date="2022-07-11T10:40:00Z">
              <w:tcPr>
                <w:tcW w:w="4320" w:type="dxa"/>
                <w:tcBorders>
                  <w:top w:val="dotted" w:sz="4" w:space="0" w:color="auto"/>
                  <w:left w:val="nil"/>
                  <w:bottom w:val="dotted" w:sz="4" w:space="0" w:color="auto"/>
                  <w:right w:val="nil"/>
                </w:tcBorders>
                <w:shd w:val="clear" w:color="auto" w:fill="FFFFFF"/>
              </w:tcPr>
            </w:tcPrChange>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58" w:author="Amit Popat" w:date="2022-07-11T10:40:00Z">
              <w:tcPr>
                <w:tcW w:w="864" w:type="dxa"/>
                <w:tcBorders>
                  <w:top w:val="dotted" w:sz="4" w:space="0" w:color="auto"/>
                  <w:left w:val="nil"/>
                  <w:bottom w:val="dotted" w:sz="4" w:space="0" w:color="auto"/>
                  <w:right w:val="nil"/>
                </w:tcBorders>
                <w:shd w:val="clear" w:color="auto" w:fill="FFFFFF"/>
              </w:tcPr>
            </w:tcPrChange>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59" w:author="Amit Popat" w:date="2022-07-11T10:40:00Z">
              <w:tcPr>
                <w:tcW w:w="1008" w:type="dxa"/>
                <w:tcBorders>
                  <w:top w:val="dotted" w:sz="4" w:space="0" w:color="auto"/>
                  <w:left w:val="nil"/>
                  <w:bottom w:val="dotted" w:sz="4" w:space="0" w:color="auto"/>
                  <w:right w:val="nil"/>
                </w:tcBorders>
                <w:shd w:val="clear" w:color="auto" w:fill="FFFFFF"/>
              </w:tcPr>
            </w:tcPrChange>
          </w:tcPr>
          <w:p w14:paraId="66EAAD28" w14:textId="77777777" w:rsidR="00B10100" w:rsidRDefault="00B10100" w:rsidP="000D1289">
            <w:pPr>
              <w:pStyle w:val="MsgTableBody"/>
              <w:jc w:val="center"/>
              <w:rPr>
                <w:noProof/>
              </w:rPr>
            </w:pPr>
          </w:p>
        </w:tc>
      </w:tr>
      <w:tr w:rsidR="004C2D45" w:rsidRPr="004C2D45" w14:paraId="216BBED0" w14:textId="77777777" w:rsidTr="00E56816">
        <w:trPr>
          <w:jc w:val="center"/>
          <w:trPrChange w:id="16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61" w:author="Amit Popat" w:date="2022-07-11T10:40:00Z">
              <w:tcPr>
                <w:tcW w:w="2880" w:type="dxa"/>
                <w:tcBorders>
                  <w:top w:val="dotted" w:sz="4" w:space="0" w:color="auto"/>
                  <w:left w:val="nil"/>
                  <w:bottom w:val="dotted" w:sz="4" w:space="0" w:color="auto"/>
                  <w:right w:val="nil"/>
                </w:tcBorders>
                <w:shd w:val="clear" w:color="auto" w:fill="FFFFFF"/>
              </w:tcPr>
            </w:tcPrChange>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62" w:author="Amit Popat" w:date="2022-07-11T10:40:00Z">
              <w:tcPr>
                <w:tcW w:w="4320" w:type="dxa"/>
                <w:tcBorders>
                  <w:top w:val="dotted" w:sz="4" w:space="0" w:color="auto"/>
                  <w:left w:val="nil"/>
                  <w:bottom w:val="dotted" w:sz="4" w:space="0" w:color="auto"/>
                  <w:right w:val="nil"/>
                </w:tcBorders>
                <w:shd w:val="clear" w:color="auto" w:fill="FFFFFF"/>
              </w:tcPr>
            </w:tcPrChange>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163" w:author="Amit Popat" w:date="2022-07-11T10:40:00Z">
              <w:tcPr>
                <w:tcW w:w="864" w:type="dxa"/>
                <w:tcBorders>
                  <w:top w:val="dotted" w:sz="4" w:space="0" w:color="auto"/>
                  <w:left w:val="nil"/>
                  <w:bottom w:val="dotted" w:sz="4" w:space="0" w:color="auto"/>
                  <w:right w:val="nil"/>
                </w:tcBorders>
                <w:shd w:val="clear" w:color="auto" w:fill="FFFFFF"/>
              </w:tcPr>
            </w:tcPrChange>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64" w:author="Amit Popat" w:date="2022-07-11T10:40:00Z">
              <w:tcPr>
                <w:tcW w:w="1008" w:type="dxa"/>
                <w:tcBorders>
                  <w:top w:val="dotted" w:sz="4" w:space="0" w:color="auto"/>
                  <w:left w:val="nil"/>
                  <w:bottom w:val="dotted" w:sz="4" w:space="0" w:color="auto"/>
                  <w:right w:val="nil"/>
                </w:tcBorders>
                <w:shd w:val="clear" w:color="auto" w:fill="FFFFFF"/>
              </w:tcPr>
            </w:tcPrChange>
          </w:tcPr>
          <w:p w14:paraId="7748081A" w14:textId="77777777" w:rsidR="004C2D45" w:rsidRDefault="004C2D45">
            <w:pPr>
              <w:pStyle w:val="MsgTableBody"/>
              <w:jc w:val="center"/>
              <w:rPr>
                <w:noProof/>
              </w:rPr>
            </w:pPr>
          </w:p>
        </w:tc>
      </w:tr>
      <w:tr w:rsidR="004C2D45" w:rsidRPr="004C2D45" w14:paraId="6D8C5793" w14:textId="77777777" w:rsidTr="00E56816">
        <w:trPr>
          <w:jc w:val="center"/>
          <w:trPrChange w:id="16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66" w:author="Amit Popat" w:date="2022-07-11T10:40:00Z">
              <w:tcPr>
                <w:tcW w:w="2880" w:type="dxa"/>
                <w:tcBorders>
                  <w:top w:val="dotted" w:sz="4" w:space="0" w:color="auto"/>
                  <w:left w:val="nil"/>
                  <w:bottom w:val="dotted" w:sz="4" w:space="0" w:color="auto"/>
                  <w:right w:val="nil"/>
                </w:tcBorders>
                <w:shd w:val="clear" w:color="auto" w:fill="FFFFFF"/>
              </w:tcPr>
            </w:tcPrChange>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167" w:author="Amit Popat" w:date="2022-07-11T10:40:00Z">
              <w:tcPr>
                <w:tcW w:w="4320" w:type="dxa"/>
                <w:tcBorders>
                  <w:top w:val="dotted" w:sz="4" w:space="0" w:color="auto"/>
                  <w:left w:val="nil"/>
                  <w:bottom w:val="dotted" w:sz="4" w:space="0" w:color="auto"/>
                  <w:right w:val="nil"/>
                </w:tcBorders>
                <w:shd w:val="clear" w:color="auto" w:fill="FFFFFF"/>
              </w:tcPr>
            </w:tcPrChange>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68" w:author="Amit Popat" w:date="2022-07-11T10:40:00Z">
              <w:tcPr>
                <w:tcW w:w="864" w:type="dxa"/>
                <w:tcBorders>
                  <w:top w:val="dotted" w:sz="4" w:space="0" w:color="auto"/>
                  <w:left w:val="nil"/>
                  <w:bottom w:val="dotted" w:sz="4" w:space="0" w:color="auto"/>
                  <w:right w:val="nil"/>
                </w:tcBorders>
                <w:shd w:val="clear" w:color="auto" w:fill="FFFFFF"/>
              </w:tcPr>
            </w:tcPrChange>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69" w:author="Amit Popat" w:date="2022-07-11T10:40:00Z">
              <w:tcPr>
                <w:tcW w:w="1008" w:type="dxa"/>
                <w:tcBorders>
                  <w:top w:val="dotted" w:sz="4" w:space="0" w:color="auto"/>
                  <w:left w:val="nil"/>
                  <w:bottom w:val="dotted" w:sz="4" w:space="0" w:color="auto"/>
                  <w:right w:val="nil"/>
                </w:tcBorders>
                <w:shd w:val="clear" w:color="auto" w:fill="FFFFFF"/>
              </w:tcPr>
            </w:tcPrChange>
          </w:tcPr>
          <w:p w14:paraId="43BABA5D" w14:textId="77777777" w:rsidR="004C2D45" w:rsidRDefault="004C2D45">
            <w:pPr>
              <w:pStyle w:val="MsgTableBody"/>
              <w:jc w:val="center"/>
              <w:rPr>
                <w:noProof/>
              </w:rPr>
            </w:pPr>
            <w:r>
              <w:rPr>
                <w:noProof/>
              </w:rPr>
              <w:t>3</w:t>
            </w:r>
          </w:p>
        </w:tc>
      </w:tr>
      <w:tr w:rsidR="004C2D45" w:rsidRPr="004C2D45" w14:paraId="7CC42B41" w14:textId="77777777" w:rsidTr="00E56816">
        <w:trPr>
          <w:jc w:val="center"/>
          <w:trPrChange w:id="17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71" w:author="Amit Popat" w:date="2022-07-11T10:40:00Z">
              <w:tcPr>
                <w:tcW w:w="2880" w:type="dxa"/>
                <w:tcBorders>
                  <w:top w:val="dotted" w:sz="4" w:space="0" w:color="auto"/>
                  <w:left w:val="nil"/>
                  <w:bottom w:val="dotted" w:sz="4" w:space="0" w:color="auto"/>
                  <w:right w:val="nil"/>
                </w:tcBorders>
                <w:shd w:val="clear" w:color="auto" w:fill="FFFFFF"/>
              </w:tcPr>
            </w:tcPrChange>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172" w:author="Amit Popat" w:date="2022-07-11T10:40:00Z">
              <w:tcPr>
                <w:tcW w:w="4320" w:type="dxa"/>
                <w:tcBorders>
                  <w:top w:val="dotted" w:sz="4" w:space="0" w:color="auto"/>
                  <w:left w:val="nil"/>
                  <w:bottom w:val="dotted" w:sz="4" w:space="0" w:color="auto"/>
                  <w:right w:val="nil"/>
                </w:tcBorders>
                <w:shd w:val="clear" w:color="auto" w:fill="FFFFFF"/>
              </w:tcPr>
            </w:tcPrChange>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Change w:id="173" w:author="Amit Popat" w:date="2022-07-11T10:40:00Z">
              <w:tcPr>
                <w:tcW w:w="864" w:type="dxa"/>
                <w:tcBorders>
                  <w:top w:val="dotted" w:sz="4" w:space="0" w:color="auto"/>
                  <w:left w:val="nil"/>
                  <w:bottom w:val="dotted" w:sz="4" w:space="0" w:color="auto"/>
                  <w:right w:val="nil"/>
                </w:tcBorders>
                <w:shd w:val="clear" w:color="auto" w:fill="FFFFFF"/>
              </w:tcPr>
            </w:tcPrChange>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4" w:author="Amit Popat" w:date="2022-07-11T10:40:00Z">
              <w:tcPr>
                <w:tcW w:w="1008" w:type="dxa"/>
                <w:tcBorders>
                  <w:top w:val="dotted" w:sz="4" w:space="0" w:color="auto"/>
                  <w:left w:val="nil"/>
                  <w:bottom w:val="dotted" w:sz="4" w:space="0" w:color="auto"/>
                  <w:right w:val="nil"/>
                </w:tcBorders>
                <w:shd w:val="clear" w:color="auto" w:fill="FFFFFF"/>
              </w:tcPr>
            </w:tcPrChange>
          </w:tcPr>
          <w:p w14:paraId="66DB0E65" w14:textId="77777777" w:rsidR="004C2D45" w:rsidRDefault="004C2D45">
            <w:pPr>
              <w:pStyle w:val="MsgTableBody"/>
              <w:jc w:val="center"/>
              <w:rPr>
                <w:noProof/>
              </w:rPr>
            </w:pPr>
            <w:r>
              <w:rPr>
                <w:noProof/>
              </w:rPr>
              <w:t>3</w:t>
            </w:r>
          </w:p>
        </w:tc>
      </w:tr>
      <w:tr w:rsidR="004C2D45" w:rsidRPr="004C2D45" w14:paraId="50BF3C09" w14:textId="77777777" w:rsidTr="00E56816">
        <w:trPr>
          <w:jc w:val="center"/>
          <w:trPrChange w:id="17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76" w:author="Amit Popat" w:date="2022-07-11T10:40:00Z">
              <w:tcPr>
                <w:tcW w:w="2880" w:type="dxa"/>
                <w:tcBorders>
                  <w:top w:val="dotted" w:sz="4" w:space="0" w:color="auto"/>
                  <w:left w:val="nil"/>
                  <w:bottom w:val="dotted" w:sz="4" w:space="0" w:color="auto"/>
                  <w:right w:val="nil"/>
                </w:tcBorders>
                <w:shd w:val="clear" w:color="auto" w:fill="FFFFFF"/>
              </w:tcPr>
            </w:tcPrChange>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77" w:author="Amit Popat" w:date="2022-07-11T10:40:00Z">
              <w:tcPr>
                <w:tcW w:w="4320" w:type="dxa"/>
                <w:tcBorders>
                  <w:top w:val="dotted" w:sz="4" w:space="0" w:color="auto"/>
                  <w:left w:val="nil"/>
                  <w:bottom w:val="dotted" w:sz="4" w:space="0" w:color="auto"/>
                  <w:right w:val="nil"/>
                </w:tcBorders>
                <w:shd w:val="clear" w:color="auto" w:fill="FFFFFF"/>
              </w:tcPr>
            </w:tcPrChange>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178" w:author="Amit Popat" w:date="2022-07-11T10:40:00Z">
              <w:tcPr>
                <w:tcW w:w="864" w:type="dxa"/>
                <w:tcBorders>
                  <w:top w:val="dotted" w:sz="4" w:space="0" w:color="auto"/>
                  <w:left w:val="nil"/>
                  <w:bottom w:val="dotted" w:sz="4" w:space="0" w:color="auto"/>
                  <w:right w:val="nil"/>
                </w:tcBorders>
                <w:shd w:val="clear" w:color="auto" w:fill="FFFFFF"/>
              </w:tcPr>
            </w:tcPrChange>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79" w:author="Amit Popat" w:date="2022-07-11T10:40:00Z">
              <w:tcPr>
                <w:tcW w:w="1008" w:type="dxa"/>
                <w:tcBorders>
                  <w:top w:val="dotted" w:sz="4" w:space="0" w:color="auto"/>
                  <w:left w:val="nil"/>
                  <w:bottom w:val="dotted" w:sz="4" w:space="0" w:color="auto"/>
                  <w:right w:val="nil"/>
                </w:tcBorders>
                <w:shd w:val="clear" w:color="auto" w:fill="FFFFFF"/>
              </w:tcPr>
            </w:tcPrChange>
          </w:tcPr>
          <w:p w14:paraId="4031C77F" w14:textId="77777777" w:rsidR="004C2D45" w:rsidRDefault="004C2D45">
            <w:pPr>
              <w:pStyle w:val="MsgTableBody"/>
              <w:jc w:val="center"/>
              <w:rPr>
                <w:noProof/>
              </w:rPr>
            </w:pPr>
          </w:p>
        </w:tc>
      </w:tr>
      <w:tr w:rsidR="004C2D45" w:rsidRPr="004C2D45" w14:paraId="6796B8A4" w14:textId="77777777" w:rsidTr="00E56816">
        <w:trPr>
          <w:jc w:val="center"/>
          <w:trPrChange w:id="18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81" w:author="Amit Popat" w:date="2022-07-11T10:40:00Z">
              <w:tcPr>
                <w:tcW w:w="2880" w:type="dxa"/>
                <w:tcBorders>
                  <w:top w:val="dotted" w:sz="4" w:space="0" w:color="auto"/>
                  <w:left w:val="nil"/>
                  <w:bottom w:val="dotted" w:sz="4" w:space="0" w:color="auto"/>
                  <w:right w:val="nil"/>
                </w:tcBorders>
                <w:shd w:val="clear" w:color="auto" w:fill="FFFFFF"/>
              </w:tcPr>
            </w:tcPrChange>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82" w:author="Amit Popat" w:date="2022-07-11T10:40:00Z">
              <w:tcPr>
                <w:tcW w:w="4320" w:type="dxa"/>
                <w:tcBorders>
                  <w:top w:val="dotted" w:sz="4" w:space="0" w:color="auto"/>
                  <w:left w:val="nil"/>
                  <w:bottom w:val="dotted" w:sz="4" w:space="0" w:color="auto"/>
                  <w:right w:val="nil"/>
                </w:tcBorders>
                <w:shd w:val="clear" w:color="auto" w:fill="FFFFFF"/>
              </w:tcPr>
            </w:tcPrChange>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183" w:author="Amit Popat" w:date="2022-07-11T10:40:00Z">
              <w:tcPr>
                <w:tcW w:w="864" w:type="dxa"/>
                <w:tcBorders>
                  <w:top w:val="dotted" w:sz="4" w:space="0" w:color="auto"/>
                  <w:left w:val="nil"/>
                  <w:bottom w:val="dotted" w:sz="4" w:space="0" w:color="auto"/>
                  <w:right w:val="nil"/>
                </w:tcBorders>
                <w:shd w:val="clear" w:color="auto" w:fill="FFFFFF"/>
              </w:tcPr>
            </w:tcPrChange>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4" w:author="Amit Popat" w:date="2022-07-11T10:40:00Z">
              <w:tcPr>
                <w:tcW w:w="1008" w:type="dxa"/>
                <w:tcBorders>
                  <w:top w:val="dotted" w:sz="4" w:space="0" w:color="auto"/>
                  <w:left w:val="nil"/>
                  <w:bottom w:val="dotted" w:sz="4" w:space="0" w:color="auto"/>
                  <w:right w:val="nil"/>
                </w:tcBorders>
                <w:shd w:val="clear" w:color="auto" w:fill="FFFFFF"/>
              </w:tcPr>
            </w:tcPrChange>
          </w:tcPr>
          <w:p w14:paraId="3809B5F8" w14:textId="77777777" w:rsidR="004C2D45" w:rsidRDefault="004C2D45">
            <w:pPr>
              <w:pStyle w:val="MsgTableBody"/>
              <w:jc w:val="center"/>
              <w:rPr>
                <w:noProof/>
              </w:rPr>
            </w:pPr>
          </w:p>
        </w:tc>
      </w:tr>
      <w:tr w:rsidR="004C2D45" w:rsidRPr="004C2D45" w14:paraId="247EED9D" w14:textId="77777777" w:rsidTr="00E56816">
        <w:trPr>
          <w:jc w:val="center"/>
          <w:trPrChange w:id="18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86" w:author="Amit Popat" w:date="2022-07-11T10:40:00Z">
              <w:tcPr>
                <w:tcW w:w="2880" w:type="dxa"/>
                <w:tcBorders>
                  <w:top w:val="dotted" w:sz="4" w:space="0" w:color="auto"/>
                  <w:left w:val="nil"/>
                  <w:bottom w:val="dotted" w:sz="4" w:space="0" w:color="auto"/>
                  <w:right w:val="nil"/>
                </w:tcBorders>
                <w:shd w:val="clear" w:color="auto" w:fill="FFFFFF"/>
              </w:tcPr>
            </w:tcPrChange>
          </w:tcPr>
          <w:p w14:paraId="1C366BB5"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87" w:author="Amit Popat" w:date="2022-07-11T10:40:00Z">
              <w:tcPr>
                <w:tcW w:w="4320" w:type="dxa"/>
                <w:tcBorders>
                  <w:top w:val="dotted" w:sz="4" w:space="0" w:color="auto"/>
                  <w:left w:val="nil"/>
                  <w:bottom w:val="dotted" w:sz="4" w:space="0" w:color="auto"/>
                  <w:right w:val="nil"/>
                </w:tcBorders>
                <w:shd w:val="clear" w:color="auto" w:fill="FFFFFF"/>
              </w:tcPr>
            </w:tcPrChange>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188" w:author="Amit Popat" w:date="2022-07-11T10:40:00Z">
              <w:tcPr>
                <w:tcW w:w="864" w:type="dxa"/>
                <w:tcBorders>
                  <w:top w:val="dotted" w:sz="4" w:space="0" w:color="auto"/>
                  <w:left w:val="nil"/>
                  <w:bottom w:val="dotted" w:sz="4" w:space="0" w:color="auto"/>
                  <w:right w:val="nil"/>
                </w:tcBorders>
                <w:shd w:val="clear" w:color="auto" w:fill="FFFFFF"/>
              </w:tcPr>
            </w:tcPrChange>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89" w:author="Amit Popat" w:date="2022-07-11T10:40:00Z">
              <w:tcPr>
                <w:tcW w:w="1008" w:type="dxa"/>
                <w:tcBorders>
                  <w:top w:val="dotted" w:sz="4" w:space="0" w:color="auto"/>
                  <w:left w:val="nil"/>
                  <w:bottom w:val="dotted" w:sz="4" w:space="0" w:color="auto"/>
                  <w:right w:val="nil"/>
                </w:tcBorders>
                <w:shd w:val="clear" w:color="auto" w:fill="FFFFFF"/>
              </w:tcPr>
            </w:tcPrChange>
          </w:tcPr>
          <w:p w14:paraId="19FD464E" w14:textId="77777777" w:rsidR="004C2D45" w:rsidRDefault="004C2D45">
            <w:pPr>
              <w:pStyle w:val="MsgTableBody"/>
              <w:jc w:val="center"/>
              <w:rPr>
                <w:noProof/>
              </w:rPr>
            </w:pPr>
            <w:r>
              <w:rPr>
                <w:noProof/>
              </w:rPr>
              <w:t>12</w:t>
            </w:r>
          </w:p>
        </w:tc>
      </w:tr>
      <w:tr w:rsidR="004C2D45" w:rsidRPr="004C2D45" w14:paraId="206BE8DC" w14:textId="77777777" w:rsidTr="00E56816">
        <w:trPr>
          <w:jc w:val="center"/>
          <w:trPrChange w:id="19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91" w:author="Amit Popat" w:date="2022-07-11T10:40:00Z">
              <w:tcPr>
                <w:tcW w:w="2880" w:type="dxa"/>
                <w:tcBorders>
                  <w:top w:val="dotted" w:sz="4" w:space="0" w:color="auto"/>
                  <w:left w:val="nil"/>
                  <w:bottom w:val="dotted" w:sz="4" w:space="0" w:color="auto"/>
                  <w:right w:val="nil"/>
                </w:tcBorders>
                <w:shd w:val="clear" w:color="auto" w:fill="FFFFFF"/>
              </w:tcPr>
            </w:tcPrChange>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92" w:author="Amit Popat" w:date="2022-07-11T10:40:00Z">
              <w:tcPr>
                <w:tcW w:w="4320" w:type="dxa"/>
                <w:tcBorders>
                  <w:top w:val="dotted" w:sz="4" w:space="0" w:color="auto"/>
                  <w:left w:val="nil"/>
                  <w:bottom w:val="dotted" w:sz="4" w:space="0" w:color="auto"/>
                  <w:right w:val="nil"/>
                </w:tcBorders>
                <w:shd w:val="clear" w:color="auto" w:fill="FFFFFF"/>
              </w:tcPr>
            </w:tcPrChange>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Change w:id="193" w:author="Amit Popat" w:date="2022-07-11T10:40:00Z">
              <w:tcPr>
                <w:tcW w:w="864" w:type="dxa"/>
                <w:tcBorders>
                  <w:top w:val="dotted" w:sz="4" w:space="0" w:color="auto"/>
                  <w:left w:val="nil"/>
                  <w:bottom w:val="dotted" w:sz="4" w:space="0" w:color="auto"/>
                  <w:right w:val="nil"/>
                </w:tcBorders>
                <w:shd w:val="clear" w:color="auto" w:fill="FFFFFF"/>
              </w:tcPr>
            </w:tcPrChange>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4" w:author="Amit Popat" w:date="2022-07-11T10:40:00Z">
              <w:tcPr>
                <w:tcW w:w="1008" w:type="dxa"/>
                <w:tcBorders>
                  <w:top w:val="dotted" w:sz="4" w:space="0" w:color="auto"/>
                  <w:left w:val="nil"/>
                  <w:bottom w:val="dotted" w:sz="4" w:space="0" w:color="auto"/>
                  <w:right w:val="nil"/>
                </w:tcBorders>
                <w:shd w:val="clear" w:color="auto" w:fill="FFFFFF"/>
              </w:tcPr>
            </w:tcPrChange>
          </w:tcPr>
          <w:p w14:paraId="2F606769" w14:textId="77777777" w:rsidR="004C2D45" w:rsidRDefault="004C2D45">
            <w:pPr>
              <w:pStyle w:val="MsgTableBody"/>
              <w:jc w:val="center"/>
              <w:rPr>
                <w:noProof/>
              </w:rPr>
            </w:pPr>
            <w:r>
              <w:rPr>
                <w:noProof/>
              </w:rPr>
              <w:t>2</w:t>
            </w:r>
          </w:p>
        </w:tc>
      </w:tr>
      <w:tr w:rsidR="004C2D45" w:rsidRPr="004C2D45" w14:paraId="48BF862B" w14:textId="77777777" w:rsidTr="00E56816">
        <w:trPr>
          <w:jc w:val="center"/>
          <w:trPrChange w:id="19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196" w:author="Amit Popat" w:date="2022-07-11T10:40:00Z">
              <w:tcPr>
                <w:tcW w:w="2880" w:type="dxa"/>
                <w:tcBorders>
                  <w:top w:val="dotted" w:sz="4" w:space="0" w:color="auto"/>
                  <w:left w:val="nil"/>
                  <w:bottom w:val="dotted" w:sz="4" w:space="0" w:color="auto"/>
                  <w:right w:val="nil"/>
                </w:tcBorders>
                <w:shd w:val="clear" w:color="auto" w:fill="FFFFFF"/>
              </w:tcPr>
            </w:tcPrChange>
          </w:tcPr>
          <w:p w14:paraId="66D0FED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97" w:author="Amit Popat" w:date="2022-07-11T10:40:00Z">
              <w:tcPr>
                <w:tcW w:w="4320" w:type="dxa"/>
                <w:tcBorders>
                  <w:top w:val="dotted" w:sz="4" w:space="0" w:color="auto"/>
                  <w:left w:val="nil"/>
                  <w:bottom w:val="dotted" w:sz="4" w:space="0" w:color="auto"/>
                  <w:right w:val="nil"/>
                </w:tcBorders>
                <w:shd w:val="clear" w:color="auto" w:fill="FFFFFF"/>
              </w:tcPr>
            </w:tcPrChange>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198" w:author="Amit Popat" w:date="2022-07-11T10:40:00Z">
              <w:tcPr>
                <w:tcW w:w="864" w:type="dxa"/>
                <w:tcBorders>
                  <w:top w:val="dotted" w:sz="4" w:space="0" w:color="auto"/>
                  <w:left w:val="nil"/>
                  <w:bottom w:val="dotted" w:sz="4" w:space="0" w:color="auto"/>
                  <w:right w:val="nil"/>
                </w:tcBorders>
                <w:shd w:val="clear" w:color="auto" w:fill="FFFFFF"/>
              </w:tcPr>
            </w:tcPrChange>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99" w:author="Amit Popat" w:date="2022-07-11T10:40:00Z">
              <w:tcPr>
                <w:tcW w:w="1008" w:type="dxa"/>
                <w:tcBorders>
                  <w:top w:val="dotted" w:sz="4" w:space="0" w:color="auto"/>
                  <w:left w:val="nil"/>
                  <w:bottom w:val="dotted" w:sz="4" w:space="0" w:color="auto"/>
                  <w:right w:val="nil"/>
                </w:tcBorders>
                <w:shd w:val="clear" w:color="auto" w:fill="FFFFFF"/>
              </w:tcPr>
            </w:tcPrChange>
          </w:tcPr>
          <w:p w14:paraId="74179BC3" w14:textId="77777777" w:rsidR="004C2D45" w:rsidRDefault="004C2D45">
            <w:pPr>
              <w:pStyle w:val="MsgTableBody"/>
              <w:jc w:val="center"/>
              <w:rPr>
                <w:noProof/>
              </w:rPr>
            </w:pPr>
            <w:r>
              <w:rPr>
                <w:noProof/>
              </w:rPr>
              <w:t>12</w:t>
            </w:r>
          </w:p>
        </w:tc>
      </w:tr>
      <w:tr w:rsidR="004C2D45" w:rsidRPr="004C2D45" w14:paraId="78E0F50B" w14:textId="77777777" w:rsidTr="00E56816">
        <w:trPr>
          <w:jc w:val="center"/>
          <w:trPrChange w:id="20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01" w:author="Amit Popat" w:date="2022-07-11T10:40:00Z">
              <w:tcPr>
                <w:tcW w:w="2880" w:type="dxa"/>
                <w:tcBorders>
                  <w:top w:val="dotted" w:sz="4" w:space="0" w:color="auto"/>
                  <w:left w:val="nil"/>
                  <w:bottom w:val="dotted" w:sz="4" w:space="0" w:color="auto"/>
                  <w:right w:val="nil"/>
                </w:tcBorders>
                <w:shd w:val="clear" w:color="auto" w:fill="FFFFFF"/>
              </w:tcPr>
            </w:tcPrChange>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02" w:author="Amit Popat" w:date="2022-07-11T10:40:00Z">
              <w:tcPr>
                <w:tcW w:w="4320" w:type="dxa"/>
                <w:tcBorders>
                  <w:top w:val="dotted" w:sz="4" w:space="0" w:color="auto"/>
                  <w:left w:val="nil"/>
                  <w:bottom w:val="dotted" w:sz="4" w:space="0" w:color="auto"/>
                  <w:right w:val="nil"/>
                </w:tcBorders>
                <w:shd w:val="clear" w:color="auto" w:fill="FFFFFF"/>
              </w:tcPr>
            </w:tcPrChange>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203" w:author="Amit Popat" w:date="2022-07-11T10:40:00Z">
              <w:tcPr>
                <w:tcW w:w="864" w:type="dxa"/>
                <w:tcBorders>
                  <w:top w:val="dotted" w:sz="4" w:space="0" w:color="auto"/>
                  <w:left w:val="nil"/>
                  <w:bottom w:val="dotted" w:sz="4" w:space="0" w:color="auto"/>
                  <w:right w:val="nil"/>
                </w:tcBorders>
                <w:shd w:val="clear" w:color="auto" w:fill="FFFFFF"/>
              </w:tcPr>
            </w:tcPrChange>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04" w:author="Amit Popat" w:date="2022-07-11T10:40:00Z">
              <w:tcPr>
                <w:tcW w:w="1008" w:type="dxa"/>
                <w:tcBorders>
                  <w:top w:val="dotted" w:sz="4" w:space="0" w:color="auto"/>
                  <w:left w:val="nil"/>
                  <w:bottom w:val="dotted" w:sz="4" w:space="0" w:color="auto"/>
                  <w:right w:val="nil"/>
                </w:tcBorders>
                <w:shd w:val="clear" w:color="auto" w:fill="FFFFFF"/>
              </w:tcPr>
            </w:tcPrChange>
          </w:tcPr>
          <w:p w14:paraId="0438249B" w14:textId="77777777" w:rsidR="004C2D45" w:rsidRDefault="004C2D45">
            <w:pPr>
              <w:pStyle w:val="MsgTableBody"/>
              <w:jc w:val="center"/>
              <w:rPr>
                <w:noProof/>
              </w:rPr>
            </w:pPr>
          </w:p>
        </w:tc>
      </w:tr>
      <w:tr w:rsidR="004C2D45" w:rsidRPr="004C2D45" w14:paraId="2EAFC9FE" w14:textId="77777777" w:rsidTr="00E56816">
        <w:trPr>
          <w:jc w:val="center"/>
          <w:trPrChange w:id="20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06" w:author="Amit Popat" w:date="2022-07-11T10:40:00Z">
              <w:tcPr>
                <w:tcW w:w="2880" w:type="dxa"/>
                <w:tcBorders>
                  <w:top w:val="dotted" w:sz="4" w:space="0" w:color="auto"/>
                  <w:left w:val="nil"/>
                  <w:bottom w:val="dotted" w:sz="4" w:space="0" w:color="auto"/>
                  <w:right w:val="nil"/>
                </w:tcBorders>
                <w:shd w:val="clear" w:color="auto" w:fill="FFFFFF"/>
              </w:tcPr>
            </w:tcPrChange>
          </w:tcPr>
          <w:p w14:paraId="6925A3AD"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07" w:author="Amit Popat" w:date="2022-07-11T10:40:00Z">
              <w:tcPr>
                <w:tcW w:w="4320" w:type="dxa"/>
                <w:tcBorders>
                  <w:top w:val="dotted" w:sz="4" w:space="0" w:color="auto"/>
                  <w:left w:val="nil"/>
                  <w:bottom w:val="dotted" w:sz="4" w:space="0" w:color="auto"/>
                  <w:right w:val="nil"/>
                </w:tcBorders>
                <w:shd w:val="clear" w:color="auto" w:fill="FFFFFF"/>
              </w:tcPr>
            </w:tcPrChange>
          </w:tcPr>
          <w:p w14:paraId="64050747" w14:textId="09D49D6D" w:rsidR="004C2D45" w:rsidRDefault="003C0421" w:rsidP="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208" w:author="Amit Popat" w:date="2022-07-11T10:40:00Z">
              <w:tcPr>
                <w:tcW w:w="864" w:type="dxa"/>
                <w:tcBorders>
                  <w:top w:val="dotted" w:sz="4" w:space="0" w:color="auto"/>
                  <w:left w:val="nil"/>
                  <w:bottom w:val="dotted" w:sz="4" w:space="0" w:color="auto"/>
                  <w:right w:val="nil"/>
                </w:tcBorders>
                <w:shd w:val="clear" w:color="auto" w:fill="FFFFFF"/>
              </w:tcPr>
            </w:tcPrChange>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209" w:author="Amit Popat" w:date="2022-07-11T10:40:00Z">
              <w:tcPr>
                <w:tcW w:w="1008" w:type="dxa"/>
                <w:tcBorders>
                  <w:top w:val="dotted" w:sz="4" w:space="0" w:color="auto"/>
                  <w:left w:val="nil"/>
                  <w:bottom w:val="dotted" w:sz="4" w:space="0" w:color="auto"/>
                  <w:right w:val="nil"/>
                </w:tcBorders>
                <w:shd w:val="clear" w:color="auto" w:fill="FFFFFF"/>
              </w:tcPr>
            </w:tcPrChange>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E56816">
        <w:trPr>
          <w:jc w:val="center"/>
          <w:trPrChange w:id="21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11" w:author="Amit Popat" w:date="2022-07-11T10:40:00Z">
              <w:tcPr>
                <w:tcW w:w="2880" w:type="dxa"/>
                <w:tcBorders>
                  <w:top w:val="dotted" w:sz="4" w:space="0" w:color="auto"/>
                  <w:left w:val="nil"/>
                  <w:bottom w:val="dotted" w:sz="4" w:space="0" w:color="auto"/>
                  <w:right w:val="nil"/>
                </w:tcBorders>
                <w:shd w:val="clear" w:color="auto" w:fill="FFFFFF"/>
              </w:tcPr>
            </w:tcPrChange>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12" w:author="Amit Popat" w:date="2022-07-11T10:40:00Z">
              <w:tcPr>
                <w:tcW w:w="4320" w:type="dxa"/>
                <w:tcBorders>
                  <w:top w:val="dotted" w:sz="4" w:space="0" w:color="auto"/>
                  <w:left w:val="nil"/>
                  <w:bottom w:val="dotted" w:sz="4" w:space="0" w:color="auto"/>
                  <w:right w:val="nil"/>
                </w:tcBorders>
                <w:shd w:val="clear" w:color="auto" w:fill="FFFFFF"/>
              </w:tcPr>
            </w:tcPrChange>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Change w:id="213" w:author="Amit Popat" w:date="2022-07-11T10:40:00Z">
              <w:tcPr>
                <w:tcW w:w="864" w:type="dxa"/>
                <w:tcBorders>
                  <w:top w:val="dotted" w:sz="4" w:space="0" w:color="auto"/>
                  <w:left w:val="nil"/>
                  <w:bottom w:val="dotted" w:sz="4" w:space="0" w:color="auto"/>
                  <w:right w:val="nil"/>
                </w:tcBorders>
                <w:shd w:val="clear" w:color="auto" w:fill="FFFFFF"/>
              </w:tcPr>
            </w:tcPrChange>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14" w:author="Amit Popat" w:date="2022-07-11T10:40:00Z">
              <w:tcPr>
                <w:tcW w:w="1008" w:type="dxa"/>
                <w:tcBorders>
                  <w:top w:val="dotted" w:sz="4" w:space="0" w:color="auto"/>
                  <w:left w:val="nil"/>
                  <w:bottom w:val="dotted" w:sz="4" w:space="0" w:color="auto"/>
                  <w:right w:val="nil"/>
                </w:tcBorders>
                <w:shd w:val="clear" w:color="auto" w:fill="FFFFFF"/>
              </w:tcPr>
            </w:tcPrChange>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E56816">
        <w:trPr>
          <w:jc w:val="center"/>
          <w:trPrChange w:id="21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16" w:author="Amit Popat" w:date="2022-07-11T10:40:00Z">
              <w:tcPr>
                <w:tcW w:w="2880" w:type="dxa"/>
                <w:tcBorders>
                  <w:top w:val="dotted" w:sz="4" w:space="0" w:color="auto"/>
                  <w:left w:val="nil"/>
                  <w:bottom w:val="dotted" w:sz="4" w:space="0" w:color="auto"/>
                  <w:right w:val="nil"/>
                </w:tcBorders>
                <w:shd w:val="clear" w:color="auto" w:fill="FFFFFF"/>
              </w:tcPr>
            </w:tcPrChange>
          </w:tcPr>
          <w:p w14:paraId="31EB5A5C"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217" w:author="Amit Popat" w:date="2022-07-11T10:40:00Z">
              <w:tcPr>
                <w:tcW w:w="4320" w:type="dxa"/>
                <w:tcBorders>
                  <w:top w:val="dotted" w:sz="4" w:space="0" w:color="auto"/>
                  <w:left w:val="nil"/>
                  <w:bottom w:val="dotted" w:sz="4" w:space="0" w:color="auto"/>
                  <w:right w:val="nil"/>
                </w:tcBorders>
                <w:shd w:val="clear" w:color="auto" w:fill="FFFFFF"/>
              </w:tcPr>
            </w:tcPrChange>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218" w:author="Amit Popat" w:date="2022-07-11T10:40:00Z">
              <w:tcPr>
                <w:tcW w:w="864" w:type="dxa"/>
                <w:tcBorders>
                  <w:top w:val="dotted" w:sz="4" w:space="0" w:color="auto"/>
                  <w:left w:val="nil"/>
                  <w:bottom w:val="dotted" w:sz="4" w:space="0" w:color="auto"/>
                  <w:right w:val="nil"/>
                </w:tcBorders>
                <w:shd w:val="clear" w:color="auto" w:fill="FFFFFF"/>
              </w:tcPr>
            </w:tcPrChange>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219" w:author="Amit Popat" w:date="2022-07-11T10:40:00Z">
              <w:tcPr>
                <w:tcW w:w="1008" w:type="dxa"/>
                <w:tcBorders>
                  <w:top w:val="dotted" w:sz="4" w:space="0" w:color="auto"/>
                  <w:left w:val="nil"/>
                  <w:bottom w:val="dotted" w:sz="4" w:space="0" w:color="auto"/>
                  <w:right w:val="nil"/>
                </w:tcBorders>
                <w:shd w:val="clear" w:color="auto" w:fill="FFFFFF"/>
              </w:tcPr>
            </w:tcPrChange>
          </w:tcPr>
          <w:p w14:paraId="067B04B4" w14:textId="77777777" w:rsidR="004C2D45" w:rsidRDefault="004C2D45">
            <w:pPr>
              <w:pStyle w:val="MsgTableBody"/>
              <w:jc w:val="center"/>
              <w:rPr>
                <w:noProof/>
              </w:rPr>
            </w:pPr>
            <w:r>
              <w:rPr>
                <w:noProof/>
              </w:rPr>
              <w:t>12</w:t>
            </w:r>
          </w:p>
        </w:tc>
      </w:tr>
      <w:tr w:rsidR="004C2D45" w:rsidRPr="004C2D45" w14:paraId="6D6381C7" w14:textId="77777777" w:rsidTr="00E56816">
        <w:trPr>
          <w:jc w:val="center"/>
          <w:trPrChange w:id="22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21" w:author="Amit Popat" w:date="2022-07-11T10:40:00Z">
              <w:tcPr>
                <w:tcW w:w="2880" w:type="dxa"/>
                <w:tcBorders>
                  <w:top w:val="dotted" w:sz="4" w:space="0" w:color="auto"/>
                  <w:left w:val="nil"/>
                  <w:bottom w:val="dotted" w:sz="4" w:space="0" w:color="auto"/>
                  <w:right w:val="nil"/>
                </w:tcBorders>
                <w:shd w:val="clear" w:color="auto" w:fill="FFFFFF"/>
              </w:tcPr>
            </w:tcPrChange>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22" w:author="Amit Popat" w:date="2022-07-11T10:40:00Z">
              <w:tcPr>
                <w:tcW w:w="4320" w:type="dxa"/>
                <w:tcBorders>
                  <w:top w:val="dotted" w:sz="4" w:space="0" w:color="auto"/>
                  <w:left w:val="nil"/>
                  <w:bottom w:val="dotted" w:sz="4" w:space="0" w:color="auto"/>
                  <w:right w:val="nil"/>
                </w:tcBorders>
                <w:shd w:val="clear" w:color="auto" w:fill="FFFFFF"/>
              </w:tcPr>
            </w:tcPrChange>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223" w:author="Amit Popat" w:date="2022-07-11T10:40:00Z">
              <w:tcPr>
                <w:tcW w:w="864" w:type="dxa"/>
                <w:tcBorders>
                  <w:top w:val="dotted" w:sz="4" w:space="0" w:color="auto"/>
                  <w:left w:val="nil"/>
                  <w:bottom w:val="dotted" w:sz="4" w:space="0" w:color="auto"/>
                  <w:right w:val="nil"/>
                </w:tcBorders>
                <w:shd w:val="clear" w:color="auto" w:fill="FFFFFF"/>
              </w:tcPr>
            </w:tcPrChange>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4" w:author="Amit Popat" w:date="2022-07-11T10:40:00Z">
              <w:tcPr>
                <w:tcW w:w="1008" w:type="dxa"/>
                <w:tcBorders>
                  <w:top w:val="dotted" w:sz="4" w:space="0" w:color="auto"/>
                  <w:left w:val="nil"/>
                  <w:bottom w:val="dotted" w:sz="4" w:space="0" w:color="auto"/>
                  <w:right w:val="nil"/>
                </w:tcBorders>
                <w:shd w:val="clear" w:color="auto" w:fill="FFFFFF"/>
              </w:tcPr>
            </w:tcPrChange>
          </w:tcPr>
          <w:p w14:paraId="60DF30E4" w14:textId="77777777" w:rsidR="004C2D45" w:rsidRDefault="004C2D45">
            <w:pPr>
              <w:pStyle w:val="MsgTableBody"/>
              <w:jc w:val="center"/>
              <w:rPr>
                <w:noProof/>
              </w:rPr>
            </w:pPr>
          </w:p>
        </w:tc>
      </w:tr>
      <w:tr w:rsidR="004C2D45" w:rsidRPr="004C2D45" w14:paraId="648A9824" w14:textId="77777777" w:rsidTr="00E56816">
        <w:trPr>
          <w:jc w:val="center"/>
          <w:trPrChange w:id="22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26" w:author="Amit Popat" w:date="2022-07-11T10:40:00Z">
              <w:tcPr>
                <w:tcW w:w="2880" w:type="dxa"/>
                <w:tcBorders>
                  <w:top w:val="dotted" w:sz="4" w:space="0" w:color="auto"/>
                  <w:left w:val="nil"/>
                  <w:bottom w:val="dotted" w:sz="4" w:space="0" w:color="auto"/>
                  <w:right w:val="nil"/>
                </w:tcBorders>
                <w:shd w:val="clear" w:color="auto" w:fill="FFFFFF"/>
              </w:tcPr>
            </w:tcPrChange>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27" w:author="Amit Popat" w:date="2022-07-11T10:40:00Z">
              <w:tcPr>
                <w:tcW w:w="4320" w:type="dxa"/>
                <w:tcBorders>
                  <w:top w:val="dotted" w:sz="4" w:space="0" w:color="auto"/>
                  <w:left w:val="nil"/>
                  <w:bottom w:val="dotted" w:sz="4" w:space="0" w:color="auto"/>
                  <w:right w:val="nil"/>
                </w:tcBorders>
                <w:shd w:val="clear" w:color="auto" w:fill="FFFFFF"/>
              </w:tcPr>
            </w:tcPrChange>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228" w:author="Amit Popat" w:date="2022-07-11T10:40:00Z">
              <w:tcPr>
                <w:tcW w:w="864" w:type="dxa"/>
                <w:tcBorders>
                  <w:top w:val="dotted" w:sz="4" w:space="0" w:color="auto"/>
                  <w:left w:val="nil"/>
                  <w:bottom w:val="dotted" w:sz="4" w:space="0" w:color="auto"/>
                  <w:right w:val="nil"/>
                </w:tcBorders>
                <w:shd w:val="clear" w:color="auto" w:fill="FFFFFF"/>
              </w:tcPr>
            </w:tcPrChange>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29" w:author="Amit Popat" w:date="2022-07-11T10:40:00Z">
              <w:tcPr>
                <w:tcW w:w="1008" w:type="dxa"/>
                <w:tcBorders>
                  <w:top w:val="dotted" w:sz="4" w:space="0" w:color="auto"/>
                  <w:left w:val="nil"/>
                  <w:bottom w:val="dotted" w:sz="4" w:space="0" w:color="auto"/>
                  <w:right w:val="nil"/>
                </w:tcBorders>
                <w:shd w:val="clear" w:color="auto" w:fill="FFFFFF"/>
              </w:tcPr>
            </w:tcPrChange>
          </w:tcPr>
          <w:p w14:paraId="5B90FEC4" w14:textId="77777777" w:rsidR="004C2D45" w:rsidRDefault="004C2D45">
            <w:pPr>
              <w:pStyle w:val="MsgTableBody"/>
              <w:jc w:val="center"/>
              <w:rPr>
                <w:noProof/>
              </w:rPr>
            </w:pPr>
          </w:p>
        </w:tc>
      </w:tr>
      <w:tr w:rsidR="004C2D45" w:rsidRPr="004C2D45" w14:paraId="092B33D9" w14:textId="77777777" w:rsidTr="00E56816">
        <w:trPr>
          <w:jc w:val="center"/>
          <w:trPrChange w:id="23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31" w:author="Amit Popat" w:date="2022-07-11T10:40:00Z">
              <w:tcPr>
                <w:tcW w:w="2880" w:type="dxa"/>
                <w:tcBorders>
                  <w:top w:val="dotted" w:sz="4" w:space="0" w:color="auto"/>
                  <w:left w:val="nil"/>
                  <w:bottom w:val="dotted" w:sz="4" w:space="0" w:color="auto"/>
                  <w:right w:val="nil"/>
                </w:tcBorders>
                <w:shd w:val="clear" w:color="auto" w:fill="FFFFFF"/>
              </w:tcPr>
            </w:tcPrChange>
          </w:tcPr>
          <w:p w14:paraId="33FB8F58"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32" w:author="Amit Popat" w:date="2022-07-11T10:40:00Z">
              <w:tcPr>
                <w:tcW w:w="4320" w:type="dxa"/>
                <w:tcBorders>
                  <w:top w:val="dotted" w:sz="4" w:space="0" w:color="auto"/>
                  <w:left w:val="nil"/>
                  <w:bottom w:val="dotted" w:sz="4" w:space="0" w:color="auto"/>
                  <w:right w:val="nil"/>
                </w:tcBorders>
                <w:shd w:val="clear" w:color="auto" w:fill="FFFFFF"/>
              </w:tcPr>
            </w:tcPrChange>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233" w:author="Amit Popat" w:date="2022-07-11T10:40:00Z">
              <w:tcPr>
                <w:tcW w:w="864" w:type="dxa"/>
                <w:tcBorders>
                  <w:top w:val="dotted" w:sz="4" w:space="0" w:color="auto"/>
                  <w:left w:val="nil"/>
                  <w:bottom w:val="dotted" w:sz="4" w:space="0" w:color="auto"/>
                  <w:right w:val="nil"/>
                </w:tcBorders>
                <w:shd w:val="clear" w:color="auto" w:fill="FFFFFF"/>
              </w:tcPr>
            </w:tcPrChange>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4" w:author="Amit Popat" w:date="2022-07-11T10:40:00Z">
              <w:tcPr>
                <w:tcW w:w="1008" w:type="dxa"/>
                <w:tcBorders>
                  <w:top w:val="dotted" w:sz="4" w:space="0" w:color="auto"/>
                  <w:left w:val="nil"/>
                  <w:bottom w:val="dotted" w:sz="4" w:space="0" w:color="auto"/>
                  <w:right w:val="nil"/>
                </w:tcBorders>
                <w:shd w:val="clear" w:color="auto" w:fill="FFFFFF"/>
              </w:tcPr>
            </w:tcPrChange>
          </w:tcPr>
          <w:p w14:paraId="09DD484C" w14:textId="77777777" w:rsidR="004C2D45" w:rsidRDefault="004C2D45">
            <w:pPr>
              <w:pStyle w:val="MsgTableBody"/>
              <w:jc w:val="center"/>
              <w:rPr>
                <w:noProof/>
              </w:rPr>
            </w:pPr>
            <w:r>
              <w:rPr>
                <w:noProof/>
              </w:rPr>
              <w:t>12</w:t>
            </w:r>
          </w:p>
        </w:tc>
      </w:tr>
      <w:tr w:rsidR="004C2D45" w:rsidRPr="004C2D45" w14:paraId="27C25068" w14:textId="77777777" w:rsidTr="00E56816">
        <w:trPr>
          <w:jc w:val="center"/>
          <w:trPrChange w:id="23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36" w:author="Amit Popat" w:date="2022-07-11T10:40:00Z">
              <w:tcPr>
                <w:tcW w:w="2880" w:type="dxa"/>
                <w:tcBorders>
                  <w:top w:val="dotted" w:sz="4" w:space="0" w:color="auto"/>
                  <w:left w:val="nil"/>
                  <w:bottom w:val="dotted" w:sz="4" w:space="0" w:color="auto"/>
                  <w:right w:val="nil"/>
                </w:tcBorders>
                <w:shd w:val="clear" w:color="auto" w:fill="FFFFFF"/>
              </w:tcPr>
            </w:tcPrChange>
          </w:tcPr>
          <w:p w14:paraId="5970D410"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37" w:author="Amit Popat" w:date="2022-07-11T10:40:00Z">
              <w:tcPr>
                <w:tcW w:w="4320" w:type="dxa"/>
                <w:tcBorders>
                  <w:top w:val="dotted" w:sz="4" w:space="0" w:color="auto"/>
                  <w:left w:val="nil"/>
                  <w:bottom w:val="dotted" w:sz="4" w:space="0" w:color="auto"/>
                  <w:right w:val="nil"/>
                </w:tcBorders>
                <w:shd w:val="clear" w:color="auto" w:fill="FFFFFF"/>
              </w:tcPr>
            </w:tcPrChange>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238" w:author="Amit Popat" w:date="2022-07-11T10:40:00Z">
              <w:tcPr>
                <w:tcW w:w="864" w:type="dxa"/>
                <w:tcBorders>
                  <w:top w:val="dotted" w:sz="4" w:space="0" w:color="auto"/>
                  <w:left w:val="nil"/>
                  <w:bottom w:val="dotted" w:sz="4" w:space="0" w:color="auto"/>
                  <w:right w:val="nil"/>
                </w:tcBorders>
                <w:shd w:val="clear" w:color="auto" w:fill="FFFFFF"/>
              </w:tcPr>
            </w:tcPrChange>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39" w:author="Amit Popat" w:date="2022-07-11T10:40:00Z">
              <w:tcPr>
                <w:tcW w:w="1008" w:type="dxa"/>
                <w:tcBorders>
                  <w:top w:val="dotted" w:sz="4" w:space="0" w:color="auto"/>
                  <w:left w:val="nil"/>
                  <w:bottom w:val="dotted" w:sz="4" w:space="0" w:color="auto"/>
                  <w:right w:val="nil"/>
                </w:tcBorders>
                <w:shd w:val="clear" w:color="auto" w:fill="FFFFFF"/>
              </w:tcPr>
            </w:tcPrChange>
          </w:tcPr>
          <w:p w14:paraId="1E867850" w14:textId="77777777" w:rsidR="004C2D45" w:rsidRDefault="004C2D45">
            <w:pPr>
              <w:pStyle w:val="MsgTableBody"/>
              <w:jc w:val="center"/>
              <w:rPr>
                <w:noProof/>
              </w:rPr>
            </w:pPr>
            <w:r>
              <w:rPr>
                <w:noProof/>
              </w:rPr>
              <w:t>12</w:t>
            </w:r>
          </w:p>
        </w:tc>
      </w:tr>
      <w:tr w:rsidR="004C2D45" w:rsidRPr="004C2D45" w14:paraId="633BE5F0" w14:textId="77777777" w:rsidTr="00E56816">
        <w:trPr>
          <w:jc w:val="center"/>
          <w:trPrChange w:id="24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41" w:author="Amit Popat" w:date="2022-07-11T10:40:00Z">
              <w:tcPr>
                <w:tcW w:w="2880" w:type="dxa"/>
                <w:tcBorders>
                  <w:top w:val="dotted" w:sz="4" w:space="0" w:color="auto"/>
                  <w:left w:val="nil"/>
                  <w:bottom w:val="dotted" w:sz="4" w:space="0" w:color="auto"/>
                  <w:right w:val="nil"/>
                </w:tcBorders>
                <w:shd w:val="clear" w:color="auto" w:fill="FFFFFF"/>
              </w:tcPr>
            </w:tcPrChange>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42" w:author="Amit Popat" w:date="2022-07-11T10:40:00Z">
              <w:tcPr>
                <w:tcW w:w="4320" w:type="dxa"/>
                <w:tcBorders>
                  <w:top w:val="dotted" w:sz="4" w:space="0" w:color="auto"/>
                  <w:left w:val="nil"/>
                  <w:bottom w:val="dotted" w:sz="4" w:space="0" w:color="auto"/>
                  <w:right w:val="nil"/>
                </w:tcBorders>
                <w:shd w:val="clear" w:color="auto" w:fill="FFFFFF"/>
              </w:tcPr>
            </w:tcPrChange>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243" w:author="Amit Popat" w:date="2022-07-11T10:40:00Z">
              <w:tcPr>
                <w:tcW w:w="864" w:type="dxa"/>
                <w:tcBorders>
                  <w:top w:val="dotted" w:sz="4" w:space="0" w:color="auto"/>
                  <w:left w:val="nil"/>
                  <w:bottom w:val="dotted" w:sz="4" w:space="0" w:color="auto"/>
                  <w:right w:val="nil"/>
                </w:tcBorders>
                <w:shd w:val="clear" w:color="auto" w:fill="FFFFFF"/>
              </w:tcPr>
            </w:tcPrChange>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4" w:author="Amit Popat" w:date="2022-07-11T10:40:00Z">
              <w:tcPr>
                <w:tcW w:w="1008" w:type="dxa"/>
                <w:tcBorders>
                  <w:top w:val="dotted" w:sz="4" w:space="0" w:color="auto"/>
                  <w:left w:val="nil"/>
                  <w:bottom w:val="dotted" w:sz="4" w:space="0" w:color="auto"/>
                  <w:right w:val="nil"/>
                </w:tcBorders>
                <w:shd w:val="clear" w:color="auto" w:fill="FFFFFF"/>
              </w:tcPr>
            </w:tcPrChange>
          </w:tcPr>
          <w:p w14:paraId="3F59631B" w14:textId="77777777" w:rsidR="004C2D45" w:rsidRDefault="004C2D45">
            <w:pPr>
              <w:pStyle w:val="MsgTableBody"/>
              <w:jc w:val="center"/>
              <w:rPr>
                <w:noProof/>
              </w:rPr>
            </w:pPr>
          </w:p>
        </w:tc>
      </w:tr>
      <w:tr w:rsidR="004C2D45" w:rsidRPr="004C2D45" w14:paraId="550FD15D" w14:textId="77777777" w:rsidTr="00E56816">
        <w:trPr>
          <w:jc w:val="center"/>
          <w:trPrChange w:id="24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46" w:author="Amit Popat" w:date="2022-07-11T10:40:00Z">
              <w:tcPr>
                <w:tcW w:w="2880" w:type="dxa"/>
                <w:tcBorders>
                  <w:top w:val="dotted" w:sz="4" w:space="0" w:color="auto"/>
                  <w:left w:val="nil"/>
                  <w:bottom w:val="dotted" w:sz="4" w:space="0" w:color="auto"/>
                  <w:right w:val="nil"/>
                </w:tcBorders>
                <w:shd w:val="clear" w:color="auto" w:fill="FFFFFF"/>
              </w:tcPr>
            </w:tcPrChange>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47" w:author="Amit Popat" w:date="2022-07-11T10:40:00Z">
              <w:tcPr>
                <w:tcW w:w="4320" w:type="dxa"/>
                <w:tcBorders>
                  <w:top w:val="dotted" w:sz="4" w:space="0" w:color="auto"/>
                  <w:left w:val="nil"/>
                  <w:bottom w:val="dotted" w:sz="4" w:space="0" w:color="auto"/>
                  <w:right w:val="nil"/>
                </w:tcBorders>
                <w:shd w:val="clear" w:color="auto" w:fill="FFFFFF"/>
              </w:tcPr>
            </w:tcPrChange>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248" w:author="Amit Popat" w:date="2022-07-11T10:40:00Z">
              <w:tcPr>
                <w:tcW w:w="864" w:type="dxa"/>
                <w:tcBorders>
                  <w:top w:val="dotted" w:sz="4" w:space="0" w:color="auto"/>
                  <w:left w:val="nil"/>
                  <w:bottom w:val="dotted" w:sz="4" w:space="0" w:color="auto"/>
                  <w:right w:val="nil"/>
                </w:tcBorders>
                <w:shd w:val="clear" w:color="auto" w:fill="FFFFFF"/>
              </w:tcPr>
            </w:tcPrChange>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49" w:author="Amit Popat" w:date="2022-07-11T10:40:00Z">
              <w:tcPr>
                <w:tcW w:w="1008" w:type="dxa"/>
                <w:tcBorders>
                  <w:top w:val="dotted" w:sz="4" w:space="0" w:color="auto"/>
                  <w:left w:val="nil"/>
                  <w:bottom w:val="dotted" w:sz="4" w:space="0" w:color="auto"/>
                  <w:right w:val="nil"/>
                </w:tcBorders>
                <w:shd w:val="clear" w:color="auto" w:fill="FFFFFF"/>
              </w:tcPr>
            </w:tcPrChange>
          </w:tcPr>
          <w:p w14:paraId="5C26BC3A" w14:textId="77777777" w:rsidR="004C2D45" w:rsidRDefault="004C2D45">
            <w:pPr>
              <w:pStyle w:val="MsgTableBody"/>
              <w:jc w:val="center"/>
              <w:rPr>
                <w:noProof/>
              </w:rPr>
            </w:pPr>
          </w:p>
        </w:tc>
      </w:tr>
      <w:tr w:rsidR="004C2D45" w:rsidRPr="004C2D45" w14:paraId="0CA7AFB7" w14:textId="77777777" w:rsidTr="00E56816">
        <w:trPr>
          <w:jc w:val="center"/>
          <w:trPrChange w:id="25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51" w:author="Amit Popat" w:date="2022-07-11T10:40:00Z">
              <w:tcPr>
                <w:tcW w:w="2880" w:type="dxa"/>
                <w:tcBorders>
                  <w:top w:val="dotted" w:sz="4" w:space="0" w:color="auto"/>
                  <w:left w:val="nil"/>
                  <w:bottom w:val="dotted" w:sz="4" w:space="0" w:color="auto"/>
                  <w:right w:val="nil"/>
                </w:tcBorders>
                <w:shd w:val="clear" w:color="auto" w:fill="FFFFFF"/>
              </w:tcPr>
            </w:tcPrChange>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252" w:author="Amit Popat" w:date="2022-07-11T10:40:00Z">
              <w:tcPr>
                <w:tcW w:w="4320" w:type="dxa"/>
                <w:tcBorders>
                  <w:top w:val="dotted" w:sz="4" w:space="0" w:color="auto"/>
                  <w:left w:val="nil"/>
                  <w:bottom w:val="dotted" w:sz="4" w:space="0" w:color="auto"/>
                  <w:right w:val="nil"/>
                </w:tcBorders>
                <w:shd w:val="clear" w:color="auto" w:fill="FFFFFF"/>
              </w:tcPr>
            </w:tcPrChange>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253" w:author="Amit Popat" w:date="2022-07-11T10:40:00Z">
              <w:tcPr>
                <w:tcW w:w="864" w:type="dxa"/>
                <w:tcBorders>
                  <w:top w:val="dotted" w:sz="4" w:space="0" w:color="auto"/>
                  <w:left w:val="nil"/>
                  <w:bottom w:val="dotted" w:sz="4" w:space="0" w:color="auto"/>
                  <w:right w:val="nil"/>
                </w:tcBorders>
                <w:shd w:val="clear" w:color="auto" w:fill="FFFFFF"/>
              </w:tcPr>
            </w:tcPrChange>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4" w:author="Amit Popat" w:date="2022-07-11T10:40:00Z">
              <w:tcPr>
                <w:tcW w:w="1008" w:type="dxa"/>
                <w:tcBorders>
                  <w:top w:val="dotted" w:sz="4" w:space="0" w:color="auto"/>
                  <w:left w:val="nil"/>
                  <w:bottom w:val="dotted" w:sz="4" w:space="0" w:color="auto"/>
                  <w:right w:val="nil"/>
                </w:tcBorders>
                <w:shd w:val="clear" w:color="auto" w:fill="FFFFFF"/>
              </w:tcPr>
            </w:tcPrChange>
          </w:tcPr>
          <w:p w14:paraId="30DC409E" w14:textId="77777777" w:rsidR="004C2D45" w:rsidRDefault="004C2D45">
            <w:pPr>
              <w:pStyle w:val="MsgTableBody"/>
              <w:jc w:val="center"/>
              <w:rPr>
                <w:noProof/>
              </w:rPr>
            </w:pPr>
            <w:r>
              <w:rPr>
                <w:noProof/>
              </w:rPr>
              <w:t>7</w:t>
            </w:r>
          </w:p>
        </w:tc>
      </w:tr>
      <w:tr w:rsidR="004C2D45" w:rsidRPr="004C2D45" w14:paraId="660823DA" w14:textId="77777777" w:rsidTr="00E56816">
        <w:trPr>
          <w:jc w:val="center"/>
          <w:trPrChange w:id="25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56" w:author="Amit Popat" w:date="2022-07-11T10:40:00Z">
              <w:tcPr>
                <w:tcW w:w="2880" w:type="dxa"/>
                <w:tcBorders>
                  <w:top w:val="dotted" w:sz="4" w:space="0" w:color="auto"/>
                  <w:left w:val="nil"/>
                  <w:bottom w:val="dotted" w:sz="4" w:space="0" w:color="auto"/>
                  <w:right w:val="nil"/>
                </w:tcBorders>
                <w:shd w:val="clear" w:color="auto" w:fill="FFFFFF"/>
              </w:tcPr>
            </w:tcPrChange>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257" w:author="Amit Popat" w:date="2022-07-11T10:40:00Z">
              <w:tcPr>
                <w:tcW w:w="4320" w:type="dxa"/>
                <w:tcBorders>
                  <w:top w:val="dotted" w:sz="4" w:space="0" w:color="auto"/>
                  <w:left w:val="nil"/>
                  <w:bottom w:val="dotted" w:sz="4" w:space="0" w:color="auto"/>
                  <w:right w:val="nil"/>
                </w:tcBorders>
                <w:shd w:val="clear" w:color="auto" w:fill="FFFFFF"/>
              </w:tcPr>
            </w:tcPrChange>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258" w:author="Amit Popat" w:date="2022-07-11T10:40:00Z">
              <w:tcPr>
                <w:tcW w:w="864" w:type="dxa"/>
                <w:tcBorders>
                  <w:top w:val="dotted" w:sz="4" w:space="0" w:color="auto"/>
                  <w:left w:val="nil"/>
                  <w:bottom w:val="dotted" w:sz="4" w:space="0" w:color="auto"/>
                  <w:right w:val="nil"/>
                </w:tcBorders>
                <w:shd w:val="clear" w:color="auto" w:fill="FFFFFF"/>
              </w:tcPr>
            </w:tcPrChange>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59" w:author="Amit Popat" w:date="2022-07-11T10:40:00Z">
              <w:tcPr>
                <w:tcW w:w="1008" w:type="dxa"/>
                <w:tcBorders>
                  <w:top w:val="dotted" w:sz="4" w:space="0" w:color="auto"/>
                  <w:left w:val="nil"/>
                  <w:bottom w:val="dotted" w:sz="4" w:space="0" w:color="auto"/>
                  <w:right w:val="nil"/>
                </w:tcBorders>
                <w:shd w:val="clear" w:color="auto" w:fill="FFFFFF"/>
              </w:tcPr>
            </w:tcPrChange>
          </w:tcPr>
          <w:p w14:paraId="134F58A3" w14:textId="77777777" w:rsidR="004C2D45" w:rsidRDefault="004C2D45">
            <w:pPr>
              <w:pStyle w:val="MsgTableBody"/>
              <w:jc w:val="center"/>
              <w:rPr>
                <w:noProof/>
              </w:rPr>
            </w:pPr>
          </w:p>
        </w:tc>
      </w:tr>
      <w:tr w:rsidR="004C2D45" w:rsidRPr="004C2D45" w14:paraId="21D29DCD" w14:textId="77777777" w:rsidTr="00E56816">
        <w:trPr>
          <w:jc w:val="center"/>
          <w:trPrChange w:id="26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1" w:author="Amit Popat" w:date="2022-07-11T10:40:00Z">
              <w:tcPr>
                <w:tcW w:w="2880" w:type="dxa"/>
                <w:tcBorders>
                  <w:top w:val="dotted" w:sz="4" w:space="0" w:color="auto"/>
                  <w:left w:val="nil"/>
                  <w:bottom w:val="dotted" w:sz="4" w:space="0" w:color="auto"/>
                  <w:right w:val="nil"/>
                </w:tcBorders>
                <w:shd w:val="clear" w:color="auto" w:fill="FFFFFF"/>
              </w:tcPr>
            </w:tcPrChange>
          </w:tcPr>
          <w:p w14:paraId="61545CB4" w14:textId="77777777" w:rsidR="004C2D45" w:rsidRDefault="004C2D45">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262" w:author="Amit Popat" w:date="2022-07-11T10:40:00Z">
              <w:tcPr>
                <w:tcW w:w="4320" w:type="dxa"/>
                <w:tcBorders>
                  <w:top w:val="dotted" w:sz="4" w:space="0" w:color="auto"/>
                  <w:left w:val="nil"/>
                  <w:bottom w:val="dotted" w:sz="4" w:space="0" w:color="auto"/>
                  <w:right w:val="nil"/>
                </w:tcBorders>
                <w:shd w:val="clear" w:color="auto" w:fill="FFFFFF"/>
              </w:tcPr>
            </w:tcPrChange>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263" w:author="Amit Popat" w:date="2022-07-11T10:40:00Z">
              <w:tcPr>
                <w:tcW w:w="864" w:type="dxa"/>
                <w:tcBorders>
                  <w:top w:val="dotted" w:sz="4" w:space="0" w:color="auto"/>
                  <w:left w:val="nil"/>
                  <w:bottom w:val="dotted" w:sz="4" w:space="0" w:color="auto"/>
                  <w:right w:val="nil"/>
                </w:tcBorders>
                <w:shd w:val="clear" w:color="auto" w:fill="FFFFFF"/>
              </w:tcPr>
            </w:tcPrChange>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264" w:author="Amit Popat" w:date="2022-07-11T10:40:00Z">
              <w:tcPr>
                <w:tcW w:w="1008" w:type="dxa"/>
                <w:tcBorders>
                  <w:top w:val="dotted" w:sz="4" w:space="0" w:color="auto"/>
                  <w:left w:val="nil"/>
                  <w:bottom w:val="dotted" w:sz="4" w:space="0" w:color="auto"/>
                  <w:right w:val="nil"/>
                </w:tcBorders>
                <w:shd w:val="clear" w:color="auto" w:fill="FFFFFF"/>
              </w:tcPr>
            </w:tcPrChange>
          </w:tcPr>
          <w:p w14:paraId="111D0843" w14:textId="77777777" w:rsidR="004C2D45" w:rsidRDefault="004C2D45">
            <w:pPr>
              <w:pStyle w:val="MsgTableBody"/>
              <w:jc w:val="center"/>
              <w:rPr>
                <w:noProof/>
              </w:rPr>
            </w:pPr>
            <w:r>
              <w:rPr>
                <w:noProof/>
              </w:rPr>
              <w:t>2</w:t>
            </w:r>
          </w:p>
        </w:tc>
      </w:tr>
      <w:tr w:rsidR="004C2D45" w:rsidRPr="004C2D45" w14:paraId="6174FC81" w14:textId="77777777" w:rsidTr="00E56816">
        <w:trPr>
          <w:jc w:val="center"/>
          <w:trPrChange w:id="26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66" w:author="Amit Popat" w:date="2022-07-11T10:40:00Z">
              <w:tcPr>
                <w:tcW w:w="2880" w:type="dxa"/>
                <w:tcBorders>
                  <w:top w:val="dotted" w:sz="4" w:space="0" w:color="auto"/>
                  <w:left w:val="nil"/>
                  <w:bottom w:val="dotted" w:sz="4" w:space="0" w:color="auto"/>
                  <w:right w:val="nil"/>
                </w:tcBorders>
                <w:shd w:val="clear" w:color="auto" w:fill="FFFFFF"/>
              </w:tcPr>
            </w:tcPrChange>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67" w:author="Amit Popat" w:date="2022-07-11T10:40:00Z">
              <w:tcPr>
                <w:tcW w:w="4320" w:type="dxa"/>
                <w:tcBorders>
                  <w:top w:val="dotted" w:sz="4" w:space="0" w:color="auto"/>
                  <w:left w:val="nil"/>
                  <w:bottom w:val="dotted" w:sz="4" w:space="0" w:color="auto"/>
                  <w:right w:val="nil"/>
                </w:tcBorders>
                <w:shd w:val="clear" w:color="auto" w:fill="FFFFFF"/>
              </w:tcPr>
            </w:tcPrChange>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268" w:author="Amit Popat" w:date="2022-07-11T10:40:00Z">
              <w:tcPr>
                <w:tcW w:w="864" w:type="dxa"/>
                <w:tcBorders>
                  <w:top w:val="dotted" w:sz="4" w:space="0" w:color="auto"/>
                  <w:left w:val="nil"/>
                  <w:bottom w:val="dotted" w:sz="4" w:space="0" w:color="auto"/>
                  <w:right w:val="nil"/>
                </w:tcBorders>
                <w:shd w:val="clear" w:color="auto" w:fill="FFFFFF"/>
              </w:tcPr>
            </w:tcPrChange>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69" w:author="Amit Popat" w:date="2022-07-11T10:40:00Z">
              <w:tcPr>
                <w:tcW w:w="1008" w:type="dxa"/>
                <w:tcBorders>
                  <w:top w:val="dotted" w:sz="4" w:space="0" w:color="auto"/>
                  <w:left w:val="nil"/>
                  <w:bottom w:val="dotted" w:sz="4" w:space="0" w:color="auto"/>
                  <w:right w:val="nil"/>
                </w:tcBorders>
                <w:shd w:val="clear" w:color="auto" w:fill="FFFFFF"/>
              </w:tcPr>
            </w:tcPrChange>
          </w:tcPr>
          <w:p w14:paraId="736AC0D7" w14:textId="77777777" w:rsidR="004C2D45" w:rsidRDefault="004C2D45">
            <w:pPr>
              <w:pStyle w:val="MsgTableBody"/>
              <w:jc w:val="center"/>
              <w:rPr>
                <w:noProof/>
              </w:rPr>
            </w:pPr>
          </w:p>
        </w:tc>
      </w:tr>
      <w:tr w:rsidR="004C2D45" w:rsidRPr="004C2D45" w14:paraId="2EB15446" w14:textId="77777777" w:rsidTr="00E56816">
        <w:trPr>
          <w:jc w:val="center"/>
          <w:trPrChange w:id="27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1" w:author="Amit Popat" w:date="2022-07-11T10:40:00Z">
              <w:tcPr>
                <w:tcW w:w="2880" w:type="dxa"/>
                <w:tcBorders>
                  <w:top w:val="dotted" w:sz="4" w:space="0" w:color="auto"/>
                  <w:left w:val="nil"/>
                  <w:bottom w:val="dotted" w:sz="4" w:space="0" w:color="auto"/>
                  <w:right w:val="nil"/>
                </w:tcBorders>
                <w:shd w:val="clear" w:color="auto" w:fill="FFFFFF"/>
              </w:tcPr>
            </w:tcPrChange>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72" w:author="Amit Popat" w:date="2022-07-11T10:40:00Z">
              <w:tcPr>
                <w:tcW w:w="4320" w:type="dxa"/>
                <w:tcBorders>
                  <w:top w:val="dotted" w:sz="4" w:space="0" w:color="auto"/>
                  <w:left w:val="nil"/>
                  <w:bottom w:val="dotted" w:sz="4" w:space="0" w:color="auto"/>
                  <w:right w:val="nil"/>
                </w:tcBorders>
                <w:shd w:val="clear" w:color="auto" w:fill="FFFFFF"/>
              </w:tcPr>
            </w:tcPrChange>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273" w:author="Amit Popat" w:date="2022-07-11T10:40:00Z">
              <w:tcPr>
                <w:tcW w:w="864" w:type="dxa"/>
                <w:tcBorders>
                  <w:top w:val="dotted" w:sz="4" w:space="0" w:color="auto"/>
                  <w:left w:val="nil"/>
                  <w:bottom w:val="dotted" w:sz="4" w:space="0" w:color="auto"/>
                  <w:right w:val="nil"/>
                </w:tcBorders>
                <w:shd w:val="clear" w:color="auto" w:fill="FFFFFF"/>
              </w:tcPr>
            </w:tcPrChange>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4" w:author="Amit Popat" w:date="2022-07-11T10:40:00Z">
              <w:tcPr>
                <w:tcW w:w="1008" w:type="dxa"/>
                <w:tcBorders>
                  <w:top w:val="dotted" w:sz="4" w:space="0" w:color="auto"/>
                  <w:left w:val="nil"/>
                  <w:bottom w:val="dotted" w:sz="4" w:space="0" w:color="auto"/>
                  <w:right w:val="nil"/>
                </w:tcBorders>
                <w:shd w:val="clear" w:color="auto" w:fill="FFFFFF"/>
              </w:tcPr>
            </w:tcPrChange>
          </w:tcPr>
          <w:p w14:paraId="50963D0F" w14:textId="77777777" w:rsidR="004C2D45" w:rsidRDefault="004C2D45">
            <w:pPr>
              <w:pStyle w:val="MsgTableBody"/>
              <w:jc w:val="center"/>
              <w:rPr>
                <w:noProof/>
              </w:rPr>
            </w:pPr>
          </w:p>
        </w:tc>
      </w:tr>
      <w:tr w:rsidR="004C2D45" w:rsidRPr="004C2D45" w14:paraId="7C4F6521" w14:textId="77777777" w:rsidTr="00E56816">
        <w:trPr>
          <w:jc w:val="center"/>
          <w:trPrChange w:id="27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76" w:author="Amit Popat" w:date="2022-07-11T10:40:00Z">
              <w:tcPr>
                <w:tcW w:w="2880" w:type="dxa"/>
                <w:tcBorders>
                  <w:top w:val="dotted" w:sz="4" w:space="0" w:color="auto"/>
                  <w:left w:val="nil"/>
                  <w:bottom w:val="dotted" w:sz="4" w:space="0" w:color="auto"/>
                  <w:right w:val="nil"/>
                </w:tcBorders>
                <w:shd w:val="clear" w:color="auto" w:fill="FFFFFF"/>
              </w:tcPr>
            </w:tcPrChange>
          </w:tcPr>
          <w:p w14:paraId="63FAC384"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77" w:author="Amit Popat" w:date="2022-07-11T10:40:00Z">
              <w:tcPr>
                <w:tcW w:w="4320" w:type="dxa"/>
                <w:tcBorders>
                  <w:top w:val="dotted" w:sz="4" w:space="0" w:color="auto"/>
                  <w:left w:val="nil"/>
                  <w:bottom w:val="dotted" w:sz="4" w:space="0" w:color="auto"/>
                  <w:right w:val="nil"/>
                </w:tcBorders>
                <w:shd w:val="clear" w:color="auto" w:fill="FFFFFF"/>
              </w:tcPr>
            </w:tcPrChange>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278" w:author="Amit Popat" w:date="2022-07-11T10:40:00Z">
              <w:tcPr>
                <w:tcW w:w="864" w:type="dxa"/>
                <w:tcBorders>
                  <w:top w:val="dotted" w:sz="4" w:space="0" w:color="auto"/>
                  <w:left w:val="nil"/>
                  <w:bottom w:val="dotted" w:sz="4" w:space="0" w:color="auto"/>
                  <w:right w:val="nil"/>
                </w:tcBorders>
                <w:shd w:val="clear" w:color="auto" w:fill="FFFFFF"/>
              </w:tcPr>
            </w:tcPrChange>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79" w:author="Amit Popat" w:date="2022-07-11T10:40:00Z">
              <w:tcPr>
                <w:tcW w:w="1008" w:type="dxa"/>
                <w:tcBorders>
                  <w:top w:val="dotted" w:sz="4" w:space="0" w:color="auto"/>
                  <w:left w:val="nil"/>
                  <w:bottom w:val="dotted" w:sz="4" w:space="0" w:color="auto"/>
                  <w:right w:val="nil"/>
                </w:tcBorders>
                <w:shd w:val="clear" w:color="auto" w:fill="FFFFFF"/>
              </w:tcPr>
            </w:tcPrChange>
          </w:tcPr>
          <w:p w14:paraId="25C11BAC" w14:textId="77777777" w:rsidR="004C2D45" w:rsidRDefault="004C2D45">
            <w:pPr>
              <w:pStyle w:val="MsgTableBody"/>
              <w:jc w:val="center"/>
              <w:rPr>
                <w:noProof/>
              </w:rPr>
            </w:pPr>
            <w:r>
              <w:rPr>
                <w:noProof/>
              </w:rPr>
              <w:t>12</w:t>
            </w:r>
          </w:p>
        </w:tc>
      </w:tr>
      <w:tr w:rsidR="004C2D45" w:rsidRPr="004C2D45" w14:paraId="16560DFA" w14:textId="77777777" w:rsidTr="00E56816">
        <w:trPr>
          <w:jc w:val="center"/>
          <w:trPrChange w:id="28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1" w:author="Amit Popat" w:date="2022-07-11T10:40:00Z">
              <w:tcPr>
                <w:tcW w:w="2880" w:type="dxa"/>
                <w:tcBorders>
                  <w:top w:val="dotted" w:sz="4" w:space="0" w:color="auto"/>
                  <w:left w:val="nil"/>
                  <w:bottom w:val="dotted" w:sz="4" w:space="0" w:color="auto"/>
                  <w:right w:val="nil"/>
                </w:tcBorders>
                <w:shd w:val="clear" w:color="auto" w:fill="FFFFFF"/>
              </w:tcPr>
            </w:tcPrChange>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282" w:author="Amit Popat" w:date="2022-07-11T10:40:00Z">
              <w:tcPr>
                <w:tcW w:w="4320" w:type="dxa"/>
                <w:tcBorders>
                  <w:top w:val="dotted" w:sz="4" w:space="0" w:color="auto"/>
                  <w:left w:val="nil"/>
                  <w:bottom w:val="dotted" w:sz="4" w:space="0" w:color="auto"/>
                  <w:right w:val="nil"/>
                </w:tcBorders>
                <w:shd w:val="clear" w:color="auto" w:fill="FFFFFF"/>
              </w:tcPr>
            </w:tcPrChange>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283" w:author="Amit Popat" w:date="2022-07-11T10:40:00Z">
              <w:tcPr>
                <w:tcW w:w="864" w:type="dxa"/>
                <w:tcBorders>
                  <w:top w:val="dotted" w:sz="4" w:space="0" w:color="auto"/>
                  <w:left w:val="nil"/>
                  <w:bottom w:val="dotted" w:sz="4" w:space="0" w:color="auto"/>
                  <w:right w:val="nil"/>
                </w:tcBorders>
                <w:shd w:val="clear" w:color="auto" w:fill="FFFFFF"/>
              </w:tcPr>
            </w:tcPrChange>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4" w:author="Amit Popat" w:date="2022-07-11T10:40:00Z">
              <w:tcPr>
                <w:tcW w:w="1008" w:type="dxa"/>
                <w:tcBorders>
                  <w:top w:val="dotted" w:sz="4" w:space="0" w:color="auto"/>
                  <w:left w:val="nil"/>
                  <w:bottom w:val="dotted" w:sz="4" w:space="0" w:color="auto"/>
                  <w:right w:val="nil"/>
                </w:tcBorders>
                <w:shd w:val="clear" w:color="auto" w:fill="FFFFFF"/>
              </w:tcPr>
            </w:tcPrChange>
          </w:tcPr>
          <w:p w14:paraId="45F3000F" w14:textId="77777777" w:rsidR="004C2D45" w:rsidRDefault="004C2D45">
            <w:pPr>
              <w:pStyle w:val="MsgTableBody"/>
              <w:jc w:val="center"/>
              <w:rPr>
                <w:noProof/>
              </w:rPr>
            </w:pPr>
            <w:r>
              <w:rPr>
                <w:noProof/>
              </w:rPr>
              <w:t>2</w:t>
            </w:r>
          </w:p>
        </w:tc>
      </w:tr>
      <w:tr w:rsidR="004C2D45" w:rsidRPr="004C2D45" w14:paraId="682B136B" w14:textId="77777777" w:rsidTr="00E56816">
        <w:trPr>
          <w:jc w:val="center"/>
          <w:trPrChange w:id="28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86" w:author="Amit Popat" w:date="2022-07-11T10:40:00Z">
              <w:tcPr>
                <w:tcW w:w="2880" w:type="dxa"/>
                <w:tcBorders>
                  <w:top w:val="dotted" w:sz="4" w:space="0" w:color="auto"/>
                  <w:left w:val="nil"/>
                  <w:bottom w:val="dotted" w:sz="4" w:space="0" w:color="auto"/>
                  <w:right w:val="nil"/>
                </w:tcBorders>
                <w:shd w:val="clear" w:color="auto" w:fill="FFFFFF"/>
              </w:tcPr>
            </w:tcPrChange>
          </w:tcPr>
          <w:p w14:paraId="7E62F114"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287" w:author="Amit Popat" w:date="2022-07-11T10:40:00Z">
              <w:tcPr>
                <w:tcW w:w="4320" w:type="dxa"/>
                <w:tcBorders>
                  <w:top w:val="dotted" w:sz="4" w:space="0" w:color="auto"/>
                  <w:left w:val="nil"/>
                  <w:bottom w:val="dotted" w:sz="4" w:space="0" w:color="auto"/>
                  <w:right w:val="nil"/>
                </w:tcBorders>
                <w:shd w:val="clear" w:color="auto" w:fill="FFFFFF"/>
              </w:tcPr>
            </w:tcPrChange>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288" w:author="Amit Popat" w:date="2022-07-11T10:40:00Z">
              <w:tcPr>
                <w:tcW w:w="864" w:type="dxa"/>
                <w:tcBorders>
                  <w:top w:val="dotted" w:sz="4" w:space="0" w:color="auto"/>
                  <w:left w:val="nil"/>
                  <w:bottom w:val="dotted" w:sz="4" w:space="0" w:color="auto"/>
                  <w:right w:val="nil"/>
                </w:tcBorders>
                <w:shd w:val="clear" w:color="auto" w:fill="FFFFFF"/>
              </w:tcPr>
            </w:tcPrChange>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89" w:author="Amit Popat" w:date="2022-07-11T10:40:00Z">
              <w:tcPr>
                <w:tcW w:w="1008" w:type="dxa"/>
                <w:tcBorders>
                  <w:top w:val="dotted" w:sz="4" w:space="0" w:color="auto"/>
                  <w:left w:val="nil"/>
                  <w:bottom w:val="dotted" w:sz="4" w:space="0" w:color="auto"/>
                  <w:right w:val="nil"/>
                </w:tcBorders>
                <w:shd w:val="clear" w:color="auto" w:fill="FFFFFF"/>
              </w:tcPr>
            </w:tcPrChange>
          </w:tcPr>
          <w:p w14:paraId="56327122" w14:textId="77777777" w:rsidR="004C2D45" w:rsidRDefault="004C2D45">
            <w:pPr>
              <w:pStyle w:val="MsgTableBody"/>
              <w:jc w:val="center"/>
              <w:rPr>
                <w:noProof/>
              </w:rPr>
            </w:pPr>
            <w:r>
              <w:rPr>
                <w:noProof/>
              </w:rPr>
              <w:t>12</w:t>
            </w:r>
          </w:p>
        </w:tc>
      </w:tr>
      <w:tr w:rsidR="004C2D45" w:rsidRPr="004C2D45" w14:paraId="20BAC21C" w14:textId="77777777" w:rsidTr="00E56816">
        <w:trPr>
          <w:jc w:val="center"/>
          <w:trPrChange w:id="29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1" w:author="Amit Popat" w:date="2022-07-11T10:40:00Z">
              <w:tcPr>
                <w:tcW w:w="2880" w:type="dxa"/>
                <w:tcBorders>
                  <w:top w:val="dotted" w:sz="4" w:space="0" w:color="auto"/>
                  <w:left w:val="nil"/>
                  <w:bottom w:val="dotted" w:sz="4" w:space="0" w:color="auto"/>
                  <w:right w:val="nil"/>
                </w:tcBorders>
                <w:shd w:val="clear" w:color="auto" w:fill="FFFFFF"/>
              </w:tcPr>
            </w:tcPrChange>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292" w:author="Amit Popat" w:date="2022-07-11T10:40:00Z">
              <w:tcPr>
                <w:tcW w:w="4320" w:type="dxa"/>
                <w:tcBorders>
                  <w:top w:val="dotted" w:sz="4" w:space="0" w:color="auto"/>
                  <w:left w:val="nil"/>
                  <w:bottom w:val="dotted" w:sz="4" w:space="0" w:color="auto"/>
                  <w:right w:val="nil"/>
                </w:tcBorders>
                <w:shd w:val="clear" w:color="auto" w:fill="FFFFFF"/>
              </w:tcPr>
            </w:tcPrChange>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293" w:author="Amit Popat" w:date="2022-07-11T10:40:00Z">
              <w:tcPr>
                <w:tcW w:w="864" w:type="dxa"/>
                <w:tcBorders>
                  <w:top w:val="dotted" w:sz="4" w:space="0" w:color="auto"/>
                  <w:left w:val="nil"/>
                  <w:bottom w:val="dotted" w:sz="4" w:space="0" w:color="auto"/>
                  <w:right w:val="nil"/>
                </w:tcBorders>
                <w:shd w:val="clear" w:color="auto" w:fill="FFFFFF"/>
              </w:tcPr>
            </w:tcPrChange>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294" w:author="Amit Popat" w:date="2022-07-11T10:40:00Z">
              <w:tcPr>
                <w:tcW w:w="1008" w:type="dxa"/>
                <w:tcBorders>
                  <w:top w:val="dotted" w:sz="4" w:space="0" w:color="auto"/>
                  <w:left w:val="nil"/>
                  <w:bottom w:val="dotted" w:sz="4" w:space="0" w:color="auto"/>
                  <w:right w:val="nil"/>
                </w:tcBorders>
                <w:shd w:val="clear" w:color="auto" w:fill="FFFFFF"/>
              </w:tcPr>
            </w:tcPrChange>
          </w:tcPr>
          <w:p w14:paraId="0C5E8256" w14:textId="77777777" w:rsidR="004C2D45" w:rsidRDefault="004C2D45">
            <w:pPr>
              <w:pStyle w:val="MsgTableBody"/>
              <w:jc w:val="center"/>
              <w:rPr>
                <w:noProof/>
              </w:rPr>
            </w:pPr>
          </w:p>
        </w:tc>
      </w:tr>
      <w:tr w:rsidR="004C2D45" w:rsidRPr="004C2D45" w14:paraId="4AC15898" w14:textId="77777777" w:rsidTr="00E56816">
        <w:trPr>
          <w:jc w:val="center"/>
          <w:trPrChange w:id="29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296" w:author="Amit Popat" w:date="2022-07-11T10:40:00Z">
              <w:tcPr>
                <w:tcW w:w="2880" w:type="dxa"/>
                <w:tcBorders>
                  <w:top w:val="dotted" w:sz="4" w:space="0" w:color="auto"/>
                  <w:left w:val="nil"/>
                  <w:bottom w:val="dotted" w:sz="4" w:space="0" w:color="auto"/>
                  <w:right w:val="nil"/>
                </w:tcBorders>
                <w:shd w:val="clear" w:color="auto" w:fill="FFFFFF"/>
              </w:tcPr>
            </w:tcPrChange>
          </w:tcPr>
          <w:p w14:paraId="37B56DBC"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297" w:author="Amit Popat" w:date="2022-07-11T10:40:00Z">
              <w:tcPr>
                <w:tcW w:w="4320" w:type="dxa"/>
                <w:tcBorders>
                  <w:top w:val="dotted" w:sz="4" w:space="0" w:color="auto"/>
                  <w:left w:val="nil"/>
                  <w:bottom w:val="dotted" w:sz="4" w:space="0" w:color="auto"/>
                  <w:right w:val="nil"/>
                </w:tcBorders>
                <w:shd w:val="clear" w:color="auto" w:fill="FFFFFF"/>
              </w:tcPr>
            </w:tcPrChange>
          </w:tcPr>
          <w:p w14:paraId="463F9CAA" w14:textId="476284CC"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298" w:author="Amit Popat" w:date="2022-07-11T10:40:00Z">
              <w:tcPr>
                <w:tcW w:w="864" w:type="dxa"/>
                <w:tcBorders>
                  <w:top w:val="dotted" w:sz="4" w:space="0" w:color="auto"/>
                  <w:left w:val="nil"/>
                  <w:bottom w:val="dotted" w:sz="4" w:space="0" w:color="auto"/>
                  <w:right w:val="nil"/>
                </w:tcBorders>
                <w:shd w:val="clear" w:color="auto" w:fill="FFFFFF"/>
              </w:tcPr>
            </w:tcPrChange>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299" w:author="Amit Popat" w:date="2022-07-11T10:40:00Z">
              <w:tcPr>
                <w:tcW w:w="1008" w:type="dxa"/>
                <w:tcBorders>
                  <w:top w:val="dotted" w:sz="4" w:space="0" w:color="auto"/>
                  <w:left w:val="nil"/>
                  <w:bottom w:val="dotted" w:sz="4" w:space="0" w:color="auto"/>
                  <w:right w:val="nil"/>
                </w:tcBorders>
                <w:shd w:val="clear" w:color="auto" w:fill="FFFFFF"/>
              </w:tcPr>
            </w:tcPrChange>
          </w:tcPr>
          <w:p w14:paraId="294EAFF7" w14:textId="77777777" w:rsidR="004C2D45" w:rsidRDefault="004C2D45">
            <w:pPr>
              <w:pStyle w:val="MsgTableBody"/>
              <w:jc w:val="center"/>
              <w:rPr>
                <w:noProof/>
              </w:rPr>
            </w:pPr>
            <w:r>
              <w:rPr>
                <w:noProof/>
              </w:rPr>
              <w:t>15</w:t>
            </w:r>
          </w:p>
        </w:tc>
      </w:tr>
      <w:tr w:rsidR="00B570EE" w:rsidRPr="004C2D45" w14:paraId="24CB2C00" w14:textId="77777777" w:rsidTr="00E56816">
        <w:trPr>
          <w:jc w:val="center"/>
          <w:trPrChange w:id="30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1" w:author="Amit Popat" w:date="2022-07-11T10:40:00Z">
              <w:tcPr>
                <w:tcW w:w="2880" w:type="dxa"/>
                <w:tcBorders>
                  <w:top w:val="dotted" w:sz="4" w:space="0" w:color="auto"/>
                  <w:left w:val="nil"/>
                  <w:bottom w:val="dotted" w:sz="4" w:space="0" w:color="auto"/>
                  <w:right w:val="nil"/>
                </w:tcBorders>
                <w:shd w:val="clear" w:color="auto" w:fill="FFFFFF"/>
              </w:tcPr>
            </w:tcPrChange>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02" w:author="Amit Popat" w:date="2022-07-11T10:40:00Z">
              <w:tcPr>
                <w:tcW w:w="4320" w:type="dxa"/>
                <w:tcBorders>
                  <w:top w:val="dotted" w:sz="4" w:space="0" w:color="auto"/>
                  <w:left w:val="nil"/>
                  <w:bottom w:val="dotted" w:sz="4" w:space="0" w:color="auto"/>
                  <w:right w:val="nil"/>
                </w:tcBorders>
                <w:shd w:val="clear" w:color="auto" w:fill="FFFFFF"/>
              </w:tcPr>
            </w:tcPrChange>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303" w:author="Amit Popat" w:date="2022-07-11T10:40:00Z">
              <w:tcPr>
                <w:tcW w:w="864" w:type="dxa"/>
                <w:tcBorders>
                  <w:top w:val="dotted" w:sz="4" w:space="0" w:color="auto"/>
                  <w:left w:val="nil"/>
                  <w:bottom w:val="dotted" w:sz="4" w:space="0" w:color="auto"/>
                  <w:right w:val="nil"/>
                </w:tcBorders>
                <w:shd w:val="clear" w:color="auto" w:fill="FFFFFF"/>
              </w:tcPr>
            </w:tcPrChange>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04" w:author="Amit Popat" w:date="2022-07-11T10:40:00Z">
              <w:tcPr>
                <w:tcW w:w="1008" w:type="dxa"/>
                <w:tcBorders>
                  <w:top w:val="dotted" w:sz="4" w:space="0" w:color="auto"/>
                  <w:left w:val="nil"/>
                  <w:bottom w:val="dotted" w:sz="4" w:space="0" w:color="auto"/>
                  <w:right w:val="nil"/>
                </w:tcBorders>
                <w:shd w:val="clear" w:color="auto" w:fill="FFFFFF"/>
              </w:tcPr>
            </w:tcPrChange>
          </w:tcPr>
          <w:p w14:paraId="3EC19DB0" w14:textId="77777777" w:rsidR="00B570EE" w:rsidRDefault="00B570EE">
            <w:pPr>
              <w:pStyle w:val="MsgTableBody"/>
              <w:jc w:val="center"/>
              <w:rPr>
                <w:noProof/>
              </w:rPr>
            </w:pPr>
            <w:r>
              <w:rPr>
                <w:noProof/>
              </w:rPr>
              <w:t>7</w:t>
            </w:r>
          </w:p>
        </w:tc>
      </w:tr>
      <w:tr w:rsidR="004C2D45" w:rsidRPr="004C2D45" w14:paraId="236577AE" w14:textId="77777777" w:rsidTr="00E56816">
        <w:trPr>
          <w:jc w:val="center"/>
          <w:trPrChange w:id="30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06" w:author="Amit Popat" w:date="2022-07-11T10:40:00Z">
              <w:tcPr>
                <w:tcW w:w="2880" w:type="dxa"/>
                <w:tcBorders>
                  <w:top w:val="dotted" w:sz="4" w:space="0" w:color="auto"/>
                  <w:left w:val="nil"/>
                  <w:bottom w:val="dotted" w:sz="4" w:space="0" w:color="auto"/>
                  <w:right w:val="nil"/>
                </w:tcBorders>
                <w:shd w:val="clear" w:color="auto" w:fill="FFFFFF"/>
              </w:tcPr>
            </w:tcPrChange>
          </w:tcPr>
          <w:p w14:paraId="2163C548"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07" w:author="Amit Popat" w:date="2022-07-11T10:40:00Z">
              <w:tcPr>
                <w:tcW w:w="4320" w:type="dxa"/>
                <w:tcBorders>
                  <w:top w:val="dotted" w:sz="4" w:space="0" w:color="auto"/>
                  <w:left w:val="nil"/>
                  <w:bottom w:val="dotted" w:sz="4" w:space="0" w:color="auto"/>
                  <w:right w:val="nil"/>
                </w:tcBorders>
                <w:shd w:val="clear" w:color="auto" w:fill="FFFFFF"/>
              </w:tcPr>
            </w:tcPrChange>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308" w:author="Amit Popat" w:date="2022-07-11T10:40:00Z">
              <w:tcPr>
                <w:tcW w:w="864" w:type="dxa"/>
                <w:tcBorders>
                  <w:top w:val="dotted" w:sz="4" w:space="0" w:color="auto"/>
                  <w:left w:val="nil"/>
                  <w:bottom w:val="dotted" w:sz="4" w:space="0" w:color="auto"/>
                  <w:right w:val="nil"/>
                </w:tcBorders>
                <w:shd w:val="clear" w:color="auto" w:fill="FFFFFF"/>
              </w:tcPr>
            </w:tcPrChange>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09" w:author="Amit Popat" w:date="2022-07-11T10:40:00Z">
              <w:tcPr>
                <w:tcW w:w="1008" w:type="dxa"/>
                <w:tcBorders>
                  <w:top w:val="dotted" w:sz="4" w:space="0" w:color="auto"/>
                  <w:left w:val="nil"/>
                  <w:bottom w:val="dotted" w:sz="4" w:space="0" w:color="auto"/>
                  <w:right w:val="nil"/>
                </w:tcBorders>
                <w:shd w:val="clear" w:color="auto" w:fill="FFFFFF"/>
              </w:tcPr>
            </w:tcPrChange>
          </w:tcPr>
          <w:p w14:paraId="778423FC" w14:textId="77777777" w:rsidR="004C2D45" w:rsidRDefault="004C2D45">
            <w:pPr>
              <w:pStyle w:val="MsgTableBody"/>
              <w:jc w:val="center"/>
              <w:rPr>
                <w:noProof/>
              </w:rPr>
            </w:pPr>
            <w:r>
              <w:rPr>
                <w:noProof/>
              </w:rPr>
              <w:t>12</w:t>
            </w:r>
          </w:p>
        </w:tc>
      </w:tr>
      <w:tr w:rsidR="004C2D45" w:rsidRPr="004C2D45" w14:paraId="4BD49054" w14:textId="77777777" w:rsidTr="00E56816">
        <w:trPr>
          <w:jc w:val="center"/>
          <w:trPrChange w:id="31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1" w:author="Amit Popat" w:date="2022-07-11T10:40:00Z">
              <w:tcPr>
                <w:tcW w:w="2880" w:type="dxa"/>
                <w:tcBorders>
                  <w:top w:val="dotted" w:sz="4" w:space="0" w:color="auto"/>
                  <w:left w:val="nil"/>
                  <w:bottom w:val="dotted" w:sz="4" w:space="0" w:color="auto"/>
                  <w:right w:val="nil"/>
                </w:tcBorders>
                <w:shd w:val="clear" w:color="auto" w:fill="FFFFFF"/>
              </w:tcPr>
            </w:tcPrChange>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12" w:author="Amit Popat" w:date="2022-07-11T10:40:00Z">
              <w:tcPr>
                <w:tcW w:w="4320" w:type="dxa"/>
                <w:tcBorders>
                  <w:top w:val="dotted" w:sz="4" w:space="0" w:color="auto"/>
                  <w:left w:val="nil"/>
                  <w:bottom w:val="dotted" w:sz="4" w:space="0" w:color="auto"/>
                  <w:right w:val="nil"/>
                </w:tcBorders>
                <w:shd w:val="clear" w:color="auto" w:fill="FFFFFF"/>
              </w:tcPr>
            </w:tcPrChange>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313" w:author="Amit Popat" w:date="2022-07-11T10:40:00Z">
              <w:tcPr>
                <w:tcW w:w="864" w:type="dxa"/>
                <w:tcBorders>
                  <w:top w:val="dotted" w:sz="4" w:space="0" w:color="auto"/>
                  <w:left w:val="nil"/>
                  <w:bottom w:val="dotted" w:sz="4" w:space="0" w:color="auto"/>
                  <w:right w:val="nil"/>
                </w:tcBorders>
                <w:shd w:val="clear" w:color="auto" w:fill="FFFFFF"/>
              </w:tcPr>
            </w:tcPrChange>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4" w:author="Amit Popat" w:date="2022-07-11T10:40:00Z">
              <w:tcPr>
                <w:tcW w:w="1008" w:type="dxa"/>
                <w:tcBorders>
                  <w:top w:val="dotted" w:sz="4" w:space="0" w:color="auto"/>
                  <w:left w:val="nil"/>
                  <w:bottom w:val="dotted" w:sz="4" w:space="0" w:color="auto"/>
                  <w:right w:val="nil"/>
                </w:tcBorders>
                <w:shd w:val="clear" w:color="auto" w:fill="FFFFFF"/>
              </w:tcPr>
            </w:tcPrChange>
          </w:tcPr>
          <w:p w14:paraId="0966E7BA" w14:textId="77777777" w:rsidR="004C2D45" w:rsidRDefault="004C2D45">
            <w:pPr>
              <w:pStyle w:val="MsgTableBody"/>
              <w:jc w:val="center"/>
              <w:rPr>
                <w:noProof/>
              </w:rPr>
            </w:pPr>
          </w:p>
        </w:tc>
      </w:tr>
      <w:tr w:rsidR="004C2D45" w:rsidRPr="004C2D45" w14:paraId="57453B5C" w14:textId="77777777" w:rsidTr="00E56816">
        <w:trPr>
          <w:jc w:val="center"/>
          <w:trPrChange w:id="31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16" w:author="Amit Popat" w:date="2022-07-11T10:40:00Z">
              <w:tcPr>
                <w:tcW w:w="2880" w:type="dxa"/>
                <w:tcBorders>
                  <w:top w:val="dotted" w:sz="4" w:space="0" w:color="auto"/>
                  <w:left w:val="nil"/>
                  <w:bottom w:val="dotted" w:sz="4" w:space="0" w:color="auto"/>
                  <w:right w:val="nil"/>
                </w:tcBorders>
                <w:shd w:val="clear" w:color="auto" w:fill="FFFFFF"/>
              </w:tcPr>
            </w:tcPrChange>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17" w:author="Amit Popat" w:date="2022-07-11T10:40:00Z">
              <w:tcPr>
                <w:tcW w:w="4320" w:type="dxa"/>
                <w:tcBorders>
                  <w:top w:val="dotted" w:sz="4" w:space="0" w:color="auto"/>
                  <w:left w:val="nil"/>
                  <w:bottom w:val="dotted" w:sz="4" w:space="0" w:color="auto"/>
                  <w:right w:val="nil"/>
                </w:tcBorders>
                <w:shd w:val="clear" w:color="auto" w:fill="FFFFFF"/>
              </w:tcPr>
            </w:tcPrChange>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318" w:author="Amit Popat" w:date="2022-07-11T10:40:00Z">
              <w:tcPr>
                <w:tcW w:w="864" w:type="dxa"/>
                <w:tcBorders>
                  <w:top w:val="dotted" w:sz="4" w:space="0" w:color="auto"/>
                  <w:left w:val="nil"/>
                  <w:bottom w:val="dotted" w:sz="4" w:space="0" w:color="auto"/>
                  <w:right w:val="nil"/>
                </w:tcBorders>
                <w:shd w:val="clear" w:color="auto" w:fill="FFFFFF"/>
              </w:tcPr>
            </w:tcPrChange>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19" w:author="Amit Popat" w:date="2022-07-11T10:40:00Z">
              <w:tcPr>
                <w:tcW w:w="1008" w:type="dxa"/>
                <w:tcBorders>
                  <w:top w:val="dotted" w:sz="4" w:space="0" w:color="auto"/>
                  <w:left w:val="nil"/>
                  <w:bottom w:val="dotted" w:sz="4" w:space="0" w:color="auto"/>
                  <w:right w:val="nil"/>
                </w:tcBorders>
                <w:shd w:val="clear" w:color="auto" w:fill="FFFFFF"/>
              </w:tcPr>
            </w:tcPrChange>
          </w:tcPr>
          <w:p w14:paraId="40535088" w14:textId="77777777" w:rsidR="004C2D45" w:rsidRDefault="004C2D45">
            <w:pPr>
              <w:pStyle w:val="MsgTableBody"/>
              <w:jc w:val="center"/>
              <w:rPr>
                <w:noProof/>
              </w:rPr>
            </w:pPr>
          </w:p>
        </w:tc>
      </w:tr>
      <w:tr w:rsidR="004C2D45" w:rsidRPr="004C2D45" w14:paraId="3AE77A3D" w14:textId="77777777" w:rsidTr="00E56816">
        <w:trPr>
          <w:jc w:val="center"/>
          <w:trPrChange w:id="32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1" w:author="Amit Popat" w:date="2022-07-11T10:40:00Z">
              <w:tcPr>
                <w:tcW w:w="2880" w:type="dxa"/>
                <w:tcBorders>
                  <w:top w:val="dotted" w:sz="4" w:space="0" w:color="auto"/>
                  <w:left w:val="nil"/>
                  <w:bottom w:val="dotted" w:sz="4" w:space="0" w:color="auto"/>
                  <w:right w:val="nil"/>
                </w:tcBorders>
                <w:shd w:val="clear" w:color="auto" w:fill="FFFFFF"/>
              </w:tcPr>
            </w:tcPrChange>
          </w:tcPr>
          <w:p w14:paraId="16031CFB"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322" w:author="Amit Popat" w:date="2022-07-11T10:40:00Z">
              <w:tcPr>
                <w:tcW w:w="4320" w:type="dxa"/>
                <w:tcBorders>
                  <w:top w:val="dotted" w:sz="4" w:space="0" w:color="auto"/>
                  <w:left w:val="nil"/>
                  <w:bottom w:val="dotted" w:sz="4" w:space="0" w:color="auto"/>
                  <w:right w:val="nil"/>
                </w:tcBorders>
                <w:shd w:val="clear" w:color="auto" w:fill="FFFFFF"/>
              </w:tcPr>
            </w:tcPrChange>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323" w:author="Amit Popat" w:date="2022-07-11T10:40:00Z">
              <w:tcPr>
                <w:tcW w:w="864" w:type="dxa"/>
                <w:tcBorders>
                  <w:top w:val="dotted" w:sz="4" w:space="0" w:color="auto"/>
                  <w:left w:val="nil"/>
                  <w:bottom w:val="dotted" w:sz="4" w:space="0" w:color="auto"/>
                  <w:right w:val="nil"/>
                </w:tcBorders>
                <w:shd w:val="clear" w:color="auto" w:fill="FFFFFF"/>
              </w:tcPr>
            </w:tcPrChange>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4" w:author="Amit Popat" w:date="2022-07-11T10:40:00Z">
              <w:tcPr>
                <w:tcW w:w="1008" w:type="dxa"/>
                <w:tcBorders>
                  <w:top w:val="dotted" w:sz="4" w:space="0" w:color="auto"/>
                  <w:left w:val="nil"/>
                  <w:bottom w:val="dotted" w:sz="4" w:space="0" w:color="auto"/>
                  <w:right w:val="nil"/>
                </w:tcBorders>
                <w:shd w:val="clear" w:color="auto" w:fill="FFFFFF"/>
              </w:tcPr>
            </w:tcPrChange>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E56816">
        <w:trPr>
          <w:jc w:val="center"/>
          <w:trPrChange w:id="32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26" w:author="Amit Popat" w:date="2022-07-11T10:40:00Z">
              <w:tcPr>
                <w:tcW w:w="2880" w:type="dxa"/>
                <w:tcBorders>
                  <w:top w:val="dotted" w:sz="4" w:space="0" w:color="auto"/>
                  <w:left w:val="nil"/>
                  <w:bottom w:val="dotted" w:sz="4" w:space="0" w:color="auto"/>
                  <w:right w:val="nil"/>
                </w:tcBorders>
                <w:shd w:val="clear" w:color="auto" w:fill="FFFFFF"/>
              </w:tcPr>
            </w:tcPrChange>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327" w:author="Amit Popat" w:date="2022-07-11T10:40:00Z">
              <w:tcPr>
                <w:tcW w:w="4320" w:type="dxa"/>
                <w:tcBorders>
                  <w:top w:val="dotted" w:sz="4" w:space="0" w:color="auto"/>
                  <w:left w:val="nil"/>
                  <w:bottom w:val="dotted" w:sz="4" w:space="0" w:color="auto"/>
                  <w:right w:val="nil"/>
                </w:tcBorders>
                <w:shd w:val="clear" w:color="auto" w:fill="FFFFFF"/>
              </w:tcPr>
            </w:tcPrChange>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328" w:author="Amit Popat" w:date="2022-07-11T10:40:00Z">
              <w:tcPr>
                <w:tcW w:w="864" w:type="dxa"/>
                <w:tcBorders>
                  <w:top w:val="dotted" w:sz="4" w:space="0" w:color="auto"/>
                  <w:left w:val="nil"/>
                  <w:bottom w:val="dotted" w:sz="4" w:space="0" w:color="auto"/>
                  <w:right w:val="nil"/>
                </w:tcBorders>
                <w:shd w:val="clear" w:color="auto" w:fill="FFFFFF"/>
              </w:tcPr>
            </w:tcPrChange>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29" w:author="Amit Popat" w:date="2022-07-11T10:40:00Z">
              <w:tcPr>
                <w:tcW w:w="1008" w:type="dxa"/>
                <w:tcBorders>
                  <w:top w:val="dotted" w:sz="4" w:space="0" w:color="auto"/>
                  <w:left w:val="nil"/>
                  <w:bottom w:val="dotted" w:sz="4" w:space="0" w:color="auto"/>
                  <w:right w:val="nil"/>
                </w:tcBorders>
                <w:shd w:val="clear" w:color="auto" w:fill="FFFFFF"/>
              </w:tcPr>
            </w:tcPrChange>
          </w:tcPr>
          <w:p w14:paraId="7631FD04" w14:textId="77777777" w:rsidR="004C2D45" w:rsidRDefault="004C2D45">
            <w:pPr>
              <w:pStyle w:val="MsgTableBody"/>
              <w:jc w:val="center"/>
              <w:rPr>
                <w:noProof/>
                <w:lang w:val="fr-FR"/>
              </w:rPr>
            </w:pPr>
          </w:p>
        </w:tc>
      </w:tr>
      <w:tr w:rsidR="004C2D45" w:rsidRPr="004C2D45" w14:paraId="2C4164D6" w14:textId="77777777" w:rsidTr="00E56816">
        <w:trPr>
          <w:jc w:val="center"/>
          <w:trPrChange w:id="33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1" w:author="Amit Popat" w:date="2022-07-11T10:40:00Z">
              <w:tcPr>
                <w:tcW w:w="2880" w:type="dxa"/>
                <w:tcBorders>
                  <w:top w:val="dotted" w:sz="4" w:space="0" w:color="auto"/>
                  <w:left w:val="nil"/>
                  <w:bottom w:val="dotted" w:sz="4" w:space="0" w:color="auto"/>
                  <w:right w:val="nil"/>
                </w:tcBorders>
                <w:shd w:val="clear" w:color="auto" w:fill="FFFFFF"/>
              </w:tcPr>
            </w:tcPrChange>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332" w:author="Amit Popat" w:date="2022-07-11T10:40:00Z">
              <w:tcPr>
                <w:tcW w:w="4320" w:type="dxa"/>
                <w:tcBorders>
                  <w:top w:val="dotted" w:sz="4" w:space="0" w:color="auto"/>
                  <w:left w:val="nil"/>
                  <w:bottom w:val="dotted" w:sz="4" w:space="0" w:color="auto"/>
                  <w:right w:val="nil"/>
                </w:tcBorders>
                <w:shd w:val="clear" w:color="auto" w:fill="FFFFFF"/>
              </w:tcPr>
            </w:tcPrChange>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333" w:author="Amit Popat" w:date="2022-07-11T10:40:00Z">
              <w:tcPr>
                <w:tcW w:w="864" w:type="dxa"/>
                <w:tcBorders>
                  <w:top w:val="dotted" w:sz="4" w:space="0" w:color="auto"/>
                  <w:left w:val="nil"/>
                  <w:bottom w:val="dotted" w:sz="4" w:space="0" w:color="auto"/>
                  <w:right w:val="nil"/>
                </w:tcBorders>
                <w:shd w:val="clear" w:color="auto" w:fill="FFFFFF"/>
              </w:tcPr>
            </w:tcPrChange>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34" w:author="Amit Popat" w:date="2022-07-11T10:40:00Z">
              <w:tcPr>
                <w:tcW w:w="1008" w:type="dxa"/>
                <w:tcBorders>
                  <w:top w:val="dotted" w:sz="4" w:space="0" w:color="auto"/>
                  <w:left w:val="nil"/>
                  <w:bottom w:val="dotted" w:sz="4" w:space="0" w:color="auto"/>
                  <w:right w:val="nil"/>
                </w:tcBorders>
                <w:shd w:val="clear" w:color="auto" w:fill="FFFFFF"/>
              </w:tcPr>
            </w:tcPrChange>
          </w:tcPr>
          <w:p w14:paraId="6412472D" w14:textId="77777777" w:rsidR="004C2D45" w:rsidRDefault="004C2D45">
            <w:pPr>
              <w:pStyle w:val="MsgTableBody"/>
              <w:jc w:val="center"/>
              <w:rPr>
                <w:noProof/>
                <w:lang w:val="fr-FR"/>
              </w:rPr>
            </w:pPr>
          </w:p>
        </w:tc>
      </w:tr>
      <w:tr w:rsidR="004C2D45" w:rsidRPr="004C2D45" w14:paraId="2E25C863" w14:textId="77777777" w:rsidTr="00E56816">
        <w:trPr>
          <w:jc w:val="center"/>
          <w:trPrChange w:id="33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36" w:author="Amit Popat" w:date="2022-07-11T10:40:00Z">
              <w:tcPr>
                <w:tcW w:w="2880" w:type="dxa"/>
                <w:tcBorders>
                  <w:top w:val="dotted" w:sz="4" w:space="0" w:color="auto"/>
                  <w:left w:val="nil"/>
                  <w:bottom w:val="dotted" w:sz="4" w:space="0" w:color="auto"/>
                  <w:right w:val="nil"/>
                </w:tcBorders>
                <w:shd w:val="clear" w:color="auto" w:fill="FFFFFF"/>
              </w:tcPr>
            </w:tcPrChange>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Change w:id="337" w:author="Amit Popat" w:date="2022-07-11T10:40:00Z">
              <w:tcPr>
                <w:tcW w:w="4320" w:type="dxa"/>
                <w:tcBorders>
                  <w:top w:val="dotted" w:sz="4" w:space="0" w:color="auto"/>
                  <w:left w:val="nil"/>
                  <w:bottom w:val="dotted" w:sz="4" w:space="0" w:color="auto"/>
                  <w:right w:val="nil"/>
                </w:tcBorders>
                <w:shd w:val="clear" w:color="auto" w:fill="FFFFFF"/>
              </w:tcPr>
            </w:tcPrChange>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338" w:author="Amit Popat" w:date="2022-07-11T10:40:00Z">
              <w:tcPr>
                <w:tcW w:w="864" w:type="dxa"/>
                <w:tcBorders>
                  <w:top w:val="dotted" w:sz="4" w:space="0" w:color="auto"/>
                  <w:left w:val="nil"/>
                  <w:bottom w:val="dotted" w:sz="4" w:space="0" w:color="auto"/>
                  <w:right w:val="nil"/>
                </w:tcBorders>
                <w:shd w:val="clear" w:color="auto" w:fill="FFFFFF"/>
              </w:tcPr>
            </w:tcPrChange>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39" w:author="Amit Popat" w:date="2022-07-11T10:40:00Z">
              <w:tcPr>
                <w:tcW w:w="1008" w:type="dxa"/>
                <w:tcBorders>
                  <w:top w:val="dotted" w:sz="4" w:space="0" w:color="auto"/>
                  <w:left w:val="nil"/>
                  <w:bottom w:val="dotted" w:sz="4" w:space="0" w:color="auto"/>
                  <w:right w:val="nil"/>
                </w:tcBorders>
                <w:shd w:val="clear" w:color="auto" w:fill="FFFFFF"/>
              </w:tcPr>
            </w:tcPrChange>
          </w:tcPr>
          <w:p w14:paraId="20711B01" w14:textId="77777777" w:rsidR="004C2D45" w:rsidRDefault="004C2D45">
            <w:pPr>
              <w:pStyle w:val="MsgTableBody"/>
              <w:jc w:val="center"/>
              <w:rPr>
                <w:noProof/>
              </w:rPr>
            </w:pPr>
          </w:p>
        </w:tc>
      </w:tr>
      <w:tr w:rsidR="004C2D45" w:rsidRPr="004C2D45" w14:paraId="04120372" w14:textId="77777777" w:rsidTr="00E56816">
        <w:trPr>
          <w:jc w:val="center"/>
          <w:trPrChange w:id="34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1" w:author="Amit Popat" w:date="2022-07-11T10:40:00Z">
              <w:tcPr>
                <w:tcW w:w="2880" w:type="dxa"/>
                <w:tcBorders>
                  <w:top w:val="dotted" w:sz="4" w:space="0" w:color="auto"/>
                  <w:left w:val="nil"/>
                  <w:bottom w:val="dotted" w:sz="4" w:space="0" w:color="auto"/>
                  <w:right w:val="nil"/>
                </w:tcBorders>
                <w:shd w:val="clear" w:color="auto" w:fill="FFFFFF"/>
              </w:tcPr>
            </w:tcPrChange>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42" w:author="Amit Popat" w:date="2022-07-11T10:40:00Z">
              <w:tcPr>
                <w:tcW w:w="4320" w:type="dxa"/>
                <w:tcBorders>
                  <w:top w:val="dotted" w:sz="4" w:space="0" w:color="auto"/>
                  <w:left w:val="nil"/>
                  <w:bottom w:val="dotted" w:sz="4" w:space="0" w:color="auto"/>
                  <w:right w:val="nil"/>
                </w:tcBorders>
                <w:shd w:val="clear" w:color="auto" w:fill="FFFFFF"/>
              </w:tcPr>
            </w:tcPrChange>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343" w:author="Amit Popat" w:date="2022-07-11T10:40:00Z">
              <w:tcPr>
                <w:tcW w:w="864" w:type="dxa"/>
                <w:tcBorders>
                  <w:top w:val="dotted" w:sz="4" w:space="0" w:color="auto"/>
                  <w:left w:val="nil"/>
                  <w:bottom w:val="dotted" w:sz="4" w:space="0" w:color="auto"/>
                  <w:right w:val="nil"/>
                </w:tcBorders>
                <w:shd w:val="clear" w:color="auto" w:fill="FFFFFF"/>
              </w:tcPr>
            </w:tcPrChange>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4" w:author="Amit Popat" w:date="2022-07-11T10:40:00Z">
              <w:tcPr>
                <w:tcW w:w="1008" w:type="dxa"/>
                <w:tcBorders>
                  <w:top w:val="dotted" w:sz="4" w:space="0" w:color="auto"/>
                  <w:left w:val="nil"/>
                  <w:bottom w:val="dotted" w:sz="4" w:space="0" w:color="auto"/>
                  <w:right w:val="nil"/>
                </w:tcBorders>
                <w:shd w:val="clear" w:color="auto" w:fill="FFFFFF"/>
              </w:tcPr>
            </w:tcPrChange>
          </w:tcPr>
          <w:p w14:paraId="08E99551" w14:textId="77777777" w:rsidR="004C2D45" w:rsidRDefault="004C2D45">
            <w:pPr>
              <w:pStyle w:val="MsgTableBody"/>
              <w:jc w:val="center"/>
              <w:rPr>
                <w:noProof/>
              </w:rPr>
            </w:pPr>
          </w:p>
        </w:tc>
      </w:tr>
      <w:tr w:rsidR="004C2D45" w:rsidRPr="004C2D45" w14:paraId="07925975" w14:textId="77777777" w:rsidTr="00E56816">
        <w:trPr>
          <w:jc w:val="center"/>
          <w:trPrChange w:id="34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46" w:author="Amit Popat" w:date="2022-07-11T10:40:00Z">
              <w:tcPr>
                <w:tcW w:w="2880" w:type="dxa"/>
                <w:tcBorders>
                  <w:top w:val="dotted" w:sz="4" w:space="0" w:color="auto"/>
                  <w:left w:val="nil"/>
                  <w:bottom w:val="dotted" w:sz="4" w:space="0" w:color="auto"/>
                  <w:right w:val="nil"/>
                </w:tcBorders>
                <w:shd w:val="clear" w:color="auto" w:fill="FFFFFF"/>
              </w:tcPr>
            </w:tcPrChange>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47" w:author="Amit Popat" w:date="2022-07-11T10:40:00Z">
              <w:tcPr>
                <w:tcW w:w="4320" w:type="dxa"/>
                <w:tcBorders>
                  <w:top w:val="dotted" w:sz="4" w:space="0" w:color="auto"/>
                  <w:left w:val="nil"/>
                  <w:bottom w:val="dotted" w:sz="4" w:space="0" w:color="auto"/>
                  <w:right w:val="nil"/>
                </w:tcBorders>
                <w:shd w:val="clear" w:color="auto" w:fill="FFFFFF"/>
              </w:tcPr>
            </w:tcPrChange>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348" w:author="Amit Popat" w:date="2022-07-11T10:40:00Z">
              <w:tcPr>
                <w:tcW w:w="864" w:type="dxa"/>
                <w:tcBorders>
                  <w:top w:val="dotted" w:sz="4" w:space="0" w:color="auto"/>
                  <w:left w:val="nil"/>
                  <w:bottom w:val="dotted" w:sz="4" w:space="0" w:color="auto"/>
                  <w:right w:val="nil"/>
                </w:tcBorders>
                <w:shd w:val="clear" w:color="auto" w:fill="FFFFFF"/>
              </w:tcPr>
            </w:tcPrChange>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49" w:author="Amit Popat" w:date="2022-07-11T10:40:00Z">
              <w:tcPr>
                <w:tcW w:w="1008" w:type="dxa"/>
                <w:tcBorders>
                  <w:top w:val="dotted" w:sz="4" w:space="0" w:color="auto"/>
                  <w:left w:val="nil"/>
                  <w:bottom w:val="dotted" w:sz="4" w:space="0" w:color="auto"/>
                  <w:right w:val="nil"/>
                </w:tcBorders>
                <w:shd w:val="clear" w:color="auto" w:fill="FFFFFF"/>
              </w:tcPr>
            </w:tcPrChange>
          </w:tcPr>
          <w:p w14:paraId="42DF321D" w14:textId="77777777" w:rsidR="004C2D45" w:rsidRDefault="004C2D45">
            <w:pPr>
              <w:pStyle w:val="MsgTableBody"/>
              <w:jc w:val="center"/>
              <w:rPr>
                <w:noProof/>
              </w:rPr>
            </w:pPr>
          </w:p>
        </w:tc>
      </w:tr>
      <w:tr w:rsidR="004C2D45" w:rsidRPr="004C2D45" w14:paraId="7D5DC886" w14:textId="77777777" w:rsidTr="00E56816">
        <w:trPr>
          <w:jc w:val="center"/>
          <w:trPrChange w:id="35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1" w:author="Amit Popat" w:date="2022-07-11T10:40:00Z">
              <w:tcPr>
                <w:tcW w:w="2880" w:type="dxa"/>
                <w:tcBorders>
                  <w:top w:val="dotted" w:sz="4" w:space="0" w:color="auto"/>
                  <w:left w:val="nil"/>
                  <w:bottom w:val="dotted" w:sz="4" w:space="0" w:color="auto"/>
                  <w:right w:val="nil"/>
                </w:tcBorders>
                <w:shd w:val="clear" w:color="auto" w:fill="FFFFFF"/>
              </w:tcPr>
            </w:tcPrChange>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352" w:author="Amit Popat" w:date="2022-07-11T10:40:00Z">
              <w:tcPr>
                <w:tcW w:w="4320" w:type="dxa"/>
                <w:tcBorders>
                  <w:top w:val="dotted" w:sz="4" w:space="0" w:color="auto"/>
                  <w:left w:val="nil"/>
                  <w:bottom w:val="dotted" w:sz="4" w:space="0" w:color="auto"/>
                  <w:right w:val="nil"/>
                </w:tcBorders>
                <w:shd w:val="clear" w:color="auto" w:fill="FFFFFF"/>
              </w:tcPr>
            </w:tcPrChange>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353" w:author="Amit Popat" w:date="2022-07-11T10:40:00Z">
              <w:tcPr>
                <w:tcW w:w="864" w:type="dxa"/>
                <w:tcBorders>
                  <w:top w:val="dotted" w:sz="4" w:space="0" w:color="auto"/>
                  <w:left w:val="nil"/>
                  <w:bottom w:val="dotted" w:sz="4" w:space="0" w:color="auto"/>
                  <w:right w:val="nil"/>
                </w:tcBorders>
                <w:shd w:val="clear" w:color="auto" w:fill="FFFFFF"/>
              </w:tcPr>
            </w:tcPrChange>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4" w:author="Amit Popat" w:date="2022-07-11T10:40:00Z">
              <w:tcPr>
                <w:tcW w:w="1008" w:type="dxa"/>
                <w:tcBorders>
                  <w:top w:val="dotted" w:sz="4" w:space="0" w:color="auto"/>
                  <w:left w:val="nil"/>
                  <w:bottom w:val="dotted" w:sz="4" w:space="0" w:color="auto"/>
                  <w:right w:val="nil"/>
                </w:tcBorders>
                <w:shd w:val="clear" w:color="auto" w:fill="FFFFFF"/>
              </w:tcPr>
            </w:tcPrChange>
          </w:tcPr>
          <w:p w14:paraId="6B7B89AE" w14:textId="77777777" w:rsidR="004C2D45" w:rsidRDefault="004C2D45">
            <w:pPr>
              <w:pStyle w:val="MsgTableBody"/>
              <w:jc w:val="center"/>
              <w:rPr>
                <w:noProof/>
              </w:rPr>
            </w:pPr>
            <w:r>
              <w:rPr>
                <w:noProof/>
              </w:rPr>
              <w:t>4</w:t>
            </w:r>
          </w:p>
        </w:tc>
      </w:tr>
      <w:tr w:rsidR="004C2D45" w:rsidRPr="004C2D45" w14:paraId="6F74E68B" w14:textId="77777777" w:rsidTr="00E56816">
        <w:trPr>
          <w:jc w:val="center"/>
          <w:trPrChange w:id="35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56" w:author="Amit Popat" w:date="2022-07-11T10:40:00Z">
              <w:tcPr>
                <w:tcW w:w="2880" w:type="dxa"/>
                <w:tcBorders>
                  <w:top w:val="dotted" w:sz="4" w:space="0" w:color="auto"/>
                  <w:left w:val="nil"/>
                  <w:bottom w:val="dotted" w:sz="4" w:space="0" w:color="auto"/>
                  <w:right w:val="nil"/>
                </w:tcBorders>
                <w:shd w:val="clear" w:color="auto" w:fill="FFFFFF"/>
              </w:tcPr>
            </w:tcPrChange>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57" w:author="Amit Popat" w:date="2022-07-11T10:40:00Z">
              <w:tcPr>
                <w:tcW w:w="4320" w:type="dxa"/>
                <w:tcBorders>
                  <w:top w:val="dotted" w:sz="4" w:space="0" w:color="auto"/>
                  <w:left w:val="nil"/>
                  <w:bottom w:val="dotted" w:sz="4" w:space="0" w:color="auto"/>
                  <w:right w:val="nil"/>
                </w:tcBorders>
                <w:shd w:val="clear" w:color="auto" w:fill="FFFFFF"/>
              </w:tcPr>
            </w:tcPrChange>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358" w:author="Amit Popat" w:date="2022-07-11T10:40:00Z">
              <w:tcPr>
                <w:tcW w:w="864" w:type="dxa"/>
                <w:tcBorders>
                  <w:top w:val="dotted" w:sz="4" w:space="0" w:color="auto"/>
                  <w:left w:val="nil"/>
                  <w:bottom w:val="dotted" w:sz="4" w:space="0" w:color="auto"/>
                  <w:right w:val="nil"/>
                </w:tcBorders>
                <w:shd w:val="clear" w:color="auto" w:fill="FFFFFF"/>
              </w:tcPr>
            </w:tcPrChange>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59" w:author="Amit Popat" w:date="2022-07-11T10:40:00Z">
              <w:tcPr>
                <w:tcW w:w="1008" w:type="dxa"/>
                <w:tcBorders>
                  <w:top w:val="dotted" w:sz="4" w:space="0" w:color="auto"/>
                  <w:left w:val="nil"/>
                  <w:bottom w:val="dotted" w:sz="4" w:space="0" w:color="auto"/>
                  <w:right w:val="nil"/>
                </w:tcBorders>
                <w:shd w:val="clear" w:color="auto" w:fill="FFFFFF"/>
              </w:tcPr>
            </w:tcPrChange>
          </w:tcPr>
          <w:p w14:paraId="62A5031A" w14:textId="77777777" w:rsidR="004C2D45" w:rsidRDefault="004C2D45">
            <w:pPr>
              <w:pStyle w:val="MsgTableBody"/>
              <w:jc w:val="center"/>
              <w:rPr>
                <w:noProof/>
              </w:rPr>
            </w:pPr>
          </w:p>
        </w:tc>
      </w:tr>
      <w:tr w:rsidR="004C2D45" w:rsidRPr="004C2D45" w14:paraId="58C36360" w14:textId="77777777" w:rsidTr="00E56816">
        <w:trPr>
          <w:jc w:val="center"/>
          <w:trPrChange w:id="36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1" w:author="Amit Popat" w:date="2022-07-11T10:40:00Z">
              <w:tcPr>
                <w:tcW w:w="2880" w:type="dxa"/>
                <w:tcBorders>
                  <w:top w:val="dotted" w:sz="4" w:space="0" w:color="auto"/>
                  <w:left w:val="nil"/>
                  <w:bottom w:val="dotted" w:sz="4" w:space="0" w:color="auto"/>
                  <w:right w:val="nil"/>
                </w:tcBorders>
                <w:shd w:val="clear" w:color="auto" w:fill="FFFFFF"/>
              </w:tcPr>
            </w:tcPrChange>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362" w:author="Amit Popat" w:date="2022-07-11T10:40:00Z">
              <w:tcPr>
                <w:tcW w:w="4320" w:type="dxa"/>
                <w:tcBorders>
                  <w:top w:val="dotted" w:sz="4" w:space="0" w:color="auto"/>
                  <w:left w:val="nil"/>
                  <w:bottom w:val="dotted" w:sz="4" w:space="0" w:color="auto"/>
                  <w:right w:val="nil"/>
                </w:tcBorders>
                <w:shd w:val="clear" w:color="auto" w:fill="FFFFFF"/>
              </w:tcPr>
            </w:tcPrChange>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Change w:id="363" w:author="Amit Popat" w:date="2022-07-11T10:40:00Z">
              <w:tcPr>
                <w:tcW w:w="864" w:type="dxa"/>
                <w:tcBorders>
                  <w:top w:val="dotted" w:sz="4" w:space="0" w:color="auto"/>
                  <w:left w:val="nil"/>
                  <w:bottom w:val="dotted" w:sz="4" w:space="0" w:color="auto"/>
                  <w:right w:val="nil"/>
                </w:tcBorders>
                <w:shd w:val="clear" w:color="auto" w:fill="FFFFFF"/>
              </w:tcPr>
            </w:tcPrChange>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4" w:author="Amit Popat" w:date="2022-07-11T10:40:00Z">
              <w:tcPr>
                <w:tcW w:w="1008" w:type="dxa"/>
                <w:tcBorders>
                  <w:top w:val="dotted" w:sz="4" w:space="0" w:color="auto"/>
                  <w:left w:val="nil"/>
                  <w:bottom w:val="dotted" w:sz="4" w:space="0" w:color="auto"/>
                  <w:right w:val="nil"/>
                </w:tcBorders>
                <w:shd w:val="clear" w:color="auto" w:fill="FFFFFF"/>
              </w:tcPr>
            </w:tcPrChange>
          </w:tcPr>
          <w:p w14:paraId="732E7820" w14:textId="77777777" w:rsidR="004C2D45" w:rsidRDefault="004C2D45">
            <w:pPr>
              <w:pStyle w:val="MsgTableBody"/>
              <w:jc w:val="center"/>
              <w:rPr>
                <w:noProof/>
              </w:rPr>
            </w:pPr>
          </w:p>
        </w:tc>
      </w:tr>
      <w:tr w:rsidR="004C2D45" w:rsidRPr="004C2D45" w14:paraId="09E25634" w14:textId="77777777" w:rsidTr="00E56816">
        <w:trPr>
          <w:jc w:val="center"/>
          <w:trPrChange w:id="36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6" w:author="Amit Popat" w:date="2022-07-11T10:40:00Z">
              <w:tcPr>
                <w:tcW w:w="2880" w:type="dxa"/>
                <w:tcBorders>
                  <w:top w:val="dotted" w:sz="4" w:space="0" w:color="auto"/>
                  <w:left w:val="nil"/>
                  <w:bottom w:val="dotted" w:sz="4" w:space="0" w:color="auto"/>
                  <w:right w:val="nil"/>
                </w:tcBorders>
                <w:shd w:val="clear" w:color="auto" w:fill="FFFFFF"/>
              </w:tcPr>
            </w:tcPrChange>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367" w:author="Amit Popat" w:date="2022-07-11T10:40:00Z">
              <w:tcPr>
                <w:tcW w:w="4320" w:type="dxa"/>
                <w:tcBorders>
                  <w:top w:val="dotted" w:sz="4" w:space="0" w:color="auto"/>
                  <w:left w:val="nil"/>
                  <w:bottom w:val="dotted" w:sz="4" w:space="0" w:color="auto"/>
                  <w:right w:val="nil"/>
                </w:tcBorders>
                <w:shd w:val="clear" w:color="auto" w:fill="FFFFFF"/>
              </w:tcPr>
            </w:tcPrChange>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368" w:author="Amit Popat" w:date="2022-07-11T10:40:00Z">
              <w:tcPr>
                <w:tcW w:w="864" w:type="dxa"/>
                <w:tcBorders>
                  <w:top w:val="dotted" w:sz="4" w:space="0" w:color="auto"/>
                  <w:left w:val="nil"/>
                  <w:bottom w:val="dotted" w:sz="4" w:space="0" w:color="auto"/>
                  <w:right w:val="nil"/>
                </w:tcBorders>
                <w:shd w:val="clear" w:color="auto" w:fill="FFFFFF"/>
              </w:tcPr>
            </w:tcPrChange>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9" w:author="Amit Popat" w:date="2022-07-11T10:40:00Z">
              <w:tcPr>
                <w:tcW w:w="1008" w:type="dxa"/>
                <w:tcBorders>
                  <w:top w:val="dotted" w:sz="4" w:space="0" w:color="auto"/>
                  <w:left w:val="nil"/>
                  <w:bottom w:val="dotted" w:sz="4" w:space="0" w:color="auto"/>
                  <w:right w:val="nil"/>
                </w:tcBorders>
                <w:shd w:val="clear" w:color="auto" w:fill="FFFFFF"/>
              </w:tcPr>
            </w:tcPrChange>
          </w:tcPr>
          <w:p w14:paraId="550A5EC4" w14:textId="77777777" w:rsidR="004C2D45" w:rsidRDefault="004C2D45">
            <w:pPr>
              <w:pStyle w:val="MsgTableBody"/>
              <w:jc w:val="center"/>
              <w:rPr>
                <w:noProof/>
              </w:rPr>
            </w:pPr>
            <w:r>
              <w:rPr>
                <w:noProof/>
              </w:rPr>
              <w:t>4</w:t>
            </w:r>
          </w:p>
        </w:tc>
      </w:tr>
      <w:tr w:rsidR="004C2D45" w:rsidRPr="004C2D45" w14:paraId="47112F3A" w14:textId="77777777" w:rsidTr="00E56816">
        <w:trPr>
          <w:jc w:val="center"/>
          <w:trPrChange w:id="37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1" w:author="Amit Popat" w:date="2022-07-11T10:40:00Z">
              <w:tcPr>
                <w:tcW w:w="2880" w:type="dxa"/>
                <w:tcBorders>
                  <w:top w:val="dotted" w:sz="4" w:space="0" w:color="auto"/>
                  <w:left w:val="nil"/>
                  <w:bottom w:val="dotted" w:sz="4" w:space="0" w:color="auto"/>
                  <w:right w:val="nil"/>
                </w:tcBorders>
                <w:shd w:val="clear" w:color="auto" w:fill="FFFFFF"/>
              </w:tcPr>
            </w:tcPrChange>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72" w:author="Amit Popat" w:date="2022-07-11T10:40:00Z">
              <w:tcPr>
                <w:tcW w:w="4320" w:type="dxa"/>
                <w:tcBorders>
                  <w:top w:val="dotted" w:sz="4" w:space="0" w:color="auto"/>
                  <w:left w:val="nil"/>
                  <w:bottom w:val="dotted" w:sz="4" w:space="0" w:color="auto"/>
                  <w:right w:val="nil"/>
                </w:tcBorders>
                <w:shd w:val="clear" w:color="auto" w:fill="FFFFFF"/>
              </w:tcPr>
            </w:tcPrChange>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Change w:id="373" w:author="Amit Popat" w:date="2022-07-11T10:40:00Z">
              <w:tcPr>
                <w:tcW w:w="864" w:type="dxa"/>
                <w:tcBorders>
                  <w:top w:val="dotted" w:sz="4" w:space="0" w:color="auto"/>
                  <w:left w:val="nil"/>
                  <w:bottom w:val="dotted" w:sz="4" w:space="0" w:color="auto"/>
                  <w:right w:val="nil"/>
                </w:tcBorders>
                <w:shd w:val="clear" w:color="auto" w:fill="FFFFFF"/>
              </w:tcPr>
            </w:tcPrChange>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4" w:author="Amit Popat" w:date="2022-07-11T10:40:00Z">
              <w:tcPr>
                <w:tcW w:w="1008" w:type="dxa"/>
                <w:tcBorders>
                  <w:top w:val="dotted" w:sz="4" w:space="0" w:color="auto"/>
                  <w:left w:val="nil"/>
                  <w:bottom w:val="dotted" w:sz="4" w:space="0" w:color="auto"/>
                  <w:right w:val="nil"/>
                </w:tcBorders>
                <w:shd w:val="clear" w:color="auto" w:fill="FFFFFF"/>
              </w:tcPr>
            </w:tcPrChange>
          </w:tcPr>
          <w:p w14:paraId="271E0E23" w14:textId="77777777" w:rsidR="004C2D45" w:rsidRDefault="004C2D45">
            <w:pPr>
              <w:pStyle w:val="MsgTableBody"/>
              <w:jc w:val="center"/>
              <w:rPr>
                <w:noProof/>
              </w:rPr>
            </w:pPr>
          </w:p>
        </w:tc>
      </w:tr>
      <w:tr w:rsidR="004C2D45" w:rsidRPr="004C2D45" w14:paraId="611D8467" w14:textId="77777777" w:rsidTr="00E56816">
        <w:trPr>
          <w:jc w:val="center"/>
          <w:trPrChange w:id="37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6" w:author="Amit Popat" w:date="2022-07-11T10:40:00Z">
              <w:tcPr>
                <w:tcW w:w="2880" w:type="dxa"/>
                <w:tcBorders>
                  <w:top w:val="dotted" w:sz="4" w:space="0" w:color="auto"/>
                  <w:left w:val="nil"/>
                  <w:bottom w:val="dotted" w:sz="4" w:space="0" w:color="auto"/>
                  <w:right w:val="nil"/>
                </w:tcBorders>
                <w:shd w:val="clear" w:color="auto" w:fill="FFFFFF"/>
              </w:tcPr>
            </w:tcPrChange>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Change w:id="377" w:author="Amit Popat" w:date="2022-07-11T10:40:00Z">
              <w:tcPr>
                <w:tcW w:w="4320" w:type="dxa"/>
                <w:tcBorders>
                  <w:top w:val="dotted" w:sz="4" w:space="0" w:color="auto"/>
                  <w:left w:val="nil"/>
                  <w:bottom w:val="dotted" w:sz="4" w:space="0" w:color="auto"/>
                  <w:right w:val="nil"/>
                </w:tcBorders>
                <w:shd w:val="clear" w:color="auto" w:fill="FFFFFF"/>
              </w:tcPr>
            </w:tcPrChange>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Change w:id="378" w:author="Amit Popat" w:date="2022-07-11T10:40:00Z">
              <w:tcPr>
                <w:tcW w:w="864" w:type="dxa"/>
                <w:tcBorders>
                  <w:top w:val="dotted" w:sz="4" w:space="0" w:color="auto"/>
                  <w:left w:val="nil"/>
                  <w:bottom w:val="dotted" w:sz="4" w:space="0" w:color="auto"/>
                  <w:right w:val="nil"/>
                </w:tcBorders>
                <w:shd w:val="clear" w:color="auto" w:fill="FFFFFF"/>
              </w:tcPr>
            </w:tcPrChange>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79" w:author="Amit Popat" w:date="2022-07-11T10:40:00Z">
              <w:tcPr>
                <w:tcW w:w="1008" w:type="dxa"/>
                <w:tcBorders>
                  <w:top w:val="dotted" w:sz="4" w:space="0" w:color="auto"/>
                  <w:left w:val="nil"/>
                  <w:bottom w:val="dotted" w:sz="4" w:space="0" w:color="auto"/>
                  <w:right w:val="nil"/>
                </w:tcBorders>
                <w:shd w:val="clear" w:color="auto" w:fill="FFFFFF"/>
              </w:tcPr>
            </w:tcPrChange>
          </w:tcPr>
          <w:p w14:paraId="3383C4B1" w14:textId="77777777" w:rsidR="004C2D45" w:rsidRDefault="004C2D45">
            <w:pPr>
              <w:pStyle w:val="MsgTableBody"/>
              <w:jc w:val="center"/>
              <w:rPr>
                <w:noProof/>
              </w:rPr>
            </w:pPr>
          </w:p>
        </w:tc>
      </w:tr>
      <w:tr w:rsidR="004C2D45" w:rsidRPr="004C2D45" w14:paraId="6F1DA80D" w14:textId="77777777" w:rsidTr="00E56816">
        <w:trPr>
          <w:jc w:val="center"/>
          <w:trPrChange w:id="38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1" w:author="Amit Popat" w:date="2022-07-11T10:40:00Z">
              <w:tcPr>
                <w:tcW w:w="2880" w:type="dxa"/>
                <w:tcBorders>
                  <w:top w:val="dotted" w:sz="4" w:space="0" w:color="auto"/>
                  <w:left w:val="nil"/>
                  <w:bottom w:val="dotted" w:sz="4" w:space="0" w:color="auto"/>
                  <w:right w:val="nil"/>
                </w:tcBorders>
                <w:shd w:val="clear" w:color="auto" w:fill="FFFFFF"/>
              </w:tcPr>
            </w:tcPrChange>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Change w:id="382" w:author="Amit Popat" w:date="2022-07-11T10:40:00Z">
              <w:tcPr>
                <w:tcW w:w="4320" w:type="dxa"/>
                <w:tcBorders>
                  <w:top w:val="dotted" w:sz="4" w:space="0" w:color="auto"/>
                  <w:left w:val="nil"/>
                  <w:bottom w:val="dotted" w:sz="4" w:space="0" w:color="auto"/>
                  <w:right w:val="nil"/>
                </w:tcBorders>
                <w:shd w:val="clear" w:color="auto" w:fill="FFFFFF"/>
              </w:tcPr>
            </w:tcPrChange>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Change w:id="383" w:author="Amit Popat" w:date="2022-07-11T10:40:00Z">
              <w:tcPr>
                <w:tcW w:w="864" w:type="dxa"/>
                <w:tcBorders>
                  <w:top w:val="dotted" w:sz="4" w:space="0" w:color="auto"/>
                  <w:left w:val="nil"/>
                  <w:bottom w:val="dotted" w:sz="4" w:space="0" w:color="auto"/>
                  <w:right w:val="nil"/>
                </w:tcBorders>
                <w:shd w:val="clear" w:color="auto" w:fill="FFFFFF"/>
              </w:tcPr>
            </w:tcPrChange>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4" w:author="Amit Popat" w:date="2022-07-11T10:40:00Z">
              <w:tcPr>
                <w:tcW w:w="1008" w:type="dxa"/>
                <w:tcBorders>
                  <w:top w:val="dotted" w:sz="4" w:space="0" w:color="auto"/>
                  <w:left w:val="nil"/>
                  <w:bottom w:val="dotted" w:sz="4" w:space="0" w:color="auto"/>
                  <w:right w:val="nil"/>
                </w:tcBorders>
                <w:shd w:val="clear" w:color="auto" w:fill="FFFFFF"/>
              </w:tcPr>
            </w:tcPrChange>
          </w:tcPr>
          <w:p w14:paraId="56A41099" w14:textId="77777777" w:rsidR="004C2D45" w:rsidRDefault="004C2D45">
            <w:pPr>
              <w:pStyle w:val="MsgTableBody"/>
              <w:jc w:val="center"/>
              <w:rPr>
                <w:noProof/>
              </w:rPr>
            </w:pPr>
          </w:p>
        </w:tc>
      </w:tr>
      <w:tr w:rsidR="004C2D45" w:rsidRPr="004C2D45" w14:paraId="170A7939" w14:textId="77777777" w:rsidTr="00E56816">
        <w:trPr>
          <w:jc w:val="center"/>
          <w:trPrChange w:id="38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86" w:author="Amit Popat" w:date="2022-07-11T10:40:00Z">
              <w:tcPr>
                <w:tcW w:w="2880" w:type="dxa"/>
                <w:tcBorders>
                  <w:top w:val="dotted" w:sz="4" w:space="0" w:color="auto"/>
                  <w:left w:val="nil"/>
                  <w:bottom w:val="dotted" w:sz="4" w:space="0" w:color="auto"/>
                  <w:right w:val="nil"/>
                </w:tcBorders>
                <w:shd w:val="clear" w:color="auto" w:fill="FFFFFF"/>
              </w:tcPr>
            </w:tcPrChange>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387" w:author="Amit Popat" w:date="2022-07-11T10:40:00Z">
              <w:tcPr>
                <w:tcW w:w="4320" w:type="dxa"/>
                <w:tcBorders>
                  <w:top w:val="dotted" w:sz="4" w:space="0" w:color="auto"/>
                  <w:left w:val="nil"/>
                  <w:bottom w:val="dotted" w:sz="4" w:space="0" w:color="auto"/>
                  <w:right w:val="nil"/>
                </w:tcBorders>
                <w:shd w:val="clear" w:color="auto" w:fill="FFFFFF"/>
              </w:tcPr>
            </w:tcPrChange>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Change w:id="388" w:author="Amit Popat" w:date="2022-07-11T10:40:00Z">
              <w:tcPr>
                <w:tcW w:w="864" w:type="dxa"/>
                <w:tcBorders>
                  <w:top w:val="dotted" w:sz="4" w:space="0" w:color="auto"/>
                  <w:left w:val="nil"/>
                  <w:bottom w:val="dotted" w:sz="4" w:space="0" w:color="auto"/>
                  <w:right w:val="nil"/>
                </w:tcBorders>
                <w:shd w:val="clear" w:color="auto" w:fill="FFFFFF"/>
              </w:tcPr>
            </w:tcPrChange>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89" w:author="Amit Popat" w:date="2022-07-11T10:40:00Z">
              <w:tcPr>
                <w:tcW w:w="1008" w:type="dxa"/>
                <w:tcBorders>
                  <w:top w:val="dotted" w:sz="4" w:space="0" w:color="auto"/>
                  <w:left w:val="nil"/>
                  <w:bottom w:val="dotted" w:sz="4" w:space="0" w:color="auto"/>
                  <w:right w:val="nil"/>
                </w:tcBorders>
                <w:shd w:val="clear" w:color="auto" w:fill="FFFFFF"/>
              </w:tcPr>
            </w:tcPrChange>
          </w:tcPr>
          <w:p w14:paraId="426425C9" w14:textId="77777777" w:rsidR="004C2D45" w:rsidRDefault="004C2D45">
            <w:pPr>
              <w:pStyle w:val="MsgTableBody"/>
              <w:jc w:val="center"/>
              <w:rPr>
                <w:noProof/>
              </w:rPr>
            </w:pPr>
            <w:r>
              <w:rPr>
                <w:noProof/>
              </w:rPr>
              <w:t>2</w:t>
            </w:r>
          </w:p>
        </w:tc>
      </w:tr>
      <w:tr w:rsidR="004C2D45" w:rsidRPr="004C2D45" w14:paraId="21291980" w14:textId="77777777" w:rsidTr="00E56816">
        <w:trPr>
          <w:jc w:val="center"/>
          <w:trPrChange w:id="39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1" w:author="Amit Popat" w:date="2022-07-11T10:40:00Z">
              <w:tcPr>
                <w:tcW w:w="2880" w:type="dxa"/>
                <w:tcBorders>
                  <w:top w:val="dotted" w:sz="4" w:space="0" w:color="auto"/>
                  <w:left w:val="nil"/>
                  <w:bottom w:val="dotted" w:sz="4" w:space="0" w:color="auto"/>
                  <w:right w:val="nil"/>
                </w:tcBorders>
                <w:shd w:val="clear" w:color="auto" w:fill="FFFFFF"/>
              </w:tcPr>
            </w:tcPrChange>
          </w:tcPr>
          <w:p w14:paraId="07D93416"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392" w:author="Amit Popat" w:date="2022-07-11T10:40:00Z">
              <w:tcPr>
                <w:tcW w:w="4320" w:type="dxa"/>
                <w:tcBorders>
                  <w:top w:val="dotted" w:sz="4" w:space="0" w:color="auto"/>
                  <w:left w:val="nil"/>
                  <w:bottom w:val="dotted" w:sz="4" w:space="0" w:color="auto"/>
                  <w:right w:val="nil"/>
                </w:tcBorders>
                <w:shd w:val="clear" w:color="auto" w:fill="FFFFFF"/>
              </w:tcPr>
            </w:tcPrChange>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393" w:author="Amit Popat" w:date="2022-07-11T10:40:00Z">
              <w:tcPr>
                <w:tcW w:w="864" w:type="dxa"/>
                <w:tcBorders>
                  <w:top w:val="dotted" w:sz="4" w:space="0" w:color="auto"/>
                  <w:left w:val="nil"/>
                  <w:bottom w:val="dotted" w:sz="4" w:space="0" w:color="auto"/>
                  <w:right w:val="nil"/>
                </w:tcBorders>
                <w:shd w:val="clear" w:color="auto" w:fill="FFFFFF"/>
              </w:tcPr>
            </w:tcPrChange>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4" w:author="Amit Popat" w:date="2022-07-11T10:40:00Z">
              <w:tcPr>
                <w:tcW w:w="1008" w:type="dxa"/>
                <w:tcBorders>
                  <w:top w:val="dotted" w:sz="4" w:space="0" w:color="auto"/>
                  <w:left w:val="nil"/>
                  <w:bottom w:val="dotted" w:sz="4" w:space="0" w:color="auto"/>
                  <w:right w:val="nil"/>
                </w:tcBorders>
                <w:shd w:val="clear" w:color="auto" w:fill="FFFFFF"/>
              </w:tcPr>
            </w:tcPrChange>
          </w:tcPr>
          <w:p w14:paraId="38B8B5F4" w14:textId="77777777" w:rsidR="004C2D45" w:rsidRDefault="004C2D45">
            <w:pPr>
              <w:pStyle w:val="MsgTableBody"/>
              <w:jc w:val="center"/>
              <w:rPr>
                <w:noProof/>
              </w:rPr>
            </w:pPr>
            <w:r>
              <w:rPr>
                <w:noProof/>
              </w:rPr>
              <w:t>12</w:t>
            </w:r>
          </w:p>
        </w:tc>
      </w:tr>
      <w:tr w:rsidR="004C2D45" w:rsidRPr="004C2D45" w14:paraId="3522D055" w14:textId="77777777" w:rsidTr="00E56816">
        <w:trPr>
          <w:jc w:val="center"/>
          <w:trPrChange w:id="39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96" w:author="Amit Popat" w:date="2022-07-11T10:40:00Z">
              <w:tcPr>
                <w:tcW w:w="2880" w:type="dxa"/>
                <w:tcBorders>
                  <w:top w:val="dotted" w:sz="4" w:space="0" w:color="auto"/>
                  <w:left w:val="nil"/>
                  <w:bottom w:val="dotted" w:sz="4" w:space="0" w:color="auto"/>
                  <w:right w:val="nil"/>
                </w:tcBorders>
                <w:shd w:val="clear" w:color="auto" w:fill="FFFFFF"/>
              </w:tcPr>
            </w:tcPrChange>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397" w:author="Amit Popat" w:date="2022-07-11T10:40:00Z">
              <w:tcPr>
                <w:tcW w:w="4320" w:type="dxa"/>
                <w:tcBorders>
                  <w:top w:val="dotted" w:sz="4" w:space="0" w:color="auto"/>
                  <w:left w:val="nil"/>
                  <w:bottom w:val="dotted" w:sz="4" w:space="0" w:color="auto"/>
                  <w:right w:val="nil"/>
                </w:tcBorders>
                <w:shd w:val="clear" w:color="auto" w:fill="FFFFFF"/>
              </w:tcPr>
            </w:tcPrChange>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398" w:author="Amit Popat" w:date="2022-07-11T10:40:00Z">
              <w:tcPr>
                <w:tcW w:w="864" w:type="dxa"/>
                <w:tcBorders>
                  <w:top w:val="dotted" w:sz="4" w:space="0" w:color="auto"/>
                  <w:left w:val="nil"/>
                  <w:bottom w:val="dotted" w:sz="4" w:space="0" w:color="auto"/>
                  <w:right w:val="nil"/>
                </w:tcBorders>
                <w:shd w:val="clear" w:color="auto" w:fill="FFFFFF"/>
              </w:tcPr>
            </w:tcPrChange>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99" w:author="Amit Popat" w:date="2022-07-11T10:40:00Z">
              <w:tcPr>
                <w:tcW w:w="1008" w:type="dxa"/>
                <w:tcBorders>
                  <w:top w:val="dotted" w:sz="4" w:space="0" w:color="auto"/>
                  <w:left w:val="nil"/>
                  <w:bottom w:val="dotted" w:sz="4" w:space="0" w:color="auto"/>
                  <w:right w:val="nil"/>
                </w:tcBorders>
                <w:shd w:val="clear" w:color="auto" w:fill="FFFFFF"/>
              </w:tcPr>
            </w:tcPrChange>
          </w:tcPr>
          <w:p w14:paraId="4185628F" w14:textId="77777777" w:rsidR="004C2D45" w:rsidRDefault="004C2D45">
            <w:pPr>
              <w:pStyle w:val="MsgTableBody"/>
              <w:jc w:val="center"/>
              <w:rPr>
                <w:noProof/>
              </w:rPr>
            </w:pPr>
          </w:p>
        </w:tc>
      </w:tr>
      <w:tr w:rsidR="004C2D45" w:rsidRPr="004C2D45" w14:paraId="08B06FD1" w14:textId="77777777" w:rsidTr="00E56816">
        <w:trPr>
          <w:jc w:val="center"/>
          <w:trPrChange w:id="40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1" w:author="Amit Popat" w:date="2022-07-11T10:40:00Z">
              <w:tcPr>
                <w:tcW w:w="2880" w:type="dxa"/>
                <w:tcBorders>
                  <w:top w:val="dotted" w:sz="4" w:space="0" w:color="auto"/>
                  <w:left w:val="nil"/>
                  <w:bottom w:val="dotted" w:sz="4" w:space="0" w:color="auto"/>
                  <w:right w:val="nil"/>
                </w:tcBorders>
                <w:shd w:val="clear" w:color="auto" w:fill="FFFFFF"/>
              </w:tcPr>
            </w:tcPrChange>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402" w:author="Amit Popat" w:date="2022-07-11T10:40:00Z">
              <w:tcPr>
                <w:tcW w:w="4320" w:type="dxa"/>
                <w:tcBorders>
                  <w:top w:val="dotted" w:sz="4" w:space="0" w:color="auto"/>
                  <w:left w:val="nil"/>
                  <w:bottom w:val="dotted" w:sz="4" w:space="0" w:color="auto"/>
                  <w:right w:val="nil"/>
                </w:tcBorders>
                <w:shd w:val="clear" w:color="auto" w:fill="FFFFFF"/>
              </w:tcPr>
            </w:tcPrChange>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403" w:author="Amit Popat" w:date="2022-07-11T10:40:00Z">
              <w:tcPr>
                <w:tcW w:w="864" w:type="dxa"/>
                <w:tcBorders>
                  <w:top w:val="dotted" w:sz="4" w:space="0" w:color="auto"/>
                  <w:left w:val="nil"/>
                  <w:bottom w:val="dotted" w:sz="4" w:space="0" w:color="auto"/>
                  <w:right w:val="nil"/>
                </w:tcBorders>
                <w:shd w:val="clear" w:color="auto" w:fill="FFFFFF"/>
              </w:tcPr>
            </w:tcPrChange>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4" w:author="Amit Popat" w:date="2022-07-11T10:40:00Z">
              <w:tcPr>
                <w:tcW w:w="1008" w:type="dxa"/>
                <w:tcBorders>
                  <w:top w:val="dotted" w:sz="4" w:space="0" w:color="auto"/>
                  <w:left w:val="nil"/>
                  <w:bottom w:val="dotted" w:sz="4" w:space="0" w:color="auto"/>
                  <w:right w:val="nil"/>
                </w:tcBorders>
                <w:shd w:val="clear" w:color="auto" w:fill="FFFFFF"/>
              </w:tcPr>
            </w:tcPrChange>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E56816">
        <w:trPr>
          <w:jc w:val="center"/>
          <w:trPrChange w:id="40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6" w:author="Amit Popat" w:date="2022-07-11T10:40:00Z">
              <w:tcPr>
                <w:tcW w:w="2880" w:type="dxa"/>
                <w:tcBorders>
                  <w:top w:val="dotted" w:sz="4" w:space="0" w:color="auto"/>
                  <w:left w:val="nil"/>
                  <w:bottom w:val="dotted" w:sz="4" w:space="0" w:color="auto"/>
                  <w:right w:val="nil"/>
                </w:tcBorders>
                <w:shd w:val="clear" w:color="auto" w:fill="FFFFFF"/>
              </w:tcPr>
            </w:tcPrChange>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07" w:author="Amit Popat" w:date="2022-07-11T10:40:00Z">
              <w:tcPr>
                <w:tcW w:w="4320" w:type="dxa"/>
                <w:tcBorders>
                  <w:top w:val="dotted" w:sz="4" w:space="0" w:color="auto"/>
                  <w:left w:val="nil"/>
                  <w:bottom w:val="dotted" w:sz="4" w:space="0" w:color="auto"/>
                  <w:right w:val="nil"/>
                </w:tcBorders>
                <w:shd w:val="clear" w:color="auto" w:fill="FFFFFF"/>
              </w:tcPr>
            </w:tcPrChange>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408" w:author="Amit Popat" w:date="2022-07-11T10:40:00Z">
              <w:tcPr>
                <w:tcW w:w="864" w:type="dxa"/>
                <w:tcBorders>
                  <w:top w:val="dotted" w:sz="4" w:space="0" w:color="auto"/>
                  <w:left w:val="nil"/>
                  <w:bottom w:val="dotted" w:sz="4" w:space="0" w:color="auto"/>
                  <w:right w:val="nil"/>
                </w:tcBorders>
                <w:shd w:val="clear" w:color="auto" w:fill="FFFFFF"/>
              </w:tcPr>
            </w:tcPrChange>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9" w:author="Amit Popat" w:date="2022-07-11T10:40:00Z">
              <w:tcPr>
                <w:tcW w:w="1008" w:type="dxa"/>
                <w:tcBorders>
                  <w:top w:val="dotted" w:sz="4" w:space="0" w:color="auto"/>
                  <w:left w:val="nil"/>
                  <w:bottom w:val="dotted" w:sz="4" w:space="0" w:color="auto"/>
                  <w:right w:val="nil"/>
                </w:tcBorders>
                <w:shd w:val="clear" w:color="auto" w:fill="FFFFFF"/>
              </w:tcPr>
            </w:tcPrChange>
          </w:tcPr>
          <w:p w14:paraId="385A4969" w14:textId="77777777" w:rsidR="004C2D45" w:rsidRDefault="004C2D45">
            <w:pPr>
              <w:pStyle w:val="MsgTableBody"/>
              <w:jc w:val="center"/>
              <w:rPr>
                <w:noProof/>
                <w:lang w:val="fr-FR"/>
              </w:rPr>
            </w:pPr>
          </w:p>
        </w:tc>
      </w:tr>
      <w:tr w:rsidR="004C2D45" w:rsidRPr="004C2D45" w14:paraId="2C4940D4" w14:textId="77777777" w:rsidTr="00E56816">
        <w:trPr>
          <w:jc w:val="center"/>
          <w:trPrChange w:id="41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1" w:author="Amit Popat" w:date="2022-07-11T10:40:00Z">
              <w:tcPr>
                <w:tcW w:w="2880" w:type="dxa"/>
                <w:tcBorders>
                  <w:top w:val="dotted" w:sz="4" w:space="0" w:color="auto"/>
                  <w:left w:val="nil"/>
                  <w:bottom w:val="dotted" w:sz="4" w:space="0" w:color="auto"/>
                  <w:right w:val="nil"/>
                </w:tcBorders>
                <w:shd w:val="clear" w:color="auto" w:fill="FFFFFF"/>
              </w:tcPr>
            </w:tcPrChange>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412" w:author="Amit Popat" w:date="2022-07-11T10:40:00Z">
              <w:tcPr>
                <w:tcW w:w="4320" w:type="dxa"/>
                <w:tcBorders>
                  <w:top w:val="dotted" w:sz="4" w:space="0" w:color="auto"/>
                  <w:left w:val="nil"/>
                  <w:bottom w:val="dotted" w:sz="4" w:space="0" w:color="auto"/>
                  <w:right w:val="nil"/>
                </w:tcBorders>
                <w:shd w:val="clear" w:color="auto" w:fill="FFFFFF"/>
              </w:tcPr>
            </w:tcPrChange>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413" w:author="Amit Popat" w:date="2022-07-11T10:40:00Z">
              <w:tcPr>
                <w:tcW w:w="864" w:type="dxa"/>
                <w:tcBorders>
                  <w:top w:val="dotted" w:sz="4" w:space="0" w:color="auto"/>
                  <w:left w:val="nil"/>
                  <w:bottom w:val="dotted" w:sz="4" w:space="0" w:color="auto"/>
                  <w:right w:val="nil"/>
                </w:tcBorders>
                <w:shd w:val="clear" w:color="auto" w:fill="FFFFFF"/>
              </w:tcPr>
            </w:tcPrChange>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14" w:author="Amit Popat" w:date="2022-07-11T10:40:00Z">
              <w:tcPr>
                <w:tcW w:w="1008" w:type="dxa"/>
                <w:tcBorders>
                  <w:top w:val="dotted" w:sz="4" w:space="0" w:color="auto"/>
                  <w:left w:val="nil"/>
                  <w:bottom w:val="dotted" w:sz="4" w:space="0" w:color="auto"/>
                  <w:right w:val="nil"/>
                </w:tcBorders>
                <w:shd w:val="clear" w:color="auto" w:fill="FFFFFF"/>
              </w:tcPr>
            </w:tcPrChange>
          </w:tcPr>
          <w:p w14:paraId="174E2760" w14:textId="77777777" w:rsidR="004C2D45" w:rsidRDefault="004C2D45">
            <w:pPr>
              <w:pStyle w:val="MsgTableBody"/>
              <w:jc w:val="center"/>
              <w:rPr>
                <w:noProof/>
              </w:rPr>
            </w:pPr>
            <w:r>
              <w:rPr>
                <w:noProof/>
              </w:rPr>
              <w:t>2</w:t>
            </w:r>
          </w:p>
        </w:tc>
      </w:tr>
      <w:tr w:rsidR="004C2D45" w:rsidRPr="004C2D45" w14:paraId="738BB8FA" w14:textId="77777777" w:rsidTr="00E56816">
        <w:trPr>
          <w:jc w:val="center"/>
          <w:trPrChange w:id="41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6" w:author="Amit Popat" w:date="2022-07-11T10:40:00Z">
              <w:tcPr>
                <w:tcW w:w="2880" w:type="dxa"/>
                <w:tcBorders>
                  <w:top w:val="dotted" w:sz="4" w:space="0" w:color="auto"/>
                  <w:left w:val="nil"/>
                  <w:bottom w:val="dotted" w:sz="4" w:space="0" w:color="auto"/>
                  <w:right w:val="nil"/>
                </w:tcBorders>
                <w:shd w:val="clear" w:color="auto" w:fill="FFFFFF"/>
              </w:tcPr>
            </w:tcPrChange>
          </w:tcPr>
          <w:p w14:paraId="1148CC47"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17" w:author="Amit Popat" w:date="2022-07-11T10:40:00Z">
              <w:tcPr>
                <w:tcW w:w="4320" w:type="dxa"/>
                <w:tcBorders>
                  <w:top w:val="dotted" w:sz="4" w:space="0" w:color="auto"/>
                  <w:left w:val="nil"/>
                  <w:bottom w:val="dotted" w:sz="4" w:space="0" w:color="auto"/>
                  <w:right w:val="nil"/>
                </w:tcBorders>
                <w:shd w:val="clear" w:color="auto" w:fill="FFFFFF"/>
              </w:tcPr>
            </w:tcPrChange>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418" w:author="Amit Popat" w:date="2022-07-11T10:40:00Z">
              <w:tcPr>
                <w:tcW w:w="864" w:type="dxa"/>
                <w:tcBorders>
                  <w:top w:val="dotted" w:sz="4" w:space="0" w:color="auto"/>
                  <w:left w:val="nil"/>
                  <w:bottom w:val="dotted" w:sz="4" w:space="0" w:color="auto"/>
                  <w:right w:val="nil"/>
                </w:tcBorders>
                <w:shd w:val="clear" w:color="auto" w:fill="FFFFFF"/>
              </w:tcPr>
            </w:tcPrChange>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9" w:author="Amit Popat" w:date="2022-07-11T10:40:00Z">
              <w:tcPr>
                <w:tcW w:w="1008" w:type="dxa"/>
                <w:tcBorders>
                  <w:top w:val="dotted" w:sz="4" w:space="0" w:color="auto"/>
                  <w:left w:val="nil"/>
                  <w:bottom w:val="dotted" w:sz="4" w:space="0" w:color="auto"/>
                  <w:right w:val="nil"/>
                </w:tcBorders>
                <w:shd w:val="clear" w:color="auto" w:fill="FFFFFF"/>
              </w:tcPr>
            </w:tcPrChange>
          </w:tcPr>
          <w:p w14:paraId="5B47FB97" w14:textId="77777777" w:rsidR="004C2D45" w:rsidRDefault="004C2D45">
            <w:pPr>
              <w:pStyle w:val="MsgTableBody"/>
              <w:jc w:val="center"/>
              <w:rPr>
                <w:noProof/>
              </w:rPr>
            </w:pPr>
            <w:r>
              <w:rPr>
                <w:noProof/>
              </w:rPr>
              <w:t>12</w:t>
            </w:r>
          </w:p>
        </w:tc>
      </w:tr>
      <w:tr w:rsidR="004C2D45" w:rsidRPr="004C2D45" w14:paraId="2758B81D" w14:textId="77777777" w:rsidTr="00E56816">
        <w:trPr>
          <w:jc w:val="center"/>
          <w:trPrChange w:id="42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1" w:author="Amit Popat" w:date="2022-07-11T10:40:00Z">
              <w:tcPr>
                <w:tcW w:w="2880" w:type="dxa"/>
                <w:tcBorders>
                  <w:top w:val="dotted" w:sz="4" w:space="0" w:color="auto"/>
                  <w:left w:val="nil"/>
                  <w:bottom w:val="dotted" w:sz="4" w:space="0" w:color="auto"/>
                  <w:right w:val="nil"/>
                </w:tcBorders>
                <w:shd w:val="clear" w:color="auto" w:fill="FFFFFF"/>
              </w:tcPr>
            </w:tcPrChange>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22" w:author="Amit Popat" w:date="2022-07-11T10:40:00Z">
              <w:tcPr>
                <w:tcW w:w="4320" w:type="dxa"/>
                <w:tcBorders>
                  <w:top w:val="dotted" w:sz="4" w:space="0" w:color="auto"/>
                  <w:left w:val="nil"/>
                  <w:bottom w:val="dotted" w:sz="4" w:space="0" w:color="auto"/>
                  <w:right w:val="nil"/>
                </w:tcBorders>
                <w:shd w:val="clear" w:color="auto" w:fill="FFFFFF"/>
              </w:tcPr>
            </w:tcPrChange>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423" w:author="Amit Popat" w:date="2022-07-11T10:40:00Z">
              <w:tcPr>
                <w:tcW w:w="864" w:type="dxa"/>
                <w:tcBorders>
                  <w:top w:val="dotted" w:sz="4" w:space="0" w:color="auto"/>
                  <w:left w:val="nil"/>
                  <w:bottom w:val="dotted" w:sz="4" w:space="0" w:color="auto"/>
                  <w:right w:val="nil"/>
                </w:tcBorders>
                <w:shd w:val="clear" w:color="auto" w:fill="FFFFFF"/>
              </w:tcPr>
            </w:tcPrChange>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4" w:author="Amit Popat" w:date="2022-07-11T10:40:00Z">
              <w:tcPr>
                <w:tcW w:w="1008" w:type="dxa"/>
                <w:tcBorders>
                  <w:top w:val="dotted" w:sz="4" w:space="0" w:color="auto"/>
                  <w:left w:val="nil"/>
                  <w:bottom w:val="dotted" w:sz="4" w:space="0" w:color="auto"/>
                  <w:right w:val="nil"/>
                </w:tcBorders>
                <w:shd w:val="clear" w:color="auto" w:fill="FFFFFF"/>
              </w:tcPr>
            </w:tcPrChange>
          </w:tcPr>
          <w:p w14:paraId="0A98EA14" w14:textId="77777777" w:rsidR="004C2D45" w:rsidRDefault="004C2D45">
            <w:pPr>
              <w:pStyle w:val="MsgTableBody"/>
              <w:jc w:val="center"/>
              <w:rPr>
                <w:noProof/>
              </w:rPr>
            </w:pPr>
          </w:p>
        </w:tc>
      </w:tr>
      <w:tr w:rsidR="004C2D45" w:rsidRPr="004C2D45" w14:paraId="405493B1" w14:textId="77777777" w:rsidTr="00E56816">
        <w:trPr>
          <w:jc w:val="center"/>
          <w:trPrChange w:id="42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6" w:author="Amit Popat" w:date="2022-07-11T10:40:00Z">
              <w:tcPr>
                <w:tcW w:w="2880" w:type="dxa"/>
                <w:tcBorders>
                  <w:top w:val="dotted" w:sz="4" w:space="0" w:color="auto"/>
                  <w:left w:val="nil"/>
                  <w:bottom w:val="dotted" w:sz="4" w:space="0" w:color="auto"/>
                  <w:right w:val="nil"/>
                </w:tcBorders>
                <w:shd w:val="clear" w:color="auto" w:fill="FFFFFF"/>
              </w:tcPr>
            </w:tcPrChange>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27" w:author="Amit Popat" w:date="2022-07-11T10:40:00Z">
              <w:tcPr>
                <w:tcW w:w="4320" w:type="dxa"/>
                <w:tcBorders>
                  <w:top w:val="dotted" w:sz="4" w:space="0" w:color="auto"/>
                  <w:left w:val="nil"/>
                  <w:bottom w:val="dotted" w:sz="4" w:space="0" w:color="auto"/>
                  <w:right w:val="nil"/>
                </w:tcBorders>
                <w:shd w:val="clear" w:color="auto" w:fill="FFFFFF"/>
              </w:tcPr>
            </w:tcPrChange>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428" w:author="Amit Popat" w:date="2022-07-11T10:40:00Z">
              <w:tcPr>
                <w:tcW w:w="864" w:type="dxa"/>
                <w:tcBorders>
                  <w:top w:val="dotted" w:sz="4" w:space="0" w:color="auto"/>
                  <w:left w:val="nil"/>
                  <w:bottom w:val="dotted" w:sz="4" w:space="0" w:color="auto"/>
                  <w:right w:val="nil"/>
                </w:tcBorders>
                <w:shd w:val="clear" w:color="auto" w:fill="FFFFFF"/>
              </w:tcPr>
            </w:tcPrChange>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9" w:author="Amit Popat" w:date="2022-07-11T10:40:00Z">
              <w:tcPr>
                <w:tcW w:w="1008" w:type="dxa"/>
                <w:tcBorders>
                  <w:top w:val="dotted" w:sz="4" w:space="0" w:color="auto"/>
                  <w:left w:val="nil"/>
                  <w:bottom w:val="dotted" w:sz="4" w:space="0" w:color="auto"/>
                  <w:right w:val="nil"/>
                </w:tcBorders>
                <w:shd w:val="clear" w:color="auto" w:fill="FFFFFF"/>
              </w:tcPr>
            </w:tcPrChange>
          </w:tcPr>
          <w:p w14:paraId="617E2B6B" w14:textId="77777777" w:rsidR="004C2D45" w:rsidRDefault="004C2D45">
            <w:pPr>
              <w:pStyle w:val="MsgTableBody"/>
              <w:jc w:val="center"/>
              <w:rPr>
                <w:noProof/>
              </w:rPr>
            </w:pPr>
          </w:p>
        </w:tc>
      </w:tr>
      <w:tr w:rsidR="004C2D45" w:rsidRPr="004C2D45" w14:paraId="3A6C6C0B" w14:textId="77777777" w:rsidTr="00E56816">
        <w:trPr>
          <w:jc w:val="center"/>
          <w:trPrChange w:id="43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1" w:author="Amit Popat" w:date="2022-07-11T10:40:00Z">
              <w:tcPr>
                <w:tcW w:w="2880" w:type="dxa"/>
                <w:tcBorders>
                  <w:top w:val="dotted" w:sz="4" w:space="0" w:color="auto"/>
                  <w:left w:val="nil"/>
                  <w:bottom w:val="dotted" w:sz="4" w:space="0" w:color="auto"/>
                  <w:right w:val="nil"/>
                </w:tcBorders>
                <w:shd w:val="clear" w:color="auto" w:fill="FFFFFF"/>
              </w:tcPr>
            </w:tcPrChange>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32" w:author="Amit Popat" w:date="2022-07-11T10:40:00Z">
              <w:tcPr>
                <w:tcW w:w="4320" w:type="dxa"/>
                <w:tcBorders>
                  <w:top w:val="dotted" w:sz="4" w:space="0" w:color="auto"/>
                  <w:left w:val="nil"/>
                  <w:bottom w:val="dotted" w:sz="4" w:space="0" w:color="auto"/>
                  <w:right w:val="nil"/>
                </w:tcBorders>
                <w:shd w:val="clear" w:color="auto" w:fill="FFFFFF"/>
              </w:tcPr>
            </w:tcPrChange>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433" w:author="Amit Popat" w:date="2022-07-11T10:40:00Z">
              <w:tcPr>
                <w:tcW w:w="864" w:type="dxa"/>
                <w:tcBorders>
                  <w:top w:val="dotted" w:sz="4" w:space="0" w:color="auto"/>
                  <w:left w:val="nil"/>
                  <w:bottom w:val="dotted" w:sz="4" w:space="0" w:color="auto"/>
                  <w:right w:val="nil"/>
                </w:tcBorders>
                <w:shd w:val="clear" w:color="auto" w:fill="FFFFFF"/>
              </w:tcPr>
            </w:tcPrChange>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4" w:author="Amit Popat" w:date="2022-07-11T10:40:00Z">
              <w:tcPr>
                <w:tcW w:w="1008" w:type="dxa"/>
                <w:tcBorders>
                  <w:top w:val="dotted" w:sz="4" w:space="0" w:color="auto"/>
                  <w:left w:val="nil"/>
                  <w:bottom w:val="dotted" w:sz="4" w:space="0" w:color="auto"/>
                  <w:right w:val="nil"/>
                </w:tcBorders>
                <w:shd w:val="clear" w:color="auto" w:fill="FFFFFF"/>
              </w:tcPr>
            </w:tcPrChange>
          </w:tcPr>
          <w:p w14:paraId="7E0C56D7" w14:textId="77777777" w:rsidR="004C2D45" w:rsidRDefault="004C2D45">
            <w:pPr>
              <w:pStyle w:val="MsgTableBody"/>
              <w:jc w:val="center"/>
              <w:rPr>
                <w:noProof/>
              </w:rPr>
            </w:pPr>
          </w:p>
        </w:tc>
      </w:tr>
      <w:tr w:rsidR="004C2D45" w:rsidRPr="004C2D45" w14:paraId="3E6E347B" w14:textId="77777777" w:rsidTr="00E56816">
        <w:trPr>
          <w:jc w:val="center"/>
          <w:trPrChange w:id="435" w:author="Amit Popat" w:date="2022-07-11T10:40:00Z">
            <w:trPr>
              <w:jc w:val="center"/>
            </w:trPr>
          </w:trPrChange>
        </w:trPr>
        <w:tc>
          <w:tcPr>
            <w:tcW w:w="2882" w:type="dxa"/>
            <w:tcBorders>
              <w:top w:val="dotted" w:sz="4" w:space="0" w:color="auto"/>
              <w:left w:val="nil"/>
              <w:bottom w:val="single" w:sz="2" w:space="0" w:color="auto"/>
              <w:right w:val="nil"/>
            </w:tcBorders>
            <w:shd w:val="clear" w:color="auto" w:fill="FFFFFF"/>
            <w:tcPrChange w:id="436" w:author="Amit Popat" w:date="2022-07-11T10:40:00Z">
              <w:tcPr>
                <w:tcW w:w="2880" w:type="dxa"/>
                <w:tcBorders>
                  <w:top w:val="dotted" w:sz="4" w:space="0" w:color="auto"/>
                  <w:left w:val="nil"/>
                  <w:bottom w:val="single" w:sz="2" w:space="0" w:color="auto"/>
                  <w:right w:val="nil"/>
                </w:tcBorders>
                <w:shd w:val="clear" w:color="auto" w:fill="FFFFFF"/>
              </w:tcPr>
            </w:tcPrChange>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437" w:author="Amit Popat" w:date="2022-07-11T10:40:00Z">
              <w:tcPr>
                <w:tcW w:w="4320" w:type="dxa"/>
                <w:tcBorders>
                  <w:top w:val="dotted" w:sz="4" w:space="0" w:color="auto"/>
                  <w:left w:val="nil"/>
                  <w:bottom w:val="single" w:sz="2" w:space="0" w:color="auto"/>
                  <w:right w:val="nil"/>
                </w:tcBorders>
                <w:shd w:val="clear" w:color="auto" w:fill="FFFFFF"/>
              </w:tcPr>
            </w:tcPrChange>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Change w:id="438" w:author="Amit Popat" w:date="2022-07-11T10:40:00Z">
              <w:tcPr>
                <w:tcW w:w="864" w:type="dxa"/>
                <w:tcBorders>
                  <w:top w:val="dotted" w:sz="4" w:space="0" w:color="auto"/>
                  <w:left w:val="nil"/>
                  <w:bottom w:val="single" w:sz="2" w:space="0" w:color="auto"/>
                  <w:right w:val="nil"/>
                </w:tcBorders>
                <w:shd w:val="clear" w:color="auto" w:fill="FFFFFF"/>
              </w:tcPr>
            </w:tcPrChange>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439" w:author="Amit Popat" w:date="2022-07-11T10:40:00Z">
              <w:tcPr>
                <w:tcW w:w="1008" w:type="dxa"/>
                <w:tcBorders>
                  <w:top w:val="dotted" w:sz="4" w:space="0" w:color="auto"/>
                  <w:left w:val="nil"/>
                  <w:bottom w:val="single" w:sz="2" w:space="0" w:color="auto"/>
                  <w:right w:val="nil"/>
                </w:tcBorders>
                <w:shd w:val="clear" w:color="auto" w:fill="FFFFFF"/>
              </w:tcPr>
            </w:tcPrChange>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lastRenderedPageBreak/>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440" w:name="_Toc348247667"/>
      <w:bookmarkStart w:id="441" w:name="_Toc348260773"/>
      <w:bookmarkStart w:id="442" w:name="_Toc348346700"/>
      <w:bookmarkStart w:id="443" w:name="_Toc349103322"/>
      <w:bookmarkStart w:id="444" w:name="_Toc349538275"/>
      <w:bookmarkStart w:id="445" w:name="_Toc349538303"/>
      <w:bookmarkStart w:id="446" w:name="_Toc349538366"/>
      <w:bookmarkStart w:id="447"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440"/>
      <w:bookmarkEnd w:id="441"/>
      <w:bookmarkEnd w:id="442"/>
      <w:bookmarkEnd w:id="443"/>
      <w:bookmarkEnd w:id="444"/>
      <w:bookmarkEnd w:id="445"/>
      <w:bookmarkEnd w:id="446"/>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447"/>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448" w:author="Amit Popat" w:date="2022-07-11T10:4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449">
          <w:tblGrid>
            <w:gridCol w:w="2882"/>
            <w:gridCol w:w="4321"/>
            <w:gridCol w:w="864"/>
            <w:gridCol w:w="1008"/>
          </w:tblGrid>
        </w:tblGridChange>
      </w:tblGrid>
      <w:tr w:rsidR="004C2D45" w:rsidRPr="004C2D45" w14:paraId="3727694C" w14:textId="77777777" w:rsidTr="00E56816">
        <w:trPr>
          <w:tblHeader/>
          <w:jc w:val="center"/>
          <w:trPrChange w:id="450" w:author="Amit Popat" w:date="2022-07-11T10:41:00Z">
            <w:trPr>
              <w:tblHeader/>
              <w:jc w:val="center"/>
            </w:trPr>
          </w:trPrChange>
        </w:trPr>
        <w:tc>
          <w:tcPr>
            <w:tcW w:w="2882" w:type="dxa"/>
            <w:tcBorders>
              <w:top w:val="single" w:sz="2" w:space="0" w:color="auto"/>
              <w:left w:val="nil"/>
              <w:bottom w:val="single" w:sz="4" w:space="0" w:color="auto"/>
              <w:right w:val="nil"/>
            </w:tcBorders>
            <w:shd w:val="clear" w:color="auto" w:fill="FFFFFF"/>
            <w:tcPrChange w:id="451" w:author="Amit Popat" w:date="2022-07-11T10:41:00Z">
              <w:tcPr>
                <w:tcW w:w="2880" w:type="dxa"/>
                <w:tcBorders>
                  <w:top w:val="single" w:sz="2" w:space="0" w:color="auto"/>
                  <w:left w:val="nil"/>
                  <w:bottom w:val="single" w:sz="4" w:space="0" w:color="auto"/>
                  <w:right w:val="nil"/>
                </w:tcBorders>
                <w:shd w:val="clear" w:color="auto" w:fill="FFFFFF"/>
              </w:tcPr>
            </w:tcPrChange>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Change w:id="452" w:author="Amit Popat" w:date="2022-07-11T10:41:00Z">
              <w:tcPr>
                <w:tcW w:w="4320" w:type="dxa"/>
                <w:tcBorders>
                  <w:top w:val="single" w:sz="2" w:space="0" w:color="auto"/>
                  <w:left w:val="nil"/>
                  <w:bottom w:val="single" w:sz="4" w:space="0" w:color="auto"/>
                  <w:right w:val="nil"/>
                </w:tcBorders>
                <w:shd w:val="clear" w:color="auto" w:fill="FFFFFF"/>
              </w:tcPr>
            </w:tcPrChange>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Change w:id="453" w:author="Amit Popat" w:date="2022-07-11T10:41:00Z">
              <w:tcPr>
                <w:tcW w:w="864" w:type="dxa"/>
                <w:tcBorders>
                  <w:top w:val="single" w:sz="2" w:space="0" w:color="auto"/>
                  <w:left w:val="nil"/>
                  <w:bottom w:val="single" w:sz="4" w:space="0" w:color="auto"/>
                  <w:right w:val="nil"/>
                </w:tcBorders>
                <w:shd w:val="clear" w:color="auto" w:fill="FFFFFF"/>
              </w:tcPr>
            </w:tcPrChange>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Change w:id="454" w:author="Amit Popat" w:date="2022-07-11T10:41:00Z">
              <w:tcPr>
                <w:tcW w:w="1008" w:type="dxa"/>
                <w:tcBorders>
                  <w:top w:val="single" w:sz="2" w:space="0" w:color="auto"/>
                  <w:left w:val="nil"/>
                  <w:bottom w:val="single" w:sz="4" w:space="0" w:color="auto"/>
                  <w:right w:val="nil"/>
                </w:tcBorders>
                <w:shd w:val="clear" w:color="auto" w:fill="FFFFFF"/>
              </w:tcPr>
            </w:tcPrChange>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E56816">
        <w:trPr>
          <w:jc w:val="center"/>
          <w:trPrChange w:id="455" w:author="Amit Popat" w:date="2022-07-11T10:41:00Z">
            <w:trPr>
              <w:jc w:val="center"/>
            </w:trPr>
          </w:trPrChange>
        </w:trPr>
        <w:tc>
          <w:tcPr>
            <w:tcW w:w="2882" w:type="dxa"/>
            <w:tcBorders>
              <w:top w:val="single" w:sz="4" w:space="0" w:color="auto"/>
              <w:left w:val="nil"/>
              <w:bottom w:val="dotted" w:sz="4" w:space="0" w:color="auto"/>
              <w:right w:val="nil"/>
            </w:tcBorders>
            <w:shd w:val="clear" w:color="auto" w:fill="FFFFFF"/>
            <w:tcPrChange w:id="456" w:author="Amit Popat" w:date="2022-07-11T10:41:00Z">
              <w:tcPr>
                <w:tcW w:w="2880" w:type="dxa"/>
                <w:tcBorders>
                  <w:top w:val="single" w:sz="4" w:space="0" w:color="auto"/>
                  <w:left w:val="nil"/>
                  <w:bottom w:val="dotted" w:sz="4" w:space="0" w:color="auto"/>
                  <w:right w:val="nil"/>
                </w:tcBorders>
                <w:shd w:val="clear" w:color="auto" w:fill="FFFFFF"/>
              </w:tcPr>
            </w:tcPrChange>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Change w:id="457" w:author="Amit Popat" w:date="2022-07-11T10:41:00Z">
              <w:tcPr>
                <w:tcW w:w="4320" w:type="dxa"/>
                <w:tcBorders>
                  <w:top w:val="single" w:sz="4" w:space="0" w:color="auto"/>
                  <w:left w:val="nil"/>
                  <w:bottom w:val="dotted" w:sz="4" w:space="0" w:color="auto"/>
                  <w:right w:val="nil"/>
                </w:tcBorders>
                <w:shd w:val="clear" w:color="auto" w:fill="FFFFFF"/>
              </w:tcPr>
            </w:tcPrChange>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Change w:id="458" w:author="Amit Popat" w:date="2022-07-11T10:41:00Z">
              <w:tcPr>
                <w:tcW w:w="864" w:type="dxa"/>
                <w:tcBorders>
                  <w:top w:val="single" w:sz="4" w:space="0" w:color="auto"/>
                  <w:left w:val="nil"/>
                  <w:bottom w:val="dotted" w:sz="4" w:space="0" w:color="auto"/>
                  <w:right w:val="nil"/>
                </w:tcBorders>
                <w:shd w:val="clear" w:color="auto" w:fill="FFFFFF"/>
              </w:tcPr>
            </w:tcPrChange>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Change w:id="459" w:author="Amit Popat" w:date="2022-07-11T10:41:00Z">
              <w:tcPr>
                <w:tcW w:w="1008" w:type="dxa"/>
                <w:tcBorders>
                  <w:top w:val="single" w:sz="4" w:space="0" w:color="auto"/>
                  <w:left w:val="nil"/>
                  <w:bottom w:val="dotted" w:sz="4" w:space="0" w:color="auto"/>
                  <w:right w:val="nil"/>
                </w:tcBorders>
                <w:shd w:val="clear" w:color="auto" w:fill="FFFFFF"/>
              </w:tcPr>
            </w:tcPrChange>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E56816">
        <w:trPr>
          <w:jc w:val="center"/>
          <w:trPrChange w:id="460"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461" w:author="Amit Popat" w:date="2022-07-11T10:41:00Z">
              <w:tcPr>
                <w:tcW w:w="2880" w:type="dxa"/>
                <w:tcBorders>
                  <w:top w:val="dotted" w:sz="4" w:space="0" w:color="auto"/>
                  <w:left w:val="nil"/>
                  <w:bottom w:val="dotted" w:sz="4" w:space="0" w:color="auto"/>
                  <w:right w:val="nil"/>
                </w:tcBorders>
                <w:shd w:val="clear" w:color="auto" w:fill="FFFFFF"/>
              </w:tcPr>
            </w:tcPrChange>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Change w:id="462" w:author="Amit Popat" w:date="2022-07-11T10:41:00Z">
              <w:tcPr>
                <w:tcW w:w="4320" w:type="dxa"/>
                <w:tcBorders>
                  <w:top w:val="dotted" w:sz="4" w:space="0" w:color="auto"/>
                  <w:left w:val="nil"/>
                  <w:bottom w:val="dotted" w:sz="4" w:space="0" w:color="auto"/>
                  <w:right w:val="nil"/>
                </w:tcBorders>
                <w:shd w:val="clear" w:color="auto" w:fill="FFFFFF"/>
              </w:tcPr>
            </w:tcPrChange>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Change w:id="463" w:author="Amit Popat" w:date="2022-07-11T10:41:00Z">
              <w:tcPr>
                <w:tcW w:w="864" w:type="dxa"/>
                <w:tcBorders>
                  <w:top w:val="dotted" w:sz="4" w:space="0" w:color="auto"/>
                  <w:left w:val="nil"/>
                  <w:bottom w:val="dotted" w:sz="4" w:space="0" w:color="auto"/>
                  <w:right w:val="nil"/>
                </w:tcBorders>
                <w:shd w:val="clear" w:color="auto" w:fill="FFFFFF"/>
              </w:tcPr>
            </w:tcPrChange>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64" w:author="Amit Popat" w:date="2022-07-11T10:41:00Z">
              <w:tcPr>
                <w:tcW w:w="1008" w:type="dxa"/>
                <w:tcBorders>
                  <w:top w:val="dotted" w:sz="4" w:space="0" w:color="auto"/>
                  <w:left w:val="nil"/>
                  <w:bottom w:val="dotted" w:sz="4" w:space="0" w:color="auto"/>
                  <w:right w:val="nil"/>
                </w:tcBorders>
                <w:shd w:val="clear" w:color="auto" w:fill="FFFFFF"/>
              </w:tcPr>
            </w:tcPrChange>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E56816">
        <w:trPr>
          <w:jc w:val="center"/>
          <w:trPrChange w:id="465"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466" w:author="Amit Popat" w:date="2022-07-11T10:41:00Z">
              <w:tcPr>
                <w:tcW w:w="2880" w:type="dxa"/>
                <w:tcBorders>
                  <w:top w:val="dotted" w:sz="4" w:space="0" w:color="auto"/>
                  <w:left w:val="nil"/>
                  <w:bottom w:val="dotted" w:sz="4" w:space="0" w:color="auto"/>
                  <w:right w:val="nil"/>
                </w:tcBorders>
                <w:shd w:val="clear" w:color="auto" w:fill="FFFFFF"/>
              </w:tcPr>
            </w:tcPrChange>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Change w:id="467" w:author="Amit Popat" w:date="2022-07-11T10:41:00Z">
              <w:tcPr>
                <w:tcW w:w="4320" w:type="dxa"/>
                <w:tcBorders>
                  <w:top w:val="dotted" w:sz="4" w:space="0" w:color="auto"/>
                  <w:left w:val="nil"/>
                  <w:bottom w:val="dotted" w:sz="4" w:space="0" w:color="auto"/>
                  <w:right w:val="nil"/>
                </w:tcBorders>
                <w:shd w:val="clear" w:color="auto" w:fill="FFFFFF"/>
              </w:tcPr>
            </w:tcPrChange>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Change w:id="468" w:author="Amit Popat" w:date="2022-07-11T10:41:00Z">
              <w:tcPr>
                <w:tcW w:w="864" w:type="dxa"/>
                <w:tcBorders>
                  <w:top w:val="dotted" w:sz="4" w:space="0" w:color="auto"/>
                  <w:left w:val="nil"/>
                  <w:bottom w:val="dotted" w:sz="4" w:space="0" w:color="auto"/>
                  <w:right w:val="nil"/>
                </w:tcBorders>
                <w:shd w:val="clear" w:color="auto" w:fill="FFFFFF"/>
              </w:tcPr>
            </w:tcPrChange>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69" w:author="Amit Popat" w:date="2022-07-11T10:41:00Z">
              <w:tcPr>
                <w:tcW w:w="1008" w:type="dxa"/>
                <w:tcBorders>
                  <w:top w:val="dotted" w:sz="4" w:space="0" w:color="auto"/>
                  <w:left w:val="nil"/>
                  <w:bottom w:val="dotted" w:sz="4" w:space="0" w:color="auto"/>
                  <w:right w:val="nil"/>
                </w:tcBorders>
                <w:shd w:val="clear" w:color="auto" w:fill="FFFFFF"/>
              </w:tcPr>
            </w:tcPrChange>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E56816">
        <w:trPr>
          <w:jc w:val="center"/>
          <w:trPrChange w:id="470"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471" w:author="Amit Popat" w:date="2022-07-11T10:41:00Z">
              <w:tcPr>
                <w:tcW w:w="2880" w:type="dxa"/>
                <w:tcBorders>
                  <w:top w:val="dotted" w:sz="4" w:space="0" w:color="auto"/>
                  <w:left w:val="nil"/>
                  <w:bottom w:val="dotted" w:sz="4" w:space="0" w:color="auto"/>
                  <w:right w:val="nil"/>
                </w:tcBorders>
                <w:shd w:val="clear" w:color="auto" w:fill="FFFFFF"/>
              </w:tcPr>
            </w:tcPrChange>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472" w:author="Amit Popat" w:date="2022-07-11T10:41:00Z">
              <w:tcPr>
                <w:tcW w:w="4320" w:type="dxa"/>
                <w:tcBorders>
                  <w:top w:val="dotted" w:sz="4" w:space="0" w:color="auto"/>
                  <w:left w:val="nil"/>
                  <w:bottom w:val="dotted" w:sz="4" w:space="0" w:color="auto"/>
                  <w:right w:val="nil"/>
                </w:tcBorders>
                <w:shd w:val="clear" w:color="auto" w:fill="FFFFFF"/>
              </w:tcPr>
            </w:tcPrChange>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473" w:author="Amit Popat" w:date="2022-07-11T10:41:00Z">
              <w:tcPr>
                <w:tcW w:w="864" w:type="dxa"/>
                <w:tcBorders>
                  <w:top w:val="dotted" w:sz="4" w:space="0" w:color="auto"/>
                  <w:left w:val="nil"/>
                  <w:bottom w:val="dotted" w:sz="4" w:space="0" w:color="auto"/>
                  <w:right w:val="nil"/>
                </w:tcBorders>
                <w:shd w:val="clear" w:color="auto" w:fill="FFFFFF"/>
              </w:tcPr>
            </w:tcPrChange>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74" w:author="Amit Popat" w:date="2022-07-11T10:41:00Z">
              <w:tcPr>
                <w:tcW w:w="1008" w:type="dxa"/>
                <w:tcBorders>
                  <w:top w:val="dotted" w:sz="4" w:space="0" w:color="auto"/>
                  <w:left w:val="nil"/>
                  <w:bottom w:val="dotted" w:sz="4" w:space="0" w:color="auto"/>
                  <w:right w:val="nil"/>
                </w:tcBorders>
                <w:shd w:val="clear" w:color="auto" w:fill="FFFFFF"/>
              </w:tcPr>
            </w:tcPrChange>
          </w:tcPr>
          <w:p w14:paraId="5DE049D0" w14:textId="77777777" w:rsidR="004C2D45" w:rsidRDefault="004C2D45">
            <w:pPr>
              <w:pStyle w:val="MsgTableBody"/>
              <w:jc w:val="center"/>
              <w:rPr>
                <w:noProof/>
                <w:lang w:val="fr-FR"/>
              </w:rPr>
            </w:pPr>
            <w:r>
              <w:rPr>
                <w:noProof/>
                <w:lang w:val="fr-FR"/>
              </w:rPr>
              <w:t>3</w:t>
            </w:r>
          </w:p>
        </w:tc>
      </w:tr>
      <w:tr w:rsidR="00E56816" w14:paraId="6FA8E566" w14:textId="77777777" w:rsidTr="00E56816">
        <w:tblPrEx>
          <w:tblCellMar>
            <w:left w:w="108" w:type="dxa"/>
            <w:right w:w="108" w:type="dxa"/>
          </w:tblCellMar>
          <w:tblLook w:val="04A0" w:firstRow="1" w:lastRow="0" w:firstColumn="1" w:lastColumn="0" w:noHBand="0" w:noVBand="1"/>
        </w:tblPrEx>
        <w:trPr>
          <w:jc w:val="center"/>
          <w:ins w:id="475" w:author="Amit Popat" w:date="2022-07-11T10:41:00Z"/>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Default="00E56816">
            <w:pPr>
              <w:pStyle w:val="MsgTableBody"/>
              <w:spacing w:line="256" w:lineRule="auto"/>
              <w:rPr>
                <w:ins w:id="476" w:author="Amit Popat" w:date="2022-07-11T10:41:00Z"/>
                <w:b/>
                <w:bCs/>
                <w:noProof/>
                <w:color w:val="FF0000"/>
              </w:rPr>
            </w:pPr>
            <w:ins w:id="477" w:author="Amit Popat" w:date="2022-07-11T10:41:00Z">
              <w:r>
                <w:rPr>
                  <w:b/>
                  <w:bCs/>
                  <w:noProof/>
                  <w:color w:val="FF0000"/>
                </w:rPr>
                <w:t>[{ GS</w:t>
              </w:r>
              <w:r>
                <w:fldChar w:fldCharType="begin"/>
              </w:r>
              <w:r>
                <w:instrText xml:space="preserve"> HYPERLINK "file:///D:\\Eigene%20Dateien\\2018\\HL7\\Standards\\v2.9%20May\\716%20-%20New.doc" \l "#NK1" </w:instrText>
              </w:r>
            </w:ins>
            <w:ins w:id="478" w:author="Amit Popat" w:date="2022-07-11T10:41:00Z">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Default="00E56816">
            <w:pPr>
              <w:pStyle w:val="MsgTableBody"/>
              <w:spacing w:line="256" w:lineRule="auto"/>
              <w:rPr>
                <w:ins w:id="479" w:author="Amit Popat" w:date="2022-07-11T10:41:00Z"/>
                <w:b/>
                <w:bCs/>
                <w:noProof/>
                <w:color w:val="FF0000"/>
              </w:rPr>
            </w:pPr>
            <w:ins w:id="480" w:author="Amit Popat" w:date="2022-07-11T10:41: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EBF1F0E" w14:textId="77777777" w:rsidR="00E56816" w:rsidRDefault="00E56816">
            <w:pPr>
              <w:pStyle w:val="MsgTableBody"/>
              <w:spacing w:line="256" w:lineRule="auto"/>
              <w:jc w:val="center"/>
              <w:rPr>
                <w:ins w:id="481"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Default="00E56816">
            <w:pPr>
              <w:pStyle w:val="MsgTableBody"/>
              <w:spacing w:line="256" w:lineRule="auto"/>
              <w:jc w:val="center"/>
              <w:rPr>
                <w:ins w:id="482" w:author="Amit Popat" w:date="2022-07-11T10:41:00Z"/>
                <w:b/>
                <w:bCs/>
                <w:noProof/>
                <w:color w:val="FF0000"/>
              </w:rPr>
            </w:pPr>
            <w:ins w:id="483" w:author="Amit Popat" w:date="2022-07-11T10:41:00Z">
              <w:r>
                <w:rPr>
                  <w:b/>
                  <w:bCs/>
                  <w:noProof/>
                  <w:color w:val="FF0000"/>
                </w:rPr>
                <w:t>3</w:t>
              </w:r>
            </w:ins>
          </w:p>
        </w:tc>
      </w:tr>
      <w:tr w:rsidR="00E56816" w14:paraId="690CCEAE" w14:textId="77777777" w:rsidTr="00E56816">
        <w:tblPrEx>
          <w:tblCellMar>
            <w:left w:w="108" w:type="dxa"/>
            <w:right w:w="108" w:type="dxa"/>
          </w:tblCellMar>
          <w:tblLook w:val="04A0" w:firstRow="1" w:lastRow="0" w:firstColumn="1" w:lastColumn="0" w:noHBand="0" w:noVBand="1"/>
        </w:tblPrEx>
        <w:trPr>
          <w:jc w:val="center"/>
          <w:ins w:id="484" w:author="Amit Popat" w:date="2022-07-11T10:41:00Z"/>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Default="00E56816">
            <w:pPr>
              <w:pStyle w:val="MsgTableBody"/>
              <w:spacing w:line="256" w:lineRule="auto"/>
              <w:rPr>
                <w:ins w:id="485" w:author="Amit Popat" w:date="2022-07-11T10:41:00Z"/>
                <w:b/>
                <w:bCs/>
                <w:noProof/>
                <w:color w:val="FF0000"/>
              </w:rPr>
            </w:pPr>
            <w:ins w:id="486" w:author="Amit Popat" w:date="2022-07-11T10:41: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Default="00E56816">
            <w:pPr>
              <w:pStyle w:val="MsgTableBody"/>
              <w:spacing w:line="256" w:lineRule="auto"/>
              <w:rPr>
                <w:ins w:id="487" w:author="Amit Popat" w:date="2022-07-11T10:41:00Z"/>
                <w:b/>
                <w:bCs/>
                <w:noProof/>
                <w:color w:val="FF0000"/>
              </w:rPr>
            </w:pPr>
            <w:ins w:id="488" w:author="Amit Popat" w:date="2022-07-11T10:41: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1D0FB6" w14:textId="77777777" w:rsidR="00E56816" w:rsidRDefault="00E56816">
            <w:pPr>
              <w:pStyle w:val="MsgTableBody"/>
              <w:spacing w:line="256" w:lineRule="auto"/>
              <w:jc w:val="center"/>
              <w:rPr>
                <w:ins w:id="489"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Default="00E56816">
            <w:pPr>
              <w:pStyle w:val="MsgTableBody"/>
              <w:spacing w:line="256" w:lineRule="auto"/>
              <w:jc w:val="center"/>
              <w:rPr>
                <w:ins w:id="490" w:author="Amit Popat" w:date="2022-07-11T10:41:00Z"/>
                <w:b/>
                <w:bCs/>
                <w:noProof/>
                <w:color w:val="FF0000"/>
              </w:rPr>
            </w:pPr>
            <w:ins w:id="491" w:author="Amit Popat" w:date="2022-07-11T10:41:00Z">
              <w:r>
                <w:rPr>
                  <w:b/>
                  <w:bCs/>
                  <w:noProof/>
                  <w:color w:val="FF0000"/>
                </w:rPr>
                <w:t>3</w:t>
              </w:r>
            </w:ins>
          </w:p>
        </w:tc>
      </w:tr>
      <w:tr w:rsidR="00E56816" w14:paraId="15A6D93F" w14:textId="77777777" w:rsidTr="00E56816">
        <w:tblPrEx>
          <w:tblCellMar>
            <w:left w:w="108" w:type="dxa"/>
            <w:right w:w="108" w:type="dxa"/>
          </w:tblCellMar>
          <w:tblLook w:val="04A0" w:firstRow="1" w:lastRow="0" w:firstColumn="1" w:lastColumn="0" w:noHBand="0" w:noVBand="1"/>
        </w:tblPrEx>
        <w:trPr>
          <w:jc w:val="center"/>
          <w:ins w:id="492" w:author="Amit Popat" w:date="2022-07-11T10:41:00Z"/>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Default="00E56816">
            <w:pPr>
              <w:pStyle w:val="MsgTableBody"/>
              <w:spacing w:line="256" w:lineRule="auto"/>
              <w:rPr>
                <w:ins w:id="493" w:author="Amit Popat" w:date="2022-07-11T10:41:00Z"/>
                <w:b/>
                <w:bCs/>
                <w:noProof/>
                <w:color w:val="FF0000"/>
              </w:rPr>
            </w:pPr>
            <w:ins w:id="494" w:author="Amit Popat" w:date="2022-07-11T10:41:00Z">
              <w:r>
                <w:rPr>
                  <w:b/>
                  <w:bCs/>
                  <w:noProof/>
                  <w:color w:val="FF0000"/>
                </w:rPr>
                <w:lastRenderedPageBreak/>
                <w:t xml:space="preserve">[{ GSC }] </w:t>
              </w:r>
            </w:ins>
          </w:p>
        </w:tc>
        <w:tc>
          <w:tcPr>
            <w:tcW w:w="4321" w:type="dxa"/>
            <w:tcBorders>
              <w:top w:val="dotted" w:sz="4" w:space="0" w:color="auto"/>
              <w:left w:val="nil"/>
              <w:bottom w:val="dotted" w:sz="4" w:space="0" w:color="auto"/>
              <w:right w:val="nil"/>
            </w:tcBorders>
            <w:shd w:val="clear" w:color="auto" w:fill="FFFFFF"/>
            <w:hideMark/>
          </w:tcPr>
          <w:p w14:paraId="6552E40B" w14:textId="77777777" w:rsidR="00E56816" w:rsidRDefault="00E56816">
            <w:pPr>
              <w:pStyle w:val="MsgTableBody"/>
              <w:spacing w:line="256" w:lineRule="auto"/>
              <w:rPr>
                <w:ins w:id="495" w:author="Amit Popat" w:date="2022-07-11T10:41:00Z"/>
                <w:b/>
                <w:bCs/>
                <w:noProof/>
                <w:color w:val="FF0000"/>
              </w:rPr>
            </w:pPr>
            <w:ins w:id="496" w:author="Amit Popat" w:date="2022-07-11T10:41: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8035449" w14:textId="77777777" w:rsidR="00E56816" w:rsidRDefault="00E56816">
            <w:pPr>
              <w:pStyle w:val="MsgTableBody"/>
              <w:spacing w:line="256" w:lineRule="auto"/>
              <w:jc w:val="center"/>
              <w:rPr>
                <w:ins w:id="497" w:author="Amit Popat" w:date="2022-07-11T10:41: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Default="00E56816">
            <w:pPr>
              <w:pStyle w:val="MsgTableBody"/>
              <w:spacing w:line="256" w:lineRule="auto"/>
              <w:jc w:val="center"/>
              <w:rPr>
                <w:ins w:id="498" w:author="Amit Popat" w:date="2022-07-11T10:41:00Z"/>
                <w:b/>
                <w:bCs/>
                <w:noProof/>
                <w:color w:val="FF0000"/>
              </w:rPr>
            </w:pPr>
            <w:ins w:id="499" w:author="Amit Popat" w:date="2022-07-11T10:41:00Z">
              <w:r>
                <w:rPr>
                  <w:b/>
                  <w:bCs/>
                  <w:noProof/>
                  <w:color w:val="FF0000"/>
                </w:rPr>
                <w:t>3</w:t>
              </w:r>
            </w:ins>
          </w:p>
        </w:tc>
      </w:tr>
      <w:tr w:rsidR="00B10100" w14:paraId="3EC54B4D" w14:textId="77777777" w:rsidTr="00E56816">
        <w:tblPrEx>
          <w:tblCellMar>
            <w:left w:w="108" w:type="dxa"/>
            <w:right w:w="108" w:type="dxa"/>
          </w:tblCellMar>
          <w:tblPrExChange w:id="500" w:author="Amit Popat" w:date="2022-07-11T10:41:00Z">
            <w:tblPrEx>
              <w:tblCellMar>
                <w:left w:w="108" w:type="dxa"/>
                <w:right w:w="108" w:type="dxa"/>
              </w:tblCellMar>
            </w:tblPrEx>
          </w:tblPrExChange>
        </w:tblPrEx>
        <w:trPr>
          <w:jc w:val="center"/>
          <w:trPrChange w:id="50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02" w:author="Amit Popat" w:date="2022-07-11T10:41:00Z">
              <w:tcPr>
                <w:tcW w:w="2880" w:type="dxa"/>
                <w:tcBorders>
                  <w:top w:val="dotted" w:sz="4" w:space="0" w:color="auto"/>
                  <w:left w:val="nil"/>
                  <w:bottom w:val="dotted" w:sz="4" w:space="0" w:color="auto"/>
                  <w:right w:val="nil"/>
                </w:tcBorders>
                <w:shd w:val="clear" w:color="auto" w:fill="FFFFFF"/>
              </w:tcPr>
            </w:tcPrChange>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03" w:author="Amit Popat" w:date="2022-07-11T10:41:00Z">
              <w:tcPr>
                <w:tcW w:w="4320" w:type="dxa"/>
                <w:tcBorders>
                  <w:top w:val="dotted" w:sz="4" w:space="0" w:color="auto"/>
                  <w:left w:val="nil"/>
                  <w:bottom w:val="dotted" w:sz="4" w:space="0" w:color="auto"/>
                  <w:right w:val="nil"/>
                </w:tcBorders>
                <w:shd w:val="clear" w:color="auto" w:fill="FFFFFF"/>
              </w:tcPr>
            </w:tcPrChange>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504" w:author="Amit Popat" w:date="2022-07-11T10:41:00Z">
              <w:tcPr>
                <w:tcW w:w="864" w:type="dxa"/>
                <w:tcBorders>
                  <w:top w:val="dotted" w:sz="4" w:space="0" w:color="auto"/>
                  <w:left w:val="nil"/>
                  <w:bottom w:val="dotted" w:sz="4" w:space="0" w:color="auto"/>
                  <w:right w:val="nil"/>
                </w:tcBorders>
                <w:shd w:val="clear" w:color="auto" w:fill="FFFFFF"/>
              </w:tcPr>
            </w:tcPrChange>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5" w:author="Amit Popat" w:date="2022-07-11T10:41:00Z">
              <w:tcPr>
                <w:tcW w:w="1008" w:type="dxa"/>
                <w:tcBorders>
                  <w:top w:val="dotted" w:sz="4" w:space="0" w:color="auto"/>
                  <w:left w:val="nil"/>
                  <w:bottom w:val="dotted" w:sz="4" w:space="0" w:color="auto"/>
                  <w:right w:val="nil"/>
                </w:tcBorders>
                <w:shd w:val="clear" w:color="auto" w:fill="FFFFFF"/>
              </w:tcPr>
            </w:tcPrChange>
          </w:tcPr>
          <w:p w14:paraId="2078363B" w14:textId="77777777" w:rsidR="00B10100" w:rsidRDefault="00B10100" w:rsidP="000D1289">
            <w:pPr>
              <w:pStyle w:val="MsgTableBody"/>
              <w:jc w:val="center"/>
              <w:rPr>
                <w:noProof/>
              </w:rPr>
            </w:pPr>
          </w:p>
        </w:tc>
      </w:tr>
      <w:tr w:rsidR="00B10100" w14:paraId="0AA8C6A4" w14:textId="77777777" w:rsidTr="00E56816">
        <w:tblPrEx>
          <w:tblCellMar>
            <w:left w:w="108" w:type="dxa"/>
            <w:right w:w="108" w:type="dxa"/>
          </w:tblCellMar>
          <w:tblPrExChange w:id="506" w:author="Amit Popat" w:date="2022-07-11T10:41:00Z">
            <w:tblPrEx>
              <w:tblCellMar>
                <w:left w:w="108" w:type="dxa"/>
                <w:right w:w="108" w:type="dxa"/>
              </w:tblCellMar>
            </w:tblPrEx>
          </w:tblPrExChange>
        </w:tblPrEx>
        <w:trPr>
          <w:jc w:val="center"/>
          <w:trPrChange w:id="5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08" w:author="Amit Popat" w:date="2022-07-11T10:41:00Z">
              <w:tcPr>
                <w:tcW w:w="2880" w:type="dxa"/>
                <w:tcBorders>
                  <w:top w:val="dotted" w:sz="4" w:space="0" w:color="auto"/>
                  <w:left w:val="nil"/>
                  <w:bottom w:val="dotted" w:sz="4" w:space="0" w:color="auto"/>
                  <w:right w:val="nil"/>
                </w:tcBorders>
                <w:shd w:val="clear" w:color="auto" w:fill="FFFFFF"/>
              </w:tcPr>
            </w:tcPrChange>
          </w:tcPr>
          <w:p w14:paraId="31E6A8F5"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09" w:author="Amit Popat" w:date="2022-07-11T10:41:00Z">
              <w:tcPr>
                <w:tcW w:w="4320" w:type="dxa"/>
                <w:tcBorders>
                  <w:top w:val="dotted" w:sz="4" w:space="0" w:color="auto"/>
                  <w:left w:val="nil"/>
                  <w:bottom w:val="dotted" w:sz="4" w:space="0" w:color="auto"/>
                  <w:right w:val="nil"/>
                </w:tcBorders>
                <w:shd w:val="clear" w:color="auto" w:fill="FFFFFF"/>
              </w:tcPr>
            </w:tcPrChange>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510" w:author="Amit Popat" w:date="2022-07-11T10:41:00Z">
              <w:tcPr>
                <w:tcW w:w="864" w:type="dxa"/>
                <w:tcBorders>
                  <w:top w:val="dotted" w:sz="4" w:space="0" w:color="auto"/>
                  <w:left w:val="nil"/>
                  <w:bottom w:val="dotted" w:sz="4" w:space="0" w:color="auto"/>
                  <w:right w:val="nil"/>
                </w:tcBorders>
                <w:shd w:val="clear" w:color="auto" w:fill="FFFFFF"/>
              </w:tcPr>
            </w:tcPrChange>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1" w:author="Amit Popat" w:date="2022-07-11T10:41:00Z">
              <w:tcPr>
                <w:tcW w:w="1008" w:type="dxa"/>
                <w:tcBorders>
                  <w:top w:val="dotted" w:sz="4" w:space="0" w:color="auto"/>
                  <w:left w:val="nil"/>
                  <w:bottom w:val="dotted" w:sz="4" w:space="0" w:color="auto"/>
                  <w:right w:val="nil"/>
                </w:tcBorders>
                <w:shd w:val="clear" w:color="auto" w:fill="FFFFFF"/>
              </w:tcPr>
            </w:tcPrChange>
          </w:tcPr>
          <w:p w14:paraId="7EC29A5C" w14:textId="77777777" w:rsidR="00B10100" w:rsidRDefault="00B10100" w:rsidP="000D1289">
            <w:pPr>
              <w:pStyle w:val="MsgTableBody"/>
              <w:jc w:val="center"/>
              <w:rPr>
                <w:noProof/>
              </w:rPr>
            </w:pPr>
            <w:r>
              <w:rPr>
                <w:noProof/>
              </w:rPr>
              <w:t>11</w:t>
            </w:r>
          </w:p>
        </w:tc>
      </w:tr>
      <w:tr w:rsidR="00B10100" w14:paraId="6C15421D" w14:textId="77777777" w:rsidTr="00E56816">
        <w:tblPrEx>
          <w:tblCellMar>
            <w:left w:w="108" w:type="dxa"/>
            <w:right w:w="108" w:type="dxa"/>
          </w:tblCellMar>
          <w:tblPrExChange w:id="512" w:author="Amit Popat" w:date="2022-07-11T10:41:00Z">
            <w:tblPrEx>
              <w:tblCellMar>
                <w:left w:w="108" w:type="dxa"/>
                <w:right w:w="108" w:type="dxa"/>
              </w:tblCellMar>
            </w:tblPrEx>
          </w:tblPrExChange>
        </w:tblPrEx>
        <w:trPr>
          <w:jc w:val="center"/>
          <w:trPrChange w:id="51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14" w:author="Amit Popat" w:date="2022-07-11T10:41:00Z">
              <w:tcPr>
                <w:tcW w:w="2880" w:type="dxa"/>
                <w:tcBorders>
                  <w:top w:val="dotted" w:sz="4" w:space="0" w:color="auto"/>
                  <w:left w:val="nil"/>
                  <w:bottom w:val="dotted" w:sz="4" w:space="0" w:color="auto"/>
                  <w:right w:val="nil"/>
                </w:tcBorders>
                <w:shd w:val="clear" w:color="auto" w:fill="FFFFFF"/>
              </w:tcPr>
            </w:tcPrChange>
          </w:tcPr>
          <w:p w14:paraId="07D947F1"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15" w:author="Amit Popat" w:date="2022-07-11T10:41:00Z">
              <w:tcPr>
                <w:tcW w:w="4320" w:type="dxa"/>
                <w:tcBorders>
                  <w:top w:val="dotted" w:sz="4" w:space="0" w:color="auto"/>
                  <w:left w:val="nil"/>
                  <w:bottom w:val="dotted" w:sz="4" w:space="0" w:color="auto"/>
                  <w:right w:val="nil"/>
                </w:tcBorders>
                <w:shd w:val="clear" w:color="auto" w:fill="FFFFFF"/>
              </w:tcPr>
            </w:tcPrChange>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516" w:author="Amit Popat" w:date="2022-07-11T10:41:00Z">
              <w:tcPr>
                <w:tcW w:w="864" w:type="dxa"/>
                <w:tcBorders>
                  <w:top w:val="dotted" w:sz="4" w:space="0" w:color="auto"/>
                  <w:left w:val="nil"/>
                  <w:bottom w:val="dotted" w:sz="4" w:space="0" w:color="auto"/>
                  <w:right w:val="nil"/>
                </w:tcBorders>
                <w:shd w:val="clear" w:color="auto" w:fill="FFFFFF"/>
              </w:tcPr>
            </w:tcPrChange>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7" w:author="Amit Popat" w:date="2022-07-11T10:41:00Z">
              <w:tcPr>
                <w:tcW w:w="1008" w:type="dxa"/>
                <w:tcBorders>
                  <w:top w:val="dotted" w:sz="4" w:space="0" w:color="auto"/>
                  <w:left w:val="nil"/>
                  <w:bottom w:val="dotted" w:sz="4" w:space="0" w:color="auto"/>
                  <w:right w:val="nil"/>
                </w:tcBorders>
                <w:shd w:val="clear" w:color="auto" w:fill="FFFFFF"/>
              </w:tcPr>
            </w:tcPrChange>
          </w:tcPr>
          <w:p w14:paraId="508727F8" w14:textId="77777777" w:rsidR="00B10100" w:rsidRDefault="00B10100" w:rsidP="000D1289">
            <w:pPr>
              <w:pStyle w:val="MsgTableBody"/>
              <w:jc w:val="center"/>
              <w:rPr>
                <w:noProof/>
              </w:rPr>
            </w:pPr>
            <w:r>
              <w:rPr>
                <w:noProof/>
              </w:rPr>
              <w:t>11</w:t>
            </w:r>
          </w:p>
        </w:tc>
      </w:tr>
      <w:tr w:rsidR="00B10100" w14:paraId="7DBD74B8" w14:textId="77777777" w:rsidTr="00E56816">
        <w:tblPrEx>
          <w:tblCellMar>
            <w:left w:w="108" w:type="dxa"/>
            <w:right w:w="108" w:type="dxa"/>
          </w:tblCellMar>
          <w:tblPrExChange w:id="518" w:author="Amit Popat" w:date="2022-07-11T10:41:00Z">
            <w:tblPrEx>
              <w:tblCellMar>
                <w:left w:w="108" w:type="dxa"/>
                <w:right w:w="108" w:type="dxa"/>
              </w:tblCellMar>
            </w:tblPrEx>
          </w:tblPrExChange>
        </w:tblPrEx>
        <w:trPr>
          <w:jc w:val="center"/>
          <w:trPrChange w:id="51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20" w:author="Amit Popat" w:date="2022-07-11T10:41:00Z">
              <w:tcPr>
                <w:tcW w:w="2880" w:type="dxa"/>
                <w:tcBorders>
                  <w:top w:val="dotted" w:sz="4" w:space="0" w:color="auto"/>
                  <w:left w:val="nil"/>
                  <w:bottom w:val="dotted" w:sz="4" w:space="0" w:color="auto"/>
                  <w:right w:val="nil"/>
                </w:tcBorders>
                <w:shd w:val="clear" w:color="auto" w:fill="FFFFFF"/>
              </w:tcPr>
            </w:tcPrChange>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21" w:author="Amit Popat" w:date="2022-07-11T10:41:00Z">
              <w:tcPr>
                <w:tcW w:w="4320" w:type="dxa"/>
                <w:tcBorders>
                  <w:top w:val="dotted" w:sz="4" w:space="0" w:color="auto"/>
                  <w:left w:val="nil"/>
                  <w:bottom w:val="dotted" w:sz="4" w:space="0" w:color="auto"/>
                  <w:right w:val="nil"/>
                </w:tcBorders>
                <w:shd w:val="clear" w:color="auto" w:fill="FFFFFF"/>
              </w:tcPr>
            </w:tcPrChange>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522" w:author="Amit Popat" w:date="2022-07-11T10:41:00Z">
              <w:tcPr>
                <w:tcW w:w="864" w:type="dxa"/>
                <w:tcBorders>
                  <w:top w:val="dotted" w:sz="4" w:space="0" w:color="auto"/>
                  <w:left w:val="nil"/>
                  <w:bottom w:val="dotted" w:sz="4" w:space="0" w:color="auto"/>
                  <w:right w:val="nil"/>
                </w:tcBorders>
                <w:shd w:val="clear" w:color="auto" w:fill="FFFFFF"/>
              </w:tcPr>
            </w:tcPrChange>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3" w:author="Amit Popat" w:date="2022-07-11T10:41:00Z">
              <w:tcPr>
                <w:tcW w:w="1008" w:type="dxa"/>
                <w:tcBorders>
                  <w:top w:val="dotted" w:sz="4" w:space="0" w:color="auto"/>
                  <w:left w:val="nil"/>
                  <w:bottom w:val="dotted" w:sz="4" w:space="0" w:color="auto"/>
                  <w:right w:val="nil"/>
                </w:tcBorders>
                <w:shd w:val="clear" w:color="auto" w:fill="FFFFFF"/>
              </w:tcPr>
            </w:tcPrChange>
          </w:tcPr>
          <w:p w14:paraId="1E45FB11" w14:textId="77777777" w:rsidR="00B10100" w:rsidRDefault="00B10100" w:rsidP="000D1289">
            <w:pPr>
              <w:pStyle w:val="MsgTableBody"/>
              <w:jc w:val="center"/>
              <w:rPr>
                <w:noProof/>
              </w:rPr>
            </w:pPr>
          </w:p>
        </w:tc>
      </w:tr>
      <w:tr w:rsidR="004C2D45" w:rsidRPr="004C2D45" w14:paraId="6B27853B" w14:textId="77777777" w:rsidTr="00E56816">
        <w:trPr>
          <w:jc w:val="center"/>
          <w:trPrChange w:id="52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25" w:author="Amit Popat" w:date="2022-07-11T10:41:00Z">
              <w:tcPr>
                <w:tcW w:w="2880" w:type="dxa"/>
                <w:tcBorders>
                  <w:top w:val="dotted" w:sz="4" w:space="0" w:color="auto"/>
                  <w:left w:val="nil"/>
                  <w:bottom w:val="dotted" w:sz="4" w:space="0" w:color="auto"/>
                  <w:right w:val="nil"/>
                </w:tcBorders>
                <w:shd w:val="clear" w:color="auto" w:fill="FFFFFF"/>
              </w:tcPr>
            </w:tcPrChange>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Change w:id="526" w:author="Amit Popat" w:date="2022-07-11T10:41:00Z">
              <w:tcPr>
                <w:tcW w:w="4320" w:type="dxa"/>
                <w:tcBorders>
                  <w:top w:val="dotted" w:sz="4" w:space="0" w:color="auto"/>
                  <w:left w:val="nil"/>
                  <w:bottom w:val="dotted" w:sz="4" w:space="0" w:color="auto"/>
                  <w:right w:val="nil"/>
                </w:tcBorders>
                <w:shd w:val="clear" w:color="auto" w:fill="FFFFFF"/>
              </w:tcPr>
            </w:tcPrChange>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Change w:id="527" w:author="Amit Popat" w:date="2022-07-11T10:41:00Z">
              <w:tcPr>
                <w:tcW w:w="864" w:type="dxa"/>
                <w:tcBorders>
                  <w:top w:val="dotted" w:sz="4" w:space="0" w:color="auto"/>
                  <w:left w:val="nil"/>
                  <w:bottom w:val="dotted" w:sz="4" w:space="0" w:color="auto"/>
                  <w:right w:val="nil"/>
                </w:tcBorders>
                <w:shd w:val="clear" w:color="auto" w:fill="FFFFFF"/>
              </w:tcPr>
            </w:tcPrChange>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28" w:author="Amit Popat" w:date="2022-07-11T10:41:00Z">
              <w:tcPr>
                <w:tcW w:w="1008" w:type="dxa"/>
                <w:tcBorders>
                  <w:top w:val="dotted" w:sz="4" w:space="0" w:color="auto"/>
                  <w:left w:val="nil"/>
                  <w:bottom w:val="dotted" w:sz="4" w:space="0" w:color="auto"/>
                  <w:right w:val="nil"/>
                </w:tcBorders>
                <w:shd w:val="clear" w:color="auto" w:fill="FFFFFF"/>
              </w:tcPr>
            </w:tcPrChange>
          </w:tcPr>
          <w:p w14:paraId="570B64D1" w14:textId="77777777" w:rsidR="004C2D45" w:rsidRDefault="004C2D45">
            <w:pPr>
              <w:pStyle w:val="MsgTableBody"/>
              <w:jc w:val="center"/>
              <w:rPr>
                <w:noProof/>
                <w:lang w:val="fr-FR"/>
              </w:rPr>
            </w:pPr>
          </w:p>
        </w:tc>
      </w:tr>
      <w:tr w:rsidR="004C2D45" w:rsidRPr="004C2D45" w14:paraId="566E91D4" w14:textId="77777777" w:rsidTr="00E56816">
        <w:trPr>
          <w:jc w:val="center"/>
          <w:trPrChange w:id="52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30" w:author="Amit Popat" w:date="2022-07-11T10:41:00Z">
              <w:tcPr>
                <w:tcW w:w="2880" w:type="dxa"/>
                <w:tcBorders>
                  <w:top w:val="dotted" w:sz="4" w:space="0" w:color="auto"/>
                  <w:left w:val="nil"/>
                  <w:bottom w:val="dotted" w:sz="4" w:space="0" w:color="auto"/>
                  <w:right w:val="nil"/>
                </w:tcBorders>
                <w:shd w:val="clear" w:color="auto" w:fill="FFFFFF"/>
              </w:tcPr>
            </w:tcPrChange>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Change w:id="531" w:author="Amit Popat" w:date="2022-07-11T10:41:00Z">
              <w:tcPr>
                <w:tcW w:w="4320" w:type="dxa"/>
                <w:tcBorders>
                  <w:top w:val="dotted" w:sz="4" w:space="0" w:color="auto"/>
                  <w:left w:val="nil"/>
                  <w:bottom w:val="dotted" w:sz="4" w:space="0" w:color="auto"/>
                  <w:right w:val="nil"/>
                </w:tcBorders>
                <w:shd w:val="clear" w:color="auto" w:fill="FFFFFF"/>
              </w:tcPr>
            </w:tcPrChange>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532" w:author="Amit Popat" w:date="2022-07-11T10:41:00Z">
              <w:tcPr>
                <w:tcW w:w="864" w:type="dxa"/>
                <w:tcBorders>
                  <w:top w:val="dotted" w:sz="4" w:space="0" w:color="auto"/>
                  <w:left w:val="nil"/>
                  <w:bottom w:val="dotted" w:sz="4" w:space="0" w:color="auto"/>
                  <w:right w:val="nil"/>
                </w:tcBorders>
                <w:shd w:val="clear" w:color="auto" w:fill="FFFFFF"/>
              </w:tcPr>
            </w:tcPrChange>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33" w:author="Amit Popat" w:date="2022-07-11T10:41:00Z">
              <w:tcPr>
                <w:tcW w:w="1008" w:type="dxa"/>
                <w:tcBorders>
                  <w:top w:val="dotted" w:sz="4" w:space="0" w:color="auto"/>
                  <w:left w:val="nil"/>
                  <w:bottom w:val="dotted" w:sz="4" w:space="0" w:color="auto"/>
                  <w:right w:val="nil"/>
                </w:tcBorders>
                <w:shd w:val="clear" w:color="auto" w:fill="FFFFFF"/>
              </w:tcPr>
            </w:tcPrChange>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E56816">
        <w:trPr>
          <w:jc w:val="center"/>
          <w:trPrChange w:id="53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35" w:author="Amit Popat" w:date="2022-07-11T10:41:00Z">
              <w:tcPr>
                <w:tcW w:w="2880" w:type="dxa"/>
                <w:tcBorders>
                  <w:top w:val="dotted" w:sz="4" w:space="0" w:color="auto"/>
                  <w:left w:val="nil"/>
                  <w:bottom w:val="dotted" w:sz="4" w:space="0" w:color="auto"/>
                  <w:right w:val="nil"/>
                </w:tcBorders>
                <w:shd w:val="clear" w:color="auto" w:fill="FFFFFF"/>
              </w:tcPr>
            </w:tcPrChange>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536" w:author="Amit Popat" w:date="2022-07-11T10:41:00Z">
              <w:tcPr>
                <w:tcW w:w="4320" w:type="dxa"/>
                <w:tcBorders>
                  <w:top w:val="dotted" w:sz="4" w:space="0" w:color="auto"/>
                  <w:left w:val="nil"/>
                  <w:bottom w:val="dotted" w:sz="4" w:space="0" w:color="auto"/>
                  <w:right w:val="nil"/>
                </w:tcBorders>
                <w:shd w:val="clear" w:color="auto" w:fill="FFFFFF"/>
              </w:tcPr>
            </w:tcPrChange>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537" w:author="Amit Popat" w:date="2022-07-11T10:41:00Z">
              <w:tcPr>
                <w:tcW w:w="864" w:type="dxa"/>
                <w:tcBorders>
                  <w:top w:val="dotted" w:sz="4" w:space="0" w:color="auto"/>
                  <w:left w:val="nil"/>
                  <w:bottom w:val="dotted" w:sz="4" w:space="0" w:color="auto"/>
                  <w:right w:val="nil"/>
                </w:tcBorders>
                <w:shd w:val="clear" w:color="auto" w:fill="FFFFFF"/>
              </w:tcPr>
            </w:tcPrChange>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38" w:author="Amit Popat" w:date="2022-07-11T10:41:00Z">
              <w:tcPr>
                <w:tcW w:w="1008" w:type="dxa"/>
                <w:tcBorders>
                  <w:top w:val="dotted" w:sz="4" w:space="0" w:color="auto"/>
                  <w:left w:val="nil"/>
                  <w:bottom w:val="dotted" w:sz="4" w:space="0" w:color="auto"/>
                  <w:right w:val="nil"/>
                </w:tcBorders>
                <w:shd w:val="clear" w:color="auto" w:fill="FFFFFF"/>
              </w:tcPr>
            </w:tcPrChange>
          </w:tcPr>
          <w:p w14:paraId="6D72D2BF" w14:textId="77777777" w:rsidR="004C2D45" w:rsidRDefault="004C2D45">
            <w:pPr>
              <w:pStyle w:val="MsgTableBody"/>
              <w:jc w:val="center"/>
              <w:rPr>
                <w:noProof/>
              </w:rPr>
            </w:pPr>
            <w:r>
              <w:rPr>
                <w:noProof/>
              </w:rPr>
              <w:t>3</w:t>
            </w:r>
          </w:p>
        </w:tc>
      </w:tr>
      <w:tr w:rsidR="004C2D45" w:rsidRPr="004C2D45" w14:paraId="581ED782" w14:textId="77777777" w:rsidTr="00E56816">
        <w:trPr>
          <w:jc w:val="center"/>
          <w:trPrChange w:id="53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40" w:author="Amit Popat" w:date="2022-07-11T10:41:00Z">
              <w:tcPr>
                <w:tcW w:w="2880" w:type="dxa"/>
                <w:tcBorders>
                  <w:top w:val="dotted" w:sz="4" w:space="0" w:color="auto"/>
                  <w:left w:val="nil"/>
                  <w:bottom w:val="dotted" w:sz="4" w:space="0" w:color="auto"/>
                  <w:right w:val="nil"/>
                </w:tcBorders>
                <w:shd w:val="clear" w:color="auto" w:fill="FFFFFF"/>
              </w:tcPr>
            </w:tcPrChange>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41" w:author="Amit Popat" w:date="2022-07-11T10:41:00Z">
              <w:tcPr>
                <w:tcW w:w="4320" w:type="dxa"/>
                <w:tcBorders>
                  <w:top w:val="dotted" w:sz="4" w:space="0" w:color="auto"/>
                  <w:left w:val="nil"/>
                  <w:bottom w:val="dotted" w:sz="4" w:space="0" w:color="auto"/>
                  <w:right w:val="nil"/>
                </w:tcBorders>
                <w:shd w:val="clear" w:color="auto" w:fill="FFFFFF"/>
              </w:tcPr>
            </w:tcPrChange>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542" w:author="Amit Popat" w:date="2022-07-11T10:41:00Z">
              <w:tcPr>
                <w:tcW w:w="864" w:type="dxa"/>
                <w:tcBorders>
                  <w:top w:val="dotted" w:sz="4" w:space="0" w:color="auto"/>
                  <w:left w:val="nil"/>
                  <w:bottom w:val="dotted" w:sz="4" w:space="0" w:color="auto"/>
                  <w:right w:val="nil"/>
                </w:tcBorders>
                <w:shd w:val="clear" w:color="auto" w:fill="FFFFFF"/>
              </w:tcPr>
            </w:tcPrChange>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3" w:author="Amit Popat" w:date="2022-07-11T10:41:00Z">
              <w:tcPr>
                <w:tcW w:w="1008" w:type="dxa"/>
                <w:tcBorders>
                  <w:top w:val="dotted" w:sz="4" w:space="0" w:color="auto"/>
                  <w:left w:val="nil"/>
                  <w:bottom w:val="dotted" w:sz="4" w:space="0" w:color="auto"/>
                  <w:right w:val="nil"/>
                </w:tcBorders>
                <w:shd w:val="clear" w:color="auto" w:fill="FFFFFF"/>
              </w:tcPr>
            </w:tcPrChange>
          </w:tcPr>
          <w:p w14:paraId="32BEADD0" w14:textId="77777777" w:rsidR="004C2D45" w:rsidRDefault="004C2D45">
            <w:pPr>
              <w:pStyle w:val="MsgTableBody"/>
              <w:jc w:val="center"/>
              <w:rPr>
                <w:noProof/>
              </w:rPr>
            </w:pPr>
          </w:p>
        </w:tc>
      </w:tr>
      <w:tr w:rsidR="004C2D45" w:rsidRPr="004C2D45" w14:paraId="698572F7" w14:textId="77777777" w:rsidTr="00E56816">
        <w:trPr>
          <w:jc w:val="center"/>
          <w:trPrChange w:id="54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45" w:author="Amit Popat" w:date="2022-07-11T10:41:00Z">
              <w:tcPr>
                <w:tcW w:w="2880" w:type="dxa"/>
                <w:tcBorders>
                  <w:top w:val="dotted" w:sz="4" w:space="0" w:color="auto"/>
                  <w:left w:val="nil"/>
                  <w:bottom w:val="dotted" w:sz="4" w:space="0" w:color="auto"/>
                  <w:right w:val="nil"/>
                </w:tcBorders>
                <w:shd w:val="clear" w:color="auto" w:fill="FFFFFF"/>
              </w:tcPr>
            </w:tcPrChange>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546" w:author="Amit Popat" w:date="2022-07-11T10:41:00Z">
              <w:tcPr>
                <w:tcW w:w="4320" w:type="dxa"/>
                <w:tcBorders>
                  <w:top w:val="dotted" w:sz="4" w:space="0" w:color="auto"/>
                  <w:left w:val="nil"/>
                  <w:bottom w:val="dotted" w:sz="4" w:space="0" w:color="auto"/>
                  <w:right w:val="nil"/>
                </w:tcBorders>
                <w:shd w:val="clear" w:color="auto" w:fill="FFFFFF"/>
              </w:tcPr>
            </w:tcPrChange>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547" w:author="Amit Popat" w:date="2022-07-11T10:41:00Z">
              <w:tcPr>
                <w:tcW w:w="864" w:type="dxa"/>
                <w:tcBorders>
                  <w:top w:val="dotted" w:sz="4" w:space="0" w:color="auto"/>
                  <w:left w:val="nil"/>
                  <w:bottom w:val="dotted" w:sz="4" w:space="0" w:color="auto"/>
                  <w:right w:val="nil"/>
                </w:tcBorders>
                <w:shd w:val="clear" w:color="auto" w:fill="FFFFFF"/>
              </w:tcPr>
            </w:tcPrChange>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8" w:author="Amit Popat" w:date="2022-07-11T10:41:00Z">
              <w:tcPr>
                <w:tcW w:w="1008" w:type="dxa"/>
                <w:tcBorders>
                  <w:top w:val="dotted" w:sz="4" w:space="0" w:color="auto"/>
                  <w:left w:val="nil"/>
                  <w:bottom w:val="dotted" w:sz="4" w:space="0" w:color="auto"/>
                  <w:right w:val="nil"/>
                </w:tcBorders>
                <w:shd w:val="clear" w:color="auto" w:fill="FFFFFF"/>
              </w:tcPr>
            </w:tcPrChange>
          </w:tcPr>
          <w:p w14:paraId="4395EBD7" w14:textId="77777777" w:rsidR="004C2D45" w:rsidRDefault="004C2D45">
            <w:pPr>
              <w:pStyle w:val="MsgTableBody"/>
              <w:jc w:val="center"/>
              <w:rPr>
                <w:noProof/>
              </w:rPr>
            </w:pPr>
          </w:p>
        </w:tc>
      </w:tr>
      <w:tr w:rsidR="004C2D45" w:rsidRPr="004C2D45" w14:paraId="661C4BAA" w14:textId="77777777" w:rsidTr="00E56816">
        <w:trPr>
          <w:jc w:val="center"/>
          <w:trPrChange w:id="54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50" w:author="Amit Popat" w:date="2022-07-11T10:41:00Z">
              <w:tcPr>
                <w:tcW w:w="2880" w:type="dxa"/>
                <w:tcBorders>
                  <w:top w:val="dotted" w:sz="4" w:space="0" w:color="auto"/>
                  <w:left w:val="nil"/>
                  <w:bottom w:val="dotted" w:sz="4" w:space="0" w:color="auto"/>
                  <w:right w:val="nil"/>
                </w:tcBorders>
                <w:shd w:val="clear" w:color="auto" w:fill="FFFFFF"/>
              </w:tcPr>
            </w:tcPrChange>
          </w:tcPr>
          <w:p w14:paraId="3F986218"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51" w:author="Amit Popat" w:date="2022-07-11T10:41:00Z">
              <w:tcPr>
                <w:tcW w:w="4320" w:type="dxa"/>
                <w:tcBorders>
                  <w:top w:val="dotted" w:sz="4" w:space="0" w:color="auto"/>
                  <w:left w:val="nil"/>
                  <w:bottom w:val="dotted" w:sz="4" w:space="0" w:color="auto"/>
                  <w:right w:val="nil"/>
                </w:tcBorders>
                <w:shd w:val="clear" w:color="auto" w:fill="FFFFFF"/>
              </w:tcPr>
            </w:tcPrChange>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552" w:author="Amit Popat" w:date="2022-07-11T10:41:00Z">
              <w:tcPr>
                <w:tcW w:w="864" w:type="dxa"/>
                <w:tcBorders>
                  <w:top w:val="dotted" w:sz="4" w:space="0" w:color="auto"/>
                  <w:left w:val="nil"/>
                  <w:bottom w:val="dotted" w:sz="4" w:space="0" w:color="auto"/>
                  <w:right w:val="nil"/>
                </w:tcBorders>
                <w:shd w:val="clear" w:color="auto" w:fill="FFFFFF"/>
              </w:tcPr>
            </w:tcPrChange>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3" w:author="Amit Popat" w:date="2022-07-11T10:41:00Z">
              <w:tcPr>
                <w:tcW w:w="1008" w:type="dxa"/>
                <w:tcBorders>
                  <w:top w:val="dotted" w:sz="4" w:space="0" w:color="auto"/>
                  <w:left w:val="nil"/>
                  <w:bottom w:val="dotted" w:sz="4" w:space="0" w:color="auto"/>
                  <w:right w:val="nil"/>
                </w:tcBorders>
                <w:shd w:val="clear" w:color="auto" w:fill="FFFFFF"/>
              </w:tcPr>
            </w:tcPrChange>
          </w:tcPr>
          <w:p w14:paraId="70ED993A" w14:textId="77777777" w:rsidR="004C2D45" w:rsidRDefault="004C2D45">
            <w:pPr>
              <w:pStyle w:val="MsgTableBody"/>
              <w:jc w:val="center"/>
              <w:rPr>
                <w:noProof/>
              </w:rPr>
            </w:pPr>
            <w:r>
              <w:rPr>
                <w:noProof/>
              </w:rPr>
              <w:t>12</w:t>
            </w:r>
          </w:p>
        </w:tc>
      </w:tr>
      <w:tr w:rsidR="004C2D45" w:rsidRPr="004C2D45" w14:paraId="161C1472" w14:textId="77777777" w:rsidTr="00E56816">
        <w:trPr>
          <w:jc w:val="center"/>
          <w:trPrChange w:id="55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55" w:author="Amit Popat" w:date="2022-07-11T10:41:00Z">
              <w:tcPr>
                <w:tcW w:w="2880" w:type="dxa"/>
                <w:tcBorders>
                  <w:top w:val="dotted" w:sz="4" w:space="0" w:color="auto"/>
                  <w:left w:val="nil"/>
                  <w:bottom w:val="dotted" w:sz="4" w:space="0" w:color="auto"/>
                  <w:right w:val="nil"/>
                </w:tcBorders>
                <w:shd w:val="clear" w:color="auto" w:fill="FFFFFF"/>
              </w:tcPr>
            </w:tcPrChange>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556" w:author="Amit Popat" w:date="2022-07-11T10:41:00Z">
              <w:tcPr>
                <w:tcW w:w="4320" w:type="dxa"/>
                <w:tcBorders>
                  <w:top w:val="dotted" w:sz="4" w:space="0" w:color="auto"/>
                  <w:left w:val="nil"/>
                  <w:bottom w:val="dotted" w:sz="4" w:space="0" w:color="auto"/>
                  <w:right w:val="nil"/>
                </w:tcBorders>
                <w:shd w:val="clear" w:color="auto" w:fill="FFFFFF"/>
              </w:tcPr>
            </w:tcPrChange>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557" w:author="Amit Popat" w:date="2022-07-11T10:41:00Z">
              <w:tcPr>
                <w:tcW w:w="864" w:type="dxa"/>
                <w:tcBorders>
                  <w:top w:val="dotted" w:sz="4" w:space="0" w:color="auto"/>
                  <w:left w:val="nil"/>
                  <w:bottom w:val="dotted" w:sz="4" w:space="0" w:color="auto"/>
                  <w:right w:val="nil"/>
                </w:tcBorders>
                <w:shd w:val="clear" w:color="auto" w:fill="FFFFFF"/>
              </w:tcPr>
            </w:tcPrChange>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8" w:author="Amit Popat" w:date="2022-07-11T10:41:00Z">
              <w:tcPr>
                <w:tcW w:w="1008" w:type="dxa"/>
                <w:tcBorders>
                  <w:top w:val="dotted" w:sz="4" w:space="0" w:color="auto"/>
                  <w:left w:val="nil"/>
                  <w:bottom w:val="dotted" w:sz="4" w:space="0" w:color="auto"/>
                  <w:right w:val="nil"/>
                </w:tcBorders>
                <w:shd w:val="clear" w:color="auto" w:fill="FFFFFF"/>
              </w:tcPr>
            </w:tcPrChange>
          </w:tcPr>
          <w:p w14:paraId="39F8BA9E" w14:textId="77777777" w:rsidR="004C2D45" w:rsidRDefault="004C2D45">
            <w:pPr>
              <w:pStyle w:val="MsgTableBody"/>
              <w:jc w:val="center"/>
              <w:rPr>
                <w:noProof/>
              </w:rPr>
            </w:pPr>
            <w:r>
              <w:rPr>
                <w:noProof/>
              </w:rPr>
              <w:t>2</w:t>
            </w:r>
          </w:p>
        </w:tc>
      </w:tr>
      <w:tr w:rsidR="004C2D45" w:rsidRPr="004C2D45" w14:paraId="02CD6478" w14:textId="77777777" w:rsidTr="00E56816">
        <w:trPr>
          <w:jc w:val="center"/>
          <w:trPrChange w:id="55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60" w:author="Amit Popat" w:date="2022-07-11T10:41:00Z">
              <w:tcPr>
                <w:tcW w:w="2880" w:type="dxa"/>
                <w:tcBorders>
                  <w:top w:val="dotted" w:sz="4" w:space="0" w:color="auto"/>
                  <w:left w:val="nil"/>
                  <w:bottom w:val="dotted" w:sz="4" w:space="0" w:color="auto"/>
                  <w:right w:val="nil"/>
                </w:tcBorders>
                <w:shd w:val="clear" w:color="auto" w:fill="FFFFFF"/>
              </w:tcPr>
            </w:tcPrChange>
          </w:tcPr>
          <w:p w14:paraId="4E49131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61" w:author="Amit Popat" w:date="2022-07-11T10:41:00Z">
              <w:tcPr>
                <w:tcW w:w="4320" w:type="dxa"/>
                <w:tcBorders>
                  <w:top w:val="dotted" w:sz="4" w:space="0" w:color="auto"/>
                  <w:left w:val="nil"/>
                  <w:bottom w:val="dotted" w:sz="4" w:space="0" w:color="auto"/>
                  <w:right w:val="nil"/>
                </w:tcBorders>
                <w:shd w:val="clear" w:color="auto" w:fill="FFFFFF"/>
              </w:tcPr>
            </w:tcPrChange>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562" w:author="Amit Popat" w:date="2022-07-11T10:41:00Z">
              <w:tcPr>
                <w:tcW w:w="864" w:type="dxa"/>
                <w:tcBorders>
                  <w:top w:val="dotted" w:sz="4" w:space="0" w:color="auto"/>
                  <w:left w:val="nil"/>
                  <w:bottom w:val="dotted" w:sz="4" w:space="0" w:color="auto"/>
                  <w:right w:val="nil"/>
                </w:tcBorders>
                <w:shd w:val="clear" w:color="auto" w:fill="FFFFFF"/>
              </w:tcPr>
            </w:tcPrChange>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3" w:author="Amit Popat" w:date="2022-07-11T10:41:00Z">
              <w:tcPr>
                <w:tcW w:w="1008" w:type="dxa"/>
                <w:tcBorders>
                  <w:top w:val="dotted" w:sz="4" w:space="0" w:color="auto"/>
                  <w:left w:val="nil"/>
                  <w:bottom w:val="dotted" w:sz="4" w:space="0" w:color="auto"/>
                  <w:right w:val="nil"/>
                </w:tcBorders>
                <w:shd w:val="clear" w:color="auto" w:fill="FFFFFF"/>
              </w:tcPr>
            </w:tcPrChange>
          </w:tcPr>
          <w:p w14:paraId="51569CE2" w14:textId="77777777" w:rsidR="004C2D45" w:rsidRDefault="004C2D45">
            <w:pPr>
              <w:pStyle w:val="MsgTableBody"/>
              <w:jc w:val="center"/>
              <w:rPr>
                <w:noProof/>
              </w:rPr>
            </w:pPr>
            <w:r>
              <w:rPr>
                <w:noProof/>
              </w:rPr>
              <w:t>12</w:t>
            </w:r>
          </w:p>
        </w:tc>
      </w:tr>
      <w:tr w:rsidR="004C2D45" w:rsidRPr="004C2D45" w14:paraId="22F707A4" w14:textId="77777777" w:rsidTr="00E56816">
        <w:trPr>
          <w:jc w:val="center"/>
          <w:trPrChange w:id="56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65" w:author="Amit Popat" w:date="2022-07-11T10:41:00Z">
              <w:tcPr>
                <w:tcW w:w="2880" w:type="dxa"/>
                <w:tcBorders>
                  <w:top w:val="dotted" w:sz="4" w:space="0" w:color="auto"/>
                  <w:left w:val="nil"/>
                  <w:bottom w:val="dotted" w:sz="4" w:space="0" w:color="auto"/>
                  <w:right w:val="nil"/>
                </w:tcBorders>
                <w:shd w:val="clear" w:color="auto" w:fill="FFFFFF"/>
              </w:tcPr>
            </w:tcPrChange>
          </w:tcPr>
          <w:p w14:paraId="1C94055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66" w:author="Amit Popat" w:date="2022-07-11T10:41:00Z">
              <w:tcPr>
                <w:tcW w:w="4320" w:type="dxa"/>
                <w:tcBorders>
                  <w:top w:val="dotted" w:sz="4" w:space="0" w:color="auto"/>
                  <w:left w:val="nil"/>
                  <w:bottom w:val="dotted" w:sz="4" w:space="0" w:color="auto"/>
                  <w:right w:val="nil"/>
                </w:tcBorders>
                <w:shd w:val="clear" w:color="auto" w:fill="FFFFFF"/>
              </w:tcPr>
            </w:tcPrChange>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567" w:author="Amit Popat" w:date="2022-07-11T10:41:00Z">
              <w:tcPr>
                <w:tcW w:w="864" w:type="dxa"/>
                <w:tcBorders>
                  <w:top w:val="dotted" w:sz="4" w:space="0" w:color="auto"/>
                  <w:left w:val="nil"/>
                  <w:bottom w:val="dotted" w:sz="4" w:space="0" w:color="auto"/>
                  <w:right w:val="nil"/>
                </w:tcBorders>
                <w:shd w:val="clear" w:color="auto" w:fill="FFFFFF"/>
              </w:tcPr>
            </w:tcPrChange>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68" w:author="Amit Popat" w:date="2022-07-11T10:41:00Z">
              <w:tcPr>
                <w:tcW w:w="1008" w:type="dxa"/>
                <w:tcBorders>
                  <w:top w:val="dotted" w:sz="4" w:space="0" w:color="auto"/>
                  <w:left w:val="nil"/>
                  <w:bottom w:val="dotted" w:sz="4" w:space="0" w:color="auto"/>
                  <w:right w:val="nil"/>
                </w:tcBorders>
                <w:shd w:val="clear" w:color="auto" w:fill="FFFFFF"/>
              </w:tcPr>
            </w:tcPrChange>
          </w:tcPr>
          <w:p w14:paraId="4DB1397B" w14:textId="77777777" w:rsidR="004C2D45" w:rsidRDefault="004C2D45">
            <w:pPr>
              <w:pStyle w:val="MsgTableBody"/>
              <w:jc w:val="center"/>
              <w:rPr>
                <w:noProof/>
              </w:rPr>
            </w:pPr>
          </w:p>
        </w:tc>
      </w:tr>
      <w:tr w:rsidR="004C2D45" w:rsidRPr="004C2D45" w14:paraId="23345A95" w14:textId="77777777" w:rsidTr="00E56816">
        <w:trPr>
          <w:jc w:val="center"/>
          <w:trPrChange w:id="56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70" w:author="Amit Popat" w:date="2022-07-11T10:41:00Z">
              <w:tcPr>
                <w:tcW w:w="2880" w:type="dxa"/>
                <w:tcBorders>
                  <w:top w:val="dotted" w:sz="4" w:space="0" w:color="auto"/>
                  <w:left w:val="nil"/>
                  <w:bottom w:val="dotted" w:sz="4" w:space="0" w:color="auto"/>
                  <w:right w:val="nil"/>
                </w:tcBorders>
                <w:shd w:val="clear" w:color="auto" w:fill="FFFFFF"/>
              </w:tcPr>
            </w:tcPrChange>
          </w:tcPr>
          <w:p w14:paraId="79ECDDE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71" w:author="Amit Popat" w:date="2022-07-11T10:41:00Z">
              <w:tcPr>
                <w:tcW w:w="4320" w:type="dxa"/>
                <w:tcBorders>
                  <w:top w:val="dotted" w:sz="4" w:space="0" w:color="auto"/>
                  <w:left w:val="nil"/>
                  <w:bottom w:val="dotted" w:sz="4" w:space="0" w:color="auto"/>
                  <w:right w:val="nil"/>
                </w:tcBorders>
                <w:shd w:val="clear" w:color="auto" w:fill="FFFFFF"/>
              </w:tcPr>
            </w:tcPrChange>
          </w:tcPr>
          <w:p w14:paraId="0F096054" w14:textId="4828AE1E"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572" w:author="Amit Popat" w:date="2022-07-11T10:41:00Z">
              <w:tcPr>
                <w:tcW w:w="864" w:type="dxa"/>
                <w:tcBorders>
                  <w:top w:val="dotted" w:sz="4" w:space="0" w:color="auto"/>
                  <w:left w:val="nil"/>
                  <w:bottom w:val="dotted" w:sz="4" w:space="0" w:color="auto"/>
                  <w:right w:val="nil"/>
                </w:tcBorders>
                <w:shd w:val="clear" w:color="auto" w:fill="FFFFFF"/>
              </w:tcPr>
            </w:tcPrChange>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573" w:author="Amit Popat" w:date="2022-07-11T10:41:00Z">
              <w:tcPr>
                <w:tcW w:w="1008" w:type="dxa"/>
                <w:tcBorders>
                  <w:top w:val="dotted" w:sz="4" w:space="0" w:color="auto"/>
                  <w:left w:val="nil"/>
                  <w:bottom w:val="dotted" w:sz="4" w:space="0" w:color="auto"/>
                  <w:right w:val="nil"/>
                </w:tcBorders>
                <w:shd w:val="clear" w:color="auto" w:fill="FFFFFF"/>
              </w:tcPr>
            </w:tcPrChange>
          </w:tcPr>
          <w:p w14:paraId="0E8BC5EA" w14:textId="77777777" w:rsidR="004C2D45" w:rsidRDefault="004C2D45">
            <w:pPr>
              <w:pStyle w:val="MsgTableBody"/>
              <w:jc w:val="center"/>
              <w:rPr>
                <w:noProof/>
              </w:rPr>
            </w:pPr>
            <w:r>
              <w:rPr>
                <w:noProof/>
              </w:rPr>
              <w:t>15</w:t>
            </w:r>
          </w:p>
        </w:tc>
      </w:tr>
      <w:tr w:rsidR="00B570EE" w:rsidRPr="004C2D45" w14:paraId="3507EE71" w14:textId="77777777" w:rsidTr="00E56816">
        <w:trPr>
          <w:jc w:val="center"/>
          <w:trPrChange w:id="57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75" w:author="Amit Popat" w:date="2022-07-11T10:41:00Z">
              <w:tcPr>
                <w:tcW w:w="2880" w:type="dxa"/>
                <w:tcBorders>
                  <w:top w:val="dotted" w:sz="4" w:space="0" w:color="auto"/>
                  <w:left w:val="nil"/>
                  <w:bottom w:val="dotted" w:sz="4" w:space="0" w:color="auto"/>
                  <w:right w:val="nil"/>
                </w:tcBorders>
                <w:shd w:val="clear" w:color="auto" w:fill="FFFFFF"/>
              </w:tcPr>
            </w:tcPrChange>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76" w:author="Amit Popat" w:date="2022-07-11T10:41:00Z">
              <w:tcPr>
                <w:tcW w:w="4320" w:type="dxa"/>
                <w:tcBorders>
                  <w:top w:val="dotted" w:sz="4" w:space="0" w:color="auto"/>
                  <w:left w:val="nil"/>
                  <w:bottom w:val="dotted" w:sz="4" w:space="0" w:color="auto"/>
                  <w:right w:val="nil"/>
                </w:tcBorders>
                <w:shd w:val="clear" w:color="auto" w:fill="FFFFFF"/>
              </w:tcPr>
            </w:tcPrChange>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577" w:author="Amit Popat" w:date="2022-07-11T10:41:00Z">
              <w:tcPr>
                <w:tcW w:w="864" w:type="dxa"/>
                <w:tcBorders>
                  <w:top w:val="dotted" w:sz="4" w:space="0" w:color="auto"/>
                  <w:left w:val="nil"/>
                  <w:bottom w:val="dotted" w:sz="4" w:space="0" w:color="auto"/>
                  <w:right w:val="nil"/>
                </w:tcBorders>
                <w:shd w:val="clear" w:color="auto" w:fill="FFFFFF"/>
              </w:tcPr>
            </w:tcPrChange>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8" w:author="Amit Popat" w:date="2022-07-11T10:41:00Z">
              <w:tcPr>
                <w:tcW w:w="1008" w:type="dxa"/>
                <w:tcBorders>
                  <w:top w:val="dotted" w:sz="4" w:space="0" w:color="auto"/>
                  <w:left w:val="nil"/>
                  <w:bottom w:val="dotted" w:sz="4" w:space="0" w:color="auto"/>
                  <w:right w:val="nil"/>
                </w:tcBorders>
                <w:shd w:val="clear" w:color="auto" w:fill="FFFFFF"/>
              </w:tcPr>
            </w:tcPrChange>
          </w:tcPr>
          <w:p w14:paraId="3CAC3206" w14:textId="77777777" w:rsidR="00B570EE" w:rsidRDefault="00B570EE">
            <w:pPr>
              <w:pStyle w:val="MsgTableBody"/>
              <w:jc w:val="center"/>
              <w:rPr>
                <w:noProof/>
              </w:rPr>
            </w:pPr>
            <w:r>
              <w:rPr>
                <w:noProof/>
              </w:rPr>
              <w:t>7</w:t>
            </w:r>
          </w:p>
        </w:tc>
      </w:tr>
      <w:tr w:rsidR="004C2D45" w:rsidRPr="004C2D45" w14:paraId="4985930F" w14:textId="77777777" w:rsidTr="00E56816">
        <w:trPr>
          <w:jc w:val="center"/>
          <w:trPrChange w:id="57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80" w:author="Amit Popat" w:date="2022-07-11T10:41:00Z">
              <w:tcPr>
                <w:tcW w:w="2880" w:type="dxa"/>
                <w:tcBorders>
                  <w:top w:val="dotted" w:sz="4" w:space="0" w:color="auto"/>
                  <w:left w:val="nil"/>
                  <w:bottom w:val="dotted" w:sz="4" w:space="0" w:color="auto"/>
                  <w:right w:val="nil"/>
                </w:tcBorders>
                <w:shd w:val="clear" w:color="auto" w:fill="FFFFFF"/>
              </w:tcPr>
            </w:tcPrChange>
          </w:tcPr>
          <w:p w14:paraId="0C532BD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81" w:author="Amit Popat" w:date="2022-07-11T10:41:00Z">
              <w:tcPr>
                <w:tcW w:w="4320" w:type="dxa"/>
                <w:tcBorders>
                  <w:top w:val="dotted" w:sz="4" w:space="0" w:color="auto"/>
                  <w:left w:val="nil"/>
                  <w:bottom w:val="dotted" w:sz="4" w:space="0" w:color="auto"/>
                  <w:right w:val="nil"/>
                </w:tcBorders>
                <w:shd w:val="clear" w:color="auto" w:fill="FFFFFF"/>
              </w:tcPr>
            </w:tcPrChange>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582" w:author="Amit Popat" w:date="2022-07-11T10:41:00Z">
              <w:tcPr>
                <w:tcW w:w="864" w:type="dxa"/>
                <w:tcBorders>
                  <w:top w:val="dotted" w:sz="4" w:space="0" w:color="auto"/>
                  <w:left w:val="nil"/>
                  <w:bottom w:val="dotted" w:sz="4" w:space="0" w:color="auto"/>
                  <w:right w:val="nil"/>
                </w:tcBorders>
                <w:shd w:val="clear" w:color="auto" w:fill="FFFFFF"/>
              </w:tcPr>
            </w:tcPrChange>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3" w:author="Amit Popat" w:date="2022-07-11T10:41:00Z">
              <w:tcPr>
                <w:tcW w:w="1008" w:type="dxa"/>
                <w:tcBorders>
                  <w:top w:val="dotted" w:sz="4" w:space="0" w:color="auto"/>
                  <w:left w:val="nil"/>
                  <w:bottom w:val="dotted" w:sz="4" w:space="0" w:color="auto"/>
                  <w:right w:val="nil"/>
                </w:tcBorders>
                <w:shd w:val="clear" w:color="auto" w:fill="FFFFFF"/>
              </w:tcPr>
            </w:tcPrChange>
          </w:tcPr>
          <w:p w14:paraId="5D2402A0" w14:textId="77777777" w:rsidR="004C2D45" w:rsidRDefault="004C2D45">
            <w:pPr>
              <w:pStyle w:val="MsgTableBody"/>
              <w:jc w:val="center"/>
              <w:rPr>
                <w:noProof/>
              </w:rPr>
            </w:pPr>
            <w:r>
              <w:rPr>
                <w:noProof/>
              </w:rPr>
              <w:t>12</w:t>
            </w:r>
          </w:p>
        </w:tc>
      </w:tr>
      <w:tr w:rsidR="004C2D45" w:rsidRPr="004C2D45" w14:paraId="724D8C4F" w14:textId="77777777" w:rsidTr="00E56816">
        <w:trPr>
          <w:jc w:val="center"/>
          <w:trPrChange w:id="58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85" w:author="Amit Popat" w:date="2022-07-11T10:41:00Z">
              <w:tcPr>
                <w:tcW w:w="2880" w:type="dxa"/>
                <w:tcBorders>
                  <w:top w:val="dotted" w:sz="4" w:space="0" w:color="auto"/>
                  <w:left w:val="nil"/>
                  <w:bottom w:val="dotted" w:sz="4" w:space="0" w:color="auto"/>
                  <w:right w:val="nil"/>
                </w:tcBorders>
                <w:shd w:val="clear" w:color="auto" w:fill="FFFFFF"/>
              </w:tcPr>
            </w:tcPrChange>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86" w:author="Amit Popat" w:date="2022-07-11T10:41:00Z">
              <w:tcPr>
                <w:tcW w:w="4320" w:type="dxa"/>
                <w:tcBorders>
                  <w:top w:val="dotted" w:sz="4" w:space="0" w:color="auto"/>
                  <w:left w:val="nil"/>
                  <w:bottom w:val="dotted" w:sz="4" w:space="0" w:color="auto"/>
                  <w:right w:val="nil"/>
                </w:tcBorders>
                <w:shd w:val="clear" w:color="auto" w:fill="FFFFFF"/>
              </w:tcPr>
            </w:tcPrChange>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587" w:author="Amit Popat" w:date="2022-07-11T10:41:00Z">
              <w:tcPr>
                <w:tcW w:w="864" w:type="dxa"/>
                <w:tcBorders>
                  <w:top w:val="dotted" w:sz="4" w:space="0" w:color="auto"/>
                  <w:left w:val="nil"/>
                  <w:bottom w:val="dotted" w:sz="4" w:space="0" w:color="auto"/>
                  <w:right w:val="nil"/>
                </w:tcBorders>
                <w:shd w:val="clear" w:color="auto" w:fill="FFFFFF"/>
              </w:tcPr>
            </w:tcPrChange>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8" w:author="Amit Popat" w:date="2022-07-11T10:41:00Z">
              <w:tcPr>
                <w:tcW w:w="1008" w:type="dxa"/>
                <w:tcBorders>
                  <w:top w:val="dotted" w:sz="4" w:space="0" w:color="auto"/>
                  <w:left w:val="nil"/>
                  <w:bottom w:val="dotted" w:sz="4" w:space="0" w:color="auto"/>
                  <w:right w:val="nil"/>
                </w:tcBorders>
                <w:shd w:val="clear" w:color="auto" w:fill="FFFFFF"/>
              </w:tcPr>
            </w:tcPrChange>
          </w:tcPr>
          <w:p w14:paraId="0794CB72" w14:textId="77777777" w:rsidR="004C2D45" w:rsidRDefault="004C2D45">
            <w:pPr>
              <w:pStyle w:val="MsgTableBody"/>
              <w:jc w:val="center"/>
              <w:rPr>
                <w:noProof/>
              </w:rPr>
            </w:pPr>
          </w:p>
        </w:tc>
      </w:tr>
      <w:tr w:rsidR="004C2D45" w:rsidRPr="004C2D45" w14:paraId="12C3EEC5" w14:textId="77777777" w:rsidTr="00E56816">
        <w:trPr>
          <w:jc w:val="center"/>
          <w:trPrChange w:id="58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90" w:author="Amit Popat" w:date="2022-07-11T10:41:00Z">
              <w:tcPr>
                <w:tcW w:w="2880" w:type="dxa"/>
                <w:tcBorders>
                  <w:top w:val="dotted" w:sz="4" w:space="0" w:color="auto"/>
                  <w:left w:val="nil"/>
                  <w:bottom w:val="dotted" w:sz="4" w:space="0" w:color="auto"/>
                  <w:right w:val="nil"/>
                </w:tcBorders>
                <w:shd w:val="clear" w:color="auto" w:fill="FFFFFF"/>
              </w:tcPr>
            </w:tcPrChange>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91" w:author="Amit Popat" w:date="2022-07-11T10:41:00Z">
              <w:tcPr>
                <w:tcW w:w="4320" w:type="dxa"/>
                <w:tcBorders>
                  <w:top w:val="dotted" w:sz="4" w:space="0" w:color="auto"/>
                  <w:left w:val="nil"/>
                  <w:bottom w:val="dotted" w:sz="4" w:space="0" w:color="auto"/>
                  <w:right w:val="nil"/>
                </w:tcBorders>
                <w:shd w:val="clear" w:color="auto" w:fill="FFFFFF"/>
              </w:tcPr>
            </w:tcPrChange>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592" w:author="Amit Popat" w:date="2022-07-11T10:41:00Z">
              <w:tcPr>
                <w:tcW w:w="864" w:type="dxa"/>
                <w:tcBorders>
                  <w:top w:val="dotted" w:sz="4" w:space="0" w:color="auto"/>
                  <w:left w:val="nil"/>
                  <w:bottom w:val="dotted" w:sz="4" w:space="0" w:color="auto"/>
                  <w:right w:val="nil"/>
                </w:tcBorders>
                <w:shd w:val="clear" w:color="auto" w:fill="FFFFFF"/>
              </w:tcPr>
            </w:tcPrChange>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3" w:author="Amit Popat" w:date="2022-07-11T10:41:00Z">
              <w:tcPr>
                <w:tcW w:w="1008" w:type="dxa"/>
                <w:tcBorders>
                  <w:top w:val="dotted" w:sz="4" w:space="0" w:color="auto"/>
                  <w:left w:val="nil"/>
                  <w:bottom w:val="dotted" w:sz="4" w:space="0" w:color="auto"/>
                  <w:right w:val="nil"/>
                </w:tcBorders>
                <w:shd w:val="clear" w:color="auto" w:fill="FFFFFF"/>
              </w:tcPr>
            </w:tcPrChange>
          </w:tcPr>
          <w:p w14:paraId="6725087F" w14:textId="77777777" w:rsidR="004C2D45" w:rsidRDefault="004C2D45">
            <w:pPr>
              <w:pStyle w:val="MsgTableBody"/>
              <w:jc w:val="center"/>
              <w:rPr>
                <w:noProof/>
              </w:rPr>
            </w:pPr>
          </w:p>
        </w:tc>
      </w:tr>
      <w:tr w:rsidR="004C2D45" w:rsidRPr="004C2D45" w14:paraId="267254D0" w14:textId="77777777" w:rsidTr="00E56816">
        <w:trPr>
          <w:jc w:val="center"/>
          <w:trPrChange w:id="59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595" w:author="Amit Popat" w:date="2022-07-11T10:41:00Z">
              <w:tcPr>
                <w:tcW w:w="2880" w:type="dxa"/>
                <w:tcBorders>
                  <w:top w:val="dotted" w:sz="4" w:space="0" w:color="auto"/>
                  <w:left w:val="nil"/>
                  <w:bottom w:val="dotted" w:sz="4" w:space="0" w:color="auto"/>
                  <w:right w:val="nil"/>
                </w:tcBorders>
                <w:shd w:val="clear" w:color="auto" w:fill="FFFFFF"/>
              </w:tcPr>
            </w:tcPrChange>
          </w:tcPr>
          <w:p w14:paraId="01ABADFF"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96" w:author="Amit Popat" w:date="2022-07-11T10:41:00Z">
              <w:tcPr>
                <w:tcW w:w="4320" w:type="dxa"/>
                <w:tcBorders>
                  <w:top w:val="dotted" w:sz="4" w:space="0" w:color="auto"/>
                  <w:left w:val="nil"/>
                  <w:bottom w:val="dotted" w:sz="4" w:space="0" w:color="auto"/>
                  <w:right w:val="nil"/>
                </w:tcBorders>
                <w:shd w:val="clear" w:color="auto" w:fill="FFFFFF"/>
              </w:tcPr>
            </w:tcPrChange>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597" w:author="Amit Popat" w:date="2022-07-11T10:41:00Z">
              <w:tcPr>
                <w:tcW w:w="864" w:type="dxa"/>
                <w:tcBorders>
                  <w:top w:val="dotted" w:sz="4" w:space="0" w:color="auto"/>
                  <w:left w:val="nil"/>
                  <w:bottom w:val="dotted" w:sz="4" w:space="0" w:color="auto"/>
                  <w:right w:val="nil"/>
                </w:tcBorders>
                <w:shd w:val="clear" w:color="auto" w:fill="FFFFFF"/>
              </w:tcPr>
            </w:tcPrChange>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8" w:author="Amit Popat" w:date="2022-07-11T10:41:00Z">
              <w:tcPr>
                <w:tcW w:w="1008" w:type="dxa"/>
                <w:tcBorders>
                  <w:top w:val="dotted" w:sz="4" w:space="0" w:color="auto"/>
                  <w:left w:val="nil"/>
                  <w:bottom w:val="dotted" w:sz="4" w:space="0" w:color="auto"/>
                  <w:right w:val="nil"/>
                </w:tcBorders>
                <w:shd w:val="clear" w:color="auto" w:fill="FFFFFF"/>
              </w:tcPr>
            </w:tcPrChange>
          </w:tcPr>
          <w:p w14:paraId="1B2CF2FB" w14:textId="77777777" w:rsidR="004C2D45" w:rsidRDefault="004C2D45">
            <w:pPr>
              <w:pStyle w:val="MsgTableBody"/>
              <w:jc w:val="center"/>
              <w:rPr>
                <w:noProof/>
              </w:rPr>
            </w:pPr>
            <w:r>
              <w:rPr>
                <w:noProof/>
              </w:rPr>
              <w:t>12</w:t>
            </w:r>
          </w:p>
        </w:tc>
      </w:tr>
      <w:tr w:rsidR="004C2D45" w:rsidRPr="004C2D45" w14:paraId="537795CF" w14:textId="77777777" w:rsidTr="00E56816">
        <w:trPr>
          <w:jc w:val="center"/>
          <w:trPrChange w:id="59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00" w:author="Amit Popat" w:date="2022-07-11T10:41:00Z">
              <w:tcPr>
                <w:tcW w:w="2880" w:type="dxa"/>
                <w:tcBorders>
                  <w:top w:val="dotted" w:sz="4" w:space="0" w:color="auto"/>
                  <w:left w:val="nil"/>
                  <w:bottom w:val="dotted" w:sz="4" w:space="0" w:color="auto"/>
                  <w:right w:val="nil"/>
                </w:tcBorders>
                <w:shd w:val="clear" w:color="auto" w:fill="FFFFFF"/>
              </w:tcPr>
            </w:tcPrChange>
          </w:tcPr>
          <w:p w14:paraId="0B2C69EF"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01" w:author="Amit Popat" w:date="2022-07-11T10:41:00Z">
              <w:tcPr>
                <w:tcW w:w="4320" w:type="dxa"/>
                <w:tcBorders>
                  <w:top w:val="dotted" w:sz="4" w:space="0" w:color="auto"/>
                  <w:left w:val="nil"/>
                  <w:bottom w:val="dotted" w:sz="4" w:space="0" w:color="auto"/>
                  <w:right w:val="nil"/>
                </w:tcBorders>
                <w:shd w:val="clear" w:color="auto" w:fill="FFFFFF"/>
              </w:tcPr>
            </w:tcPrChange>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602" w:author="Amit Popat" w:date="2022-07-11T10:41:00Z">
              <w:tcPr>
                <w:tcW w:w="864" w:type="dxa"/>
                <w:tcBorders>
                  <w:top w:val="dotted" w:sz="4" w:space="0" w:color="auto"/>
                  <w:left w:val="nil"/>
                  <w:bottom w:val="dotted" w:sz="4" w:space="0" w:color="auto"/>
                  <w:right w:val="nil"/>
                </w:tcBorders>
                <w:shd w:val="clear" w:color="auto" w:fill="FFFFFF"/>
              </w:tcPr>
            </w:tcPrChange>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3" w:author="Amit Popat" w:date="2022-07-11T10:41:00Z">
              <w:tcPr>
                <w:tcW w:w="1008" w:type="dxa"/>
                <w:tcBorders>
                  <w:top w:val="dotted" w:sz="4" w:space="0" w:color="auto"/>
                  <w:left w:val="nil"/>
                  <w:bottom w:val="dotted" w:sz="4" w:space="0" w:color="auto"/>
                  <w:right w:val="nil"/>
                </w:tcBorders>
                <w:shd w:val="clear" w:color="auto" w:fill="FFFFFF"/>
              </w:tcPr>
            </w:tcPrChange>
          </w:tcPr>
          <w:p w14:paraId="0415CD74" w14:textId="77777777" w:rsidR="004C2D45" w:rsidRDefault="004C2D45">
            <w:pPr>
              <w:pStyle w:val="MsgTableBody"/>
              <w:jc w:val="center"/>
              <w:rPr>
                <w:noProof/>
              </w:rPr>
            </w:pPr>
            <w:r>
              <w:rPr>
                <w:noProof/>
              </w:rPr>
              <w:t>12</w:t>
            </w:r>
          </w:p>
        </w:tc>
      </w:tr>
      <w:tr w:rsidR="004C2D45" w:rsidRPr="004C2D45" w14:paraId="23841C4C" w14:textId="77777777" w:rsidTr="00E56816">
        <w:trPr>
          <w:jc w:val="center"/>
          <w:trPrChange w:id="60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05" w:author="Amit Popat" w:date="2022-07-11T10:41:00Z">
              <w:tcPr>
                <w:tcW w:w="2880" w:type="dxa"/>
                <w:tcBorders>
                  <w:top w:val="dotted" w:sz="4" w:space="0" w:color="auto"/>
                  <w:left w:val="nil"/>
                  <w:bottom w:val="dotted" w:sz="4" w:space="0" w:color="auto"/>
                  <w:right w:val="nil"/>
                </w:tcBorders>
                <w:shd w:val="clear" w:color="auto" w:fill="FFFFFF"/>
              </w:tcPr>
            </w:tcPrChange>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06" w:author="Amit Popat" w:date="2022-07-11T10:41:00Z">
              <w:tcPr>
                <w:tcW w:w="4320" w:type="dxa"/>
                <w:tcBorders>
                  <w:top w:val="dotted" w:sz="4" w:space="0" w:color="auto"/>
                  <w:left w:val="nil"/>
                  <w:bottom w:val="dotted" w:sz="4" w:space="0" w:color="auto"/>
                  <w:right w:val="nil"/>
                </w:tcBorders>
                <w:shd w:val="clear" w:color="auto" w:fill="FFFFFF"/>
              </w:tcPr>
            </w:tcPrChange>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607" w:author="Amit Popat" w:date="2022-07-11T10:41:00Z">
              <w:tcPr>
                <w:tcW w:w="864" w:type="dxa"/>
                <w:tcBorders>
                  <w:top w:val="dotted" w:sz="4" w:space="0" w:color="auto"/>
                  <w:left w:val="nil"/>
                  <w:bottom w:val="dotted" w:sz="4" w:space="0" w:color="auto"/>
                  <w:right w:val="nil"/>
                </w:tcBorders>
                <w:shd w:val="clear" w:color="auto" w:fill="FFFFFF"/>
              </w:tcPr>
            </w:tcPrChange>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8" w:author="Amit Popat" w:date="2022-07-11T10:41:00Z">
              <w:tcPr>
                <w:tcW w:w="1008" w:type="dxa"/>
                <w:tcBorders>
                  <w:top w:val="dotted" w:sz="4" w:space="0" w:color="auto"/>
                  <w:left w:val="nil"/>
                  <w:bottom w:val="dotted" w:sz="4" w:space="0" w:color="auto"/>
                  <w:right w:val="nil"/>
                </w:tcBorders>
                <w:shd w:val="clear" w:color="auto" w:fill="FFFFFF"/>
              </w:tcPr>
            </w:tcPrChange>
          </w:tcPr>
          <w:p w14:paraId="4E62131D" w14:textId="77777777" w:rsidR="004C2D45" w:rsidRDefault="004C2D45">
            <w:pPr>
              <w:pStyle w:val="MsgTableBody"/>
              <w:jc w:val="center"/>
              <w:rPr>
                <w:noProof/>
              </w:rPr>
            </w:pPr>
          </w:p>
        </w:tc>
      </w:tr>
      <w:tr w:rsidR="004C2D45" w:rsidRPr="004C2D45" w14:paraId="681E243B" w14:textId="77777777" w:rsidTr="00E56816">
        <w:trPr>
          <w:jc w:val="center"/>
          <w:trPrChange w:id="60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10" w:author="Amit Popat" w:date="2022-07-11T10:41:00Z">
              <w:tcPr>
                <w:tcW w:w="2880" w:type="dxa"/>
                <w:tcBorders>
                  <w:top w:val="dotted" w:sz="4" w:space="0" w:color="auto"/>
                  <w:left w:val="nil"/>
                  <w:bottom w:val="dotted" w:sz="4" w:space="0" w:color="auto"/>
                  <w:right w:val="nil"/>
                </w:tcBorders>
                <w:shd w:val="clear" w:color="auto" w:fill="FFFFFF"/>
              </w:tcPr>
            </w:tcPrChange>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11" w:author="Amit Popat" w:date="2022-07-11T10:41:00Z">
              <w:tcPr>
                <w:tcW w:w="4320" w:type="dxa"/>
                <w:tcBorders>
                  <w:top w:val="dotted" w:sz="4" w:space="0" w:color="auto"/>
                  <w:left w:val="nil"/>
                  <w:bottom w:val="dotted" w:sz="4" w:space="0" w:color="auto"/>
                  <w:right w:val="nil"/>
                </w:tcBorders>
                <w:shd w:val="clear" w:color="auto" w:fill="FFFFFF"/>
              </w:tcPr>
            </w:tcPrChange>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612" w:author="Amit Popat" w:date="2022-07-11T10:41:00Z">
              <w:tcPr>
                <w:tcW w:w="864" w:type="dxa"/>
                <w:tcBorders>
                  <w:top w:val="dotted" w:sz="4" w:space="0" w:color="auto"/>
                  <w:left w:val="nil"/>
                  <w:bottom w:val="dotted" w:sz="4" w:space="0" w:color="auto"/>
                  <w:right w:val="nil"/>
                </w:tcBorders>
                <w:shd w:val="clear" w:color="auto" w:fill="FFFFFF"/>
              </w:tcPr>
            </w:tcPrChange>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3" w:author="Amit Popat" w:date="2022-07-11T10:41:00Z">
              <w:tcPr>
                <w:tcW w:w="1008" w:type="dxa"/>
                <w:tcBorders>
                  <w:top w:val="dotted" w:sz="4" w:space="0" w:color="auto"/>
                  <w:left w:val="nil"/>
                  <w:bottom w:val="dotted" w:sz="4" w:space="0" w:color="auto"/>
                  <w:right w:val="nil"/>
                </w:tcBorders>
                <w:shd w:val="clear" w:color="auto" w:fill="FFFFFF"/>
              </w:tcPr>
            </w:tcPrChange>
          </w:tcPr>
          <w:p w14:paraId="23E37577" w14:textId="77777777" w:rsidR="004C2D45" w:rsidRDefault="004C2D45">
            <w:pPr>
              <w:pStyle w:val="MsgTableBody"/>
              <w:jc w:val="center"/>
              <w:rPr>
                <w:noProof/>
              </w:rPr>
            </w:pPr>
          </w:p>
        </w:tc>
      </w:tr>
      <w:tr w:rsidR="004C2D45" w:rsidRPr="004C2D45" w14:paraId="7BBA6273" w14:textId="77777777" w:rsidTr="00E56816">
        <w:trPr>
          <w:jc w:val="center"/>
          <w:trPrChange w:id="61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15" w:author="Amit Popat" w:date="2022-07-11T10:41:00Z">
              <w:tcPr>
                <w:tcW w:w="2880" w:type="dxa"/>
                <w:tcBorders>
                  <w:top w:val="dotted" w:sz="4" w:space="0" w:color="auto"/>
                  <w:left w:val="nil"/>
                  <w:bottom w:val="dotted" w:sz="4" w:space="0" w:color="auto"/>
                  <w:right w:val="nil"/>
                </w:tcBorders>
                <w:shd w:val="clear" w:color="auto" w:fill="FFFFFF"/>
              </w:tcPr>
            </w:tcPrChange>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616" w:author="Amit Popat" w:date="2022-07-11T10:41:00Z">
              <w:tcPr>
                <w:tcW w:w="4320" w:type="dxa"/>
                <w:tcBorders>
                  <w:top w:val="dotted" w:sz="4" w:space="0" w:color="auto"/>
                  <w:left w:val="nil"/>
                  <w:bottom w:val="dotted" w:sz="4" w:space="0" w:color="auto"/>
                  <w:right w:val="nil"/>
                </w:tcBorders>
                <w:shd w:val="clear" w:color="auto" w:fill="FFFFFF"/>
              </w:tcPr>
            </w:tcPrChange>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617" w:author="Amit Popat" w:date="2022-07-11T10:41:00Z">
              <w:tcPr>
                <w:tcW w:w="864" w:type="dxa"/>
                <w:tcBorders>
                  <w:top w:val="dotted" w:sz="4" w:space="0" w:color="auto"/>
                  <w:left w:val="nil"/>
                  <w:bottom w:val="dotted" w:sz="4" w:space="0" w:color="auto"/>
                  <w:right w:val="nil"/>
                </w:tcBorders>
                <w:shd w:val="clear" w:color="auto" w:fill="FFFFFF"/>
              </w:tcPr>
            </w:tcPrChange>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8" w:author="Amit Popat" w:date="2022-07-11T10:41:00Z">
              <w:tcPr>
                <w:tcW w:w="1008" w:type="dxa"/>
                <w:tcBorders>
                  <w:top w:val="dotted" w:sz="4" w:space="0" w:color="auto"/>
                  <w:left w:val="nil"/>
                  <w:bottom w:val="dotted" w:sz="4" w:space="0" w:color="auto"/>
                  <w:right w:val="nil"/>
                </w:tcBorders>
                <w:shd w:val="clear" w:color="auto" w:fill="FFFFFF"/>
              </w:tcPr>
            </w:tcPrChange>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E56816">
        <w:trPr>
          <w:jc w:val="center"/>
          <w:trPrChange w:id="61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20" w:author="Amit Popat" w:date="2022-07-11T10:41:00Z">
              <w:tcPr>
                <w:tcW w:w="2880" w:type="dxa"/>
                <w:tcBorders>
                  <w:top w:val="dotted" w:sz="4" w:space="0" w:color="auto"/>
                  <w:left w:val="nil"/>
                  <w:bottom w:val="dotted" w:sz="4" w:space="0" w:color="auto"/>
                  <w:right w:val="nil"/>
                </w:tcBorders>
                <w:shd w:val="clear" w:color="auto" w:fill="FFFFFF"/>
              </w:tcPr>
            </w:tcPrChange>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21" w:author="Amit Popat" w:date="2022-07-11T10:41:00Z">
              <w:tcPr>
                <w:tcW w:w="4320" w:type="dxa"/>
                <w:tcBorders>
                  <w:top w:val="dotted" w:sz="4" w:space="0" w:color="auto"/>
                  <w:left w:val="nil"/>
                  <w:bottom w:val="dotted" w:sz="4" w:space="0" w:color="auto"/>
                  <w:right w:val="nil"/>
                </w:tcBorders>
                <w:shd w:val="clear" w:color="auto" w:fill="FFFFFF"/>
              </w:tcPr>
            </w:tcPrChange>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622" w:author="Amit Popat" w:date="2022-07-11T10:41:00Z">
              <w:tcPr>
                <w:tcW w:w="864" w:type="dxa"/>
                <w:tcBorders>
                  <w:top w:val="dotted" w:sz="4" w:space="0" w:color="auto"/>
                  <w:left w:val="nil"/>
                  <w:bottom w:val="dotted" w:sz="4" w:space="0" w:color="auto"/>
                  <w:right w:val="nil"/>
                </w:tcBorders>
                <w:shd w:val="clear" w:color="auto" w:fill="FFFFFF"/>
              </w:tcPr>
            </w:tcPrChange>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3" w:author="Amit Popat" w:date="2022-07-11T10:41:00Z">
              <w:tcPr>
                <w:tcW w:w="1008" w:type="dxa"/>
                <w:tcBorders>
                  <w:top w:val="dotted" w:sz="4" w:space="0" w:color="auto"/>
                  <w:left w:val="nil"/>
                  <w:bottom w:val="dotted" w:sz="4" w:space="0" w:color="auto"/>
                  <w:right w:val="nil"/>
                </w:tcBorders>
                <w:shd w:val="clear" w:color="auto" w:fill="FFFFFF"/>
              </w:tcPr>
            </w:tcPrChange>
          </w:tcPr>
          <w:p w14:paraId="5E4AB43D" w14:textId="77777777" w:rsidR="004C2D45" w:rsidRDefault="004C2D45">
            <w:pPr>
              <w:pStyle w:val="MsgTableBody"/>
              <w:jc w:val="center"/>
              <w:rPr>
                <w:noProof/>
                <w:lang w:val="fr-FR"/>
              </w:rPr>
            </w:pPr>
          </w:p>
        </w:tc>
      </w:tr>
      <w:tr w:rsidR="004C2D45" w:rsidRPr="004C2D45" w14:paraId="2F1FCD00" w14:textId="77777777" w:rsidTr="00E56816">
        <w:trPr>
          <w:jc w:val="center"/>
          <w:trPrChange w:id="62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25" w:author="Amit Popat" w:date="2022-07-11T10:41:00Z">
              <w:tcPr>
                <w:tcW w:w="2880" w:type="dxa"/>
                <w:tcBorders>
                  <w:top w:val="dotted" w:sz="4" w:space="0" w:color="auto"/>
                  <w:left w:val="nil"/>
                  <w:bottom w:val="dotted" w:sz="4" w:space="0" w:color="auto"/>
                  <w:right w:val="nil"/>
                </w:tcBorders>
                <w:shd w:val="clear" w:color="auto" w:fill="FFFFFF"/>
              </w:tcPr>
            </w:tcPrChange>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626" w:author="Amit Popat" w:date="2022-07-11T10:41:00Z">
              <w:tcPr>
                <w:tcW w:w="4320" w:type="dxa"/>
                <w:tcBorders>
                  <w:top w:val="dotted" w:sz="4" w:space="0" w:color="auto"/>
                  <w:left w:val="nil"/>
                  <w:bottom w:val="dotted" w:sz="4" w:space="0" w:color="auto"/>
                  <w:right w:val="nil"/>
                </w:tcBorders>
                <w:shd w:val="clear" w:color="auto" w:fill="FFFFFF"/>
              </w:tcPr>
            </w:tcPrChange>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627" w:author="Amit Popat" w:date="2022-07-11T10:41:00Z">
              <w:tcPr>
                <w:tcW w:w="864" w:type="dxa"/>
                <w:tcBorders>
                  <w:top w:val="dotted" w:sz="4" w:space="0" w:color="auto"/>
                  <w:left w:val="nil"/>
                  <w:bottom w:val="dotted" w:sz="4" w:space="0" w:color="auto"/>
                  <w:right w:val="nil"/>
                </w:tcBorders>
                <w:shd w:val="clear" w:color="auto" w:fill="FFFFFF"/>
              </w:tcPr>
            </w:tcPrChange>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28" w:author="Amit Popat" w:date="2022-07-11T10:41:00Z">
              <w:tcPr>
                <w:tcW w:w="1008" w:type="dxa"/>
                <w:tcBorders>
                  <w:top w:val="dotted" w:sz="4" w:space="0" w:color="auto"/>
                  <w:left w:val="nil"/>
                  <w:bottom w:val="dotted" w:sz="4" w:space="0" w:color="auto"/>
                  <w:right w:val="nil"/>
                </w:tcBorders>
                <w:shd w:val="clear" w:color="auto" w:fill="FFFFFF"/>
              </w:tcPr>
            </w:tcPrChange>
          </w:tcPr>
          <w:p w14:paraId="5EC10D15" w14:textId="77777777" w:rsidR="004C2D45" w:rsidRDefault="004C2D45">
            <w:pPr>
              <w:pStyle w:val="MsgTableBody"/>
              <w:jc w:val="center"/>
              <w:rPr>
                <w:noProof/>
              </w:rPr>
            </w:pPr>
            <w:r>
              <w:rPr>
                <w:noProof/>
              </w:rPr>
              <w:t>2</w:t>
            </w:r>
          </w:p>
        </w:tc>
      </w:tr>
      <w:tr w:rsidR="004C2D45" w:rsidRPr="004C2D45" w14:paraId="0E7BE25B" w14:textId="77777777" w:rsidTr="00E56816">
        <w:trPr>
          <w:jc w:val="center"/>
          <w:trPrChange w:id="62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0" w:author="Amit Popat" w:date="2022-07-11T10:41:00Z">
              <w:tcPr>
                <w:tcW w:w="2880" w:type="dxa"/>
                <w:tcBorders>
                  <w:top w:val="dotted" w:sz="4" w:space="0" w:color="auto"/>
                  <w:left w:val="nil"/>
                  <w:bottom w:val="dotted" w:sz="4" w:space="0" w:color="auto"/>
                  <w:right w:val="nil"/>
                </w:tcBorders>
                <w:shd w:val="clear" w:color="auto" w:fill="FFFFFF"/>
              </w:tcPr>
            </w:tcPrChange>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31" w:author="Amit Popat" w:date="2022-07-11T10:41:00Z">
              <w:tcPr>
                <w:tcW w:w="4320" w:type="dxa"/>
                <w:tcBorders>
                  <w:top w:val="dotted" w:sz="4" w:space="0" w:color="auto"/>
                  <w:left w:val="nil"/>
                  <w:bottom w:val="dotted" w:sz="4" w:space="0" w:color="auto"/>
                  <w:right w:val="nil"/>
                </w:tcBorders>
                <w:shd w:val="clear" w:color="auto" w:fill="FFFFFF"/>
              </w:tcPr>
            </w:tcPrChange>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632" w:author="Amit Popat" w:date="2022-07-11T10:41:00Z">
              <w:tcPr>
                <w:tcW w:w="864" w:type="dxa"/>
                <w:tcBorders>
                  <w:top w:val="dotted" w:sz="4" w:space="0" w:color="auto"/>
                  <w:left w:val="nil"/>
                  <w:bottom w:val="dotted" w:sz="4" w:space="0" w:color="auto"/>
                  <w:right w:val="nil"/>
                </w:tcBorders>
                <w:shd w:val="clear" w:color="auto" w:fill="FFFFFF"/>
              </w:tcPr>
            </w:tcPrChange>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3" w:author="Amit Popat" w:date="2022-07-11T10:41:00Z">
              <w:tcPr>
                <w:tcW w:w="1008" w:type="dxa"/>
                <w:tcBorders>
                  <w:top w:val="dotted" w:sz="4" w:space="0" w:color="auto"/>
                  <w:left w:val="nil"/>
                  <w:bottom w:val="dotted" w:sz="4" w:space="0" w:color="auto"/>
                  <w:right w:val="nil"/>
                </w:tcBorders>
                <w:shd w:val="clear" w:color="auto" w:fill="FFFFFF"/>
              </w:tcPr>
            </w:tcPrChange>
          </w:tcPr>
          <w:p w14:paraId="7F9B93A3" w14:textId="77777777" w:rsidR="004C2D45" w:rsidRDefault="004C2D45">
            <w:pPr>
              <w:pStyle w:val="MsgTableBody"/>
              <w:jc w:val="center"/>
              <w:rPr>
                <w:noProof/>
              </w:rPr>
            </w:pPr>
          </w:p>
        </w:tc>
      </w:tr>
      <w:tr w:rsidR="004C2D45" w:rsidRPr="004C2D45" w14:paraId="62A5A407" w14:textId="77777777" w:rsidTr="00E56816">
        <w:trPr>
          <w:jc w:val="center"/>
          <w:trPrChange w:id="63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35" w:author="Amit Popat" w:date="2022-07-11T10:41:00Z">
              <w:tcPr>
                <w:tcW w:w="2880" w:type="dxa"/>
                <w:tcBorders>
                  <w:top w:val="dotted" w:sz="4" w:space="0" w:color="auto"/>
                  <w:left w:val="nil"/>
                  <w:bottom w:val="dotted" w:sz="4" w:space="0" w:color="auto"/>
                  <w:right w:val="nil"/>
                </w:tcBorders>
                <w:shd w:val="clear" w:color="auto" w:fill="FFFFFF"/>
              </w:tcPr>
            </w:tcPrChange>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36" w:author="Amit Popat" w:date="2022-07-11T10:41:00Z">
              <w:tcPr>
                <w:tcW w:w="4320" w:type="dxa"/>
                <w:tcBorders>
                  <w:top w:val="dotted" w:sz="4" w:space="0" w:color="auto"/>
                  <w:left w:val="nil"/>
                  <w:bottom w:val="dotted" w:sz="4" w:space="0" w:color="auto"/>
                  <w:right w:val="nil"/>
                </w:tcBorders>
                <w:shd w:val="clear" w:color="auto" w:fill="FFFFFF"/>
              </w:tcPr>
            </w:tcPrChange>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637" w:author="Amit Popat" w:date="2022-07-11T10:41:00Z">
              <w:tcPr>
                <w:tcW w:w="864" w:type="dxa"/>
                <w:tcBorders>
                  <w:top w:val="dotted" w:sz="4" w:space="0" w:color="auto"/>
                  <w:left w:val="nil"/>
                  <w:bottom w:val="dotted" w:sz="4" w:space="0" w:color="auto"/>
                  <w:right w:val="nil"/>
                </w:tcBorders>
                <w:shd w:val="clear" w:color="auto" w:fill="FFFFFF"/>
              </w:tcPr>
            </w:tcPrChange>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8" w:author="Amit Popat" w:date="2022-07-11T10:41:00Z">
              <w:tcPr>
                <w:tcW w:w="1008" w:type="dxa"/>
                <w:tcBorders>
                  <w:top w:val="dotted" w:sz="4" w:space="0" w:color="auto"/>
                  <w:left w:val="nil"/>
                  <w:bottom w:val="dotted" w:sz="4" w:space="0" w:color="auto"/>
                  <w:right w:val="nil"/>
                </w:tcBorders>
                <w:shd w:val="clear" w:color="auto" w:fill="FFFFFF"/>
              </w:tcPr>
            </w:tcPrChange>
          </w:tcPr>
          <w:p w14:paraId="64EC91E3" w14:textId="77777777" w:rsidR="004C2D45" w:rsidRDefault="004C2D45">
            <w:pPr>
              <w:pStyle w:val="MsgTableBody"/>
              <w:jc w:val="center"/>
              <w:rPr>
                <w:noProof/>
              </w:rPr>
            </w:pPr>
          </w:p>
        </w:tc>
      </w:tr>
      <w:tr w:rsidR="004C2D45" w:rsidRPr="004C2D45" w14:paraId="13C17358" w14:textId="77777777" w:rsidTr="00E56816">
        <w:trPr>
          <w:jc w:val="center"/>
          <w:trPrChange w:id="63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0" w:author="Amit Popat" w:date="2022-07-11T10:41:00Z">
              <w:tcPr>
                <w:tcW w:w="2880" w:type="dxa"/>
                <w:tcBorders>
                  <w:top w:val="dotted" w:sz="4" w:space="0" w:color="auto"/>
                  <w:left w:val="nil"/>
                  <w:bottom w:val="dotted" w:sz="4" w:space="0" w:color="auto"/>
                  <w:right w:val="nil"/>
                </w:tcBorders>
                <w:shd w:val="clear" w:color="auto" w:fill="FFFFFF"/>
              </w:tcPr>
            </w:tcPrChange>
          </w:tcPr>
          <w:p w14:paraId="07929656"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41" w:author="Amit Popat" w:date="2022-07-11T10:41:00Z">
              <w:tcPr>
                <w:tcW w:w="4320" w:type="dxa"/>
                <w:tcBorders>
                  <w:top w:val="dotted" w:sz="4" w:space="0" w:color="auto"/>
                  <w:left w:val="nil"/>
                  <w:bottom w:val="dotted" w:sz="4" w:space="0" w:color="auto"/>
                  <w:right w:val="nil"/>
                </w:tcBorders>
                <w:shd w:val="clear" w:color="auto" w:fill="FFFFFF"/>
              </w:tcPr>
            </w:tcPrChange>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642" w:author="Amit Popat" w:date="2022-07-11T10:41:00Z">
              <w:tcPr>
                <w:tcW w:w="864" w:type="dxa"/>
                <w:tcBorders>
                  <w:top w:val="dotted" w:sz="4" w:space="0" w:color="auto"/>
                  <w:left w:val="nil"/>
                  <w:bottom w:val="dotted" w:sz="4" w:space="0" w:color="auto"/>
                  <w:right w:val="nil"/>
                </w:tcBorders>
                <w:shd w:val="clear" w:color="auto" w:fill="FFFFFF"/>
              </w:tcPr>
            </w:tcPrChange>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3" w:author="Amit Popat" w:date="2022-07-11T10:41:00Z">
              <w:tcPr>
                <w:tcW w:w="1008" w:type="dxa"/>
                <w:tcBorders>
                  <w:top w:val="dotted" w:sz="4" w:space="0" w:color="auto"/>
                  <w:left w:val="nil"/>
                  <w:bottom w:val="dotted" w:sz="4" w:space="0" w:color="auto"/>
                  <w:right w:val="nil"/>
                </w:tcBorders>
                <w:shd w:val="clear" w:color="auto" w:fill="FFFFFF"/>
              </w:tcPr>
            </w:tcPrChange>
          </w:tcPr>
          <w:p w14:paraId="309D0B26" w14:textId="77777777" w:rsidR="004C2D45" w:rsidRDefault="004C2D45">
            <w:pPr>
              <w:pStyle w:val="MsgTableBody"/>
              <w:jc w:val="center"/>
              <w:rPr>
                <w:noProof/>
              </w:rPr>
            </w:pPr>
            <w:r>
              <w:rPr>
                <w:noProof/>
              </w:rPr>
              <w:t>12</w:t>
            </w:r>
          </w:p>
        </w:tc>
      </w:tr>
      <w:tr w:rsidR="004C2D45" w:rsidRPr="004C2D45" w14:paraId="52D4E795" w14:textId="77777777" w:rsidTr="00E56816">
        <w:trPr>
          <w:jc w:val="center"/>
          <w:trPrChange w:id="64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45" w:author="Amit Popat" w:date="2022-07-11T10:41:00Z">
              <w:tcPr>
                <w:tcW w:w="2880" w:type="dxa"/>
                <w:tcBorders>
                  <w:top w:val="dotted" w:sz="4" w:space="0" w:color="auto"/>
                  <w:left w:val="nil"/>
                  <w:bottom w:val="dotted" w:sz="4" w:space="0" w:color="auto"/>
                  <w:right w:val="nil"/>
                </w:tcBorders>
                <w:shd w:val="clear" w:color="auto" w:fill="FFFFFF"/>
              </w:tcPr>
            </w:tcPrChange>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646" w:author="Amit Popat" w:date="2022-07-11T10:41:00Z">
              <w:tcPr>
                <w:tcW w:w="4320" w:type="dxa"/>
                <w:tcBorders>
                  <w:top w:val="dotted" w:sz="4" w:space="0" w:color="auto"/>
                  <w:left w:val="nil"/>
                  <w:bottom w:val="dotted" w:sz="4" w:space="0" w:color="auto"/>
                  <w:right w:val="nil"/>
                </w:tcBorders>
                <w:shd w:val="clear" w:color="auto" w:fill="FFFFFF"/>
              </w:tcPr>
            </w:tcPrChange>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Change w:id="647" w:author="Amit Popat" w:date="2022-07-11T10:41:00Z">
              <w:tcPr>
                <w:tcW w:w="864" w:type="dxa"/>
                <w:tcBorders>
                  <w:top w:val="dotted" w:sz="4" w:space="0" w:color="auto"/>
                  <w:left w:val="nil"/>
                  <w:bottom w:val="dotted" w:sz="4" w:space="0" w:color="auto"/>
                  <w:right w:val="nil"/>
                </w:tcBorders>
                <w:shd w:val="clear" w:color="auto" w:fill="FFFFFF"/>
              </w:tcPr>
            </w:tcPrChange>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8" w:author="Amit Popat" w:date="2022-07-11T10:41:00Z">
              <w:tcPr>
                <w:tcW w:w="1008" w:type="dxa"/>
                <w:tcBorders>
                  <w:top w:val="dotted" w:sz="4" w:space="0" w:color="auto"/>
                  <w:left w:val="nil"/>
                  <w:bottom w:val="dotted" w:sz="4" w:space="0" w:color="auto"/>
                  <w:right w:val="nil"/>
                </w:tcBorders>
                <w:shd w:val="clear" w:color="auto" w:fill="FFFFFF"/>
              </w:tcPr>
            </w:tcPrChange>
          </w:tcPr>
          <w:p w14:paraId="31DEFE77" w14:textId="77777777" w:rsidR="004C2D45" w:rsidRDefault="004C2D45">
            <w:pPr>
              <w:pStyle w:val="MsgTableBody"/>
              <w:jc w:val="center"/>
              <w:rPr>
                <w:noProof/>
              </w:rPr>
            </w:pPr>
            <w:r>
              <w:rPr>
                <w:noProof/>
              </w:rPr>
              <w:t>2</w:t>
            </w:r>
          </w:p>
        </w:tc>
      </w:tr>
      <w:tr w:rsidR="004C2D45" w:rsidRPr="004C2D45" w14:paraId="2CD10383" w14:textId="77777777" w:rsidTr="00E56816">
        <w:trPr>
          <w:jc w:val="center"/>
          <w:trPrChange w:id="64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0" w:author="Amit Popat" w:date="2022-07-11T10:41:00Z">
              <w:tcPr>
                <w:tcW w:w="2880" w:type="dxa"/>
                <w:tcBorders>
                  <w:top w:val="dotted" w:sz="4" w:space="0" w:color="auto"/>
                  <w:left w:val="nil"/>
                  <w:bottom w:val="dotted" w:sz="4" w:space="0" w:color="auto"/>
                  <w:right w:val="nil"/>
                </w:tcBorders>
                <w:shd w:val="clear" w:color="auto" w:fill="FFFFFF"/>
              </w:tcPr>
            </w:tcPrChange>
          </w:tcPr>
          <w:p w14:paraId="4CC51C7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51" w:author="Amit Popat" w:date="2022-07-11T10:41:00Z">
              <w:tcPr>
                <w:tcW w:w="4320" w:type="dxa"/>
                <w:tcBorders>
                  <w:top w:val="dotted" w:sz="4" w:space="0" w:color="auto"/>
                  <w:left w:val="nil"/>
                  <w:bottom w:val="dotted" w:sz="4" w:space="0" w:color="auto"/>
                  <w:right w:val="nil"/>
                </w:tcBorders>
                <w:shd w:val="clear" w:color="auto" w:fill="FFFFFF"/>
              </w:tcPr>
            </w:tcPrChange>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652" w:author="Amit Popat" w:date="2022-07-11T10:41:00Z">
              <w:tcPr>
                <w:tcW w:w="864" w:type="dxa"/>
                <w:tcBorders>
                  <w:top w:val="dotted" w:sz="4" w:space="0" w:color="auto"/>
                  <w:left w:val="nil"/>
                  <w:bottom w:val="dotted" w:sz="4" w:space="0" w:color="auto"/>
                  <w:right w:val="nil"/>
                </w:tcBorders>
                <w:shd w:val="clear" w:color="auto" w:fill="FFFFFF"/>
              </w:tcPr>
            </w:tcPrChange>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3" w:author="Amit Popat" w:date="2022-07-11T10:41:00Z">
              <w:tcPr>
                <w:tcW w:w="1008" w:type="dxa"/>
                <w:tcBorders>
                  <w:top w:val="dotted" w:sz="4" w:space="0" w:color="auto"/>
                  <w:left w:val="nil"/>
                  <w:bottom w:val="dotted" w:sz="4" w:space="0" w:color="auto"/>
                  <w:right w:val="nil"/>
                </w:tcBorders>
                <w:shd w:val="clear" w:color="auto" w:fill="FFFFFF"/>
              </w:tcPr>
            </w:tcPrChange>
          </w:tcPr>
          <w:p w14:paraId="20F331FA" w14:textId="77777777" w:rsidR="004C2D45" w:rsidRDefault="004C2D45">
            <w:pPr>
              <w:pStyle w:val="MsgTableBody"/>
              <w:jc w:val="center"/>
              <w:rPr>
                <w:noProof/>
              </w:rPr>
            </w:pPr>
            <w:r>
              <w:rPr>
                <w:noProof/>
              </w:rPr>
              <w:t>12</w:t>
            </w:r>
          </w:p>
        </w:tc>
      </w:tr>
      <w:tr w:rsidR="004C2D45" w:rsidRPr="004C2D45" w14:paraId="4B315BA7" w14:textId="77777777" w:rsidTr="00E56816">
        <w:trPr>
          <w:jc w:val="center"/>
          <w:trPrChange w:id="65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55" w:author="Amit Popat" w:date="2022-07-11T10:41:00Z">
              <w:tcPr>
                <w:tcW w:w="2880" w:type="dxa"/>
                <w:tcBorders>
                  <w:top w:val="dotted" w:sz="4" w:space="0" w:color="auto"/>
                  <w:left w:val="nil"/>
                  <w:bottom w:val="dotted" w:sz="4" w:space="0" w:color="auto"/>
                  <w:right w:val="nil"/>
                </w:tcBorders>
                <w:shd w:val="clear" w:color="auto" w:fill="FFFFFF"/>
              </w:tcPr>
            </w:tcPrChange>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56" w:author="Amit Popat" w:date="2022-07-11T10:41:00Z">
              <w:tcPr>
                <w:tcW w:w="4320" w:type="dxa"/>
                <w:tcBorders>
                  <w:top w:val="dotted" w:sz="4" w:space="0" w:color="auto"/>
                  <w:left w:val="nil"/>
                  <w:bottom w:val="dotted" w:sz="4" w:space="0" w:color="auto"/>
                  <w:right w:val="nil"/>
                </w:tcBorders>
                <w:shd w:val="clear" w:color="auto" w:fill="FFFFFF"/>
              </w:tcPr>
            </w:tcPrChange>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657" w:author="Amit Popat" w:date="2022-07-11T10:41:00Z">
              <w:tcPr>
                <w:tcW w:w="864" w:type="dxa"/>
                <w:tcBorders>
                  <w:top w:val="dotted" w:sz="4" w:space="0" w:color="auto"/>
                  <w:left w:val="nil"/>
                  <w:bottom w:val="dotted" w:sz="4" w:space="0" w:color="auto"/>
                  <w:right w:val="nil"/>
                </w:tcBorders>
                <w:shd w:val="clear" w:color="auto" w:fill="FFFFFF"/>
              </w:tcPr>
            </w:tcPrChange>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8" w:author="Amit Popat" w:date="2022-07-11T10:41:00Z">
              <w:tcPr>
                <w:tcW w:w="1008" w:type="dxa"/>
                <w:tcBorders>
                  <w:top w:val="dotted" w:sz="4" w:space="0" w:color="auto"/>
                  <w:left w:val="nil"/>
                  <w:bottom w:val="dotted" w:sz="4" w:space="0" w:color="auto"/>
                  <w:right w:val="nil"/>
                </w:tcBorders>
                <w:shd w:val="clear" w:color="auto" w:fill="FFFFFF"/>
              </w:tcPr>
            </w:tcPrChange>
          </w:tcPr>
          <w:p w14:paraId="3256E8E5" w14:textId="77777777" w:rsidR="004C2D45" w:rsidRDefault="004C2D45">
            <w:pPr>
              <w:pStyle w:val="MsgTableBody"/>
              <w:jc w:val="center"/>
              <w:rPr>
                <w:noProof/>
              </w:rPr>
            </w:pPr>
          </w:p>
        </w:tc>
      </w:tr>
      <w:tr w:rsidR="004C2D45" w:rsidRPr="004C2D45" w14:paraId="456BC89A" w14:textId="77777777" w:rsidTr="00E56816">
        <w:trPr>
          <w:jc w:val="center"/>
          <w:trPrChange w:id="65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60" w:author="Amit Popat" w:date="2022-07-11T10:41:00Z">
              <w:tcPr>
                <w:tcW w:w="2880" w:type="dxa"/>
                <w:tcBorders>
                  <w:top w:val="dotted" w:sz="4" w:space="0" w:color="auto"/>
                  <w:left w:val="nil"/>
                  <w:bottom w:val="dotted" w:sz="4" w:space="0" w:color="auto"/>
                  <w:right w:val="nil"/>
                </w:tcBorders>
                <w:shd w:val="clear" w:color="auto" w:fill="FFFFFF"/>
              </w:tcPr>
            </w:tcPrChange>
          </w:tcPr>
          <w:p w14:paraId="3F95F3EE"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661" w:author="Amit Popat" w:date="2022-07-11T10:41:00Z">
              <w:tcPr>
                <w:tcW w:w="4320" w:type="dxa"/>
                <w:tcBorders>
                  <w:top w:val="dotted" w:sz="4" w:space="0" w:color="auto"/>
                  <w:left w:val="nil"/>
                  <w:bottom w:val="dotted" w:sz="4" w:space="0" w:color="auto"/>
                  <w:right w:val="nil"/>
                </w:tcBorders>
                <w:shd w:val="clear" w:color="auto" w:fill="FFFFFF"/>
              </w:tcPr>
            </w:tcPrChange>
          </w:tcPr>
          <w:p w14:paraId="76BBB844" w14:textId="53E959A4"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662" w:author="Amit Popat" w:date="2022-07-11T10:41:00Z">
              <w:tcPr>
                <w:tcW w:w="864" w:type="dxa"/>
                <w:tcBorders>
                  <w:top w:val="dotted" w:sz="4" w:space="0" w:color="auto"/>
                  <w:left w:val="nil"/>
                  <w:bottom w:val="dotted" w:sz="4" w:space="0" w:color="auto"/>
                  <w:right w:val="nil"/>
                </w:tcBorders>
                <w:shd w:val="clear" w:color="auto" w:fill="FFFFFF"/>
              </w:tcPr>
            </w:tcPrChange>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663" w:author="Amit Popat" w:date="2022-07-11T10:41:00Z">
              <w:tcPr>
                <w:tcW w:w="1008" w:type="dxa"/>
                <w:tcBorders>
                  <w:top w:val="dotted" w:sz="4" w:space="0" w:color="auto"/>
                  <w:left w:val="nil"/>
                  <w:bottom w:val="dotted" w:sz="4" w:space="0" w:color="auto"/>
                  <w:right w:val="nil"/>
                </w:tcBorders>
                <w:shd w:val="clear" w:color="auto" w:fill="FFFFFF"/>
              </w:tcPr>
            </w:tcPrChange>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E56816">
        <w:trPr>
          <w:jc w:val="center"/>
          <w:trPrChange w:id="66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65" w:author="Amit Popat" w:date="2022-07-11T10:41:00Z">
              <w:tcPr>
                <w:tcW w:w="2880" w:type="dxa"/>
                <w:tcBorders>
                  <w:top w:val="dotted" w:sz="4" w:space="0" w:color="auto"/>
                  <w:left w:val="nil"/>
                  <w:bottom w:val="dotted" w:sz="4" w:space="0" w:color="auto"/>
                  <w:right w:val="nil"/>
                </w:tcBorders>
                <w:shd w:val="clear" w:color="auto" w:fill="FFFFFF"/>
              </w:tcPr>
            </w:tcPrChange>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66" w:author="Amit Popat" w:date="2022-07-11T10:41:00Z">
              <w:tcPr>
                <w:tcW w:w="4320" w:type="dxa"/>
                <w:tcBorders>
                  <w:top w:val="dotted" w:sz="4" w:space="0" w:color="auto"/>
                  <w:left w:val="nil"/>
                  <w:bottom w:val="dotted" w:sz="4" w:space="0" w:color="auto"/>
                  <w:right w:val="nil"/>
                </w:tcBorders>
                <w:shd w:val="clear" w:color="auto" w:fill="FFFFFF"/>
              </w:tcPr>
            </w:tcPrChange>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667" w:author="Amit Popat" w:date="2022-07-11T10:41:00Z">
              <w:tcPr>
                <w:tcW w:w="864" w:type="dxa"/>
                <w:tcBorders>
                  <w:top w:val="dotted" w:sz="4" w:space="0" w:color="auto"/>
                  <w:left w:val="nil"/>
                  <w:bottom w:val="dotted" w:sz="4" w:space="0" w:color="auto"/>
                  <w:right w:val="nil"/>
                </w:tcBorders>
                <w:shd w:val="clear" w:color="auto" w:fill="FFFFFF"/>
              </w:tcPr>
            </w:tcPrChange>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8" w:author="Amit Popat" w:date="2022-07-11T10:41:00Z">
              <w:tcPr>
                <w:tcW w:w="1008" w:type="dxa"/>
                <w:tcBorders>
                  <w:top w:val="dotted" w:sz="4" w:space="0" w:color="auto"/>
                  <w:left w:val="nil"/>
                  <w:bottom w:val="dotted" w:sz="4" w:space="0" w:color="auto"/>
                  <w:right w:val="nil"/>
                </w:tcBorders>
                <w:shd w:val="clear" w:color="auto" w:fill="FFFFFF"/>
              </w:tcPr>
            </w:tcPrChange>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E56816">
        <w:trPr>
          <w:jc w:val="center"/>
          <w:trPrChange w:id="66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0" w:author="Amit Popat" w:date="2022-07-11T10:41:00Z">
              <w:tcPr>
                <w:tcW w:w="2880" w:type="dxa"/>
                <w:tcBorders>
                  <w:top w:val="dotted" w:sz="4" w:space="0" w:color="auto"/>
                  <w:left w:val="nil"/>
                  <w:bottom w:val="dotted" w:sz="4" w:space="0" w:color="auto"/>
                  <w:right w:val="nil"/>
                </w:tcBorders>
                <w:shd w:val="clear" w:color="auto" w:fill="FFFFFF"/>
              </w:tcPr>
            </w:tcPrChange>
          </w:tcPr>
          <w:p w14:paraId="004CF65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671" w:author="Amit Popat" w:date="2022-07-11T10:41:00Z">
              <w:tcPr>
                <w:tcW w:w="4320" w:type="dxa"/>
                <w:tcBorders>
                  <w:top w:val="dotted" w:sz="4" w:space="0" w:color="auto"/>
                  <w:left w:val="nil"/>
                  <w:bottom w:val="dotted" w:sz="4" w:space="0" w:color="auto"/>
                  <w:right w:val="nil"/>
                </w:tcBorders>
                <w:shd w:val="clear" w:color="auto" w:fill="FFFFFF"/>
              </w:tcPr>
            </w:tcPrChange>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672" w:author="Amit Popat" w:date="2022-07-11T10:41:00Z">
              <w:tcPr>
                <w:tcW w:w="864" w:type="dxa"/>
                <w:tcBorders>
                  <w:top w:val="dotted" w:sz="4" w:space="0" w:color="auto"/>
                  <w:left w:val="nil"/>
                  <w:bottom w:val="dotted" w:sz="4" w:space="0" w:color="auto"/>
                  <w:right w:val="nil"/>
                </w:tcBorders>
                <w:shd w:val="clear" w:color="auto" w:fill="FFFFFF"/>
              </w:tcPr>
            </w:tcPrChange>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673" w:author="Amit Popat" w:date="2022-07-11T10:41:00Z">
              <w:tcPr>
                <w:tcW w:w="1008" w:type="dxa"/>
                <w:tcBorders>
                  <w:top w:val="dotted" w:sz="4" w:space="0" w:color="auto"/>
                  <w:left w:val="nil"/>
                  <w:bottom w:val="dotted" w:sz="4" w:space="0" w:color="auto"/>
                  <w:right w:val="nil"/>
                </w:tcBorders>
                <w:shd w:val="clear" w:color="auto" w:fill="FFFFFF"/>
              </w:tcPr>
            </w:tcPrChange>
          </w:tcPr>
          <w:p w14:paraId="625DE6DA" w14:textId="77777777" w:rsidR="004C2D45" w:rsidRDefault="004C2D45">
            <w:pPr>
              <w:pStyle w:val="MsgTableBody"/>
              <w:jc w:val="center"/>
              <w:rPr>
                <w:noProof/>
              </w:rPr>
            </w:pPr>
            <w:r>
              <w:rPr>
                <w:noProof/>
              </w:rPr>
              <w:t>12</w:t>
            </w:r>
          </w:p>
        </w:tc>
      </w:tr>
      <w:tr w:rsidR="004C2D45" w:rsidRPr="004C2D45" w14:paraId="3A6143AF" w14:textId="77777777" w:rsidTr="00E56816">
        <w:trPr>
          <w:jc w:val="center"/>
          <w:trPrChange w:id="67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75" w:author="Amit Popat" w:date="2022-07-11T10:41:00Z">
              <w:tcPr>
                <w:tcW w:w="2880" w:type="dxa"/>
                <w:tcBorders>
                  <w:top w:val="dotted" w:sz="4" w:space="0" w:color="auto"/>
                  <w:left w:val="nil"/>
                  <w:bottom w:val="dotted" w:sz="4" w:space="0" w:color="auto"/>
                  <w:right w:val="nil"/>
                </w:tcBorders>
                <w:shd w:val="clear" w:color="auto" w:fill="FFFFFF"/>
              </w:tcPr>
            </w:tcPrChange>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76" w:author="Amit Popat" w:date="2022-07-11T10:41:00Z">
              <w:tcPr>
                <w:tcW w:w="4320" w:type="dxa"/>
                <w:tcBorders>
                  <w:top w:val="dotted" w:sz="4" w:space="0" w:color="auto"/>
                  <w:left w:val="nil"/>
                  <w:bottom w:val="dotted" w:sz="4" w:space="0" w:color="auto"/>
                  <w:right w:val="nil"/>
                </w:tcBorders>
                <w:shd w:val="clear" w:color="auto" w:fill="FFFFFF"/>
              </w:tcPr>
            </w:tcPrChange>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677" w:author="Amit Popat" w:date="2022-07-11T10:41:00Z">
              <w:tcPr>
                <w:tcW w:w="864" w:type="dxa"/>
                <w:tcBorders>
                  <w:top w:val="dotted" w:sz="4" w:space="0" w:color="auto"/>
                  <w:left w:val="nil"/>
                  <w:bottom w:val="dotted" w:sz="4" w:space="0" w:color="auto"/>
                  <w:right w:val="nil"/>
                </w:tcBorders>
                <w:shd w:val="clear" w:color="auto" w:fill="FFFFFF"/>
              </w:tcPr>
            </w:tcPrChange>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8" w:author="Amit Popat" w:date="2022-07-11T10:41:00Z">
              <w:tcPr>
                <w:tcW w:w="1008" w:type="dxa"/>
                <w:tcBorders>
                  <w:top w:val="dotted" w:sz="4" w:space="0" w:color="auto"/>
                  <w:left w:val="nil"/>
                  <w:bottom w:val="dotted" w:sz="4" w:space="0" w:color="auto"/>
                  <w:right w:val="nil"/>
                </w:tcBorders>
                <w:shd w:val="clear" w:color="auto" w:fill="FFFFFF"/>
              </w:tcPr>
            </w:tcPrChange>
          </w:tcPr>
          <w:p w14:paraId="17B29DED" w14:textId="77777777" w:rsidR="004C2D45" w:rsidRDefault="004C2D45">
            <w:pPr>
              <w:pStyle w:val="MsgTableBody"/>
              <w:jc w:val="center"/>
              <w:rPr>
                <w:noProof/>
              </w:rPr>
            </w:pPr>
          </w:p>
        </w:tc>
      </w:tr>
      <w:tr w:rsidR="004C2D45" w:rsidRPr="004C2D45" w14:paraId="06A8619D" w14:textId="77777777" w:rsidTr="00E56816">
        <w:trPr>
          <w:jc w:val="center"/>
          <w:trPrChange w:id="67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0" w:author="Amit Popat" w:date="2022-07-11T10:41:00Z">
              <w:tcPr>
                <w:tcW w:w="2880" w:type="dxa"/>
                <w:tcBorders>
                  <w:top w:val="dotted" w:sz="4" w:space="0" w:color="auto"/>
                  <w:left w:val="nil"/>
                  <w:bottom w:val="dotted" w:sz="4" w:space="0" w:color="auto"/>
                  <w:right w:val="nil"/>
                </w:tcBorders>
                <w:shd w:val="clear" w:color="auto" w:fill="FFFFFF"/>
              </w:tcPr>
            </w:tcPrChange>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81" w:author="Amit Popat" w:date="2022-07-11T10:41:00Z">
              <w:tcPr>
                <w:tcW w:w="4320" w:type="dxa"/>
                <w:tcBorders>
                  <w:top w:val="dotted" w:sz="4" w:space="0" w:color="auto"/>
                  <w:left w:val="nil"/>
                  <w:bottom w:val="dotted" w:sz="4" w:space="0" w:color="auto"/>
                  <w:right w:val="nil"/>
                </w:tcBorders>
                <w:shd w:val="clear" w:color="auto" w:fill="FFFFFF"/>
              </w:tcPr>
            </w:tcPrChange>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682" w:author="Amit Popat" w:date="2022-07-11T10:41:00Z">
              <w:tcPr>
                <w:tcW w:w="864" w:type="dxa"/>
                <w:tcBorders>
                  <w:top w:val="dotted" w:sz="4" w:space="0" w:color="auto"/>
                  <w:left w:val="nil"/>
                  <w:bottom w:val="dotted" w:sz="4" w:space="0" w:color="auto"/>
                  <w:right w:val="nil"/>
                </w:tcBorders>
                <w:shd w:val="clear" w:color="auto" w:fill="FFFFFF"/>
              </w:tcPr>
            </w:tcPrChange>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3" w:author="Amit Popat" w:date="2022-07-11T10:41:00Z">
              <w:tcPr>
                <w:tcW w:w="1008" w:type="dxa"/>
                <w:tcBorders>
                  <w:top w:val="dotted" w:sz="4" w:space="0" w:color="auto"/>
                  <w:left w:val="nil"/>
                  <w:bottom w:val="dotted" w:sz="4" w:space="0" w:color="auto"/>
                  <w:right w:val="nil"/>
                </w:tcBorders>
                <w:shd w:val="clear" w:color="auto" w:fill="FFFFFF"/>
              </w:tcPr>
            </w:tcPrChange>
          </w:tcPr>
          <w:p w14:paraId="6A84E093" w14:textId="77777777" w:rsidR="004C2D45" w:rsidRDefault="004C2D45">
            <w:pPr>
              <w:pStyle w:val="MsgTableBody"/>
              <w:jc w:val="center"/>
              <w:rPr>
                <w:noProof/>
              </w:rPr>
            </w:pPr>
          </w:p>
        </w:tc>
      </w:tr>
      <w:tr w:rsidR="004C2D45" w:rsidRPr="004C2D45" w14:paraId="59BECAFC" w14:textId="77777777" w:rsidTr="00E56816">
        <w:trPr>
          <w:jc w:val="center"/>
          <w:trPrChange w:id="68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85" w:author="Amit Popat" w:date="2022-07-11T10:41:00Z">
              <w:tcPr>
                <w:tcW w:w="2880" w:type="dxa"/>
                <w:tcBorders>
                  <w:top w:val="dotted" w:sz="4" w:space="0" w:color="auto"/>
                  <w:left w:val="nil"/>
                  <w:bottom w:val="dotted" w:sz="4" w:space="0" w:color="auto"/>
                  <w:right w:val="nil"/>
                </w:tcBorders>
                <w:shd w:val="clear" w:color="auto" w:fill="FFFFFF"/>
              </w:tcPr>
            </w:tcPrChange>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686" w:author="Amit Popat" w:date="2022-07-11T10:41:00Z">
              <w:tcPr>
                <w:tcW w:w="4320" w:type="dxa"/>
                <w:tcBorders>
                  <w:top w:val="dotted" w:sz="4" w:space="0" w:color="auto"/>
                  <w:left w:val="nil"/>
                  <w:bottom w:val="dotted" w:sz="4" w:space="0" w:color="auto"/>
                  <w:right w:val="nil"/>
                </w:tcBorders>
                <w:shd w:val="clear" w:color="auto" w:fill="FFFFFF"/>
              </w:tcPr>
            </w:tcPrChange>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687" w:author="Amit Popat" w:date="2022-07-11T10:41:00Z">
              <w:tcPr>
                <w:tcW w:w="864" w:type="dxa"/>
                <w:tcBorders>
                  <w:top w:val="dotted" w:sz="4" w:space="0" w:color="auto"/>
                  <w:left w:val="nil"/>
                  <w:bottom w:val="dotted" w:sz="4" w:space="0" w:color="auto"/>
                  <w:right w:val="nil"/>
                </w:tcBorders>
                <w:shd w:val="clear" w:color="auto" w:fill="FFFFFF"/>
              </w:tcPr>
            </w:tcPrChange>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8" w:author="Amit Popat" w:date="2022-07-11T10:41:00Z">
              <w:tcPr>
                <w:tcW w:w="1008" w:type="dxa"/>
                <w:tcBorders>
                  <w:top w:val="dotted" w:sz="4" w:space="0" w:color="auto"/>
                  <w:left w:val="nil"/>
                  <w:bottom w:val="dotted" w:sz="4" w:space="0" w:color="auto"/>
                  <w:right w:val="nil"/>
                </w:tcBorders>
                <w:shd w:val="clear" w:color="auto" w:fill="FFFFFF"/>
              </w:tcPr>
            </w:tcPrChange>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E56816">
        <w:trPr>
          <w:jc w:val="center"/>
          <w:trPrChange w:id="68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0" w:author="Amit Popat" w:date="2022-07-11T10:41:00Z">
              <w:tcPr>
                <w:tcW w:w="2880" w:type="dxa"/>
                <w:tcBorders>
                  <w:top w:val="dotted" w:sz="4" w:space="0" w:color="auto"/>
                  <w:left w:val="nil"/>
                  <w:bottom w:val="dotted" w:sz="4" w:space="0" w:color="auto"/>
                  <w:right w:val="nil"/>
                </w:tcBorders>
                <w:shd w:val="clear" w:color="auto" w:fill="FFFFFF"/>
              </w:tcPr>
            </w:tcPrChange>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91" w:author="Amit Popat" w:date="2022-07-11T10:41:00Z">
              <w:tcPr>
                <w:tcW w:w="4320" w:type="dxa"/>
                <w:tcBorders>
                  <w:top w:val="dotted" w:sz="4" w:space="0" w:color="auto"/>
                  <w:left w:val="nil"/>
                  <w:bottom w:val="dotted" w:sz="4" w:space="0" w:color="auto"/>
                  <w:right w:val="nil"/>
                </w:tcBorders>
                <w:shd w:val="clear" w:color="auto" w:fill="FFFFFF"/>
              </w:tcPr>
            </w:tcPrChange>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692" w:author="Amit Popat" w:date="2022-07-11T10:41:00Z">
              <w:tcPr>
                <w:tcW w:w="864" w:type="dxa"/>
                <w:tcBorders>
                  <w:top w:val="dotted" w:sz="4" w:space="0" w:color="auto"/>
                  <w:left w:val="nil"/>
                  <w:bottom w:val="dotted" w:sz="4" w:space="0" w:color="auto"/>
                  <w:right w:val="nil"/>
                </w:tcBorders>
                <w:shd w:val="clear" w:color="auto" w:fill="FFFFFF"/>
              </w:tcPr>
            </w:tcPrChange>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3" w:author="Amit Popat" w:date="2022-07-11T10:41:00Z">
              <w:tcPr>
                <w:tcW w:w="1008" w:type="dxa"/>
                <w:tcBorders>
                  <w:top w:val="dotted" w:sz="4" w:space="0" w:color="auto"/>
                  <w:left w:val="nil"/>
                  <w:bottom w:val="dotted" w:sz="4" w:space="0" w:color="auto"/>
                  <w:right w:val="nil"/>
                </w:tcBorders>
                <w:shd w:val="clear" w:color="auto" w:fill="FFFFFF"/>
              </w:tcPr>
            </w:tcPrChange>
          </w:tcPr>
          <w:p w14:paraId="62160D53" w14:textId="77777777" w:rsidR="004C2D45" w:rsidRDefault="004C2D45">
            <w:pPr>
              <w:pStyle w:val="MsgTableBody"/>
              <w:jc w:val="center"/>
              <w:rPr>
                <w:noProof/>
                <w:lang w:val="fr-FR"/>
              </w:rPr>
            </w:pPr>
          </w:p>
        </w:tc>
      </w:tr>
      <w:tr w:rsidR="004C2D45" w:rsidRPr="004C2D45" w14:paraId="572437F5" w14:textId="77777777" w:rsidTr="00E56816">
        <w:trPr>
          <w:jc w:val="center"/>
          <w:trPrChange w:id="69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695" w:author="Amit Popat" w:date="2022-07-11T10:41:00Z">
              <w:tcPr>
                <w:tcW w:w="2880" w:type="dxa"/>
                <w:tcBorders>
                  <w:top w:val="dotted" w:sz="4" w:space="0" w:color="auto"/>
                  <w:left w:val="nil"/>
                  <w:bottom w:val="dotted" w:sz="4" w:space="0" w:color="auto"/>
                  <w:right w:val="nil"/>
                </w:tcBorders>
                <w:shd w:val="clear" w:color="auto" w:fill="FFFFFF"/>
              </w:tcPr>
            </w:tcPrChange>
          </w:tcPr>
          <w:p w14:paraId="3591345F" w14:textId="77777777" w:rsidR="004C2D45" w:rsidRDefault="004C2D45">
            <w:pPr>
              <w:pStyle w:val="MsgTableBody"/>
              <w:rPr>
                <w:noProof/>
                <w:lang w:val="fr-FR"/>
              </w:rPr>
            </w:pPr>
            <w:r>
              <w:rPr>
                <w:noProof/>
                <w:lang w:val="fr-FR"/>
              </w:rPr>
              <w:lastRenderedPageBreak/>
              <w:t xml:space="preserve">      [{NTE}]</w:t>
            </w:r>
          </w:p>
        </w:tc>
        <w:tc>
          <w:tcPr>
            <w:tcW w:w="4321" w:type="dxa"/>
            <w:tcBorders>
              <w:top w:val="dotted" w:sz="4" w:space="0" w:color="auto"/>
              <w:left w:val="nil"/>
              <w:bottom w:val="dotted" w:sz="4" w:space="0" w:color="auto"/>
              <w:right w:val="nil"/>
            </w:tcBorders>
            <w:shd w:val="clear" w:color="auto" w:fill="FFFFFF"/>
            <w:tcPrChange w:id="696" w:author="Amit Popat" w:date="2022-07-11T10:41:00Z">
              <w:tcPr>
                <w:tcW w:w="4320" w:type="dxa"/>
                <w:tcBorders>
                  <w:top w:val="dotted" w:sz="4" w:space="0" w:color="auto"/>
                  <w:left w:val="nil"/>
                  <w:bottom w:val="dotted" w:sz="4" w:space="0" w:color="auto"/>
                  <w:right w:val="nil"/>
                </w:tcBorders>
                <w:shd w:val="clear" w:color="auto" w:fill="FFFFFF"/>
              </w:tcPr>
            </w:tcPrChange>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697" w:author="Amit Popat" w:date="2022-07-11T10:41:00Z">
              <w:tcPr>
                <w:tcW w:w="864" w:type="dxa"/>
                <w:tcBorders>
                  <w:top w:val="dotted" w:sz="4" w:space="0" w:color="auto"/>
                  <w:left w:val="nil"/>
                  <w:bottom w:val="dotted" w:sz="4" w:space="0" w:color="auto"/>
                  <w:right w:val="nil"/>
                </w:tcBorders>
                <w:shd w:val="clear" w:color="auto" w:fill="FFFFFF"/>
              </w:tcPr>
            </w:tcPrChange>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98" w:author="Amit Popat" w:date="2022-07-11T10:41:00Z">
              <w:tcPr>
                <w:tcW w:w="1008" w:type="dxa"/>
                <w:tcBorders>
                  <w:top w:val="dotted" w:sz="4" w:space="0" w:color="auto"/>
                  <w:left w:val="nil"/>
                  <w:bottom w:val="dotted" w:sz="4" w:space="0" w:color="auto"/>
                  <w:right w:val="nil"/>
                </w:tcBorders>
                <w:shd w:val="clear" w:color="auto" w:fill="FFFFFF"/>
              </w:tcPr>
            </w:tcPrChange>
          </w:tcPr>
          <w:p w14:paraId="4128D946" w14:textId="77777777" w:rsidR="004C2D45" w:rsidRDefault="004C2D45">
            <w:pPr>
              <w:pStyle w:val="MsgTableBody"/>
              <w:jc w:val="center"/>
              <w:rPr>
                <w:noProof/>
              </w:rPr>
            </w:pPr>
            <w:r>
              <w:rPr>
                <w:noProof/>
              </w:rPr>
              <w:t>2</w:t>
            </w:r>
          </w:p>
        </w:tc>
      </w:tr>
      <w:tr w:rsidR="004C2D45" w:rsidRPr="004C2D45" w14:paraId="5492624A" w14:textId="77777777" w:rsidTr="00E56816">
        <w:trPr>
          <w:jc w:val="center"/>
          <w:trPrChange w:id="69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0" w:author="Amit Popat" w:date="2022-07-11T10:41:00Z">
              <w:tcPr>
                <w:tcW w:w="2880" w:type="dxa"/>
                <w:tcBorders>
                  <w:top w:val="dotted" w:sz="4" w:space="0" w:color="auto"/>
                  <w:left w:val="nil"/>
                  <w:bottom w:val="dotted" w:sz="4" w:space="0" w:color="auto"/>
                  <w:right w:val="nil"/>
                </w:tcBorders>
                <w:shd w:val="clear" w:color="auto" w:fill="FFFFFF"/>
              </w:tcPr>
            </w:tcPrChange>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01" w:author="Amit Popat" w:date="2022-07-11T10:41:00Z">
              <w:tcPr>
                <w:tcW w:w="4320" w:type="dxa"/>
                <w:tcBorders>
                  <w:top w:val="dotted" w:sz="4" w:space="0" w:color="auto"/>
                  <w:left w:val="nil"/>
                  <w:bottom w:val="dotted" w:sz="4" w:space="0" w:color="auto"/>
                  <w:right w:val="nil"/>
                </w:tcBorders>
                <w:shd w:val="clear" w:color="auto" w:fill="FFFFFF"/>
              </w:tcPr>
            </w:tcPrChange>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702" w:author="Amit Popat" w:date="2022-07-11T10:41:00Z">
              <w:tcPr>
                <w:tcW w:w="864" w:type="dxa"/>
                <w:tcBorders>
                  <w:top w:val="dotted" w:sz="4" w:space="0" w:color="auto"/>
                  <w:left w:val="nil"/>
                  <w:bottom w:val="dotted" w:sz="4" w:space="0" w:color="auto"/>
                  <w:right w:val="nil"/>
                </w:tcBorders>
                <w:shd w:val="clear" w:color="auto" w:fill="FFFFFF"/>
              </w:tcPr>
            </w:tcPrChange>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3" w:author="Amit Popat" w:date="2022-07-11T10:41:00Z">
              <w:tcPr>
                <w:tcW w:w="1008" w:type="dxa"/>
                <w:tcBorders>
                  <w:top w:val="dotted" w:sz="4" w:space="0" w:color="auto"/>
                  <w:left w:val="nil"/>
                  <w:bottom w:val="dotted" w:sz="4" w:space="0" w:color="auto"/>
                  <w:right w:val="nil"/>
                </w:tcBorders>
                <w:shd w:val="clear" w:color="auto" w:fill="FFFFFF"/>
              </w:tcPr>
            </w:tcPrChange>
          </w:tcPr>
          <w:p w14:paraId="7FCF7397" w14:textId="77777777" w:rsidR="004C2D45" w:rsidRDefault="004C2D45">
            <w:pPr>
              <w:pStyle w:val="MsgTableBody"/>
              <w:jc w:val="center"/>
              <w:rPr>
                <w:noProof/>
              </w:rPr>
            </w:pPr>
          </w:p>
        </w:tc>
      </w:tr>
      <w:tr w:rsidR="004C2D45" w:rsidRPr="004C2D45" w14:paraId="7D02DDD4" w14:textId="77777777" w:rsidTr="00E56816">
        <w:trPr>
          <w:jc w:val="center"/>
          <w:trPrChange w:id="70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05" w:author="Amit Popat" w:date="2022-07-11T10:41:00Z">
              <w:tcPr>
                <w:tcW w:w="2880" w:type="dxa"/>
                <w:tcBorders>
                  <w:top w:val="dotted" w:sz="4" w:space="0" w:color="auto"/>
                  <w:left w:val="nil"/>
                  <w:bottom w:val="dotted" w:sz="4" w:space="0" w:color="auto"/>
                  <w:right w:val="nil"/>
                </w:tcBorders>
                <w:shd w:val="clear" w:color="auto" w:fill="FFFFFF"/>
              </w:tcPr>
            </w:tcPrChange>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06" w:author="Amit Popat" w:date="2022-07-11T10:41:00Z">
              <w:tcPr>
                <w:tcW w:w="4320" w:type="dxa"/>
                <w:tcBorders>
                  <w:top w:val="dotted" w:sz="4" w:space="0" w:color="auto"/>
                  <w:left w:val="nil"/>
                  <w:bottom w:val="dotted" w:sz="4" w:space="0" w:color="auto"/>
                  <w:right w:val="nil"/>
                </w:tcBorders>
                <w:shd w:val="clear" w:color="auto" w:fill="FFFFFF"/>
              </w:tcPr>
            </w:tcPrChange>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707" w:author="Amit Popat" w:date="2022-07-11T10:41:00Z">
              <w:tcPr>
                <w:tcW w:w="864" w:type="dxa"/>
                <w:tcBorders>
                  <w:top w:val="dotted" w:sz="4" w:space="0" w:color="auto"/>
                  <w:left w:val="nil"/>
                  <w:bottom w:val="dotted" w:sz="4" w:space="0" w:color="auto"/>
                  <w:right w:val="nil"/>
                </w:tcBorders>
                <w:shd w:val="clear" w:color="auto" w:fill="FFFFFF"/>
              </w:tcPr>
            </w:tcPrChange>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8" w:author="Amit Popat" w:date="2022-07-11T10:41:00Z">
              <w:tcPr>
                <w:tcW w:w="1008" w:type="dxa"/>
                <w:tcBorders>
                  <w:top w:val="dotted" w:sz="4" w:space="0" w:color="auto"/>
                  <w:left w:val="nil"/>
                  <w:bottom w:val="dotted" w:sz="4" w:space="0" w:color="auto"/>
                  <w:right w:val="nil"/>
                </w:tcBorders>
                <w:shd w:val="clear" w:color="auto" w:fill="FFFFFF"/>
              </w:tcPr>
            </w:tcPrChange>
          </w:tcPr>
          <w:p w14:paraId="0D5124F1" w14:textId="77777777" w:rsidR="004C2D45" w:rsidRDefault="004C2D45">
            <w:pPr>
              <w:pStyle w:val="MsgTableBody"/>
              <w:jc w:val="center"/>
              <w:rPr>
                <w:noProof/>
              </w:rPr>
            </w:pPr>
          </w:p>
        </w:tc>
      </w:tr>
      <w:tr w:rsidR="004C2D45" w:rsidRPr="004C2D45" w14:paraId="798313C3" w14:textId="77777777" w:rsidTr="00E56816">
        <w:trPr>
          <w:jc w:val="center"/>
          <w:trPrChange w:id="70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0" w:author="Amit Popat" w:date="2022-07-11T10:41:00Z">
              <w:tcPr>
                <w:tcW w:w="2880" w:type="dxa"/>
                <w:tcBorders>
                  <w:top w:val="dotted" w:sz="4" w:space="0" w:color="auto"/>
                  <w:left w:val="nil"/>
                  <w:bottom w:val="dotted" w:sz="4" w:space="0" w:color="auto"/>
                  <w:right w:val="nil"/>
                </w:tcBorders>
                <w:shd w:val="clear" w:color="auto" w:fill="FFFFFF"/>
              </w:tcPr>
            </w:tcPrChange>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11" w:author="Amit Popat" w:date="2022-07-11T10:41:00Z">
              <w:tcPr>
                <w:tcW w:w="4320" w:type="dxa"/>
                <w:tcBorders>
                  <w:top w:val="dotted" w:sz="4" w:space="0" w:color="auto"/>
                  <w:left w:val="nil"/>
                  <w:bottom w:val="dotted" w:sz="4" w:space="0" w:color="auto"/>
                  <w:right w:val="nil"/>
                </w:tcBorders>
                <w:shd w:val="clear" w:color="auto" w:fill="FFFFFF"/>
              </w:tcPr>
            </w:tcPrChange>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712" w:author="Amit Popat" w:date="2022-07-11T10:41:00Z">
              <w:tcPr>
                <w:tcW w:w="864" w:type="dxa"/>
                <w:tcBorders>
                  <w:top w:val="dotted" w:sz="4" w:space="0" w:color="auto"/>
                  <w:left w:val="nil"/>
                  <w:bottom w:val="dotted" w:sz="4" w:space="0" w:color="auto"/>
                  <w:right w:val="nil"/>
                </w:tcBorders>
                <w:shd w:val="clear" w:color="auto" w:fill="FFFFFF"/>
              </w:tcPr>
            </w:tcPrChange>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3" w:author="Amit Popat" w:date="2022-07-11T10:41:00Z">
              <w:tcPr>
                <w:tcW w:w="1008" w:type="dxa"/>
                <w:tcBorders>
                  <w:top w:val="dotted" w:sz="4" w:space="0" w:color="auto"/>
                  <w:left w:val="nil"/>
                  <w:bottom w:val="dotted" w:sz="4" w:space="0" w:color="auto"/>
                  <w:right w:val="nil"/>
                </w:tcBorders>
                <w:shd w:val="clear" w:color="auto" w:fill="FFFFFF"/>
              </w:tcPr>
            </w:tcPrChange>
          </w:tcPr>
          <w:p w14:paraId="06760AA5" w14:textId="77777777" w:rsidR="004C2D45" w:rsidRDefault="004C2D45">
            <w:pPr>
              <w:pStyle w:val="MsgTableBody"/>
              <w:jc w:val="center"/>
              <w:rPr>
                <w:noProof/>
              </w:rPr>
            </w:pPr>
          </w:p>
        </w:tc>
      </w:tr>
      <w:tr w:rsidR="004C2D45" w:rsidRPr="004C2D45" w14:paraId="27E8F7A3" w14:textId="77777777" w:rsidTr="00E56816">
        <w:trPr>
          <w:jc w:val="center"/>
          <w:trPrChange w:id="71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15" w:author="Amit Popat" w:date="2022-07-11T10:41:00Z">
              <w:tcPr>
                <w:tcW w:w="2880" w:type="dxa"/>
                <w:tcBorders>
                  <w:top w:val="dotted" w:sz="4" w:space="0" w:color="auto"/>
                  <w:left w:val="nil"/>
                  <w:bottom w:val="dotted" w:sz="4" w:space="0" w:color="auto"/>
                  <w:right w:val="nil"/>
                </w:tcBorders>
                <w:shd w:val="clear" w:color="auto" w:fill="FFFFFF"/>
              </w:tcPr>
            </w:tcPrChange>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716" w:author="Amit Popat" w:date="2022-07-11T10:41:00Z">
              <w:tcPr>
                <w:tcW w:w="4320" w:type="dxa"/>
                <w:tcBorders>
                  <w:top w:val="dotted" w:sz="4" w:space="0" w:color="auto"/>
                  <w:left w:val="nil"/>
                  <w:bottom w:val="dotted" w:sz="4" w:space="0" w:color="auto"/>
                  <w:right w:val="nil"/>
                </w:tcBorders>
                <w:shd w:val="clear" w:color="auto" w:fill="FFFFFF"/>
              </w:tcPr>
            </w:tcPrChange>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717" w:author="Amit Popat" w:date="2022-07-11T10:41:00Z">
              <w:tcPr>
                <w:tcW w:w="864" w:type="dxa"/>
                <w:tcBorders>
                  <w:top w:val="dotted" w:sz="4" w:space="0" w:color="auto"/>
                  <w:left w:val="nil"/>
                  <w:bottom w:val="dotted" w:sz="4" w:space="0" w:color="auto"/>
                  <w:right w:val="nil"/>
                </w:tcBorders>
                <w:shd w:val="clear" w:color="auto" w:fill="FFFFFF"/>
              </w:tcPr>
            </w:tcPrChange>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18" w:author="Amit Popat" w:date="2022-07-11T10:41:00Z">
              <w:tcPr>
                <w:tcW w:w="1008" w:type="dxa"/>
                <w:tcBorders>
                  <w:top w:val="dotted" w:sz="4" w:space="0" w:color="auto"/>
                  <w:left w:val="nil"/>
                  <w:bottom w:val="dotted" w:sz="4" w:space="0" w:color="auto"/>
                  <w:right w:val="nil"/>
                </w:tcBorders>
                <w:shd w:val="clear" w:color="auto" w:fill="FFFFFF"/>
              </w:tcPr>
            </w:tcPrChange>
          </w:tcPr>
          <w:p w14:paraId="3AD8BD75" w14:textId="77777777" w:rsidR="004C2D45" w:rsidRDefault="004C2D45">
            <w:pPr>
              <w:pStyle w:val="MsgTableBody"/>
              <w:jc w:val="center"/>
              <w:rPr>
                <w:noProof/>
              </w:rPr>
            </w:pPr>
            <w:r>
              <w:rPr>
                <w:noProof/>
              </w:rPr>
              <w:t>4</w:t>
            </w:r>
          </w:p>
        </w:tc>
      </w:tr>
      <w:tr w:rsidR="004C2D45" w:rsidRPr="004C2D45" w14:paraId="21315915" w14:textId="77777777" w:rsidTr="00E56816">
        <w:trPr>
          <w:jc w:val="center"/>
          <w:trPrChange w:id="71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0" w:author="Amit Popat" w:date="2022-07-11T10:41:00Z">
              <w:tcPr>
                <w:tcW w:w="2880" w:type="dxa"/>
                <w:tcBorders>
                  <w:top w:val="dotted" w:sz="4" w:space="0" w:color="auto"/>
                  <w:left w:val="nil"/>
                  <w:bottom w:val="dotted" w:sz="4" w:space="0" w:color="auto"/>
                  <w:right w:val="nil"/>
                </w:tcBorders>
                <w:shd w:val="clear" w:color="auto" w:fill="FFFFFF"/>
              </w:tcPr>
            </w:tcPrChange>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21" w:author="Amit Popat" w:date="2022-07-11T10:41:00Z">
              <w:tcPr>
                <w:tcW w:w="4320" w:type="dxa"/>
                <w:tcBorders>
                  <w:top w:val="dotted" w:sz="4" w:space="0" w:color="auto"/>
                  <w:left w:val="nil"/>
                  <w:bottom w:val="dotted" w:sz="4" w:space="0" w:color="auto"/>
                  <w:right w:val="nil"/>
                </w:tcBorders>
                <w:shd w:val="clear" w:color="auto" w:fill="FFFFFF"/>
              </w:tcPr>
            </w:tcPrChange>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722" w:author="Amit Popat" w:date="2022-07-11T10:41:00Z">
              <w:tcPr>
                <w:tcW w:w="864" w:type="dxa"/>
                <w:tcBorders>
                  <w:top w:val="dotted" w:sz="4" w:space="0" w:color="auto"/>
                  <w:left w:val="nil"/>
                  <w:bottom w:val="dotted" w:sz="4" w:space="0" w:color="auto"/>
                  <w:right w:val="nil"/>
                </w:tcBorders>
                <w:shd w:val="clear" w:color="auto" w:fill="FFFFFF"/>
              </w:tcPr>
            </w:tcPrChange>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3" w:author="Amit Popat" w:date="2022-07-11T10:41:00Z">
              <w:tcPr>
                <w:tcW w:w="1008" w:type="dxa"/>
                <w:tcBorders>
                  <w:top w:val="dotted" w:sz="4" w:space="0" w:color="auto"/>
                  <w:left w:val="nil"/>
                  <w:bottom w:val="dotted" w:sz="4" w:space="0" w:color="auto"/>
                  <w:right w:val="nil"/>
                </w:tcBorders>
                <w:shd w:val="clear" w:color="auto" w:fill="FFFFFF"/>
              </w:tcPr>
            </w:tcPrChange>
          </w:tcPr>
          <w:p w14:paraId="00E9B780" w14:textId="77777777" w:rsidR="004C2D45" w:rsidRDefault="004C2D45">
            <w:pPr>
              <w:pStyle w:val="MsgTableBody"/>
              <w:jc w:val="center"/>
              <w:rPr>
                <w:noProof/>
              </w:rPr>
            </w:pPr>
          </w:p>
        </w:tc>
      </w:tr>
      <w:tr w:rsidR="004C2D45" w:rsidRPr="004C2D45" w14:paraId="2F28BF47" w14:textId="77777777" w:rsidTr="00E56816">
        <w:trPr>
          <w:jc w:val="center"/>
          <w:trPrChange w:id="72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5" w:author="Amit Popat" w:date="2022-07-11T10:41:00Z">
              <w:tcPr>
                <w:tcW w:w="2880" w:type="dxa"/>
                <w:tcBorders>
                  <w:top w:val="dotted" w:sz="4" w:space="0" w:color="auto"/>
                  <w:left w:val="nil"/>
                  <w:bottom w:val="dotted" w:sz="4" w:space="0" w:color="auto"/>
                  <w:right w:val="nil"/>
                </w:tcBorders>
                <w:shd w:val="clear" w:color="auto" w:fill="FFFFFF"/>
              </w:tcPr>
            </w:tcPrChange>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Change w:id="726" w:author="Amit Popat" w:date="2022-07-11T10:41:00Z">
              <w:tcPr>
                <w:tcW w:w="4320" w:type="dxa"/>
                <w:tcBorders>
                  <w:top w:val="dotted" w:sz="4" w:space="0" w:color="auto"/>
                  <w:left w:val="nil"/>
                  <w:bottom w:val="dotted" w:sz="4" w:space="0" w:color="auto"/>
                  <w:right w:val="nil"/>
                </w:tcBorders>
                <w:shd w:val="clear" w:color="auto" w:fill="FFFFFF"/>
              </w:tcPr>
            </w:tcPrChange>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727" w:author="Amit Popat" w:date="2022-07-11T10:41:00Z">
              <w:tcPr>
                <w:tcW w:w="864" w:type="dxa"/>
                <w:tcBorders>
                  <w:top w:val="dotted" w:sz="4" w:space="0" w:color="auto"/>
                  <w:left w:val="nil"/>
                  <w:bottom w:val="dotted" w:sz="4" w:space="0" w:color="auto"/>
                  <w:right w:val="nil"/>
                </w:tcBorders>
                <w:shd w:val="clear" w:color="auto" w:fill="FFFFFF"/>
              </w:tcPr>
            </w:tcPrChange>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28" w:author="Amit Popat" w:date="2022-07-11T10:41:00Z">
              <w:tcPr>
                <w:tcW w:w="1008" w:type="dxa"/>
                <w:tcBorders>
                  <w:top w:val="dotted" w:sz="4" w:space="0" w:color="auto"/>
                  <w:left w:val="nil"/>
                  <w:bottom w:val="dotted" w:sz="4" w:space="0" w:color="auto"/>
                  <w:right w:val="nil"/>
                </w:tcBorders>
                <w:shd w:val="clear" w:color="auto" w:fill="FFFFFF"/>
              </w:tcPr>
            </w:tcPrChange>
          </w:tcPr>
          <w:p w14:paraId="68DADBA2" w14:textId="77777777" w:rsidR="004C2D45" w:rsidRDefault="004C2D45">
            <w:pPr>
              <w:pStyle w:val="MsgTableBody"/>
              <w:jc w:val="center"/>
              <w:rPr>
                <w:noProof/>
              </w:rPr>
            </w:pPr>
          </w:p>
        </w:tc>
      </w:tr>
      <w:tr w:rsidR="004C2D45" w:rsidRPr="004C2D45" w14:paraId="1570F469" w14:textId="77777777" w:rsidTr="00E56816">
        <w:trPr>
          <w:jc w:val="center"/>
          <w:trPrChange w:id="72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0" w:author="Amit Popat" w:date="2022-07-11T10:41:00Z">
              <w:tcPr>
                <w:tcW w:w="2880" w:type="dxa"/>
                <w:tcBorders>
                  <w:top w:val="dotted" w:sz="4" w:space="0" w:color="auto"/>
                  <w:left w:val="nil"/>
                  <w:bottom w:val="dotted" w:sz="4" w:space="0" w:color="auto"/>
                  <w:right w:val="nil"/>
                </w:tcBorders>
                <w:shd w:val="clear" w:color="auto" w:fill="FFFFFF"/>
              </w:tcPr>
            </w:tcPrChange>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731" w:author="Amit Popat" w:date="2022-07-11T10:41:00Z">
              <w:tcPr>
                <w:tcW w:w="4320" w:type="dxa"/>
                <w:tcBorders>
                  <w:top w:val="dotted" w:sz="4" w:space="0" w:color="auto"/>
                  <w:left w:val="nil"/>
                  <w:bottom w:val="dotted" w:sz="4" w:space="0" w:color="auto"/>
                  <w:right w:val="nil"/>
                </w:tcBorders>
                <w:shd w:val="clear" w:color="auto" w:fill="FFFFFF"/>
              </w:tcPr>
            </w:tcPrChange>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732" w:author="Amit Popat" w:date="2022-07-11T10:41:00Z">
              <w:tcPr>
                <w:tcW w:w="864" w:type="dxa"/>
                <w:tcBorders>
                  <w:top w:val="dotted" w:sz="4" w:space="0" w:color="auto"/>
                  <w:left w:val="nil"/>
                  <w:bottom w:val="dotted" w:sz="4" w:space="0" w:color="auto"/>
                  <w:right w:val="nil"/>
                </w:tcBorders>
                <w:shd w:val="clear" w:color="auto" w:fill="FFFFFF"/>
              </w:tcPr>
            </w:tcPrChange>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33" w:author="Amit Popat" w:date="2022-07-11T10:41:00Z">
              <w:tcPr>
                <w:tcW w:w="1008" w:type="dxa"/>
                <w:tcBorders>
                  <w:top w:val="dotted" w:sz="4" w:space="0" w:color="auto"/>
                  <w:left w:val="nil"/>
                  <w:bottom w:val="dotted" w:sz="4" w:space="0" w:color="auto"/>
                  <w:right w:val="nil"/>
                </w:tcBorders>
                <w:shd w:val="clear" w:color="auto" w:fill="FFFFFF"/>
              </w:tcPr>
            </w:tcPrChange>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E56816">
        <w:trPr>
          <w:jc w:val="center"/>
          <w:trPrChange w:id="73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5" w:author="Amit Popat" w:date="2022-07-11T10:41:00Z">
              <w:tcPr>
                <w:tcW w:w="2880" w:type="dxa"/>
                <w:tcBorders>
                  <w:top w:val="dotted" w:sz="4" w:space="0" w:color="auto"/>
                  <w:left w:val="nil"/>
                  <w:bottom w:val="dotted" w:sz="4" w:space="0" w:color="auto"/>
                  <w:right w:val="nil"/>
                </w:tcBorders>
                <w:shd w:val="clear" w:color="auto" w:fill="FFFFFF"/>
              </w:tcPr>
            </w:tcPrChange>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736" w:author="Amit Popat" w:date="2022-07-11T10:41:00Z">
              <w:tcPr>
                <w:tcW w:w="4320" w:type="dxa"/>
                <w:tcBorders>
                  <w:top w:val="dotted" w:sz="4" w:space="0" w:color="auto"/>
                  <w:left w:val="nil"/>
                  <w:bottom w:val="dotted" w:sz="4" w:space="0" w:color="auto"/>
                  <w:right w:val="nil"/>
                </w:tcBorders>
                <w:shd w:val="clear" w:color="auto" w:fill="FFFFFF"/>
              </w:tcPr>
            </w:tcPrChange>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737" w:author="Amit Popat" w:date="2022-07-11T10:41:00Z">
              <w:tcPr>
                <w:tcW w:w="864" w:type="dxa"/>
                <w:tcBorders>
                  <w:top w:val="dotted" w:sz="4" w:space="0" w:color="auto"/>
                  <w:left w:val="nil"/>
                  <w:bottom w:val="dotted" w:sz="4" w:space="0" w:color="auto"/>
                  <w:right w:val="nil"/>
                </w:tcBorders>
                <w:shd w:val="clear" w:color="auto" w:fill="FFFFFF"/>
              </w:tcPr>
            </w:tcPrChange>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38" w:author="Amit Popat" w:date="2022-07-11T10:41:00Z">
              <w:tcPr>
                <w:tcW w:w="1008" w:type="dxa"/>
                <w:tcBorders>
                  <w:top w:val="dotted" w:sz="4" w:space="0" w:color="auto"/>
                  <w:left w:val="nil"/>
                  <w:bottom w:val="dotted" w:sz="4" w:space="0" w:color="auto"/>
                  <w:right w:val="nil"/>
                </w:tcBorders>
                <w:shd w:val="clear" w:color="auto" w:fill="FFFFFF"/>
              </w:tcPr>
            </w:tcPrChange>
          </w:tcPr>
          <w:p w14:paraId="3A3E5910" w14:textId="77777777" w:rsidR="004C2D45" w:rsidRDefault="004C2D45">
            <w:pPr>
              <w:pStyle w:val="MsgTableBody"/>
              <w:jc w:val="center"/>
              <w:rPr>
                <w:noProof/>
                <w:lang w:val="fr-FR"/>
              </w:rPr>
            </w:pPr>
          </w:p>
        </w:tc>
      </w:tr>
      <w:tr w:rsidR="004C2D45" w:rsidRPr="004C2D45" w14:paraId="74C60C2F" w14:textId="77777777" w:rsidTr="00E56816">
        <w:trPr>
          <w:jc w:val="center"/>
          <w:trPrChange w:id="73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0" w:author="Amit Popat" w:date="2022-07-11T10:41:00Z">
              <w:tcPr>
                <w:tcW w:w="2880" w:type="dxa"/>
                <w:tcBorders>
                  <w:top w:val="dotted" w:sz="4" w:space="0" w:color="auto"/>
                  <w:left w:val="nil"/>
                  <w:bottom w:val="dotted" w:sz="4" w:space="0" w:color="auto"/>
                  <w:right w:val="nil"/>
                </w:tcBorders>
                <w:shd w:val="clear" w:color="auto" w:fill="FFFFFF"/>
              </w:tcPr>
            </w:tcPrChange>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741" w:author="Amit Popat" w:date="2022-07-11T10:41:00Z">
              <w:tcPr>
                <w:tcW w:w="4320" w:type="dxa"/>
                <w:tcBorders>
                  <w:top w:val="dotted" w:sz="4" w:space="0" w:color="auto"/>
                  <w:left w:val="nil"/>
                  <w:bottom w:val="dotted" w:sz="4" w:space="0" w:color="auto"/>
                  <w:right w:val="nil"/>
                </w:tcBorders>
                <w:shd w:val="clear" w:color="auto" w:fill="FFFFFF"/>
              </w:tcPr>
            </w:tcPrChange>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742" w:author="Amit Popat" w:date="2022-07-11T10:41:00Z">
              <w:tcPr>
                <w:tcW w:w="864" w:type="dxa"/>
                <w:tcBorders>
                  <w:top w:val="dotted" w:sz="4" w:space="0" w:color="auto"/>
                  <w:left w:val="nil"/>
                  <w:bottom w:val="dotted" w:sz="4" w:space="0" w:color="auto"/>
                  <w:right w:val="nil"/>
                </w:tcBorders>
                <w:shd w:val="clear" w:color="auto" w:fill="FFFFFF"/>
              </w:tcPr>
            </w:tcPrChange>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43" w:author="Amit Popat" w:date="2022-07-11T10:41:00Z">
              <w:tcPr>
                <w:tcW w:w="1008" w:type="dxa"/>
                <w:tcBorders>
                  <w:top w:val="dotted" w:sz="4" w:space="0" w:color="auto"/>
                  <w:left w:val="nil"/>
                  <w:bottom w:val="dotted" w:sz="4" w:space="0" w:color="auto"/>
                  <w:right w:val="nil"/>
                </w:tcBorders>
                <w:shd w:val="clear" w:color="auto" w:fill="FFFFFF"/>
              </w:tcPr>
            </w:tcPrChange>
          </w:tcPr>
          <w:p w14:paraId="64F3B726" w14:textId="77777777" w:rsidR="004C2D45" w:rsidRDefault="004C2D45">
            <w:pPr>
              <w:pStyle w:val="MsgTableBody"/>
              <w:jc w:val="center"/>
              <w:rPr>
                <w:noProof/>
                <w:lang w:val="fr-FR"/>
              </w:rPr>
            </w:pPr>
          </w:p>
        </w:tc>
      </w:tr>
      <w:tr w:rsidR="004C2D45" w:rsidRPr="004C2D45" w14:paraId="2A8D08E1" w14:textId="77777777" w:rsidTr="00E56816">
        <w:trPr>
          <w:jc w:val="center"/>
          <w:trPrChange w:id="74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45" w:author="Amit Popat" w:date="2022-07-11T10:41:00Z">
              <w:tcPr>
                <w:tcW w:w="2880" w:type="dxa"/>
                <w:tcBorders>
                  <w:top w:val="dotted" w:sz="4" w:space="0" w:color="auto"/>
                  <w:left w:val="nil"/>
                  <w:bottom w:val="dotted" w:sz="4" w:space="0" w:color="auto"/>
                  <w:right w:val="nil"/>
                </w:tcBorders>
                <w:shd w:val="clear" w:color="auto" w:fill="FFFFFF"/>
              </w:tcPr>
            </w:tcPrChange>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746" w:author="Amit Popat" w:date="2022-07-11T10:41:00Z">
              <w:tcPr>
                <w:tcW w:w="4320" w:type="dxa"/>
                <w:tcBorders>
                  <w:top w:val="dotted" w:sz="4" w:space="0" w:color="auto"/>
                  <w:left w:val="nil"/>
                  <w:bottom w:val="dotted" w:sz="4" w:space="0" w:color="auto"/>
                  <w:right w:val="nil"/>
                </w:tcBorders>
                <w:shd w:val="clear" w:color="auto" w:fill="FFFFFF"/>
              </w:tcPr>
            </w:tcPrChange>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747" w:author="Amit Popat" w:date="2022-07-11T10:41:00Z">
              <w:tcPr>
                <w:tcW w:w="864" w:type="dxa"/>
                <w:tcBorders>
                  <w:top w:val="dotted" w:sz="4" w:space="0" w:color="auto"/>
                  <w:left w:val="nil"/>
                  <w:bottom w:val="dotted" w:sz="4" w:space="0" w:color="auto"/>
                  <w:right w:val="nil"/>
                </w:tcBorders>
                <w:shd w:val="clear" w:color="auto" w:fill="FFFFFF"/>
              </w:tcPr>
            </w:tcPrChange>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48" w:author="Amit Popat" w:date="2022-07-11T10:41:00Z">
              <w:tcPr>
                <w:tcW w:w="1008" w:type="dxa"/>
                <w:tcBorders>
                  <w:top w:val="dotted" w:sz="4" w:space="0" w:color="auto"/>
                  <w:left w:val="nil"/>
                  <w:bottom w:val="dotted" w:sz="4" w:space="0" w:color="auto"/>
                  <w:right w:val="nil"/>
                </w:tcBorders>
                <w:shd w:val="clear" w:color="auto" w:fill="FFFFFF"/>
              </w:tcPr>
            </w:tcPrChange>
          </w:tcPr>
          <w:p w14:paraId="2C4D3F95" w14:textId="77777777" w:rsidR="004C2D45" w:rsidRDefault="004C2D45">
            <w:pPr>
              <w:pStyle w:val="MsgTableBody"/>
              <w:jc w:val="center"/>
              <w:rPr>
                <w:noProof/>
                <w:lang w:val="fr-FR"/>
              </w:rPr>
            </w:pPr>
          </w:p>
        </w:tc>
      </w:tr>
      <w:tr w:rsidR="004C2D45" w:rsidRPr="004C2D45" w14:paraId="3E1CFA98" w14:textId="77777777" w:rsidTr="00E56816">
        <w:trPr>
          <w:jc w:val="center"/>
          <w:trPrChange w:id="74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0" w:author="Amit Popat" w:date="2022-07-11T10:41:00Z">
              <w:tcPr>
                <w:tcW w:w="2880" w:type="dxa"/>
                <w:tcBorders>
                  <w:top w:val="dotted" w:sz="4" w:space="0" w:color="auto"/>
                  <w:left w:val="nil"/>
                  <w:bottom w:val="dotted" w:sz="4" w:space="0" w:color="auto"/>
                  <w:right w:val="nil"/>
                </w:tcBorders>
                <w:shd w:val="clear" w:color="auto" w:fill="FFFFFF"/>
              </w:tcPr>
            </w:tcPrChange>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751" w:author="Amit Popat" w:date="2022-07-11T10:41:00Z">
              <w:tcPr>
                <w:tcW w:w="4320" w:type="dxa"/>
                <w:tcBorders>
                  <w:top w:val="dotted" w:sz="4" w:space="0" w:color="auto"/>
                  <w:left w:val="nil"/>
                  <w:bottom w:val="dotted" w:sz="4" w:space="0" w:color="auto"/>
                  <w:right w:val="nil"/>
                </w:tcBorders>
                <w:shd w:val="clear" w:color="auto" w:fill="FFFFFF"/>
              </w:tcPr>
            </w:tcPrChange>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752" w:author="Amit Popat" w:date="2022-07-11T10:41:00Z">
              <w:tcPr>
                <w:tcW w:w="864" w:type="dxa"/>
                <w:tcBorders>
                  <w:top w:val="dotted" w:sz="4" w:space="0" w:color="auto"/>
                  <w:left w:val="nil"/>
                  <w:bottom w:val="dotted" w:sz="4" w:space="0" w:color="auto"/>
                  <w:right w:val="nil"/>
                </w:tcBorders>
                <w:shd w:val="clear" w:color="auto" w:fill="FFFFFF"/>
              </w:tcPr>
            </w:tcPrChange>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53" w:author="Amit Popat" w:date="2022-07-11T10:41:00Z">
              <w:tcPr>
                <w:tcW w:w="1008" w:type="dxa"/>
                <w:tcBorders>
                  <w:top w:val="dotted" w:sz="4" w:space="0" w:color="auto"/>
                  <w:left w:val="nil"/>
                  <w:bottom w:val="dotted" w:sz="4" w:space="0" w:color="auto"/>
                  <w:right w:val="nil"/>
                </w:tcBorders>
                <w:shd w:val="clear" w:color="auto" w:fill="FFFFFF"/>
              </w:tcPr>
            </w:tcPrChange>
          </w:tcPr>
          <w:p w14:paraId="2E7AF530" w14:textId="77777777" w:rsidR="004C2D45" w:rsidRDefault="004C2D45">
            <w:pPr>
              <w:pStyle w:val="MsgTableBody"/>
              <w:jc w:val="center"/>
              <w:rPr>
                <w:noProof/>
              </w:rPr>
            </w:pPr>
            <w:r>
              <w:rPr>
                <w:noProof/>
              </w:rPr>
              <w:t>2</w:t>
            </w:r>
          </w:p>
        </w:tc>
      </w:tr>
      <w:tr w:rsidR="004C2D45" w:rsidRPr="004C2D45" w14:paraId="428A1294" w14:textId="77777777" w:rsidTr="00E56816">
        <w:trPr>
          <w:jc w:val="center"/>
          <w:trPrChange w:id="75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55" w:author="Amit Popat" w:date="2022-07-11T10:41:00Z">
              <w:tcPr>
                <w:tcW w:w="2880" w:type="dxa"/>
                <w:tcBorders>
                  <w:top w:val="dotted" w:sz="4" w:space="0" w:color="auto"/>
                  <w:left w:val="nil"/>
                  <w:bottom w:val="dotted" w:sz="4" w:space="0" w:color="auto"/>
                  <w:right w:val="nil"/>
                </w:tcBorders>
                <w:shd w:val="clear" w:color="auto" w:fill="FFFFFF"/>
              </w:tcPr>
            </w:tcPrChange>
          </w:tcPr>
          <w:p w14:paraId="78C66FF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56" w:author="Amit Popat" w:date="2022-07-11T10:41:00Z">
              <w:tcPr>
                <w:tcW w:w="4320" w:type="dxa"/>
                <w:tcBorders>
                  <w:top w:val="dotted" w:sz="4" w:space="0" w:color="auto"/>
                  <w:left w:val="nil"/>
                  <w:bottom w:val="dotted" w:sz="4" w:space="0" w:color="auto"/>
                  <w:right w:val="nil"/>
                </w:tcBorders>
                <w:shd w:val="clear" w:color="auto" w:fill="FFFFFF"/>
              </w:tcPr>
            </w:tcPrChange>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757" w:author="Amit Popat" w:date="2022-07-11T10:41:00Z">
              <w:tcPr>
                <w:tcW w:w="864" w:type="dxa"/>
                <w:tcBorders>
                  <w:top w:val="dotted" w:sz="4" w:space="0" w:color="auto"/>
                  <w:left w:val="nil"/>
                  <w:bottom w:val="dotted" w:sz="4" w:space="0" w:color="auto"/>
                  <w:right w:val="nil"/>
                </w:tcBorders>
                <w:shd w:val="clear" w:color="auto" w:fill="FFFFFF"/>
              </w:tcPr>
            </w:tcPrChange>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58" w:author="Amit Popat" w:date="2022-07-11T10:41:00Z">
              <w:tcPr>
                <w:tcW w:w="1008" w:type="dxa"/>
                <w:tcBorders>
                  <w:top w:val="dotted" w:sz="4" w:space="0" w:color="auto"/>
                  <w:left w:val="nil"/>
                  <w:bottom w:val="dotted" w:sz="4" w:space="0" w:color="auto"/>
                  <w:right w:val="nil"/>
                </w:tcBorders>
                <w:shd w:val="clear" w:color="auto" w:fill="FFFFFF"/>
              </w:tcPr>
            </w:tcPrChange>
          </w:tcPr>
          <w:p w14:paraId="3E183A87" w14:textId="77777777" w:rsidR="004C2D45" w:rsidRDefault="004C2D45">
            <w:pPr>
              <w:pStyle w:val="MsgTableBody"/>
              <w:jc w:val="center"/>
              <w:rPr>
                <w:noProof/>
              </w:rPr>
            </w:pPr>
            <w:r>
              <w:rPr>
                <w:noProof/>
              </w:rPr>
              <w:t>12</w:t>
            </w:r>
          </w:p>
        </w:tc>
      </w:tr>
      <w:tr w:rsidR="004C2D45" w:rsidRPr="004C2D45" w14:paraId="172B1897" w14:textId="77777777" w:rsidTr="00E56816">
        <w:trPr>
          <w:jc w:val="center"/>
          <w:trPrChange w:id="75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0" w:author="Amit Popat" w:date="2022-07-11T10:41:00Z">
              <w:tcPr>
                <w:tcW w:w="2880" w:type="dxa"/>
                <w:tcBorders>
                  <w:top w:val="dotted" w:sz="4" w:space="0" w:color="auto"/>
                  <w:left w:val="nil"/>
                  <w:bottom w:val="dotted" w:sz="4" w:space="0" w:color="auto"/>
                  <w:right w:val="nil"/>
                </w:tcBorders>
                <w:shd w:val="clear" w:color="auto" w:fill="FFFFFF"/>
              </w:tcPr>
            </w:tcPrChange>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61" w:author="Amit Popat" w:date="2022-07-11T10:41:00Z">
              <w:tcPr>
                <w:tcW w:w="4320" w:type="dxa"/>
                <w:tcBorders>
                  <w:top w:val="dotted" w:sz="4" w:space="0" w:color="auto"/>
                  <w:left w:val="nil"/>
                  <w:bottom w:val="dotted" w:sz="4" w:space="0" w:color="auto"/>
                  <w:right w:val="nil"/>
                </w:tcBorders>
                <w:shd w:val="clear" w:color="auto" w:fill="FFFFFF"/>
              </w:tcPr>
            </w:tcPrChange>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762" w:author="Amit Popat" w:date="2022-07-11T10:41:00Z">
              <w:tcPr>
                <w:tcW w:w="864" w:type="dxa"/>
                <w:tcBorders>
                  <w:top w:val="dotted" w:sz="4" w:space="0" w:color="auto"/>
                  <w:left w:val="nil"/>
                  <w:bottom w:val="dotted" w:sz="4" w:space="0" w:color="auto"/>
                  <w:right w:val="nil"/>
                </w:tcBorders>
                <w:shd w:val="clear" w:color="auto" w:fill="FFFFFF"/>
              </w:tcPr>
            </w:tcPrChange>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3" w:author="Amit Popat" w:date="2022-07-11T10:41:00Z">
              <w:tcPr>
                <w:tcW w:w="1008" w:type="dxa"/>
                <w:tcBorders>
                  <w:top w:val="dotted" w:sz="4" w:space="0" w:color="auto"/>
                  <w:left w:val="nil"/>
                  <w:bottom w:val="dotted" w:sz="4" w:space="0" w:color="auto"/>
                  <w:right w:val="nil"/>
                </w:tcBorders>
                <w:shd w:val="clear" w:color="auto" w:fill="FFFFFF"/>
              </w:tcPr>
            </w:tcPrChange>
          </w:tcPr>
          <w:p w14:paraId="01BEFE36" w14:textId="77777777" w:rsidR="004C2D45" w:rsidRDefault="004C2D45">
            <w:pPr>
              <w:pStyle w:val="MsgTableBody"/>
              <w:jc w:val="center"/>
              <w:rPr>
                <w:noProof/>
              </w:rPr>
            </w:pPr>
          </w:p>
        </w:tc>
      </w:tr>
      <w:tr w:rsidR="004C2D45" w:rsidRPr="004C2D45" w14:paraId="638EB944" w14:textId="77777777" w:rsidTr="00E56816">
        <w:trPr>
          <w:jc w:val="center"/>
          <w:trPrChange w:id="76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5" w:author="Amit Popat" w:date="2022-07-11T10:41:00Z">
              <w:tcPr>
                <w:tcW w:w="2880" w:type="dxa"/>
                <w:tcBorders>
                  <w:top w:val="dotted" w:sz="4" w:space="0" w:color="auto"/>
                  <w:left w:val="nil"/>
                  <w:bottom w:val="dotted" w:sz="4" w:space="0" w:color="auto"/>
                  <w:right w:val="nil"/>
                </w:tcBorders>
                <w:shd w:val="clear" w:color="auto" w:fill="FFFFFF"/>
              </w:tcPr>
            </w:tcPrChange>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Change w:id="766" w:author="Amit Popat" w:date="2022-07-11T10:41:00Z">
              <w:tcPr>
                <w:tcW w:w="4320" w:type="dxa"/>
                <w:tcBorders>
                  <w:top w:val="dotted" w:sz="4" w:space="0" w:color="auto"/>
                  <w:left w:val="nil"/>
                  <w:bottom w:val="dotted" w:sz="4" w:space="0" w:color="auto"/>
                  <w:right w:val="nil"/>
                </w:tcBorders>
                <w:shd w:val="clear" w:color="auto" w:fill="FFFFFF"/>
              </w:tcPr>
            </w:tcPrChange>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767" w:author="Amit Popat" w:date="2022-07-11T10:41:00Z">
              <w:tcPr>
                <w:tcW w:w="864" w:type="dxa"/>
                <w:tcBorders>
                  <w:top w:val="dotted" w:sz="4" w:space="0" w:color="auto"/>
                  <w:left w:val="nil"/>
                  <w:bottom w:val="dotted" w:sz="4" w:space="0" w:color="auto"/>
                  <w:right w:val="nil"/>
                </w:tcBorders>
                <w:shd w:val="clear" w:color="auto" w:fill="FFFFFF"/>
              </w:tcPr>
            </w:tcPrChange>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68" w:author="Amit Popat" w:date="2022-07-11T10:41:00Z">
              <w:tcPr>
                <w:tcW w:w="1008" w:type="dxa"/>
                <w:tcBorders>
                  <w:top w:val="dotted" w:sz="4" w:space="0" w:color="auto"/>
                  <w:left w:val="nil"/>
                  <w:bottom w:val="dotted" w:sz="4" w:space="0" w:color="auto"/>
                  <w:right w:val="nil"/>
                </w:tcBorders>
                <w:shd w:val="clear" w:color="auto" w:fill="FFFFFF"/>
              </w:tcPr>
            </w:tcPrChange>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E56816">
        <w:trPr>
          <w:jc w:val="center"/>
          <w:trPrChange w:id="76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0" w:author="Amit Popat" w:date="2022-07-11T10:41:00Z">
              <w:tcPr>
                <w:tcW w:w="2880" w:type="dxa"/>
                <w:tcBorders>
                  <w:top w:val="dotted" w:sz="4" w:space="0" w:color="auto"/>
                  <w:left w:val="nil"/>
                  <w:bottom w:val="dotted" w:sz="4" w:space="0" w:color="auto"/>
                  <w:right w:val="nil"/>
                </w:tcBorders>
                <w:shd w:val="clear" w:color="auto" w:fill="FFFFFF"/>
              </w:tcPr>
            </w:tcPrChange>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Change w:id="771" w:author="Amit Popat" w:date="2022-07-11T10:41:00Z">
              <w:tcPr>
                <w:tcW w:w="4320" w:type="dxa"/>
                <w:tcBorders>
                  <w:top w:val="dotted" w:sz="4" w:space="0" w:color="auto"/>
                  <w:left w:val="nil"/>
                  <w:bottom w:val="dotted" w:sz="4" w:space="0" w:color="auto"/>
                  <w:right w:val="nil"/>
                </w:tcBorders>
                <w:shd w:val="clear" w:color="auto" w:fill="FFFFFF"/>
              </w:tcPr>
            </w:tcPrChange>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772" w:author="Amit Popat" w:date="2022-07-11T10:41:00Z">
              <w:tcPr>
                <w:tcW w:w="864" w:type="dxa"/>
                <w:tcBorders>
                  <w:top w:val="dotted" w:sz="4" w:space="0" w:color="auto"/>
                  <w:left w:val="nil"/>
                  <w:bottom w:val="dotted" w:sz="4" w:space="0" w:color="auto"/>
                  <w:right w:val="nil"/>
                </w:tcBorders>
                <w:shd w:val="clear" w:color="auto" w:fill="FFFFFF"/>
              </w:tcPr>
            </w:tcPrChange>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3" w:author="Amit Popat" w:date="2022-07-11T10:41:00Z">
              <w:tcPr>
                <w:tcW w:w="1008" w:type="dxa"/>
                <w:tcBorders>
                  <w:top w:val="dotted" w:sz="4" w:space="0" w:color="auto"/>
                  <w:left w:val="nil"/>
                  <w:bottom w:val="dotted" w:sz="4" w:space="0" w:color="auto"/>
                  <w:right w:val="nil"/>
                </w:tcBorders>
                <w:shd w:val="clear" w:color="auto" w:fill="FFFFFF"/>
              </w:tcPr>
            </w:tcPrChange>
          </w:tcPr>
          <w:p w14:paraId="0940BB04" w14:textId="77777777" w:rsidR="004C2D45" w:rsidRDefault="004C2D45">
            <w:pPr>
              <w:pStyle w:val="MsgTableBody"/>
              <w:jc w:val="center"/>
              <w:rPr>
                <w:noProof/>
                <w:lang w:val="fr-FR"/>
              </w:rPr>
            </w:pPr>
          </w:p>
        </w:tc>
      </w:tr>
      <w:tr w:rsidR="004C2D45" w:rsidRPr="004C2D45" w14:paraId="79BA94C8" w14:textId="77777777" w:rsidTr="00E56816">
        <w:trPr>
          <w:jc w:val="center"/>
          <w:trPrChange w:id="77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5" w:author="Amit Popat" w:date="2022-07-11T10:41:00Z">
              <w:tcPr>
                <w:tcW w:w="2880" w:type="dxa"/>
                <w:tcBorders>
                  <w:top w:val="dotted" w:sz="4" w:space="0" w:color="auto"/>
                  <w:left w:val="nil"/>
                  <w:bottom w:val="dotted" w:sz="4" w:space="0" w:color="auto"/>
                  <w:right w:val="nil"/>
                </w:tcBorders>
                <w:shd w:val="clear" w:color="auto" w:fill="FFFFFF"/>
              </w:tcPr>
            </w:tcPrChange>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776" w:author="Amit Popat" w:date="2022-07-11T10:41:00Z">
              <w:tcPr>
                <w:tcW w:w="4320" w:type="dxa"/>
                <w:tcBorders>
                  <w:top w:val="dotted" w:sz="4" w:space="0" w:color="auto"/>
                  <w:left w:val="nil"/>
                  <w:bottom w:val="dotted" w:sz="4" w:space="0" w:color="auto"/>
                  <w:right w:val="nil"/>
                </w:tcBorders>
                <w:shd w:val="clear" w:color="auto" w:fill="FFFFFF"/>
              </w:tcPr>
            </w:tcPrChange>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777" w:author="Amit Popat" w:date="2022-07-11T10:41:00Z">
              <w:tcPr>
                <w:tcW w:w="864" w:type="dxa"/>
                <w:tcBorders>
                  <w:top w:val="dotted" w:sz="4" w:space="0" w:color="auto"/>
                  <w:left w:val="nil"/>
                  <w:bottom w:val="dotted" w:sz="4" w:space="0" w:color="auto"/>
                  <w:right w:val="nil"/>
                </w:tcBorders>
                <w:shd w:val="clear" w:color="auto" w:fill="FFFFFF"/>
              </w:tcPr>
            </w:tcPrChange>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78" w:author="Amit Popat" w:date="2022-07-11T10:41:00Z">
              <w:tcPr>
                <w:tcW w:w="1008" w:type="dxa"/>
                <w:tcBorders>
                  <w:top w:val="dotted" w:sz="4" w:space="0" w:color="auto"/>
                  <w:left w:val="nil"/>
                  <w:bottom w:val="dotted" w:sz="4" w:space="0" w:color="auto"/>
                  <w:right w:val="nil"/>
                </w:tcBorders>
                <w:shd w:val="clear" w:color="auto" w:fill="FFFFFF"/>
              </w:tcPr>
            </w:tcPrChange>
          </w:tcPr>
          <w:p w14:paraId="4EDFC5F8" w14:textId="77777777" w:rsidR="004C2D45" w:rsidRDefault="004C2D45">
            <w:pPr>
              <w:pStyle w:val="MsgTableBody"/>
              <w:jc w:val="center"/>
              <w:rPr>
                <w:noProof/>
              </w:rPr>
            </w:pPr>
            <w:r>
              <w:rPr>
                <w:noProof/>
              </w:rPr>
              <w:t>2</w:t>
            </w:r>
          </w:p>
        </w:tc>
      </w:tr>
      <w:tr w:rsidR="004C2D45" w:rsidRPr="004C2D45" w14:paraId="6D1CD473" w14:textId="77777777" w:rsidTr="00E56816">
        <w:trPr>
          <w:jc w:val="center"/>
          <w:trPrChange w:id="77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0" w:author="Amit Popat" w:date="2022-07-11T10:41:00Z">
              <w:tcPr>
                <w:tcW w:w="2880" w:type="dxa"/>
                <w:tcBorders>
                  <w:top w:val="dotted" w:sz="4" w:space="0" w:color="auto"/>
                  <w:left w:val="nil"/>
                  <w:bottom w:val="dotted" w:sz="4" w:space="0" w:color="auto"/>
                  <w:right w:val="nil"/>
                </w:tcBorders>
                <w:shd w:val="clear" w:color="auto" w:fill="FFFFFF"/>
              </w:tcPr>
            </w:tcPrChange>
          </w:tcPr>
          <w:p w14:paraId="05EAA6C2"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81" w:author="Amit Popat" w:date="2022-07-11T10:41:00Z">
              <w:tcPr>
                <w:tcW w:w="4320" w:type="dxa"/>
                <w:tcBorders>
                  <w:top w:val="dotted" w:sz="4" w:space="0" w:color="auto"/>
                  <w:left w:val="nil"/>
                  <w:bottom w:val="dotted" w:sz="4" w:space="0" w:color="auto"/>
                  <w:right w:val="nil"/>
                </w:tcBorders>
                <w:shd w:val="clear" w:color="auto" w:fill="FFFFFF"/>
              </w:tcPr>
            </w:tcPrChange>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782" w:author="Amit Popat" w:date="2022-07-11T10:41:00Z">
              <w:tcPr>
                <w:tcW w:w="864" w:type="dxa"/>
                <w:tcBorders>
                  <w:top w:val="dotted" w:sz="4" w:space="0" w:color="auto"/>
                  <w:left w:val="nil"/>
                  <w:bottom w:val="dotted" w:sz="4" w:space="0" w:color="auto"/>
                  <w:right w:val="nil"/>
                </w:tcBorders>
                <w:shd w:val="clear" w:color="auto" w:fill="FFFFFF"/>
              </w:tcPr>
            </w:tcPrChange>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3" w:author="Amit Popat" w:date="2022-07-11T10:41:00Z">
              <w:tcPr>
                <w:tcW w:w="1008" w:type="dxa"/>
                <w:tcBorders>
                  <w:top w:val="dotted" w:sz="4" w:space="0" w:color="auto"/>
                  <w:left w:val="nil"/>
                  <w:bottom w:val="dotted" w:sz="4" w:space="0" w:color="auto"/>
                  <w:right w:val="nil"/>
                </w:tcBorders>
                <w:shd w:val="clear" w:color="auto" w:fill="FFFFFF"/>
              </w:tcPr>
            </w:tcPrChange>
          </w:tcPr>
          <w:p w14:paraId="03B26016" w14:textId="77777777" w:rsidR="004C2D45" w:rsidRDefault="004C2D45">
            <w:pPr>
              <w:pStyle w:val="MsgTableBody"/>
              <w:jc w:val="center"/>
              <w:rPr>
                <w:noProof/>
              </w:rPr>
            </w:pPr>
            <w:r>
              <w:rPr>
                <w:noProof/>
              </w:rPr>
              <w:t>12</w:t>
            </w:r>
          </w:p>
        </w:tc>
      </w:tr>
      <w:tr w:rsidR="004C2D45" w:rsidRPr="004C2D45" w14:paraId="6156DC21" w14:textId="77777777" w:rsidTr="00E56816">
        <w:trPr>
          <w:jc w:val="center"/>
          <w:trPrChange w:id="78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5" w:author="Amit Popat" w:date="2022-07-11T10:41:00Z">
              <w:tcPr>
                <w:tcW w:w="2880" w:type="dxa"/>
                <w:tcBorders>
                  <w:top w:val="dotted" w:sz="4" w:space="0" w:color="auto"/>
                  <w:left w:val="nil"/>
                  <w:bottom w:val="dotted" w:sz="4" w:space="0" w:color="auto"/>
                  <w:right w:val="nil"/>
                </w:tcBorders>
                <w:shd w:val="clear" w:color="auto" w:fill="FFFFFF"/>
              </w:tcPr>
            </w:tcPrChange>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Change w:id="786" w:author="Amit Popat" w:date="2022-07-11T10:41:00Z">
              <w:tcPr>
                <w:tcW w:w="4320" w:type="dxa"/>
                <w:tcBorders>
                  <w:top w:val="dotted" w:sz="4" w:space="0" w:color="auto"/>
                  <w:left w:val="nil"/>
                  <w:bottom w:val="dotted" w:sz="4" w:space="0" w:color="auto"/>
                  <w:right w:val="nil"/>
                </w:tcBorders>
                <w:shd w:val="clear" w:color="auto" w:fill="FFFFFF"/>
              </w:tcPr>
            </w:tcPrChange>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787" w:author="Amit Popat" w:date="2022-07-11T10:41:00Z">
              <w:tcPr>
                <w:tcW w:w="864" w:type="dxa"/>
                <w:tcBorders>
                  <w:top w:val="dotted" w:sz="4" w:space="0" w:color="auto"/>
                  <w:left w:val="nil"/>
                  <w:bottom w:val="dotted" w:sz="4" w:space="0" w:color="auto"/>
                  <w:right w:val="nil"/>
                </w:tcBorders>
                <w:shd w:val="clear" w:color="auto" w:fill="FFFFFF"/>
              </w:tcPr>
            </w:tcPrChange>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8" w:author="Amit Popat" w:date="2022-07-11T10:41:00Z">
              <w:tcPr>
                <w:tcW w:w="1008" w:type="dxa"/>
                <w:tcBorders>
                  <w:top w:val="dotted" w:sz="4" w:space="0" w:color="auto"/>
                  <w:left w:val="nil"/>
                  <w:bottom w:val="dotted" w:sz="4" w:space="0" w:color="auto"/>
                  <w:right w:val="nil"/>
                </w:tcBorders>
                <w:shd w:val="clear" w:color="auto" w:fill="FFFFFF"/>
              </w:tcPr>
            </w:tcPrChange>
          </w:tcPr>
          <w:p w14:paraId="5DBAC650" w14:textId="77777777" w:rsidR="004C2D45" w:rsidRDefault="004C2D45">
            <w:pPr>
              <w:pStyle w:val="MsgTableBody"/>
              <w:jc w:val="center"/>
              <w:rPr>
                <w:noProof/>
              </w:rPr>
            </w:pPr>
          </w:p>
        </w:tc>
      </w:tr>
      <w:tr w:rsidR="004C2D45" w:rsidRPr="004C2D45" w14:paraId="5B20E7DB" w14:textId="77777777" w:rsidTr="00E56816">
        <w:trPr>
          <w:jc w:val="center"/>
          <w:trPrChange w:id="789"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0" w:author="Amit Popat" w:date="2022-07-11T10:41:00Z">
              <w:tcPr>
                <w:tcW w:w="2880" w:type="dxa"/>
                <w:tcBorders>
                  <w:top w:val="dotted" w:sz="4" w:space="0" w:color="auto"/>
                  <w:left w:val="nil"/>
                  <w:bottom w:val="dotted" w:sz="4" w:space="0" w:color="auto"/>
                  <w:right w:val="nil"/>
                </w:tcBorders>
                <w:shd w:val="clear" w:color="auto" w:fill="FFFFFF"/>
              </w:tcPr>
            </w:tcPrChange>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91" w:author="Amit Popat" w:date="2022-07-11T10:41:00Z">
              <w:tcPr>
                <w:tcW w:w="4320" w:type="dxa"/>
                <w:tcBorders>
                  <w:top w:val="dotted" w:sz="4" w:space="0" w:color="auto"/>
                  <w:left w:val="nil"/>
                  <w:bottom w:val="dotted" w:sz="4" w:space="0" w:color="auto"/>
                  <w:right w:val="nil"/>
                </w:tcBorders>
                <w:shd w:val="clear" w:color="auto" w:fill="FFFFFF"/>
              </w:tcPr>
            </w:tcPrChange>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792" w:author="Amit Popat" w:date="2022-07-11T10:41:00Z">
              <w:tcPr>
                <w:tcW w:w="864" w:type="dxa"/>
                <w:tcBorders>
                  <w:top w:val="dotted" w:sz="4" w:space="0" w:color="auto"/>
                  <w:left w:val="nil"/>
                  <w:bottom w:val="dotted" w:sz="4" w:space="0" w:color="auto"/>
                  <w:right w:val="nil"/>
                </w:tcBorders>
                <w:shd w:val="clear" w:color="auto" w:fill="FFFFFF"/>
              </w:tcPr>
            </w:tcPrChange>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3" w:author="Amit Popat" w:date="2022-07-11T10:41:00Z">
              <w:tcPr>
                <w:tcW w:w="1008" w:type="dxa"/>
                <w:tcBorders>
                  <w:top w:val="dotted" w:sz="4" w:space="0" w:color="auto"/>
                  <w:left w:val="nil"/>
                  <w:bottom w:val="dotted" w:sz="4" w:space="0" w:color="auto"/>
                  <w:right w:val="nil"/>
                </w:tcBorders>
                <w:shd w:val="clear" w:color="auto" w:fill="FFFFFF"/>
              </w:tcPr>
            </w:tcPrChange>
          </w:tcPr>
          <w:p w14:paraId="4088CCAD" w14:textId="77777777" w:rsidR="004C2D45" w:rsidRDefault="004C2D45">
            <w:pPr>
              <w:pStyle w:val="MsgTableBody"/>
              <w:jc w:val="center"/>
              <w:rPr>
                <w:noProof/>
              </w:rPr>
            </w:pPr>
          </w:p>
        </w:tc>
      </w:tr>
      <w:tr w:rsidR="004C2D45" w:rsidRPr="004C2D45" w14:paraId="2879FA5C" w14:textId="77777777" w:rsidTr="00E56816">
        <w:trPr>
          <w:jc w:val="center"/>
          <w:trPrChange w:id="79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5" w:author="Amit Popat" w:date="2022-07-11T10:41:00Z">
              <w:tcPr>
                <w:tcW w:w="2880" w:type="dxa"/>
                <w:tcBorders>
                  <w:top w:val="dotted" w:sz="4" w:space="0" w:color="auto"/>
                  <w:left w:val="nil"/>
                  <w:bottom w:val="dotted" w:sz="4" w:space="0" w:color="auto"/>
                  <w:right w:val="nil"/>
                </w:tcBorders>
                <w:shd w:val="clear" w:color="auto" w:fill="FFFFFF"/>
              </w:tcPr>
            </w:tcPrChange>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796" w:author="Amit Popat" w:date="2022-07-11T10:41:00Z">
              <w:tcPr>
                <w:tcW w:w="4320" w:type="dxa"/>
                <w:tcBorders>
                  <w:top w:val="dotted" w:sz="4" w:space="0" w:color="auto"/>
                  <w:left w:val="nil"/>
                  <w:bottom w:val="dotted" w:sz="4" w:space="0" w:color="auto"/>
                  <w:right w:val="nil"/>
                </w:tcBorders>
                <w:shd w:val="clear" w:color="auto" w:fill="FFFFFF"/>
              </w:tcPr>
            </w:tcPrChange>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797" w:author="Amit Popat" w:date="2022-07-11T10:41:00Z">
              <w:tcPr>
                <w:tcW w:w="864" w:type="dxa"/>
                <w:tcBorders>
                  <w:top w:val="dotted" w:sz="4" w:space="0" w:color="auto"/>
                  <w:left w:val="nil"/>
                  <w:bottom w:val="dotted" w:sz="4" w:space="0" w:color="auto"/>
                  <w:right w:val="nil"/>
                </w:tcBorders>
                <w:shd w:val="clear" w:color="auto" w:fill="FFFFFF"/>
              </w:tcPr>
            </w:tcPrChange>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8" w:author="Amit Popat" w:date="2022-07-11T10:41:00Z">
              <w:tcPr>
                <w:tcW w:w="1008" w:type="dxa"/>
                <w:tcBorders>
                  <w:top w:val="dotted" w:sz="4" w:space="0" w:color="auto"/>
                  <w:left w:val="nil"/>
                  <w:bottom w:val="dotted" w:sz="4" w:space="0" w:color="auto"/>
                  <w:right w:val="nil"/>
                </w:tcBorders>
                <w:shd w:val="clear" w:color="auto" w:fill="FFFFFF"/>
              </w:tcPr>
            </w:tcPrChange>
          </w:tcPr>
          <w:p w14:paraId="38BC3CEC" w14:textId="77777777" w:rsidR="004C2D45" w:rsidRDefault="004C2D45">
            <w:pPr>
              <w:pStyle w:val="MsgTableBody"/>
              <w:jc w:val="center"/>
              <w:rPr>
                <w:noProof/>
              </w:rPr>
            </w:pPr>
          </w:p>
        </w:tc>
      </w:tr>
      <w:tr w:rsidR="004C2D45" w:rsidRPr="004C2D45" w14:paraId="68B9129A" w14:textId="77777777" w:rsidTr="00E56816">
        <w:trPr>
          <w:jc w:val="center"/>
          <w:trPrChange w:id="799" w:author="Amit Popat" w:date="2022-07-11T10:41:00Z">
            <w:trPr>
              <w:jc w:val="center"/>
            </w:trPr>
          </w:trPrChange>
        </w:trPr>
        <w:tc>
          <w:tcPr>
            <w:tcW w:w="2882" w:type="dxa"/>
            <w:tcBorders>
              <w:top w:val="dotted" w:sz="4" w:space="0" w:color="auto"/>
              <w:left w:val="nil"/>
              <w:bottom w:val="single" w:sz="2" w:space="0" w:color="auto"/>
              <w:right w:val="nil"/>
            </w:tcBorders>
            <w:shd w:val="clear" w:color="auto" w:fill="FFFFFF"/>
            <w:tcPrChange w:id="800" w:author="Amit Popat" w:date="2022-07-11T10:41:00Z">
              <w:tcPr>
                <w:tcW w:w="2880" w:type="dxa"/>
                <w:tcBorders>
                  <w:top w:val="dotted" w:sz="4" w:space="0" w:color="auto"/>
                  <w:left w:val="nil"/>
                  <w:bottom w:val="single" w:sz="2" w:space="0" w:color="auto"/>
                  <w:right w:val="nil"/>
                </w:tcBorders>
                <w:shd w:val="clear" w:color="auto" w:fill="FFFFFF"/>
              </w:tcPr>
            </w:tcPrChange>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801" w:author="Amit Popat" w:date="2022-07-11T10:41:00Z">
              <w:tcPr>
                <w:tcW w:w="4320" w:type="dxa"/>
                <w:tcBorders>
                  <w:top w:val="dotted" w:sz="4" w:space="0" w:color="auto"/>
                  <w:left w:val="nil"/>
                  <w:bottom w:val="single" w:sz="2" w:space="0" w:color="auto"/>
                  <w:right w:val="nil"/>
                </w:tcBorders>
                <w:shd w:val="clear" w:color="auto" w:fill="FFFFFF"/>
              </w:tcPr>
            </w:tcPrChange>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Change w:id="802" w:author="Amit Popat" w:date="2022-07-11T10:41:00Z">
              <w:tcPr>
                <w:tcW w:w="864" w:type="dxa"/>
                <w:tcBorders>
                  <w:top w:val="dotted" w:sz="4" w:space="0" w:color="auto"/>
                  <w:left w:val="nil"/>
                  <w:bottom w:val="single" w:sz="2" w:space="0" w:color="auto"/>
                  <w:right w:val="nil"/>
                </w:tcBorders>
                <w:shd w:val="clear" w:color="auto" w:fill="FFFFFF"/>
              </w:tcPr>
            </w:tcPrChange>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803" w:author="Amit Popat" w:date="2022-07-11T10:41:00Z">
              <w:tcPr>
                <w:tcW w:w="1008" w:type="dxa"/>
                <w:tcBorders>
                  <w:top w:val="dotted" w:sz="4" w:space="0" w:color="auto"/>
                  <w:left w:val="nil"/>
                  <w:bottom w:val="single" w:sz="2" w:space="0" w:color="auto"/>
                  <w:right w:val="nil"/>
                </w:tcBorders>
                <w:shd w:val="clear" w:color="auto" w:fill="FFFFFF"/>
              </w:tcPr>
            </w:tcPrChange>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6D6BB6" w14:paraId="7D17353C" w14:textId="77777777" w:rsidTr="00B86105">
        <w:tc>
          <w:tcPr>
            <w:tcW w:w="9576" w:type="dxa"/>
            <w:gridSpan w:val="6"/>
          </w:tcPr>
          <w:p w14:paraId="62554A7B" w14:textId="3A0C921D" w:rsidR="00B86105" w:rsidRDefault="00B86105" w:rsidP="00B86105">
            <w:pPr>
              <w:pStyle w:val="ACK-ChoreographyHeade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804" w:name="_Toc29038668"/>
      <w:r>
        <w:rPr>
          <w:noProof/>
        </w:rPr>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804"/>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14:paraId="62D84E84" w14:textId="77777777" w:rsidTr="00E56816">
        <w:tblPrEx>
          <w:tblCellMar>
            <w:left w:w="108" w:type="dxa"/>
            <w:right w:w="108" w:type="dxa"/>
          </w:tblCellMar>
          <w:tblLook w:val="04A0" w:firstRow="1" w:lastRow="0" w:firstColumn="1" w:lastColumn="0" w:noHBand="0" w:noVBand="1"/>
        </w:tblPrEx>
        <w:trPr>
          <w:jc w:val="center"/>
          <w:ins w:id="805" w:author="Amit Popat" w:date="2022-07-11T10:44:00Z"/>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Default="00E56816">
            <w:pPr>
              <w:pStyle w:val="MsgTableBody"/>
              <w:spacing w:line="256" w:lineRule="auto"/>
              <w:rPr>
                <w:ins w:id="806" w:author="Amit Popat" w:date="2022-07-11T10:44:00Z"/>
                <w:b/>
                <w:bCs/>
                <w:noProof/>
                <w:color w:val="FF0000"/>
              </w:rPr>
            </w:pPr>
            <w:ins w:id="807" w:author="Amit Popat" w:date="2022-07-11T10:44:00Z">
              <w:r>
                <w:rPr>
                  <w:b/>
                  <w:bCs/>
                  <w:noProof/>
                  <w:color w:val="FF0000"/>
                </w:rPr>
                <w:t>[{ GS</w:t>
              </w:r>
              <w:r>
                <w:fldChar w:fldCharType="begin"/>
              </w:r>
              <w:r>
                <w:instrText xml:space="preserve"> HYPERLINK "file:///D:\\Eigene%20Dateien\\2018\\HL7\\Standards\\v2.9%20May\\716%20-%20New.doc" \l "#NK1" </w:instrText>
              </w:r>
            </w:ins>
            <w:ins w:id="808" w:author="Amit Popat" w:date="2022-07-11T10:44:00Z">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Default="00E56816">
            <w:pPr>
              <w:pStyle w:val="MsgTableBody"/>
              <w:spacing w:line="256" w:lineRule="auto"/>
              <w:rPr>
                <w:ins w:id="809" w:author="Amit Popat" w:date="2022-07-11T10:44:00Z"/>
                <w:b/>
                <w:bCs/>
                <w:noProof/>
                <w:color w:val="FF0000"/>
              </w:rPr>
            </w:pPr>
            <w:ins w:id="810" w:author="Amit Popat" w:date="2022-07-11T10:4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F70D4B1" w14:textId="77777777" w:rsidR="00E56816" w:rsidRDefault="00E56816">
            <w:pPr>
              <w:pStyle w:val="MsgTableBody"/>
              <w:spacing w:line="256" w:lineRule="auto"/>
              <w:jc w:val="center"/>
              <w:rPr>
                <w:ins w:id="811"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Default="00E56816">
            <w:pPr>
              <w:pStyle w:val="MsgTableBody"/>
              <w:spacing w:line="256" w:lineRule="auto"/>
              <w:jc w:val="center"/>
              <w:rPr>
                <w:ins w:id="812" w:author="Amit Popat" w:date="2022-07-11T10:44:00Z"/>
                <w:b/>
                <w:bCs/>
                <w:noProof/>
                <w:color w:val="FF0000"/>
              </w:rPr>
            </w:pPr>
            <w:ins w:id="813" w:author="Amit Popat" w:date="2022-07-11T10:44:00Z">
              <w:r>
                <w:rPr>
                  <w:b/>
                  <w:bCs/>
                  <w:noProof/>
                  <w:color w:val="FF0000"/>
                </w:rPr>
                <w:t>3</w:t>
              </w:r>
            </w:ins>
          </w:p>
        </w:tc>
      </w:tr>
      <w:tr w:rsidR="00E56816" w14:paraId="27F26D91" w14:textId="77777777" w:rsidTr="00E56816">
        <w:tblPrEx>
          <w:tblCellMar>
            <w:left w:w="108" w:type="dxa"/>
            <w:right w:w="108" w:type="dxa"/>
          </w:tblCellMar>
          <w:tblLook w:val="04A0" w:firstRow="1" w:lastRow="0" w:firstColumn="1" w:lastColumn="0" w:noHBand="0" w:noVBand="1"/>
        </w:tblPrEx>
        <w:trPr>
          <w:jc w:val="center"/>
          <w:ins w:id="814" w:author="Amit Popat" w:date="2022-07-11T10:44:00Z"/>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Default="00E56816">
            <w:pPr>
              <w:pStyle w:val="MsgTableBody"/>
              <w:spacing w:line="256" w:lineRule="auto"/>
              <w:rPr>
                <w:ins w:id="815" w:author="Amit Popat" w:date="2022-07-11T10:44:00Z"/>
                <w:b/>
                <w:bCs/>
                <w:noProof/>
                <w:color w:val="FF0000"/>
              </w:rPr>
            </w:pPr>
            <w:ins w:id="816" w:author="Amit Popat" w:date="2022-07-11T10:44: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Default="00E56816">
            <w:pPr>
              <w:pStyle w:val="MsgTableBody"/>
              <w:spacing w:line="256" w:lineRule="auto"/>
              <w:rPr>
                <w:ins w:id="817" w:author="Amit Popat" w:date="2022-07-11T10:44:00Z"/>
                <w:b/>
                <w:bCs/>
                <w:noProof/>
                <w:color w:val="FF0000"/>
              </w:rPr>
            </w:pPr>
            <w:ins w:id="818" w:author="Amit Popat" w:date="2022-07-11T10:4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208A85" w14:textId="77777777" w:rsidR="00E56816" w:rsidRDefault="00E56816">
            <w:pPr>
              <w:pStyle w:val="MsgTableBody"/>
              <w:spacing w:line="256" w:lineRule="auto"/>
              <w:jc w:val="center"/>
              <w:rPr>
                <w:ins w:id="819"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Default="00E56816">
            <w:pPr>
              <w:pStyle w:val="MsgTableBody"/>
              <w:spacing w:line="256" w:lineRule="auto"/>
              <w:jc w:val="center"/>
              <w:rPr>
                <w:ins w:id="820" w:author="Amit Popat" w:date="2022-07-11T10:44:00Z"/>
                <w:b/>
                <w:bCs/>
                <w:noProof/>
                <w:color w:val="FF0000"/>
              </w:rPr>
            </w:pPr>
            <w:ins w:id="821" w:author="Amit Popat" w:date="2022-07-11T10:44:00Z">
              <w:r>
                <w:rPr>
                  <w:b/>
                  <w:bCs/>
                  <w:noProof/>
                  <w:color w:val="FF0000"/>
                </w:rPr>
                <w:t>3</w:t>
              </w:r>
            </w:ins>
          </w:p>
        </w:tc>
      </w:tr>
      <w:tr w:rsidR="00E56816" w14:paraId="247BDF42" w14:textId="77777777" w:rsidTr="00E56816">
        <w:tblPrEx>
          <w:tblCellMar>
            <w:left w:w="108" w:type="dxa"/>
            <w:right w:w="108" w:type="dxa"/>
          </w:tblCellMar>
          <w:tblLook w:val="04A0" w:firstRow="1" w:lastRow="0" w:firstColumn="1" w:lastColumn="0" w:noHBand="0" w:noVBand="1"/>
        </w:tblPrEx>
        <w:trPr>
          <w:jc w:val="center"/>
          <w:ins w:id="822" w:author="Amit Popat" w:date="2022-07-11T10:44:00Z"/>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Default="00E56816">
            <w:pPr>
              <w:pStyle w:val="MsgTableBody"/>
              <w:spacing w:line="256" w:lineRule="auto"/>
              <w:rPr>
                <w:ins w:id="823" w:author="Amit Popat" w:date="2022-07-11T10:44:00Z"/>
                <w:b/>
                <w:bCs/>
                <w:noProof/>
                <w:color w:val="FF0000"/>
              </w:rPr>
            </w:pPr>
            <w:ins w:id="824" w:author="Amit Popat" w:date="2022-07-11T10:44: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3F6B4150" w14:textId="77777777" w:rsidR="00E56816" w:rsidRDefault="00E56816">
            <w:pPr>
              <w:pStyle w:val="MsgTableBody"/>
              <w:spacing w:line="256" w:lineRule="auto"/>
              <w:rPr>
                <w:ins w:id="825" w:author="Amit Popat" w:date="2022-07-11T10:44:00Z"/>
                <w:b/>
                <w:bCs/>
                <w:noProof/>
                <w:color w:val="FF0000"/>
              </w:rPr>
            </w:pPr>
            <w:ins w:id="826" w:author="Amit Popat" w:date="2022-07-11T10:44: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0B56AFD" w14:textId="77777777" w:rsidR="00E56816" w:rsidRDefault="00E56816">
            <w:pPr>
              <w:pStyle w:val="MsgTableBody"/>
              <w:spacing w:line="256" w:lineRule="auto"/>
              <w:jc w:val="center"/>
              <w:rPr>
                <w:ins w:id="827"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Default="00E56816">
            <w:pPr>
              <w:pStyle w:val="MsgTableBody"/>
              <w:spacing w:line="256" w:lineRule="auto"/>
              <w:jc w:val="center"/>
              <w:rPr>
                <w:ins w:id="828" w:author="Amit Popat" w:date="2022-07-11T10:44:00Z"/>
                <w:b/>
                <w:bCs/>
                <w:noProof/>
                <w:color w:val="FF0000"/>
              </w:rPr>
            </w:pPr>
            <w:ins w:id="829" w:author="Amit Popat" w:date="2022-07-11T10:44:00Z">
              <w:r>
                <w:rPr>
                  <w:b/>
                  <w:bCs/>
                  <w:noProof/>
                  <w:color w:val="FF0000"/>
                </w:rPr>
                <w:t>3</w:t>
              </w:r>
            </w:ins>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lastRenderedPageBreak/>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830"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830"/>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w:t>
      </w:r>
      <w:proofErr w:type="gramStart"/>
      <w:r>
        <w:t>PCG,PCH</w:t>
      </w:r>
      <w:proofErr w:type="gramEnd"/>
      <w:r>
        <w:t>,PCJ^PPG_PCG: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831" w:author="Amit Popat" w:date="2022-07-11T10: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832">
          <w:tblGrid>
            <w:gridCol w:w="2882"/>
            <w:gridCol w:w="4321"/>
            <w:gridCol w:w="864"/>
            <w:gridCol w:w="1008"/>
          </w:tblGrid>
        </w:tblGridChange>
      </w:tblGrid>
      <w:tr w:rsidR="004C2D45" w:rsidRPr="004C2D45" w14:paraId="675746B3" w14:textId="77777777" w:rsidTr="00E56816">
        <w:trPr>
          <w:tblHeader/>
          <w:jc w:val="center"/>
          <w:trPrChange w:id="833" w:author="Amit Popat" w:date="2022-07-11T10: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834" w:author="Amit Popat" w:date="2022-07-11T10:45:00Z">
              <w:tcPr>
                <w:tcW w:w="2880" w:type="dxa"/>
                <w:tcBorders>
                  <w:top w:val="single" w:sz="2" w:space="0" w:color="auto"/>
                  <w:left w:val="nil"/>
                  <w:bottom w:val="single" w:sz="4" w:space="0" w:color="auto"/>
                  <w:right w:val="nil"/>
                </w:tcBorders>
                <w:shd w:val="clear" w:color="auto" w:fill="FFFFFF"/>
              </w:tcPr>
            </w:tcPrChange>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835" w:author="Amit Popat" w:date="2022-07-11T10:45:00Z">
              <w:tcPr>
                <w:tcW w:w="4320" w:type="dxa"/>
                <w:tcBorders>
                  <w:top w:val="single" w:sz="2" w:space="0" w:color="auto"/>
                  <w:left w:val="nil"/>
                  <w:bottom w:val="single" w:sz="4" w:space="0" w:color="auto"/>
                  <w:right w:val="nil"/>
                </w:tcBorders>
                <w:shd w:val="clear" w:color="auto" w:fill="FFFFFF"/>
              </w:tcPr>
            </w:tcPrChange>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836" w:author="Amit Popat" w:date="2022-07-11T10:45:00Z">
              <w:tcPr>
                <w:tcW w:w="864" w:type="dxa"/>
                <w:tcBorders>
                  <w:top w:val="single" w:sz="2" w:space="0" w:color="auto"/>
                  <w:left w:val="nil"/>
                  <w:bottom w:val="single" w:sz="4" w:space="0" w:color="auto"/>
                  <w:right w:val="nil"/>
                </w:tcBorders>
                <w:shd w:val="clear" w:color="auto" w:fill="FFFFFF"/>
              </w:tcPr>
            </w:tcPrChange>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837" w:author="Amit Popat" w:date="2022-07-11T10:45:00Z">
              <w:tcPr>
                <w:tcW w:w="1008" w:type="dxa"/>
                <w:tcBorders>
                  <w:top w:val="single" w:sz="2" w:space="0" w:color="auto"/>
                  <w:left w:val="nil"/>
                  <w:bottom w:val="single" w:sz="4" w:space="0" w:color="auto"/>
                  <w:right w:val="nil"/>
                </w:tcBorders>
                <w:shd w:val="clear" w:color="auto" w:fill="FFFFFF"/>
              </w:tcPr>
            </w:tcPrChange>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E56816">
        <w:trPr>
          <w:jc w:val="center"/>
          <w:trPrChange w:id="838" w:author="Amit Popat" w:date="2022-07-11T10:45:00Z">
            <w:trPr>
              <w:jc w:val="center"/>
            </w:trPr>
          </w:trPrChange>
        </w:trPr>
        <w:tc>
          <w:tcPr>
            <w:tcW w:w="2882" w:type="dxa"/>
            <w:tcBorders>
              <w:top w:val="single" w:sz="4" w:space="0" w:color="auto"/>
              <w:left w:val="nil"/>
              <w:bottom w:val="dotted" w:sz="4" w:space="0" w:color="auto"/>
              <w:right w:val="nil"/>
            </w:tcBorders>
            <w:shd w:val="clear" w:color="auto" w:fill="FFFFFF"/>
            <w:tcPrChange w:id="839" w:author="Amit Popat" w:date="2022-07-11T10:45:00Z">
              <w:tcPr>
                <w:tcW w:w="2880" w:type="dxa"/>
                <w:tcBorders>
                  <w:top w:val="single" w:sz="4" w:space="0" w:color="auto"/>
                  <w:left w:val="nil"/>
                  <w:bottom w:val="dotted" w:sz="4" w:space="0" w:color="auto"/>
                  <w:right w:val="nil"/>
                </w:tcBorders>
                <w:shd w:val="clear" w:color="auto" w:fill="FFFFFF"/>
              </w:tcPr>
            </w:tcPrChange>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840" w:author="Amit Popat" w:date="2022-07-11T10:45:00Z">
              <w:tcPr>
                <w:tcW w:w="4320" w:type="dxa"/>
                <w:tcBorders>
                  <w:top w:val="single" w:sz="4" w:space="0" w:color="auto"/>
                  <w:left w:val="nil"/>
                  <w:bottom w:val="dotted" w:sz="4" w:space="0" w:color="auto"/>
                  <w:right w:val="nil"/>
                </w:tcBorders>
                <w:shd w:val="clear" w:color="auto" w:fill="FFFFFF"/>
              </w:tcPr>
            </w:tcPrChange>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841" w:author="Amit Popat" w:date="2022-07-11T10:45:00Z">
              <w:tcPr>
                <w:tcW w:w="864" w:type="dxa"/>
                <w:tcBorders>
                  <w:top w:val="single" w:sz="4" w:space="0" w:color="auto"/>
                  <w:left w:val="nil"/>
                  <w:bottom w:val="dotted" w:sz="4" w:space="0" w:color="auto"/>
                  <w:right w:val="nil"/>
                </w:tcBorders>
                <w:shd w:val="clear" w:color="auto" w:fill="FFFFFF"/>
              </w:tcPr>
            </w:tcPrChange>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842" w:author="Amit Popat" w:date="2022-07-11T10:45:00Z">
              <w:tcPr>
                <w:tcW w:w="1008" w:type="dxa"/>
                <w:tcBorders>
                  <w:top w:val="single" w:sz="4" w:space="0" w:color="auto"/>
                  <w:left w:val="nil"/>
                  <w:bottom w:val="dotted" w:sz="4" w:space="0" w:color="auto"/>
                  <w:right w:val="nil"/>
                </w:tcBorders>
                <w:shd w:val="clear" w:color="auto" w:fill="FFFFFF"/>
              </w:tcPr>
            </w:tcPrChange>
          </w:tcPr>
          <w:p w14:paraId="42886DEB" w14:textId="77777777" w:rsidR="004C2D45" w:rsidRDefault="004C2D45">
            <w:pPr>
              <w:pStyle w:val="MsgTableBody"/>
              <w:jc w:val="center"/>
              <w:rPr>
                <w:noProof/>
              </w:rPr>
            </w:pPr>
            <w:r>
              <w:rPr>
                <w:noProof/>
              </w:rPr>
              <w:t>2</w:t>
            </w:r>
          </w:p>
        </w:tc>
      </w:tr>
      <w:tr w:rsidR="004C2D45" w:rsidRPr="004C2D45" w14:paraId="1FE57CAF" w14:textId="77777777" w:rsidTr="00E56816">
        <w:trPr>
          <w:jc w:val="center"/>
          <w:trPrChange w:id="8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44" w:author="Amit Popat" w:date="2022-07-11T10:45:00Z">
              <w:tcPr>
                <w:tcW w:w="2880" w:type="dxa"/>
                <w:tcBorders>
                  <w:top w:val="dotted" w:sz="4" w:space="0" w:color="auto"/>
                  <w:left w:val="nil"/>
                  <w:bottom w:val="dotted" w:sz="4" w:space="0" w:color="auto"/>
                  <w:right w:val="nil"/>
                </w:tcBorders>
                <w:shd w:val="clear" w:color="auto" w:fill="FFFFFF"/>
              </w:tcPr>
            </w:tcPrChange>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845" w:author="Amit Popat" w:date="2022-07-11T10:45:00Z">
              <w:tcPr>
                <w:tcW w:w="4320" w:type="dxa"/>
                <w:tcBorders>
                  <w:top w:val="dotted" w:sz="4" w:space="0" w:color="auto"/>
                  <w:left w:val="nil"/>
                  <w:bottom w:val="dotted" w:sz="4" w:space="0" w:color="auto"/>
                  <w:right w:val="nil"/>
                </w:tcBorders>
                <w:shd w:val="clear" w:color="auto" w:fill="FFFFFF"/>
              </w:tcPr>
            </w:tcPrChange>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846" w:author="Amit Popat" w:date="2022-07-11T10:45:00Z">
              <w:tcPr>
                <w:tcW w:w="864" w:type="dxa"/>
                <w:tcBorders>
                  <w:top w:val="dotted" w:sz="4" w:space="0" w:color="auto"/>
                  <w:left w:val="nil"/>
                  <w:bottom w:val="dotted" w:sz="4" w:space="0" w:color="auto"/>
                  <w:right w:val="nil"/>
                </w:tcBorders>
                <w:shd w:val="clear" w:color="auto" w:fill="FFFFFF"/>
              </w:tcPr>
            </w:tcPrChange>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7" w:author="Amit Popat" w:date="2022-07-11T10:45:00Z">
              <w:tcPr>
                <w:tcW w:w="1008" w:type="dxa"/>
                <w:tcBorders>
                  <w:top w:val="dotted" w:sz="4" w:space="0" w:color="auto"/>
                  <w:left w:val="nil"/>
                  <w:bottom w:val="dotted" w:sz="4" w:space="0" w:color="auto"/>
                  <w:right w:val="nil"/>
                </w:tcBorders>
                <w:shd w:val="clear" w:color="auto" w:fill="FFFFFF"/>
              </w:tcPr>
            </w:tcPrChange>
          </w:tcPr>
          <w:p w14:paraId="6248DA24" w14:textId="77777777" w:rsidR="004C2D45" w:rsidRDefault="004C2D45">
            <w:pPr>
              <w:pStyle w:val="MsgTableBody"/>
              <w:jc w:val="center"/>
              <w:rPr>
                <w:noProof/>
              </w:rPr>
            </w:pPr>
            <w:r>
              <w:rPr>
                <w:noProof/>
              </w:rPr>
              <w:t>2</w:t>
            </w:r>
          </w:p>
        </w:tc>
      </w:tr>
      <w:tr w:rsidR="004C2D45" w:rsidRPr="004C2D45" w14:paraId="35231AE0" w14:textId="77777777" w:rsidTr="00E56816">
        <w:trPr>
          <w:jc w:val="center"/>
          <w:trPrChange w:id="8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49" w:author="Amit Popat" w:date="2022-07-11T10:45:00Z">
              <w:tcPr>
                <w:tcW w:w="2880" w:type="dxa"/>
                <w:tcBorders>
                  <w:top w:val="dotted" w:sz="4" w:space="0" w:color="auto"/>
                  <w:left w:val="nil"/>
                  <w:bottom w:val="dotted" w:sz="4" w:space="0" w:color="auto"/>
                  <w:right w:val="nil"/>
                </w:tcBorders>
                <w:shd w:val="clear" w:color="auto" w:fill="FFFFFF"/>
              </w:tcPr>
            </w:tcPrChange>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850" w:author="Amit Popat" w:date="2022-07-11T10:45:00Z">
              <w:tcPr>
                <w:tcW w:w="4320" w:type="dxa"/>
                <w:tcBorders>
                  <w:top w:val="dotted" w:sz="4" w:space="0" w:color="auto"/>
                  <w:left w:val="nil"/>
                  <w:bottom w:val="dotted" w:sz="4" w:space="0" w:color="auto"/>
                  <w:right w:val="nil"/>
                </w:tcBorders>
                <w:shd w:val="clear" w:color="auto" w:fill="FFFFFF"/>
              </w:tcPr>
            </w:tcPrChange>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851" w:author="Amit Popat" w:date="2022-07-11T10:45:00Z">
              <w:tcPr>
                <w:tcW w:w="864" w:type="dxa"/>
                <w:tcBorders>
                  <w:top w:val="dotted" w:sz="4" w:space="0" w:color="auto"/>
                  <w:left w:val="nil"/>
                  <w:bottom w:val="dotted" w:sz="4" w:space="0" w:color="auto"/>
                  <w:right w:val="nil"/>
                </w:tcBorders>
                <w:shd w:val="clear" w:color="auto" w:fill="FFFFFF"/>
              </w:tcPr>
            </w:tcPrChange>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2" w:author="Amit Popat" w:date="2022-07-11T10:45:00Z">
              <w:tcPr>
                <w:tcW w:w="1008" w:type="dxa"/>
                <w:tcBorders>
                  <w:top w:val="dotted" w:sz="4" w:space="0" w:color="auto"/>
                  <w:left w:val="nil"/>
                  <w:bottom w:val="dotted" w:sz="4" w:space="0" w:color="auto"/>
                  <w:right w:val="nil"/>
                </w:tcBorders>
                <w:shd w:val="clear" w:color="auto" w:fill="FFFFFF"/>
              </w:tcPr>
            </w:tcPrChange>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E56816">
        <w:trPr>
          <w:jc w:val="center"/>
          <w:trPrChange w:id="8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54" w:author="Amit Popat" w:date="2022-07-11T10:45:00Z">
              <w:tcPr>
                <w:tcW w:w="2880" w:type="dxa"/>
                <w:tcBorders>
                  <w:top w:val="dotted" w:sz="4" w:space="0" w:color="auto"/>
                  <w:left w:val="nil"/>
                  <w:bottom w:val="dotted" w:sz="4" w:space="0" w:color="auto"/>
                  <w:right w:val="nil"/>
                </w:tcBorders>
                <w:shd w:val="clear" w:color="auto" w:fill="FFFFFF"/>
              </w:tcPr>
            </w:tcPrChange>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855" w:author="Amit Popat" w:date="2022-07-11T10:45:00Z">
              <w:tcPr>
                <w:tcW w:w="4320" w:type="dxa"/>
                <w:tcBorders>
                  <w:top w:val="dotted" w:sz="4" w:space="0" w:color="auto"/>
                  <w:left w:val="nil"/>
                  <w:bottom w:val="dotted" w:sz="4" w:space="0" w:color="auto"/>
                  <w:right w:val="nil"/>
                </w:tcBorders>
                <w:shd w:val="clear" w:color="auto" w:fill="FFFFFF"/>
              </w:tcPr>
            </w:tcPrChange>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856" w:author="Amit Popat" w:date="2022-07-11T10:45:00Z">
              <w:tcPr>
                <w:tcW w:w="864" w:type="dxa"/>
                <w:tcBorders>
                  <w:top w:val="dotted" w:sz="4" w:space="0" w:color="auto"/>
                  <w:left w:val="nil"/>
                  <w:bottom w:val="dotted" w:sz="4" w:space="0" w:color="auto"/>
                  <w:right w:val="nil"/>
                </w:tcBorders>
                <w:shd w:val="clear" w:color="auto" w:fill="FFFFFF"/>
              </w:tcPr>
            </w:tcPrChange>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57" w:author="Amit Popat" w:date="2022-07-11T10:45:00Z">
              <w:tcPr>
                <w:tcW w:w="1008" w:type="dxa"/>
                <w:tcBorders>
                  <w:top w:val="dotted" w:sz="4" w:space="0" w:color="auto"/>
                  <w:left w:val="nil"/>
                  <w:bottom w:val="dotted" w:sz="4" w:space="0" w:color="auto"/>
                  <w:right w:val="nil"/>
                </w:tcBorders>
                <w:shd w:val="clear" w:color="auto" w:fill="FFFFFF"/>
              </w:tcPr>
            </w:tcPrChange>
          </w:tcPr>
          <w:p w14:paraId="5757660F" w14:textId="77777777" w:rsidR="004C2D45" w:rsidRDefault="004C2D45">
            <w:pPr>
              <w:pStyle w:val="MsgTableBody"/>
              <w:jc w:val="center"/>
              <w:rPr>
                <w:noProof/>
              </w:rPr>
            </w:pPr>
            <w:r>
              <w:rPr>
                <w:noProof/>
              </w:rPr>
              <w:t>3</w:t>
            </w:r>
          </w:p>
        </w:tc>
      </w:tr>
      <w:tr w:rsidR="00E56816" w14:paraId="12E7AE6C" w14:textId="77777777" w:rsidTr="00E56816">
        <w:tblPrEx>
          <w:tblCellMar>
            <w:left w:w="108" w:type="dxa"/>
            <w:right w:w="108" w:type="dxa"/>
          </w:tblCellMar>
          <w:tblLook w:val="04A0" w:firstRow="1" w:lastRow="0" w:firstColumn="1" w:lastColumn="0" w:noHBand="0" w:noVBand="1"/>
        </w:tblPrEx>
        <w:trPr>
          <w:jc w:val="center"/>
          <w:ins w:id="858" w:author="Amit Popat" w:date="2022-07-11T10:44:00Z"/>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Default="00E56816">
            <w:pPr>
              <w:pStyle w:val="MsgTableBody"/>
              <w:spacing w:line="256" w:lineRule="auto"/>
              <w:rPr>
                <w:ins w:id="859" w:author="Amit Popat" w:date="2022-07-11T10:44:00Z"/>
                <w:b/>
                <w:bCs/>
                <w:noProof/>
                <w:color w:val="FF0000"/>
              </w:rPr>
            </w:pPr>
            <w:ins w:id="860" w:author="Amit Popat" w:date="2022-07-11T10:44:00Z">
              <w:r>
                <w:rPr>
                  <w:b/>
                  <w:bCs/>
                  <w:noProof/>
                  <w:color w:val="FF0000"/>
                </w:rPr>
                <w:t>[{ GS</w:t>
              </w:r>
              <w:r>
                <w:fldChar w:fldCharType="begin"/>
              </w:r>
              <w:r>
                <w:instrText xml:space="preserve"> HYPERLINK "file:///D:\\Eigene%20Dateien\\2018\\HL7\\Standards\\v2.9%20May\\716%20-%20New.doc" \l "#NK1" </w:instrText>
              </w:r>
            </w:ins>
            <w:ins w:id="861" w:author="Amit Popat" w:date="2022-07-11T10:44:00Z">
              <w:r>
                <w:fldChar w:fldCharType="separate"/>
              </w:r>
              <w:r>
                <w:rPr>
                  <w:rStyle w:val="Hyperlink"/>
                  <w:b/>
                  <w:bCs/>
                  <w:noProof/>
                  <w:color w:val="FF0000"/>
                </w:rPr>
                <w:t>P</w:t>
              </w:r>
              <w:r>
                <w:fldChar w:fldCharType="end"/>
              </w:r>
              <w:r>
                <w:rPr>
                  <w:b/>
                  <w:bCs/>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Default="00E56816">
            <w:pPr>
              <w:pStyle w:val="MsgTableBody"/>
              <w:spacing w:line="256" w:lineRule="auto"/>
              <w:rPr>
                <w:ins w:id="862" w:author="Amit Popat" w:date="2022-07-11T10:44:00Z"/>
                <w:b/>
                <w:bCs/>
                <w:noProof/>
                <w:color w:val="FF0000"/>
              </w:rPr>
            </w:pPr>
            <w:ins w:id="863" w:author="Amit Popat" w:date="2022-07-11T10:44:00Z">
              <w:r>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C304AFA" w14:textId="77777777" w:rsidR="00E56816" w:rsidRDefault="00E56816">
            <w:pPr>
              <w:pStyle w:val="MsgTableBody"/>
              <w:spacing w:line="256" w:lineRule="auto"/>
              <w:jc w:val="center"/>
              <w:rPr>
                <w:ins w:id="864"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Default="00E56816">
            <w:pPr>
              <w:pStyle w:val="MsgTableBody"/>
              <w:spacing w:line="256" w:lineRule="auto"/>
              <w:jc w:val="center"/>
              <w:rPr>
                <w:ins w:id="865" w:author="Amit Popat" w:date="2022-07-11T10:44:00Z"/>
                <w:b/>
                <w:bCs/>
                <w:noProof/>
                <w:color w:val="FF0000"/>
              </w:rPr>
            </w:pPr>
            <w:ins w:id="866" w:author="Amit Popat" w:date="2022-07-11T10:44:00Z">
              <w:r>
                <w:rPr>
                  <w:b/>
                  <w:bCs/>
                  <w:noProof/>
                  <w:color w:val="FF0000"/>
                </w:rPr>
                <w:t>3</w:t>
              </w:r>
            </w:ins>
          </w:p>
        </w:tc>
      </w:tr>
      <w:tr w:rsidR="00E56816" w14:paraId="07470B9A" w14:textId="77777777" w:rsidTr="00E56816">
        <w:tblPrEx>
          <w:tblCellMar>
            <w:left w:w="108" w:type="dxa"/>
            <w:right w:w="108" w:type="dxa"/>
          </w:tblCellMar>
          <w:tblLook w:val="04A0" w:firstRow="1" w:lastRow="0" w:firstColumn="1" w:lastColumn="0" w:noHBand="0" w:noVBand="1"/>
        </w:tblPrEx>
        <w:trPr>
          <w:jc w:val="center"/>
          <w:ins w:id="867" w:author="Amit Popat" w:date="2022-07-11T10:44:00Z"/>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Default="00E56816">
            <w:pPr>
              <w:pStyle w:val="MsgTableBody"/>
              <w:spacing w:line="256" w:lineRule="auto"/>
              <w:rPr>
                <w:ins w:id="868" w:author="Amit Popat" w:date="2022-07-11T10:44:00Z"/>
                <w:b/>
                <w:bCs/>
                <w:noProof/>
                <w:color w:val="FF0000"/>
              </w:rPr>
            </w:pPr>
            <w:ins w:id="869" w:author="Amit Popat" w:date="2022-07-11T10:44:00Z">
              <w:r>
                <w:rPr>
                  <w:b/>
                  <w:bCs/>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Default="00E56816">
            <w:pPr>
              <w:pStyle w:val="MsgTableBody"/>
              <w:spacing w:line="256" w:lineRule="auto"/>
              <w:rPr>
                <w:ins w:id="870" w:author="Amit Popat" w:date="2022-07-11T10:44:00Z"/>
                <w:b/>
                <w:bCs/>
                <w:noProof/>
                <w:color w:val="FF0000"/>
              </w:rPr>
            </w:pPr>
            <w:ins w:id="871" w:author="Amit Popat" w:date="2022-07-11T10:44:00Z">
              <w:r>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0ACDE83" w14:textId="77777777" w:rsidR="00E56816" w:rsidRDefault="00E56816">
            <w:pPr>
              <w:pStyle w:val="MsgTableBody"/>
              <w:spacing w:line="256" w:lineRule="auto"/>
              <w:jc w:val="center"/>
              <w:rPr>
                <w:ins w:id="872"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Default="00E56816">
            <w:pPr>
              <w:pStyle w:val="MsgTableBody"/>
              <w:spacing w:line="256" w:lineRule="auto"/>
              <w:jc w:val="center"/>
              <w:rPr>
                <w:ins w:id="873" w:author="Amit Popat" w:date="2022-07-11T10:44:00Z"/>
                <w:b/>
                <w:bCs/>
                <w:noProof/>
                <w:color w:val="FF0000"/>
              </w:rPr>
            </w:pPr>
            <w:ins w:id="874" w:author="Amit Popat" w:date="2022-07-11T10:44:00Z">
              <w:r>
                <w:rPr>
                  <w:b/>
                  <w:bCs/>
                  <w:noProof/>
                  <w:color w:val="FF0000"/>
                </w:rPr>
                <w:t>3</w:t>
              </w:r>
            </w:ins>
          </w:p>
        </w:tc>
      </w:tr>
      <w:tr w:rsidR="00E56816" w14:paraId="7D133A44" w14:textId="77777777" w:rsidTr="00E56816">
        <w:tblPrEx>
          <w:tblCellMar>
            <w:left w:w="108" w:type="dxa"/>
            <w:right w:w="108" w:type="dxa"/>
          </w:tblCellMar>
          <w:tblLook w:val="04A0" w:firstRow="1" w:lastRow="0" w:firstColumn="1" w:lastColumn="0" w:noHBand="0" w:noVBand="1"/>
        </w:tblPrEx>
        <w:trPr>
          <w:jc w:val="center"/>
          <w:ins w:id="875" w:author="Amit Popat" w:date="2022-07-11T10:44:00Z"/>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Default="00E56816">
            <w:pPr>
              <w:pStyle w:val="MsgTableBody"/>
              <w:spacing w:line="256" w:lineRule="auto"/>
              <w:rPr>
                <w:ins w:id="876" w:author="Amit Popat" w:date="2022-07-11T10:44:00Z"/>
                <w:b/>
                <w:bCs/>
                <w:noProof/>
                <w:color w:val="FF0000"/>
              </w:rPr>
            </w:pPr>
            <w:ins w:id="877" w:author="Amit Popat" w:date="2022-07-11T10:44:00Z">
              <w:r>
                <w:rPr>
                  <w:b/>
                  <w:bCs/>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41A1F97" w14:textId="77777777" w:rsidR="00E56816" w:rsidRDefault="00E56816">
            <w:pPr>
              <w:pStyle w:val="MsgTableBody"/>
              <w:spacing w:line="256" w:lineRule="auto"/>
              <w:rPr>
                <w:ins w:id="878" w:author="Amit Popat" w:date="2022-07-11T10:44:00Z"/>
                <w:b/>
                <w:bCs/>
                <w:noProof/>
                <w:color w:val="FF0000"/>
              </w:rPr>
            </w:pPr>
            <w:ins w:id="879" w:author="Amit Popat" w:date="2022-07-11T10:44:00Z">
              <w:r>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193AB7C7" w14:textId="77777777" w:rsidR="00E56816" w:rsidRDefault="00E56816">
            <w:pPr>
              <w:pStyle w:val="MsgTableBody"/>
              <w:spacing w:line="256" w:lineRule="auto"/>
              <w:jc w:val="center"/>
              <w:rPr>
                <w:ins w:id="880" w:author="Amit Popat" w:date="2022-07-11T10:44:00Z"/>
                <w:b/>
                <w:bCs/>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Default="00E56816">
            <w:pPr>
              <w:pStyle w:val="MsgTableBody"/>
              <w:spacing w:line="256" w:lineRule="auto"/>
              <w:jc w:val="center"/>
              <w:rPr>
                <w:ins w:id="881" w:author="Amit Popat" w:date="2022-07-11T10:44:00Z"/>
                <w:b/>
                <w:bCs/>
                <w:noProof/>
                <w:color w:val="FF0000"/>
              </w:rPr>
            </w:pPr>
            <w:ins w:id="882" w:author="Amit Popat" w:date="2022-07-11T10:44:00Z">
              <w:r>
                <w:rPr>
                  <w:b/>
                  <w:bCs/>
                  <w:noProof/>
                  <w:color w:val="FF0000"/>
                </w:rPr>
                <w:t>3</w:t>
              </w:r>
            </w:ins>
          </w:p>
        </w:tc>
      </w:tr>
      <w:tr w:rsidR="00186219" w14:paraId="0B057FEE" w14:textId="77777777" w:rsidTr="00E56816">
        <w:tblPrEx>
          <w:tblCellMar>
            <w:left w:w="108" w:type="dxa"/>
            <w:right w:w="108" w:type="dxa"/>
          </w:tblCellMar>
          <w:tblPrExChange w:id="883" w:author="Amit Popat" w:date="2022-07-11T10:45:00Z">
            <w:tblPrEx>
              <w:tblCellMar>
                <w:left w:w="108" w:type="dxa"/>
                <w:right w:w="108" w:type="dxa"/>
              </w:tblCellMar>
            </w:tblPrEx>
          </w:tblPrExChange>
        </w:tblPrEx>
        <w:trPr>
          <w:jc w:val="center"/>
          <w:trPrChange w:id="884"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85" w:author="Amit Popat" w:date="2022-07-11T10:45:00Z">
              <w:tcPr>
                <w:tcW w:w="2880" w:type="dxa"/>
                <w:tcBorders>
                  <w:top w:val="dotted" w:sz="4" w:space="0" w:color="auto"/>
                  <w:left w:val="nil"/>
                  <w:bottom w:val="dotted" w:sz="4" w:space="0" w:color="auto"/>
                  <w:right w:val="nil"/>
                </w:tcBorders>
                <w:shd w:val="clear" w:color="auto" w:fill="FFFFFF"/>
              </w:tcPr>
            </w:tcPrChange>
          </w:tcPr>
          <w:p w14:paraId="653F0520"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86" w:author="Amit Popat" w:date="2022-07-11T10:45:00Z">
              <w:tcPr>
                <w:tcW w:w="4320" w:type="dxa"/>
                <w:tcBorders>
                  <w:top w:val="dotted" w:sz="4" w:space="0" w:color="auto"/>
                  <w:left w:val="nil"/>
                  <w:bottom w:val="dotted" w:sz="4" w:space="0" w:color="auto"/>
                  <w:right w:val="nil"/>
                </w:tcBorders>
                <w:shd w:val="clear" w:color="auto" w:fill="FFFFFF"/>
              </w:tcPr>
            </w:tcPrChange>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887" w:author="Amit Popat" w:date="2022-07-11T10:45:00Z">
              <w:tcPr>
                <w:tcW w:w="864" w:type="dxa"/>
                <w:tcBorders>
                  <w:top w:val="dotted" w:sz="4" w:space="0" w:color="auto"/>
                  <w:left w:val="nil"/>
                  <w:bottom w:val="dotted" w:sz="4" w:space="0" w:color="auto"/>
                  <w:right w:val="nil"/>
                </w:tcBorders>
                <w:shd w:val="clear" w:color="auto" w:fill="FFFFFF"/>
              </w:tcPr>
            </w:tcPrChange>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8" w:author="Amit Popat" w:date="2022-07-11T10:45:00Z">
              <w:tcPr>
                <w:tcW w:w="1008" w:type="dxa"/>
                <w:tcBorders>
                  <w:top w:val="dotted" w:sz="4" w:space="0" w:color="auto"/>
                  <w:left w:val="nil"/>
                  <w:bottom w:val="dotted" w:sz="4" w:space="0" w:color="auto"/>
                  <w:right w:val="nil"/>
                </w:tcBorders>
                <w:shd w:val="clear" w:color="auto" w:fill="FFFFFF"/>
              </w:tcPr>
            </w:tcPrChange>
          </w:tcPr>
          <w:p w14:paraId="33742D95" w14:textId="77777777" w:rsidR="00186219" w:rsidRDefault="00186219" w:rsidP="000D1289">
            <w:pPr>
              <w:pStyle w:val="MsgTableBody"/>
              <w:jc w:val="center"/>
              <w:rPr>
                <w:noProof/>
              </w:rPr>
            </w:pPr>
          </w:p>
        </w:tc>
      </w:tr>
      <w:tr w:rsidR="00186219" w14:paraId="2DE1E149" w14:textId="77777777" w:rsidTr="00E56816">
        <w:tblPrEx>
          <w:tblCellMar>
            <w:left w:w="108" w:type="dxa"/>
            <w:right w:w="108" w:type="dxa"/>
          </w:tblCellMar>
          <w:tblPrExChange w:id="889" w:author="Amit Popat" w:date="2022-07-11T10:45:00Z">
            <w:tblPrEx>
              <w:tblCellMar>
                <w:left w:w="108" w:type="dxa"/>
                <w:right w:w="108" w:type="dxa"/>
              </w:tblCellMar>
            </w:tblPrEx>
          </w:tblPrExChange>
        </w:tblPrEx>
        <w:trPr>
          <w:jc w:val="center"/>
          <w:trPrChange w:id="89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91" w:author="Amit Popat" w:date="2022-07-11T10:45:00Z">
              <w:tcPr>
                <w:tcW w:w="2880" w:type="dxa"/>
                <w:tcBorders>
                  <w:top w:val="dotted" w:sz="4" w:space="0" w:color="auto"/>
                  <w:left w:val="nil"/>
                  <w:bottom w:val="dotted" w:sz="4" w:space="0" w:color="auto"/>
                  <w:right w:val="nil"/>
                </w:tcBorders>
                <w:shd w:val="clear" w:color="auto" w:fill="FFFFFF"/>
              </w:tcPr>
            </w:tcPrChange>
          </w:tcPr>
          <w:p w14:paraId="6D0975EB" w14:textId="77777777" w:rsidR="00186219" w:rsidRDefault="00186219"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92" w:author="Amit Popat" w:date="2022-07-11T10:45:00Z">
              <w:tcPr>
                <w:tcW w:w="4320" w:type="dxa"/>
                <w:tcBorders>
                  <w:top w:val="dotted" w:sz="4" w:space="0" w:color="auto"/>
                  <w:left w:val="nil"/>
                  <w:bottom w:val="dotted" w:sz="4" w:space="0" w:color="auto"/>
                  <w:right w:val="nil"/>
                </w:tcBorders>
                <w:shd w:val="clear" w:color="auto" w:fill="FFFFFF"/>
              </w:tcPr>
            </w:tcPrChange>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893" w:author="Amit Popat" w:date="2022-07-11T10:45:00Z">
              <w:tcPr>
                <w:tcW w:w="864" w:type="dxa"/>
                <w:tcBorders>
                  <w:top w:val="dotted" w:sz="4" w:space="0" w:color="auto"/>
                  <w:left w:val="nil"/>
                  <w:bottom w:val="dotted" w:sz="4" w:space="0" w:color="auto"/>
                  <w:right w:val="nil"/>
                </w:tcBorders>
                <w:shd w:val="clear" w:color="auto" w:fill="FFFFFF"/>
              </w:tcPr>
            </w:tcPrChange>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4" w:author="Amit Popat" w:date="2022-07-11T10:45:00Z">
              <w:tcPr>
                <w:tcW w:w="1008" w:type="dxa"/>
                <w:tcBorders>
                  <w:top w:val="dotted" w:sz="4" w:space="0" w:color="auto"/>
                  <w:left w:val="nil"/>
                  <w:bottom w:val="dotted" w:sz="4" w:space="0" w:color="auto"/>
                  <w:right w:val="nil"/>
                </w:tcBorders>
                <w:shd w:val="clear" w:color="auto" w:fill="FFFFFF"/>
              </w:tcPr>
            </w:tcPrChange>
          </w:tcPr>
          <w:p w14:paraId="0519125B" w14:textId="77777777" w:rsidR="00186219" w:rsidRDefault="00186219" w:rsidP="000D1289">
            <w:pPr>
              <w:pStyle w:val="MsgTableBody"/>
              <w:jc w:val="center"/>
              <w:rPr>
                <w:noProof/>
              </w:rPr>
            </w:pPr>
            <w:r>
              <w:rPr>
                <w:noProof/>
              </w:rPr>
              <w:t>11</w:t>
            </w:r>
          </w:p>
        </w:tc>
      </w:tr>
      <w:tr w:rsidR="00186219" w14:paraId="727A0CE6" w14:textId="77777777" w:rsidTr="00E56816">
        <w:tblPrEx>
          <w:tblCellMar>
            <w:left w:w="108" w:type="dxa"/>
            <w:right w:w="108" w:type="dxa"/>
          </w:tblCellMar>
          <w:tblPrExChange w:id="895" w:author="Amit Popat" w:date="2022-07-11T10:45:00Z">
            <w:tblPrEx>
              <w:tblCellMar>
                <w:left w:w="108" w:type="dxa"/>
                <w:right w:w="108" w:type="dxa"/>
              </w:tblCellMar>
            </w:tblPrEx>
          </w:tblPrExChange>
        </w:tblPrEx>
        <w:trPr>
          <w:jc w:val="center"/>
          <w:trPrChange w:id="89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897" w:author="Amit Popat" w:date="2022-07-11T10:45:00Z">
              <w:tcPr>
                <w:tcW w:w="2880" w:type="dxa"/>
                <w:tcBorders>
                  <w:top w:val="dotted" w:sz="4" w:space="0" w:color="auto"/>
                  <w:left w:val="nil"/>
                  <w:bottom w:val="dotted" w:sz="4" w:space="0" w:color="auto"/>
                  <w:right w:val="nil"/>
                </w:tcBorders>
                <w:shd w:val="clear" w:color="auto" w:fill="FFFFFF"/>
              </w:tcPr>
            </w:tcPrChange>
          </w:tcPr>
          <w:p w14:paraId="4D8C7826" w14:textId="77777777" w:rsidR="00186219" w:rsidRDefault="00186219"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98" w:author="Amit Popat" w:date="2022-07-11T10:45:00Z">
              <w:tcPr>
                <w:tcW w:w="4320" w:type="dxa"/>
                <w:tcBorders>
                  <w:top w:val="dotted" w:sz="4" w:space="0" w:color="auto"/>
                  <w:left w:val="nil"/>
                  <w:bottom w:val="dotted" w:sz="4" w:space="0" w:color="auto"/>
                  <w:right w:val="nil"/>
                </w:tcBorders>
                <w:shd w:val="clear" w:color="auto" w:fill="FFFFFF"/>
              </w:tcPr>
            </w:tcPrChange>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899" w:author="Amit Popat" w:date="2022-07-11T10:45:00Z">
              <w:tcPr>
                <w:tcW w:w="864" w:type="dxa"/>
                <w:tcBorders>
                  <w:top w:val="dotted" w:sz="4" w:space="0" w:color="auto"/>
                  <w:left w:val="nil"/>
                  <w:bottom w:val="dotted" w:sz="4" w:space="0" w:color="auto"/>
                  <w:right w:val="nil"/>
                </w:tcBorders>
                <w:shd w:val="clear" w:color="auto" w:fill="FFFFFF"/>
              </w:tcPr>
            </w:tcPrChange>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0" w:author="Amit Popat" w:date="2022-07-11T10:45:00Z">
              <w:tcPr>
                <w:tcW w:w="1008" w:type="dxa"/>
                <w:tcBorders>
                  <w:top w:val="dotted" w:sz="4" w:space="0" w:color="auto"/>
                  <w:left w:val="nil"/>
                  <w:bottom w:val="dotted" w:sz="4" w:space="0" w:color="auto"/>
                  <w:right w:val="nil"/>
                </w:tcBorders>
                <w:shd w:val="clear" w:color="auto" w:fill="FFFFFF"/>
              </w:tcPr>
            </w:tcPrChange>
          </w:tcPr>
          <w:p w14:paraId="66FC273C" w14:textId="77777777" w:rsidR="00186219" w:rsidRDefault="00186219" w:rsidP="000D1289">
            <w:pPr>
              <w:pStyle w:val="MsgTableBody"/>
              <w:jc w:val="center"/>
              <w:rPr>
                <w:noProof/>
              </w:rPr>
            </w:pPr>
            <w:r>
              <w:rPr>
                <w:noProof/>
              </w:rPr>
              <w:t>11</w:t>
            </w:r>
          </w:p>
        </w:tc>
      </w:tr>
      <w:tr w:rsidR="00186219" w14:paraId="6215F81B" w14:textId="77777777" w:rsidTr="00E56816">
        <w:tblPrEx>
          <w:tblCellMar>
            <w:left w:w="108" w:type="dxa"/>
            <w:right w:w="108" w:type="dxa"/>
          </w:tblCellMar>
          <w:tblPrExChange w:id="901" w:author="Amit Popat" w:date="2022-07-11T10:45:00Z">
            <w:tblPrEx>
              <w:tblCellMar>
                <w:left w:w="108" w:type="dxa"/>
                <w:right w:w="108" w:type="dxa"/>
              </w:tblCellMar>
            </w:tblPrEx>
          </w:tblPrExChange>
        </w:tblPrEx>
        <w:trPr>
          <w:jc w:val="center"/>
          <w:trPrChange w:id="9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03" w:author="Amit Popat" w:date="2022-07-11T10:45:00Z">
              <w:tcPr>
                <w:tcW w:w="2880" w:type="dxa"/>
                <w:tcBorders>
                  <w:top w:val="dotted" w:sz="4" w:space="0" w:color="auto"/>
                  <w:left w:val="nil"/>
                  <w:bottom w:val="dotted" w:sz="4" w:space="0" w:color="auto"/>
                  <w:right w:val="nil"/>
                </w:tcBorders>
                <w:shd w:val="clear" w:color="auto" w:fill="FFFFFF"/>
              </w:tcPr>
            </w:tcPrChange>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04" w:author="Amit Popat" w:date="2022-07-11T10:45:00Z">
              <w:tcPr>
                <w:tcW w:w="4320" w:type="dxa"/>
                <w:tcBorders>
                  <w:top w:val="dotted" w:sz="4" w:space="0" w:color="auto"/>
                  <w:left w:val="nil"/>
                  <w:bottom w:val="dotted" w:sz="4" w:space="0" w:color="auto"/>
                  <w:right w:val="nil"/>
                </w:tcBorders>
                <w:shd w:val="clear" w:color="auto" w:fill="FFFFFF"/>
              </w:tcPr>
            </w:tcPrChange>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905" w:author="Amit Popat" w:date="2022-07-11T10:45:00Z">
              <w:tcPr>
                <w:tcW w:w="864" w:type="dxa"/>
                <w:tcBorders>
                  <w:top w:val="dotted" w:sz="4" w:space="0" w:color="auto"/>
                  <w:left w:val="nil"/>
                  <w:bottom w:val="dotted" w:sz="4" w:space="0" w:color="auto"/>
                  <w:right w:val="nil"/>
                </w:tcBorders>
                <w:shd w:val="clear" w:color="auto" w:fill="FFFFFF"/>
              </w:tcPr>
            </w:tcPrChange>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6" w:author="Amit Popat" w:date="2022-07-11T10:45:00Z">
              <w:tcPr>
                <w:tcW w:w="1008" w:type="dxa"/>
                <w:tcBorders>
                  <w:top w:val="dotted" w:sz="4" w:space="0" w:color="auto"/>
                  <w:left w:val="nil"/>
                  <w:bottom w:val="dotted" w:sz="4" w:space="0" w:color="auto"/>
                  <w:right w:val="nil"/>
                </w:tcBorders>
                <w:shd w:val="clear" w:color="auto" w:fill="FFFFFF"/>
              </w:tcPr>
            </w:tcPrChange>
          </w:tcPr>
          <w:p w14:paraId="1539B65E" w14:textId="77777777" w:rsidR="00186219" w:rsidRDefault="00186219" w:rsidP="000D1289">
            <w:pPr>
              <w:pStyle w:val="MsgTableBody"/>
              <w:jc w:val="center"/>
              <w:rPr>
                <w:noProof/>
              </w:rPr>
            </w:pPr>
          </w:p>
        </w:tc>
      </w:tr>
      <w:tr w:rsidR="004C2D45" w:rsidRPr="004C2D45" w14:paraId="76A4CD6F" w14:textId="77777777" w:rsidTr="00E56816">
        <w:trPr>
          <w:jc w:val="center"/>
          <w:trPrChange w:id="9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08" w:author="Amit Popat" w:date="2022-07-11T10:45:00Z">
              <w:tcPr>
                <w:tcW w:w="2880" w:type="dxa"/>
                <w:tcBorders>
                  <w:top w:val="dotted" w:sz="4" w:space="0" w:color="auto"/>
                  <w:left w:val="nil"/>
                  <w:bottom w:val="dotted" w:sz="4" w:space="0" w:color="auto"/>
                  <w:right w:val="nil"/>
                </w:tcBorders>
                <w:shd w:val="clear" w:color="auto" w:fill="FFFFFF"/>
              </w:tcPr>
            </w:tcPrChange>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09" w:author="Amit Popat" w:date="2022-07-11T10:45:00Z">
              <w:tcPr>
                <w:tcW w:w="4320" w:type="dxa"/>
                <w:tcBorders>
                  <w:top w:val="dotted" w:sz="4" w:space="0" w:color="auto"/>
                  <w:left w:val="nil"/>
                  <w:bottom w:val="dotted" w:sz="4" w:space="0" w:color="auto"/>
                  <w:right w:val="nil"/>
                </w:tcBorders>
                <w:shd w:val="clear" w:color="auto" w:fill="FFFFFF"/>
              </w:tcPr>
            </w:tcPrChange>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910" w:author="Amit Popat" w:date="2022-07-11T10:45:00Z">
              <w:tcPr>
                <w:tcW w:w="864" w:type="dxa"/>
                <w:tcBorders>
                  <w:top w:val="dotted" w:sz="4" w:space="0" w:color="auto"/>
                  <w:left w:val="nil"/>
                  <w:bottom w:val="dotted" w:sz="4" w:space="0" w:color="auto"/>
                  <w:right w:val="nil"/>
                </w:tcBorders>
                <w:shd w:val="clear" w:color="auto" w:fill="FFFFFF"/>
              </w:tcPr>
            </w:tcPrChange>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1" w:author="Amit Popat" w:date="2022-07-11T10:45:00Z">
              <w:tcPr>
                <w:tcW w:w="1008" w:type="dxa"/>
                <w:tcBorders>
                  <w:top w:val="dotted" w:sz="4" w:space="0" w:color="auto"/>
                  <w:left w:val="nil"/>
                  <w:bottom w:val="dotted" w:sz="4" w:space="0" w:color="auto"/>
                  <w:right w:val="nil"/>
                </w:tcBorders>
                <w:shd w:val="clear" w:color="auto" w:fill="FFFFFF"/>
              </w:tcPr>
            </w:tcPrChange>
          </w:tcPr>
          <w:p w14:paraId="7AA3BD5F" w14:textId="77777777" w:rsidR="004C2D45" w:rsidRDefault="004C2D45">
            <w:pPr>
              <w:pStyle w:val="MsgTableBody"/>
              <w:jc w:val="center"/>
              <w:rPr>
                <w:noProof/>
              </w:rPr>
            </w:pPr>
          </w:p>
        </w:tc>
      </w:tr>
      <w:tr w:rsidR="004C2D45" w:rsidRPr="004C2D45" w14:paraId="4E997D4F" w14:textId="77777777" w:rsidTr="00E56816">
        <w:trPr>
          <w:jc w:val="center"/>
          <w:trPrChange w:id="91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13" w:author="Amit Popat" w:date="2022-07-11T10:45:00Z">
              <w:tcPr>
                <w:tcW w:w="2880" w:type="dxa"/>
                <w:tcBorders>
                  <w:top w:val="dotted" w:sz="4" w:space="0" w:color="auto"/>
                  <w:left w:val="nil"/>
                  <w:bottom w:val="dotted" w:sz="4" w:space="0" w:color="auto"/>
                  <w:right w:val="nil"/>
                </w:tcBorders>
                <w:shd w:val="clear" w:color="auto" w:fill="FFFFFF"/>
              </w:tcPr>
            </w:tcPrChange>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914" w:author="Amit Popat" w:date="2022-07-11T10:45:00Z">
              <w:tcPr>
                <w:tcW w:w="4320" w:type="dxa"/>
                <w:tcBorders>
                  <w:top w:val="dotted" w:sz="4" w:space="0" w:color="auto"/>
                  <w:left w:val="nil"/>
                  <w:bottom w:val="dotted" w:sz="4" w:space="0" w:color="auto"/>
                  <w:right w:val="nil"/>
                </w:tcBorders>
                <w:shd w:val="clear" w:color="auto" w:fill="FFFFFF"/>
              </w:tcPr>
            </w:tcPrChange>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915" w:author="Amit Popat" w:date="2022-07-11T10:45:00Z">
              <w:tcPr>
                <w:tcW w:w="864" w:type="dxa"/>
                <w:tcBorders>
                  <w:top w:val="dotted" w:sz="4" w:space="0" w:color="auto"/>
                  <w:left w:val="nil"/>
                  <w:bottom w:val="dotted" w:sz="4" w:space="0" w:color="auto"/>
                  <w:right w:val="nil"/>
                </w:tcBorders>
                <w:shd w:val="clear" w:color="auto" w:fill="FFFFFF"/>
              </w:tcPr>
            </w:tcPrChange>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16" w:author="Amit Popat" w:date="2022-07-11T10:45:00Z">
              <w:tcPr>
                <w:tcW w:w="1008" w:type="dxa"/>
                <w:tcBorders>
                  <w:top w:val="dotted" w:sz="4" w:space="0" w:color="auto"/>
                  <w:left w:val="nil"/>
                  <w:bottom w:val="dotted" w:sz="4" w:space="0" w:color="auto"/>
                  <w:right w:val="nil"/>
                </w:tcBorders>
                <w:shd w:val="clear" w:color="auto" w:fill="FFFFFF"/>
              </w:tcPr>
            </w:tcPrChange>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E56816">
        <w:trPr>
          <w:jc w:val="center"/>
          <w:trPrChange w:id="9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18" w:author="Amit Popat" w:date="2022-07-11T10:45:00Z">
              <w:tcPr>
                <w:tcW w:w="2880" w:type="dxa"/>
                <w:tcBorders>
                  <w:top w:val="dotted" w:sz="4" w:space="0" w:color="auto"/>
                  <w:left w:val="nil"/>
                  <w:bottom w:val="dotted" w:sz="4" w:space="0" w:color="auto"/>
                  <w:right w:val="nil"/>
                </w:tcBorders>
                <w:shd w:val="clear" w:color="auto" w:fill="FFFFFF"/>
              </w:tcPr>
            </w:tcPrChange>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919" w:author="Amit Popat" w:date="2022-07-11T10:45:00Z">
              <w:tcPr>
                <w:tcW w:w="4320" w:type="dxa"/>
                <w:tcBorders>
                  <w:top w:val="dotted" w:sz="4" w:space="0" w:color="auto"/>
                  <w:left w:val="nil"/>
                  <w:bottom w:val="dotted" w:sz="4" w:space="0" w:color="auto"/>
                  <w:right w:val="nil"/>
                </w:tcBorders>
                <w:shd w:val="clear" w:color="auto" w:fill="FFFFFF"/>
              </w:tcPr>
            </w:tcPrChange>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920" w:author="Amit Popat" w:date="2022-07-11T10:45:00Z">
              <w:tcPr>
                <w:tcW w:w="864" w:type="dxa"/>
                <w:tcBorders>
                  <w:top w:val="dotted" w:sz="4" w:space="0" w:color="auto"/>
                  <w:left w:val="nil"/>
                  <w:bottom w:val="dotted" w:sz="4" w:space="0" w:color="auto"/>
                  <w:right w:val="nil"/>
                </w:tcBorders>
                <w:shd w:val="clear" w:color="auto" w:fill="FFFFFF"/>
              </w:tcPr>
            </w:tcPrChange>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21" w:author="Amit Popat" w:date="2022-07-11T10:45:00Z">
              <w:tcPr>
                <w:tcW w:w="1008" w:type="dxa"/>
                <w:tcBorders>
                  <w:top w:val="dotted" w:sz="4" w:space="0" w:color="auto"/>
                  <w:left w:val="nil"/>
                  <w:bottom w:val="dotted" w:sz="4" w:space="0" w:color="auto"/>
                  <w:right w:val="nil"/>
                </w:tcBorders>
                <w:shd w:val="clear" w:color="auto" w:fill="FFFFFF"/>
              </w:tcPr>
            </w:tcPrChange>
          </w:tcPr>
          <w:p w14:paraId="6D67AF75" w14:textId="77777777" w:rsidR="004C2D45" w:rsidRDefault="004C2D45">
            <w:pPr>
              <w:pStyle w:val="MsgTableBody"/>
              <w:jc w:val="center"/>
              <w:rPr>
                <w:noProof/>
              </w:rPr>
            </w:pPr>
            <w:r>
              <w:rPr>
                <w:noProof/>
              </w:rPr>
              <w:t>3</w:t>
            </w:r>
          </w:p>
        </w:tc>
      </w:tr>
      <w:tr w:rsidR="004C2D45" w:rsidRPr="004C2D45" w14:paraId="01BC89C5" w14:textId="77777777" w:rsidTr="00E56816">
        <w:trPr>
          <w:jc w:val="center"/>
          <w:trPrChange w:id="9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23" w:author="Amit Popat" w:date="2022-07-11T10:45:00Z">
              <w:tcPr>
                <w:tcW w:w="2880" w:type="dxa"/>
                <w:tcBorders>
                  <w:top w:val="dotted" w:sz="4" w:space="0" w:color="auto"/>
                  <w:left w:val="nil"/>
                  <w:bottom w:val="dotted" w:sz="4" w:space="0" w:color="auto"/>
                  <w:right w:val="nil"/>
                </w:tcBorders>
                <w:shd w:val="clear" w:color="auto" w:fill="FFFFFF"/>
              </w:tcPr>
            </w:tcPrChange>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24" w:author="Amit Popat" w:date="2022-07-11T10:45:00Z">
              <w:tcPr>
                <w:tcW w:w="4320" w:type="dxa"/>
                <w:tcBorders>
                  <w:top w:val="dotted" w:sz="4" w:space="0" w:color="auto"/>
                  <w:left w:val="nil"/>
                  <w:bottom w:val="dotted" w:sz="4" w:space="0" w:color="auto"/>
                  <w:right w:val="nil"/>
                </w:tcBorders>
                <w:shd w:val="clear" w:color="auto" w:fill="FFFFFF"/>
              </w:tcPr>
            </w:tcPrChange>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925" w:author="Amit Popat" w:date="2022-07-11T10:45:00Z">
              <w:tcPr>
                <w:tcW w:w="864" w:type="dxa"/>
                <w:tcBorders>
                  <w:top w:val="dotted" w:sz="4" w:space="0" w:color="auto"/>
                  <w:left w:val="nil"/>
                  <w:bottom w:val="dotted" w:sz="4" w:space="0" w:color="auto"/>
                  <w:right w:val="nil"/>
                </w:tcBorders>
                <w:shd w:val="clear" w:color="auto" w:fill="FFFFFF"/>
              </w:tcPr>
            </w:tcPrChange>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6" w:author="Amit Popat" w:date="2022-07-11T10:45:00Z">
              <w:tcPr>
                <w:tcW w:w="1008" w:type="dxa"/>
                <w:tcBorders>
                  <w:top w:val="dotted" w:sz="4" w:space="0" w:color="auto"/>
                  <w:left w:val="nil"/>
                  <w:bottom w:val="dotted" w:sz="4" w:space="0" w:color="auto"/>
                  <w:right w:val="nil"/>
                </w:tcBorders>
                <w:shd w:val="clear" w:color="auto" w:fill="FFFFFF"/>
              </w:tcPr>
            </w:tcPrChange>
          </w:tcPr>
          <w:p w14:paraId="0DC60BBA" w14:textId="77777777" w:rsidR="004C2D45" w:rsidRDefault="004C2D45">
            <w:pPr>
              <w:pStyle w:val="MsgTableBody"/>
              <w:jc w:val="center"/>
              <w:rPr>
                <w:noProof/>
              </w:rPr>
            </w:pPr>
          </w:p>
        </w:tc>
      </w:tr>
      <w:tr w:rsidR="004C2D45" w:rsidRPr="004C2D45" w14:paraId="0B81E085" w14:textId="77777777" w:rsidTr="00E56816">
        <w:trPr>
          <w:jc w:val="center"/>
          <w:trPrChange w:id="9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28" w:author="Amit Popat" w:date="2022-07-11T10:45:00Z">
              <w:tcPr>
                <w:tcW w:w="2880" w:type="dxa"/>
                <w:tcBorders>
                  <w:top w:val="dotted" w:sz="4" w:space="0" w:color="auto"/>
                  <w:left w:val="nil"/>
                  <w:bottom w:val="dotted" w:sz="4" w:space="0" w:color="auto"/>
                  <w:right w:val="nil"/>
                </w:tcBorders>
                <w:shd w:val="clear" w:color="auto" w:fill="FFFFFF"/>
              </w:tcPr>
            </w:tcPrChange>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929" w:author="Amit Popat" w:date="2022-07-11T10:45:00Z">
              <w:tcPr>
                <w:tcW w:w="4320" w:type="dxa"/>
                <w:tcBorders>
                  <w:top w:val="dotted" w:sz="4" w:space="0" w:color="auto"/>
                  <w:left w:val="nil"/>
                  <w:bottom w:val="dotted" w:sz="4" w:space="0" w:color="auto"/>
                  <w:right w:val="nil"/>
                </w:tcBorders>
                <w:shd w:val="clear" w:color="auto" w:fill="FFFFFF"/>
              </w:tcPr>
            </w:tcPrChange>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930" w:author="Amit Popat" w:date="2022-07-11T10:45:00Z">
              <w:tcPr>
                <w:tcW w:w="864" w:type="dxa"/>
                <w:tcBorders>
                  <w:top w:val="dotted" w:sz="4" w:space="0" w:color="auto"/>
                  <w:left w:val="nil"/>
                  <w:bottom w:val="dotted" w:sz="4" w:space="0" w:color="auto"/>
                  <w:right w:val="nil"/>
                </w:tcBorders>
                <w:shd w:val="clear" w:color="auto" w:fill="FFFFFF"/>
              </w:tcPr>
            </w:tcPrChange>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1" w:author="Amit Popat" w:date="2022-07-11T10:45:00Z">
              <w:tcPr>
                <w:tcW w:w="1008" w:type="dxa"/>
                <w:tcBorders>
                  <w:top w:val="dotted" w:sz="4" w:space="0" w:color="auto"/>
                  <w:left w:val="nil"/>
                  <w:bottom w:val="dotted" w:sz="4" w:space="0" w:color="auto"/>
                  <w:right w:val="nil"/>
                </w:tcBorders>
                <w:shd w:val="clear" w:color="auto" w:fill="FFFFFF"/>
              </w:tcPr>
            </w:tcPrChange>
          </w:tcPr>
          <w:p w14:paraId="788E7094" w14:textId="77777777" w:rsidR="004C2D45" w:rsidRDefault="004C2D45">
            <w:pPr>
              <w:pStyle w:val="MsgTableBody"/>
              <w:jc w:val="center"/>
              <w:rPr>
                <w:noProof/>
              </w:rPr>
            </w:pPr>
          </w:p>
        </w:tc>
      </w:tr>
      <w:tr w:rsidR="004C2D45" w:rsidRPr="004C2D45" w14:paraId="5E5E4DEF" w14:textId="77777777" w:rsidTr="00E56816">
        <w:trPr>
          <w:jc w:val="center"/>
          <w:trPrChange w:id="93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33" w:author="Amit Popat" w:date="2022-07-11T10:45:00Z">
              <w:tcPr>
                <w:tcW w:w="2880" w:type="dxa"/>
                <w:tcBorders>
                  <w:top w:val="dotted" w:sz="4" w:space="0" w:color="auto"/>
                  <w:left w:val="nil"/>
                  <w:bottom w:val="dotted" w:sz="4" w:space="0" w:color="auto"/>
                  <w:right w:val="nil"/>
                </w:tcBorders>
                <w:shd w:val="clear" w:color="auto" w:fill="FFFFFF"/>
              </w:tcPr>
            </w:tcPrChange>
          </w:tcPr>
          <w:p w14:paraId="108F0072"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34" w:author="Amit Popat" w:date="2022-07-11T10:45:00Z">
              <w:tcPr>
                <w:tcW w:w="4320" w:type="dxa"/>
                <w:tcBorders>
                  <w:top w:val="dotted" w:sz="4" w:space="0" w:color="auto"/>
                  <w:left w:val="nil"/>
                  <w:bottom w:val="dotted" w:sz="4" w:space="0" w:color="auto"/>
                  <w:right w:val="nil"/>
                </w:tcBorders>
                <w:shd w:val="clear" w:color="auto" w:fill="FFFFFF"/>
              </w:tcPr>
            </w:tcPrChange>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Change w:id="935" w:author="Amit Popat" w:date="2022-07-11T10:45:00Z">
              <w:tcPr>
                <w:tcW w:w="864" w:type="dxa"/>
                <w:tcBorders>
                  <w:top w:val="dotted" w:sz="4" w:space="0" w:color="auto"/>
                  <w:left w:val="nil"/>
                  <w:bottom w:val="dotted" w:sz="4" w:space="0" w:color="auto"/>
                  <w:right w:val="nil"/>
                </w:tcBorders>
                <w:shd w:val="clear" w:color="auto" w:fill="FFFFFF"/>
              </w:tcPr>
            </w:tcPrChange>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6" w:author="Amit Popat" w:date="2022-07-11T10:45:00Z">
              <w:tcPr>
                <w:tcW w:w="1008" w:type="dxa"/>
                <w:tcBorders>
                  <w:top w:val="dotted" w:sz="4" w:space="0" w:color="auto"/>
                  <w:left w:val="nil"/>
                  <w:bottom w:val="dotted" w:sz="4" w:space="0" w:color="auto"/>
                  <w:right w:val="nil"/>
                </w:tcBorders>
                <w:shd w:val="clear" w:color="auto" w:fill="FFFFFF"/>
              </w:tcPr>
            </w:tcPrChange>
          </w:tcPr>
          <w:p w14:paraId="255238EB" w14:textId="77777777" w:rsidR="004C2D45" w:rsidRDefault="004C2D45">
            <w:pPr>
              <w:pStyle w:val="MsgTableBody"/>
              <w:jc w:val="center"/>
              <w:rPr>
                <w:noProof/>
              </w:rPr>
            </w:pPr>
            <w:r>
              <w:rPr>
                <w:noProof/>
              </w:rPr>
              <w:t>12</w:t>
            </w:r>
          </w:p>
        </w:tc>
      </w:tr>
      <w:tr w:rsidR="004C2D45" w:rsidRPr="004C2D45" w14:paraId="5753E220" w14:textId="77777777" w:rsidTr="00E56816">
        <w:trPr>
          <w:jc w:val="center"/>
          <w:trPrChange w:id="93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38" w:author="Amit Popat" w:date="2022-07-11T10:45:00Z">
              <w:tcPr>
                <w:tcW w:w="2880" w:type="dxa"/>
                <w:tcBorders>
                  <w:top w:val="dotted" w:sz="4" w:space="0" w:color="auto"/>
                  <w:left w:val="nil"/>
                  <w:bottom w:val="dotted" w:sz="4" w:space="0" w:color="auto"/>
                  <w:right w:val="nil"/>
                </w:tcBorders>
                <w:shd w:val="clear" w:color="auto" w:fill="FFFFFF"/>
              </w:tcPr>
            </w:tcPrChange>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939" w:author="Amit Popat" w:date="2022-07-11T10:45:00Z">
              <w:tcPr>
                <w:tcW w:w="4320" w:type="dxa"/>
                <w:tcBorders>
                  <w:top w:val="dotted" w:sz="4" w:space="0" w:color="auto"/>
                  <w:left w:val="nil"/>
                  <w:bottom w:val="dotted" w:sz="4" w:space="0" w:color="auto"/>
                  <w:right w:val="nil"/>
                </w:tcBorders>
                <w:shd w:val="clear" w:color="auto" w:fill="FFFFFF"/>
              </w:tcPr>
            </w:tcPrChange>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Change w:id="940" w:author="Amit Popat" w:date="2022-07-11T10:45:00Z">
              <w:tcPr>
                <w:tcW w:w="864" w:type="dxa"/>
                <w:tcBorders>
                  <w:top w:val="dotted" w:sz="4" w:space="0" w:color="auto"/>
                  <w:left w:val="nil"/>
                  <w:bottom w:val="dotted" w:sz="4" w:space="0" w:color="auto"/>
                  <w:right w:val="nil"/>
                </w:tcBorders>
                <w:shd w:val="clear" w:color="auto" w:fill="FFFFFF"/>
              </w:tcPr>
            </w:tcPrChange>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1" w:author="Amit Popat" w:date="2022-07-11T10:45:00Z">
              <w:tcPr>
                <w:tcW w:w="1008" w:type="dxa"/>
                <w:tcBorders>
                  <w:top w:val="dotted" w:sz="4" w:space="0" w:color="auto"/>
                  <w:left w:val="nil"/>
                  <w:bottom w:val="dotted" w:sz="4" w:space="0" w:color="auto"/>
                  <w:right w:val="nil"/>
                </w:tcBorders>
                <w:shd w:val="clear" w:color="auto" w:fill="FFFFFF"/>
              </w:tcPr>
            </w:tcPrChange>
          </w:tcPr>
          <w:p w14:paraId="0CCAB379" w14:textId="77777777" w:rsidR="004C2D45" w:rsidRDefault="004C2D45">
            <w:pPr>
              <w:pStyle w:val="MsgTableBody"/>
              <w:jc w:val="center"/>
              <w:rPr>
                <w:noProof/>
              </w:rPr>
            </w:pPr>
            <w:r>
              <w:rPr>
                <w:noProof/>
              </w:rPr>
              <w:t>2</w:t>
            </w:r>
          </w:p>
        </w:tc>
      </w:tr>
      <w:tr w:rsidR="004C2D45" w:rsidRPr="004C2D45" w14:paraId="4CAE68BB" w14:textId="77777777" w:rsidTr="00E56816">
        <w:trPr>
          <w:jc w:val="center"/>
          <w:trPrChange w:id="94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43" w:author="Amit Popat" w:date="2022-07-11T10:45:00Z">
              <w:tcPr>
                <w:tcW w:w="2880" w:type="dxa"/>
                <w:tcBorders>
                  <w:top w:val="dotted" w:sz="4" w:space="0" w:color="auto"/>
                  <w:left w:val="nil"/>
                  <w:bottom w:val="dotted" w:sz="4" w:space="0" w:color="auto"/>
                  <w:right w:val="nil"/>
                </w:tcBorders>
                <w:shd w:val="clear" w:color="auto" w:fill="FFFFFF"/>
              </w:tcPr>
            </w:tcPrChange>
          </w:tcPr>
          <w:p w14:paraId="4816D62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44" w:author="Amit Popat" w:date="2022-07-11T10:45:00Z">
              <w:tcPr>
                <w:tcW w:w="4320" w:type="dxa"/>
                <w:tcBorders>
                  <w:top w:val="dotted" w:sz="4" w:space="0" w:color="auto"/>
                  <w:left w:val="nil"/>
                  <w:bottom w:val="dotted" w:sz="4" w:space="0" w:color="auto"/>
                  <w:right w:val="nil"/>
                </w:tcBorders>
                <w:shd w:val="clear" w:color="auto" w:fill="FFFFFF"/>
              </w:tcPr>
            </w:tcPrChange>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945" w:author="Amit Popat" w:date="2022-07-11T10:45:00Z">
              <w:tcPr>
                <w:tcW w:w="864" w:type="dxa"/>
                <w:tcBorders>
                  <w:top w:val="dotted" w:sz="4" w:space="0" w:color="auto"/>
                  <w:left w:val="nil"/>
                  <w:bottom w:val="dotted" w:sz="4" w:space="0" w:color="auto"/>
                  <w:right w:val="nil"/>
                </w:tcBorders>
                <w:shd w:val="clear" w:color="auto" w:fill="FFFFFF"/>
              </w:tcPr>
            </w:tcPrChange>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6" w:author="Amit Popat" w:date="2022-07-11T10:45:00Z">
              <w:tcPr>
                <w:tcW w:w="1008" w:type="dxa"/>
                <w:tcBorders>
                  <w:top w:val="dotted" w:sz="4" w:space="0" w:color="auto"/>
                  <w:left w:val="nil"/>
                  <w:bottom w:val="dotted" w:sz="4" w:space="0" w:color="auto"/>
                  <w:right w:val="nil"/>
                </w:tcBorders>
                <w:shd w:val="clear" w:color="auto" w:fill="FFFFFF"/>
              </w:tcPr>
            </w:tcPrChange>
          </w:tcPr>
          <w:p w14:paraId="4E9BDE5D" w14:textId="77777777" w:rsidR="004C2D45" w:rsidRDefault="004C2D45">
            <w:pPr>
              <w:pStyle w:val="MsgTableBody"/>
              <w:jc w:val="center"/>
              <w:rPr>
                <w:noProof/>
              </w:rPr>
            </w:pPr>
            <w:r>
              <w:rPr>
                <w:noProof/>
              </w:rPr>
              <w:t>12</w:t>
            </w:r>
          </w:p>
        </w:tc>
      </w:tr>
      <w:tr w:rsidR="004C2D45" w:rsidRPr="004C2D45" w14:paraId="6ED2C0CF" w14:textId="77777777" w:rsidTr="00E56816">
        <w:trPr>
          <w:jc w:val="center"/>
          <w:trPrChange w:id="94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48" w:author="Amit Popat" w:date="2022-07-11T10:45:00Z">
              <w:tcPr>
                <w:tcW w:w="2880" w:type="dxa"/>
                <w:tcBorders>
                  <w:top w:val="dotted" w:sz="4" w:space="0" w:color="auto"/>
                  <w:left w:val="nil"/>
                  <w:bottom w:val="dotted" w:sz="4" w:space="0" w:color="auto"/>
                  <w:right w:val="nil"/>
                </w:tcBorders>
                <w:shd w:val="clear" w:color="auto" w:fill="FFFFFF"/>
              </w:tcPr>
            </w:tcPrChange>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49" w:author="Amit Popat" w:date="2022-07-11T10:45:00Z">
              <w:tcPr>
                <w:tcW w:w="4320" w:type="dxa"/>
                <w:tcBorders>
                  <w:top w:val="dotted" w:sz="4" w:space="0" w:color="auto"/>
                  <w:left w:val="nil"/>
                  <w:bottom w:val="dotted" w:sz="4" w:space="0" w:color="auto"/>
                  <w:right w:val="nil"/>
                </w:tcBorders>
                <w:shd w:val="clear" w:color="auto" w:fill="FFFFFF"/>
              </w:tcPr>
            </w:tcPrChange>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950" w:author="Amit Popat" w:date="2022-07-11T10:45:00Z">
              <w:tcPr>
                <w:tcW w:w="864" w:type="dxa"/>
                <w:tcBorders>
                  <w:top w:val="dotted" w:sz="4" w:space="0" w:color="auto"/>
                  <w:left w:val="nil"/>
                  <w:bottom w:val="dotted" w:sz="4" w:space="0" w:color="auto"/>
                  <w:right w:val="nil"/>
                </w:tcBorders>
                <w:shd w:val="clear" w:color="auto" w:fill="FFFFFF"/>
              </w:tcPr>
            </w:tcPrChange>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1" w:author="Amit Popat" w:date="2022-07-11T10:45:00Z">
              <w:tcPr>
                <w:tcW w:w="1008" w:type="dxa"/>
                <w:tcBorders>
                  <w:top w:val="dotted" w:sz="4" w:space="0" w:color="auto"/>
                  <w:left w:val="nil"/>
                  <w:bottom w:val="dotted" w:sz="4" w:space="0" w:color="auto"/>
                  <w:right w:val="nil"/>
                </w:tcBorders>
                <w:shd w:val="clear" w:color="auto" w:fill="FFFFFF"/>
              </w:tcPr>
            </w:tcPrChange>
          </w:tcPr>
          <w:p w14:paraId="4BD96A60" w14:textId="77777777" w:rsidR="004C2D45" w:rsidRDefault="004C2D45">
            <w:pPr>
              <w:pStyle w:val="MsgTableBody"/>
              <w:jc w:val="center"/>
              <w:rPr>
                <w:noProof/>
              </w:rPr>
            </w:pPr>
          </w:p>
        </w:tc>
      </w:tr>
      <w:tr w:rsidR="004C2D45" w:rsidRPr="004C2D45" w14:paraId="43AEDA35" w14:textId="77777777" w:rsidTr="00E56816">
        <w:trPr>
          <w:jc w:val="center"/>
          <w:trPrChange w:id="95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53" w:author="Amit Popat" w:date="2022-07-11T10:45:00Z">
              <w:tcPr>
                <w:tcW w:w="2880" w:type="dxa"/>
                <w:tcBorders>
                  <w:top w:val="dotted" w:sz="4" w:space="0" w:color="auto"/>
                  <w:left w:val="nil"/>
                  <w:bottom w:val="dotted" w:sz="4" w:space="0" w:color="auto"/>
                  <w:right w:val="nil"/>
                </w:tcBorders>
                <w:shd w:val="clear" w:color="auto" w:fill="FFFFFF"/>
              </w:tcPr>
            </w:tcPrChange>
          </w:tcPr>
          <w:p w14:paraId="263BC088"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54" w:author="Amit Popat" w:date="2022-07-11T10:45:00Z">
              <w:tcPr>
                <w:tcW w:w="4320" w:type="dxa"/>
                <w:tcBorders>
                  <w:top w:val="dotted" w:sz="4" w:space="0" w:color="auto"/>
                  <w:left w:val="nil"/>
                  <w:bottom w:val="dotted" w:sz="4" w:space="0" w:color="auto"/>
                  <w:right w:val="nil"/>
                </w:tcBorders>
                <w:shd w:val="clear" w:color="auto" w:fill="FFFFFF"/>
              </w:tcPr>
            </w:tcPrChange>
          </w:tcPr>
          <w:p w14:paraId="5D55FAA5" w14:textId="39CCF5A7" w:rsidR="004C2D45" w:rsidRDefault="003C0421">
            <w:pPr>
              <w:pStyle w:val="MsgTableBody"/>
              <w:rPr>
                <w:noProof/>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955" w:author="Amit Popat" w:date="2022-07-11T10:45:00Z">
              <w:tcPr>
                <w:tcW w:w="864" w:type="dxa"/>
                <w:tcBorders>
                  <w:top w:val="dotted" w:sz="4" w:space="0" w:color="auto"/>
                  <w:left w:val="nil"/>
                  <w:bottom w:val="dotted" w:sz="4" w:space="0" w:color="auto"/>
                  <w:right w:val="nil"/>
                </w:tcBorders>
                <w:shd w:val="clear" w:color="auto" w:fill="FFFFFF"/>
              </w:tcPr>
            </w:tcPrChange>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956" w:author="Amit Popat" w:date="2022-07-11T10:45:00Z">
              <w:tcPr>
                <w:tcW w:w="1008" w:type="dxa"/>
                <w:tcBorders>
                  <w:top w:val="dotted" w:sz="4" w:space="0" w:color="auto"/>
                  <w:left w:val="nil"/>
                  <w:bottom w:val="dotted" w:sz="4" w:space="0" w:color="auto"/>
                  <w:right w:val="nil"/>
                </w:tcBorders>
                <w:shd w:val="clear" w:color="auto" w:fill="FFFFFF"/>
              </w:tcPr>
            </w:tcPrChange>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E56816">
        <w:trPr>
          <w:jc w:val="center"/>
          <w:trPrChange w:id="95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58" w:author="Amit Popat" w:date="2022-07-11T10:45:00Z">
              <w:tcPr>
                <w:tcW w:w="2880" w:type="dxa"/>
                <w:tcBorders>
                  <w:top w:val="dotted" w:sz="4" w:space="0" w:color="auto"/>
                  <w:left w:val="nil"/>
                  <w:bottom w:val="dotted" w:sz="4" w:space="0" w:color="auto"/>
                  <w:right w:val="nil"/>
                </w:tcBorders>
                <w:shd w:val="clear" w:color="auto" w:fill="FFFFFF"/>
              </w:tcPr>
            </w:tcPrChange>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959" w:author="Amit Popat" w:date="2022-07-11T10:45:00Z">
              <w:tcPr>
                <w:tcW w:w="4320" w:type="dxa"/>
                <w:tcBorders>
                  <w:top w:val="dotted" w:sz="4" w:space="0" w:color="auto"/>
                  <w:left w:val="nil"/>
                  <w:bottom w:val="dotted" w:sz="4" w:space="0" w:color="auto"/>
                  <w:right w:val="nil"/>
                </w:tcBorders>
                <w:shd w:val="clear" w:color="auto" w:fill="FFFFFF"/>
              </w:tcPr>
            </w:tcPrChange>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Change w:id="960" w:author="Amit Popat" w:date="2022-07-11T10:45:00Z">
              <w:tcPr>
                <w:tcW w:w="864" w:type="dxa"/>
                <w:tcBorders>
                  <w:top w:val="dotted" w:sz="4" w:space="0" w:color="auto"/>
                  <w:left w:val="nil"/>
                  <w:bottom w:val="dotted" w:sz="4" w:space="0" w:color="auto"/>
                  <w:right w:val="nil"/>
                </w:tcBorders>
                <w:shd w:val="clear" w:color="auto" w:fill="FFFFFF"/>
              </w:tcPr>
            </w:tcPrChange>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1" w:author="Amit Popat" w:date="2022-07-11T10:45:00Z">
              <w:tcPr>
                <w:tcW w:w="1008" w:type="dxa"/>
                <w:tcBorders>
                  <w:top w:val="dotted" w:sz="4" w:space="0" w:color="auto"/>
                  <w:left w:val="nil"/>
                  <w:bottom w:val="dotted" w:sz="4" w:space="0" w:color="auto"/>
                  <w:right w:val="nil"/>
                </w:tcBorders>
                <w:shd w:val="clear" w:color="auto" w:fill="FFFFFF"/>
              </w:tcPr>
            </w:tcPrChange>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E56816">
        <w:trPr>
          <w:jc w:val="center"/>
          <w:trPrChange w:id="96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63" w:author="Amit Popat" w:date="2022-07-11T10:45:00Z">
              <w:tcPr>
                <w:tcW w:w="2880" w:type="dxa"/>
                <w:tcBorders>
                  <w:top w:val="dotted" w:sz="4" w:space="0" w:color="auto"/>
                  <w:left w:val="nil"/>
                  <w:bottom w:val="dotted" w:sz="4" w:space="0" w:color="auto"/>
                  <w:right w:val="nil"/>
                </w:tcBorders>
                <w:shd w:val="clear" w:color="auto" w:fill="FFFFFF"/>
              </w:tcPr>
            </w:tcPrChange>
          </w:tcPr>
          <w:p w14:paraId="5FA4708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964" w:author="Amit Popat" w:date="2022-07-11T10:45:00Z">
              <w:tcPr>
                <w:tcW w:w="4320" w:type="dxa"/>
                <w:tcBorders>
                  <w:top w:val="dotted" w:sz="4" w:space="0" w:color="auto"/>
                  <w:left w:val="nil"/>
                  <w:bottom w:val="dotted" w:sz="4" w:space="0" w:color="auto"/>
                  <w:right w:val="nil"/>
                </w:tcBorders>
                <w:shd w:val="clear" w:color="auto" w:fill="FFFFFF"/>
              </w:tcPr>
            </w:tcPrChange>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965" w:author="Amit Popat" w:date="2022-07-11T10:45:00Z">
              <w:tcPr>
                <w:tcW w:w="864" w:type="dxa"/>
                <w:tcBorders>
                  <w:top w:val="dotted" w:sz="4" w:space="0" w:color="auto"/>
                  <w:left w:val="nil"/>
                  <w:bottom w:val="dotted" w:sz="4" w:space="0" w:color="auto"/>
                  <w:right w:val="nil"/>
                </w:tcBorders>
                <w:shd w:val="clear" w:color="auto" w:fill="FFFFFF"/>
              </w:tcPr>
            </w:tcPrChange>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966" w:author="Amit Popat" w:date="2022-07-11T10:45:00Z">
              <w:tcPr>
                <w:tcW w:w="1008" w:type="dxa"/>
                <w:tcBorders>
                  <w:top w:val="dotted" w:sz="4" w:space="0" w:color="auto"/>
                  <w:left w:val="nil"/>
                  <w:bottom w:val="dotted" w:sz="4" w:space="0" w:color="auto"/>
                  <w:right w:val="nil"/>
                </w:tcBorders>
                <w:shd w:val="clear" w:color="auto" w:fill="FFFFFF"/>
              </w:tcPr>
            </w:tcPrChange>
          </w:tcPr>
          <w:p w14:paraId="6D42356A" w14:textId="77777777" w:rsidR="004C2D45" w:rsidRDefault="004C2D45">
            <w:pPr>
              <w:pStyle w:val="MsgTableBody"/>
              <w:jc w:val="center"/>
              <w:rPr>
                <w:noProof/>
              </w:rPr>
            </w:pPr>
            <w:r>
              <w:rPr>
                <w:noProof/>
              </w:rPr>
              <w:t>12</w:t>
            </w:r>
          </w:p>
        </w:tc>
      </w:tr>
      <w:tr w:rsidR="004C2D45" w:rsidRPr="004C2D45" w14:paraId="0485CC9C" w14:textId="77777777" w:rsidTr="00E56816">
        <w:trPr>
          <w:jc w:val="center"/>
          <w:trPrChange w:id="9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68" w:author="Amit Popat" w:date="2022-07-11T10:45:00Z">
              <w:tcPr>
                <w:tcW w:w="2880" w:type="dxa"/>
                <w:tcBorders>
                  <w:top w:val="dotted" w:sz="4" w:space="0" w:color="auto"/>
                  <w:left w:val="nil"/>
                  <w:bottom w:val="dotted" w:sz="4" w:space="0" w:color="auto"/>
                  <w:right w:val="nil"/>
                </w:tcBorders>
                <w:shd w:val="clear" w:color="auto" w:fill="FFFFFF"/>
              </w:tcPr>
            </w:tcPrChange>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69" w:author="Amit Popat" w:date="2022-07-11T10:45:00Z">
              <w:tcPr>
                <w:tcW w:w="4320" w:type="dxa"/>
                <w:tcBorders>
                  <w:top w:val="dotted" w:sz="4" w:space="0" w:color="auto"/>
                  <w:left w:val="nil"/>
                  <w:bottom w:val="dotted" w:sz="4" w:space="0" w:color="auto"/>
                  <w:right w:val="nil"/>
                </w:tcBorders>
                <w:shd w:val="clear" w:color="auto" w:fill="FFFFFF"/>
              </w:tcPr>
            </w:tcPrChange>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970" w:author="Amit Popat" w:date="2022-07-11T10:45:00Z">
              <w:tcPr>
                <w:tcW w:w="864" w:type="dxa"/>
                <w:tcBorders>
                  <w:top w:val="dotted" w:sz="4" w:space="0" w:color="auto"/>
                  <w:left w:val="nil"/>
                  <w:bottom w:val="dotted" w:sz="4" w:space="0" w:color="auto"/>
                  <w:right w:val="nil"/>
                </w:tcBorders>
                <w:shd w:val="clear" w:color="auto" w:fill="FFFFFF"/>
              </w:tcPr>
            </w:tcPrChange>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1" w:author="Amit Popat" w:date="2022-07-11T10:45:00Z">
              <w:tcPr>
                <w:tcW w:w="1008" w:type="dxa"/>
                <w:tcBorders>
                  <w:top w:val="dotted" w:sz="4" w:space="0" w:color="auto"/>
                  <w:left w:val="nil"/>
                  <w:bottom w:val="dotted" w:sz="4" w:space="0" w:color="auto"/>
                  <w:right w:val="nil"/>
                </w:tcBorders>
                <w:shd w:val="clear" w:color="auto" w:fill="FFFFFF"/>
              </w:tcPr>
            </w:tcPrChange>
          </w:tcPr>
          <w:p w14:paraId="25AD4D93" w14:textId="77777777" w:rsidR="004C2D45" w:rsidRDefault="004C2D45">
            <w:pPr>
              <w:pStyle w:val="MsgTableBody"/>
              <w:jc w:val="center"/>
              <w:rPr>
                <w:noProof/>
              </w:rPr>
            </w:pPr>
          </w:p>
        </w:tc>
      </w:tr>
      <w:tr w:rsidR="004C2D45" w:rsidRPr="004C2D45" w14:paraId="74FCF781" w14:textId="77777777" w:rsidTr="00E56816">
        <w:trPr>
          <w:jc w:val="center"/>
          <w:trPrChange w:id="9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73" w:author="Amit Popat" w:date="2022-07-11T10:45:00Z">
              <w:tcPr>
                <w:tcW w:w="2880" w:type="dxa"/>
                <w:tcBorders>
                  <w:top w:val="dotted" w:sz="4" w:space="0" w:color="auto"/>
                  <w:left w:val="nil"/>
                  <w:bottom w:val="dotted" w:sz="4" w:space="0" w:color="auto"/>
                  <w:right w:val="nil"/>
                </w:tcBorders>
                <w:shd w:val="clear" w:color="auto" w:fill="FFFFFF"/>
              </w:tcPr>
            </w:tcPrChange>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74" w:author="Amit Popat" w:date="2022-07-11T10:45:00Z">
              <w:tcPr>
                <w:tcW w:w="4320" w:type="dxa"/>
                <w:tcBorders>
                  <w:top w:val="dotted" w:sz="4" w:space="0" w:color="auto"/>
                  <w:left w:val="nil"/>
                  <w:bottom w:val="dotted" w:sz="4" w:space="0" w:color="auto"/>
                  <w:right w:val="nil"/>
                </w:tcBorders>
                <w:shd w:val="clear" w:color="auto" w:fill="FFFFFF"/>
              </w:tcPr>
            </w:tcPrChange>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975" w:author="Amit Popat" w:date="2022-07-11T10:45:00Z">
              <w:tcPr>
                <w:tcW w:w="864" w:type="dxa"/>
                <w:tcBorders>
                  <w:top w:val="dotted" w:sz="4" w:space="0" w:color="auto"/>
                  <w:left w:val="nil"/>
                  <w:bottom w:val="dotted" w:sz="4" w:space="0" w:color="auto"/>
                  <w:right w:val="nil"/>
                </w:tcBorders>
                <w:shd w:val="clear" w:color="auto" w:fill="FFFFFF"/>
              </w:tcPr>
            </w:tcPrChange>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6" w:author="Amit Popat" w:date="2022-07-11T10:45:00Z">
              <w:tcPr>
                <w:tcW w:w="1008" w:type="dxa"/>
                <w:tcBorders>
                  <w:top w:val="dotted" w:sz="4" w:space="0" w:color="auto"/>
                  <w:left w:val="nil"/>
                  <w:bottom w:val="dotted" w:sz="4" w:space="0" w:color="auto"/>
                  <w:right w:val="nil"/>
                </w:tcBorders>
                <w:shd w:val="clear" w:color="auto" w:fill="FFFFFF"/>
              </w:tcPr>
            </w:tcPrChange>
          </w:tcPr>
          <w:p w14:paraId="2CD15029" w14:textId="77777777" w:rsidR="004C2D45" w:rsidRDefault="004C2D45">
            <w:pPr>
              <w:pStyle w:val="MsgTableBody"/>
              <w:jc w:val="center"/>
              <w:rPr>
                <w:noProof/>
              </w:rPr>
            </w:pPr>
          </w:p>
        </w:tc>
      </w:tr>
      <w:tr w:rsidR="004C2D45" w:rsidRPr="004C2D45" w14:paraId="1667A40F" w14:textId="77777777" w:rsidTr="00E56816">
        <w:trPr>
          <w:jc w:val="center"/>
          <w:trPrChange w:id="9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78" w:author="Amit Popat" w:date="2022-07-11T10:45:00Z">
              <w:tcPr>
                <w:tcW w:w="2880" w:type="dxa"/>
                <w:tcBorders>
                  <w:top w:val="dotted" w:sz="4" w:space="0" w:color="auto"/>
                  <w:left w:val="nil"/>
                  <w:bottom w:val="dotted" w:sz="4" w:space="0" w:color="auto"/>
                  <w:right w:val="nil"/>
                </w:tcBorders>
                <w:shd w:val="clear" w:color="auto" w:fill="FFFFFF"/>
              </w:tcPr>
            </w:tcPrChange>
          </w:tcPr>
          <w:p w14:paraId="27AFFC10"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79" w:author="Amit Popat" w:date="2022-07-11T10:45:00Z">
              <w:tcPr>
                <w:tcW w:w="4320" w:type="dxa"/>
                <w:tcBorders>
                  <w:top w:val="dotted" w:sz="4" w:space="0" w:color="auto"/>
                  <w:left w:val="nil"/>
                  <w:bottom w:val="dotted" w:sz="4" w:space="0" w:color="auto"/>
                  <w:right w:val="nil"/>
                </w:tcBorders>
                <w:shd w:val="clear" w:color="auto" w:fill="FFFFFF"/>
              </w:tcPr>
            </w:tcPrChange>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980" w:author="Amit Popat" w:date="2022-07-11T10:45:00Z">
              <w:tcPr>
                <w:tcW w:w="864" w:type="dxa"/>
                <w:tcBorders>
                  <w:top w:val="dotted" w:sz="4" w:space="0" w:color="auto"/>
                  <w:left w:val="nil"/>
                  <w:bottom w:val="dotted" w:sz="4" w:space="0" w:color="auto"/>
                  <w:right w:val="nil"/>
                </w:tcBorders>
                <w:shd w:val="clear" w:color="auto" w:fill="FFFFFF"/>
              </w:tcPr>
            </w:tcPrChange>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1" w:author="Amit Popat" w:date="2022-07-11T10:45:00Z">
              <w:tcPr>
                <w:tcW w:w="1008" w:type="dxa"/>
                <w:tcBorders>
                  <w:top w:val="dotted" w:sz="4" w:space="0" w:color="auto"/>
                  <w:left w:val="nil"/>
                  <w:bottom w:val="dotted" w:sz="4" w:space="0" w:color="auto"/>
                  <w:right w:val="nil"/>
                </w:tcBorders>
                <w:shd w:val="clear" w:color="auto" w:fill="FFFFFF"/>
              </w:tcPr>
            </w:tcPrChange>
          </w:tcPr>
          <w:p w14:paraId="42962DCB" w14:textId="77777777" w:rsidR="004C2D45" w:rsidRDefault="004C2D45">
            <w:pPr>
              <w:pStyle w:val="MsgTableBody"/>
              <w:jc w:val="center"/>
              <w:rPr>
                <w:noProof/>
              </w:rPr>
            </w:pPr>
            <w:r>
              <w:rPr>
                <w:noProof/>
              </w:rPr>
              <w:t>12</w:t>
            </w:r>
          </w:p>
        </w:tc>
      </w:tr>
      <w:tr w:rsidR="004C2D45" w:rsidRPr="004C2D45" w14:paraId="38DD020B" w14:textId="77777777" w:rsidTr="00E56816">
        <w:trPr>
          <w:jc w:val="center"/>
          <w:trPrChange w:id="9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83" w:author="Amit Popat" w:date="2022-07-11T10:45:00Z">
              <w:tcPr>
                <w:tcW w:w="2880" w:type="dxa"/>
                <w:tcBorders>
                  <w:top w:val="dotted" w:sz="4" w:space="0" w:color="auto"/>
                  <w:left w:val="nil"/>
                  <w:bottom w:val="dotted" w:sz="4" w:space="0" w:color="auto"/>
                  <w:right w:val="nil"/>
                </w:tcBorders>
                <w:shd w:val="clear" w:color="auto" w:fill="FFFFFF"/>
              </w:tcPr>
            </w:tcPrChange>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984" w:author="Amit Popat" w:date="2022-07-11T10:45:00Z">
              <w:tcPr>
                <w:tcW w:w="4320" w:type="dxa"/>
                <w:tcBorders>
                  <w:top w:val="dotted" w:sz="4" w:space="0" w:color="auto"/>
                  <w:left w:val="nil"/>
                  <w:bottom w:val="dotted" w:sz="4" w:space="0" w:color="auto"/>
                  <w:right w:val="nil"/>
                </w:tcBorders>
                <w:shd w:val="clear" w:color="auto" w:fill="FFFFFF"/>
              </w:tcPr>
            </w:tcPrChange>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Change w:id="985" w:author="Amit Popat" w:date="2022-07-11T10:45:00Z">
              <w:tcPr>
                <w:tcW w:w="864" w:type="dxa"/>
                <w:tcBorders>
                  <w:top w:val="dotted" w:sz="4" w:space="0" w:color="auto"/>
                  <w:left w:val="nil"/>
                  <w:bottom w:val="dotted" w:sz="4" w:space="0" w:color="auto"/>
                  <w:right w:val="nil"/>
                </w:tcBorders>
                <w:shd w:val="clear" w:color="auto" w:fill="FFFFFF"/>
              </w:tcPr>
            </w:tcPrChange>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6" w:author="Amit Popat" w:date="2022-07-11T10:45:00Z">
              <w:tcPr>
                <w:tcW w:w="1008" w:type="dxa"/>
                <w:tcBorders>
                  <w:top w:val="dotted" w:sz="4" w:space="0" w:color="auto"/>
                  <w:left w:val="nil"/>
                  <w:bottom w:val="dotted" w:sz="4" w:space="0" w:color="auto"/>
                  <w:right w:val="nil"/>
                </w:tcBorders>
                <w:shd w:val="clear" w:color="auto" w:fill="FFFFFF"/>
              </w:tcPr>
            </w:tcPrChange>
          </w:tcPr>
          <w:p w14:paraId="2D588B19" w14:textId="77777777" w:rsidR="004C2D45" w:rsidRDefault="004C2D45">
            <w:pPr>
              <w:pStyle w:val="MsgTableBody"/>
              <w:jc w:val="center"/>
              <w:rPr>
                <w:noProof/>
              </w:rPr>
            </w:pPr>
            <w:r>
              <w:rPr>
                <w:noProof/>
              </w:rPr>
              <w:t>2</w:t>
            </w:r>
          </w:p>
        </w:tc>
      </w:tr>
      <w:tr w:rsidR="004C2D45" w:rsidRPr="004C2D45" w14:paraId="796019CE" w14:textId="77777777" w:rsidTr="00E56816">
        <w:trPr>
          <w:jc w:val="center"/>
          <w:trPrChange w:id="9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88" w:author="Amit Popat" w:date="2022-07-11T10:45:00Z">
              <w:tcPr>
                <w:tcW w:w="2880" w:type="dxa"/>
                <w:tcBorders>
                  <w:top w:val="dotted" w:sz="4" w:space="0" w:color="auto"/>
                  <w:left w:val="nil"/>
                  <w:bottom w:val="dotted" w:sz="4" w:space="0" w:color="auto"/>
                  <w:right w:val="nil"/>
                </w:tcBorders>
                <w:shd w:val="clear" w:color="auto" w:fill="FFFFFF"/>
              </w:tcPr>
            </w:tcPrChange>
          </w:tcPr>
          <w:p w14:paraId="11A4302C" w14:textId="77777777" w:rsidR="004C2D45" w:rsidRDefault="004C2D45">
            <w:pPr>
              <w:pStyle w:val="MsgTableBody"/>
              <w:rPr>
                <w:noProof/>
              </w:rPr>
            </w:pPr>
            <w:r>
              <w:rPr>
                <w:noProof/>
              </w:rPr>
              <w:lastRenderedPageBreak/>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89" w:author="Amit Popat" w:date="2022-07-11T10:45:00Z">
              <w:tcPr>
                <w:tcW w:w="4320" w:type="dxa"/>
                <w:tcBorders>
                  <w:top w:val="dotted" w:sz="4" w:space="0" w:color="auto"/>
                  <w:left w:val="nil"/>
                  <w:bottom w:val="dotted" w:sz="4" w:space="0" w:color="auto"/>
                  <w:right w:val="nil"/>
                </w:tcBorders>
                <w:shd w:val="clear" w:color="auto" w:fill="FFFFFF"/>
              </w:tcPr>
            </w:tcPrChange>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990" w:author="Amit Popat" w:date="2022-07-11T10:45:00Z">
              <w:tcPr>
                <w:tcW w:w="864" w:type="dxa"/>
                <w:tcBorders>
                  <w:top w:val="dotted" w:sz="4" w:space="0" w:color="auto"/>
                  <w:left w:val="nil"/>
                  <w:bottom w:val="dotted" w:sz="4" w:space="0" w:color="auto"/>
                  <w:right w:val="nil"/>
                </w:tcBorders>
                <w:shd w:val="clear" w:color="auto" w:fill="FFFFFF"/>
              </w:tcPr>
            </w:tcPrChange>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1" w:author="Amit Popat" w:date="2022-07-11T10:45:00Z">
              <w:tcPr>
                <w:tcW w:w="1008" w:type="dxa"/>
                <w:tcBorders>
                  <w:top w:val="dotted" w:sz="4" w:space="0" w:color="auto"/>
                  <w:left w:val="nil"/>
                  <w:bottom w:val="dotted" w:sz="4" w:space="0" w:color="auto"/>
                  <w:right w:val="nil"/>
                </w:tcBorders>
                <w:shd w:val="clear" w:color="auto" w:fill="FFFFFF"/>
              </w:tcPr>
            </w:tcPrChange>
          </w:tcPr>
          <w:p w14:paraId="057F22A0" w14:textId="77777777" w:rsidR="004C2D45" w:rsidRDefault="004C2D45">
            <w:pPr>
              <w:pStyle w:val="MsgTableBody"/>
              <w:jc w:val="center"/>
              <w:rPr>
                <w:noProof/>
              </w:rPr>
            </w:pPr>
            <w:r>
              <w:rPr>
                <w:noProof/>
              </w:rPr>
              <w:t>12</w:t>
            </w:r>
          </w:p>
        </w:tc>
      </w:tr>
      <w:tr w:rsidR="004C2D45" w:rsidRPr="004C2D45" w14:paraId="302852EF" w14:textId="77777777" w:rsidTr="00E56816">
        <w:trPr>
          <w:jc w:val="center"/>
          <w:trPrChange w:id="9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93" w:author="Amit Popat" w:date="2022-07-11T10:45:00Z">
              <w:tcPr>
                <w:tcW w:w="2880" w:type="dxa"/>
                <w:tcBorders>
                  <w:top w:val="dotted" w:sz="4" w:space="0" w:color="auto"/>
                  <w:left w:val="nil"/>
                  <w:bottom w:val="dotted" w:sz="4" w:space="0" w:color="auto"/>
                  <w:right w:val="nil"/>
                </w:tcBorders>
                <w:shd w:val="clear" w:color="auto" w:fill="FFFFFF"/>
              </w:tcPr>
            </w:tcPrChange>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94" w:author="Amit Popat" w:date="2022-07-11T10:45:00Z">
              <w:tcPr>
                <w:tcW w:w="4320" w:type="dxa"/>
                <w:tcBorders>
                  <w:top w:val="dotted" w:sz="4" w:space="0" w:color="auto"/>
                  <w:left w:val="nil"/>
                  <w:bottom w:val="dotted" w:sz="4" w:space="0" w:color="auto"/>
                  <w:right w:val="nil"/>
                </w:tcBorders>
                <w:shd w:val="clear" w:color="auto" w:fill="FFFFFF"/>
              </w:tcPr>
            </w:tcPrChange>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995" w:author="Amit Popat" w:date="2022-07-11T10:45:00Z">
              <w:tcPr>
                <w:tcW w:w="864" w:type="dxa"/>
                <w:tcBorders>
                  <w:top w:val="dotted" w:sz="4" w:space="0" w:color="auto"/>
                  <w:left w:val="nil"/>
                  <w:bottom w:val="dotted" w:sz="4" w:space="0" w:color="auto"/>
                  <w:right w:val="nil"/>
                </w:tcBorders>
                <w:shd w:val="clear" w:color="auto" w:fill="FFFFFF"/>
              </w:tcPr>
            </w:tcPrChange>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6" w:author="Amit Popat" w:date="2022-07-11T10:45:00Z">
              <w:tcPr>
                <w:tcW w:w="1008" w:type="dxa"/>
                <w:tcBorders>
                  <w:top w:val="dotted" w:sz="4" w:space="0" w:color="auto"/>
                  <w:left w:val="nil"/>
                  <w:bottom w:val="dotted" w:sz="4" w:space="0" w:color="auto"/>
                  <w:right w:val="nil"/>
                </w:tcBorders>
                <w:shd w:val="clear" w:color="auto" w:fill="FFFFFF"/>
              </w:tcPr>
            </w:tcPrChange>
          </w:tcPr>
          <w:p w14:paraId="43FF31DA" w14:textId="77777777" w:rsidR="004C2D45" w:rsidRDefault="004C2D45">
            <w:pPr>
              <w:pStyle w:val="MsgTableBody"/>
              <w:jc w:val="center"/>
              <w:rPr>
                <w:noProof/>
              </w:rPr>
            </w:pPr>
          </w:p>
        </w:tc>
      </w:tr>
      <w:tr w:rsidR="004C2D45" w:rsidRPr="004C2D45" w14:paraId="7ED7A649" w14:textId="77777777" w:rsidTr="00E56816">
        <w:trPr>
          <w:jc w:val="center"/>
          <w:trPrChange w:id="9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998" w:author="Amit Popat" w:date="2022-07-11T10:45:00Z">
              <w:tcPr>
                <w:tcW w:w="2880" w:type="dxa"/>
                <w:tcBorders>
                  <w:top w:val="dotted" w:sz="4" w:space="0" w:color="auto"/>
                  <w:left w:val="nil"/>
                  <w:bottom w:val="dotted" w:sz="4" w:space="0" w:color="auto"/>
                  <w:right w:val="nil"/>
                </w:tcBorders>
                <w:shd w:val="clear" w:color="auto" w:fill="FFFFFF"/>
              </w:tcPr>
            </w:tcPrChange>
          </w:tcPr>
          <w:p w14:paraId="1602736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99" w:author="Amit Popat" w:date="2022-07-11T10:45:00Z">
              <w:tcPr>
                <w:tcW w:w="4320" w:type="dxa"/>
                <w:tcBorders>
                  <w:top w:val="dotted" w:sz="4" w:space="0" w:color="auto"/>
                  <w:left w:val="nil"/>
                  <w:bottom w:val="dotted" w:sz="4" w:space="0" w:color="auto"/>
                  <w:right w:val="nil"/>
                </w:tcBorders>
                <w:shd w:val="clear" w:color="auto" w:fill="FFFFFF"/>
              </w:tcPr>
            </w:tcPrChange>
          </w:tcPr>
          <w:p w14:paraId="771191A0" w14:textId="27DAB2F1" w:rsidR="004C2D45" w:rsidRDefault="003C0421">
            <w:pPr>
              <w:pStyle w:val="MsgTableBody"/>
              <w:rPr>
                <w:noProof/>
              </w:rPr>
            </w:pPr>
            <w:r>
              <w:rPr>
                <w:color w:val="FF0000"/>
              </w:rPr>
              <w:t>For backwards compatibility only</w:t>
            </w:r>
            <w:r w:rsidRPr="008225F0">
              <w:rPr>
                <w:color w:val="FF0000"/>
              </w:rPr>
              <w:t xml:space="preserve"> as of V2.9</w:t>
            </w:r>
            <w:r w:rsidR="00224E8F">
              <w:rPr>
                <w:color w:val="FF0000"/>
              </w:rPr>
              <w:t xml:space="preserve"> </w:t>
            </w:r>
          </w:p>
        </w:tc>
        <w:tc>
          <w:tcPr>
            <w:tcW w:w="864" w:type="dxa"/>
            <w:tcBorders>
              <w:top w:val="dotted" w:sz="4" w:space="0" w:color="auto"/>
              <w:left w:val="nil"/>
              <w:bottom w:val="dotted" w:sz="4" w:space="0" w:color="auto"/>
              <w:right w:val="nil"/>
            </w:tcBorders>
            <w:shd w:val="clear" w:color="auto" w:fill="FFFFFF"/>
            <w:tcPrChange w:id="1000" w:author="Amit Popat" w:date="2022-07-11T10:45:00Z">
              <w:tcPr>
                <w:tcW w:w="864" w:type="dxa"/>
                <w:tcBorders>
                  <w:top w:val="dotted" w:sz="4" w:space="0" w:color="auto"/>
                  <w:left w:val="nil"/>
                  <w:bottom w:val="dotted" w:sz="4" w:space="0" w:color="auto"/>
                  <w:right w:val="nil"/>
                </w:tcBorders>
                <w:shd w:val="clear" w:color="auto" w:fill="FFFFFF"/>
              </w:tcPr>
            </w:tcPrChange>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001" w:author="Amit Popat" w:date="2022-07-11T10:45:00Z">
              <w:tcPr>
                <w:tcW w:w="1008" w:type="dxa"/>
                <w:tcBorders>
                  <w:top w:val="dotted" w:sz="4" w:space="0" w:color="auto"/>
                  <w:left w:val="nil"/>
                  <w:bottom w:val="dotted" w:sz="4" w:space="0" w:color="auto"/>
                  <w:right w:val="nil"/>
                </w:tcBorders>
                <w:shd w:val="clear" w:color="auto" w:fill="FFFFFF"/>
              </w:tcPr>
            </w:tcPrChange>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E56816">
        <w:trPr>
          <w:jc w:val="center"/>
          <w:trPrChange w:id="10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03" w:author="Amit Popat" w:date="2022-07-11T10:45:00Z">
              <w:tcPr>
                <w:tcW w:w="2880" w:type="dxa"/>
                <w:tcBorders>
                  <w:top w:val="dotted" w:sz="4" w:space="0" w:color="auto"/>
                  <w:left w:val="nil"/>
                  <w:bottom w:val="dotted" w:sz="4" w:space="0" w:color="auto"/>
                  <w:right w:val="nil"/>
                </w:tcBorders>
                <w:shd w:val="clear" w:color="auto" w:fill="FFFFFF"/>
              </w:tcPr>
            </w:tcPrChange>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04" w:author="Amit Popat" w:date="2022-07-11T10:45:00Z">
              <w:tcPr>
                <w:tcW w:w="4320" w:type="dxa"/>
                <w:tcBorders>
                  <w:top w:val="dotted" w:sz="4" w:space="0" w:color="auto"/>
                  <w:left w:val="nil"/>
                  <w:bottom w:val="dotted" w:sz="4" w:space="0" w:color="auto"/>
                  <w:right w:val="nil"/>
                </w:tcBorders>
                <w:shd w:val="clear" w:color="auto" w:fill="FFFFFF"/>
              </w:tcPr>
            </w:tcPrChange>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1005" w:author="Amit Popat" w:date="2022-07-11T10:45:00Z">
              <w:tcPr>
                <w:tcW w:w="864" w:type="dxa"/>
                <w:tcBorders>
                  <w:top w:val="dotted" w:sz="4" w:space="0" w:color="auto"/>
                  <w:left w:val="nil"/>
                  <w:bottom w:val="dotted" w:sz="4" w:space="0" w:color="auto"/>
                  <w:right w:val="nil"/>
                </w:tcBorders>
                <w:shd w:val="clear" w:color="auto" w:fill="FFFFFF"/>
              </w:tcPr>
            </w:tcPrChange>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06" w:author="Amit Popat" w:date="2022-07-11T10:45:00Z">
              <w:tcPr>
                <w:tcW w:w="1008" w:type="dxa"/>
                <w:tcBorders>
                  <w:top w:val="dotted" w:sz="4" w:space="0" w:color="auto"/>
                  <w:left w:val="nil"/>
                  <w:bottom w:val="dotted" w:sz="4" w:space="0" w:color="auto"/>
                  <w:right w:val="nil"/>
                </w:tcBorders>
                <w:shd w:val="clear" w:color="auto" w:fill="FFFFFF"/>
              </w:tcPr>
            </w:tcPrChange>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E56816">
        <w:trPr>
          <w:jc w:val="center"/>
          <w:trPrChange w:id="10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08" w:author="Amit Popat" w:date="2022-07-11T10:45:00Z">
              <w:tcPr>
                <w:tcW w:w="2880" w:type="dxa"/>
                <w:tcBorders>
                  <w:top w:val="dotted" w:sz="4" w:space="0" w:color="auto"/>
                  <w:left w:val="nil"/>
                  <w:bottom w:val="dotted" w:sz="4" w:space="0" w:color="auto"/>
                  <w:right w:val="nil"/>
                </w:tcBorders>
                <w:shd w:val="clear" w:color="auto" w:fill="FFFFFF"/>
              </w:tcPr>
            </w:tcPrChange>
          </w:tcPr>
          <w:p w14:paraId="714013D0"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009" w:author="Amit Popat" w:date="2022-07-11T10:45:00Z">
              <w:tcPr>
                <w:tcW w:w="4320" w:type="dxa"/>
                <w:tcBorders>
                  <w:top w:val="dotted" w:sz="4" w:space="0" w:color="auto"/>
                  <w:left w:val="nil"/>
                  <w:bottom w:val="dotted" w:sz="4" w:space="0" w:color="auto"/>
                  <w:right w:val="nil"/>
                </w:tcBorders>
                <w:shd w:val="clear" w:color="auto" w:fill="FFFFFF"/>
              </w:tcPr>
            </w:tcPrChange>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010" w:author="Amit Popat" w:date="2022-07-11T10:45:00Z">
              <w:tcPr>
                <w:tcW w:w="864" w:type="dxa"/>
                <w:tcBorders>
                  <w:top w:val="dotted" w:sz="4" w:space="0" w:color="auto"/>
                  <w:left w:val="nil"/>
                  <w:bottom w:val="dotted" w:sz="4" w:space="0" w:color="auto"/>
                  <w:right w:val="nil"/>
                </w:tcBorders>
                <w:shd w:val="clear" w:color="auto" w:fill="FFFFFF"/>
              </w:tcPr>
            </w:tcPrChange>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011" w:author="Amit Popat" w:date="2022-07-11T10:45:00Z">
              <w:tcPr>
                <w:tcW w:w="1008" w:type="dxa"/>
                <w:tcBorders>
                  <w:top w:val="dotted" w:sz="4" w:space="0" w:color="auto"/>
                  <w:left w:val="nil"/>
                  <w:bottom w:val="dotted" w:sz="4" w:space="0" w:color="auto"/>
                  <w:right w:val="nil"/>
                </w:tcBorders>
                <w:shd w:val="clear" w:color="auto" w:fill="FFFFFF"/>
              </w:tcPr>
            </w:tcPrChange>
          </w:tcPr>
          <w:p w14:paraId="0C0E0692" w14:textId="77777777" w:rsidR="004C2D45" w:rsidRDefault="004C2D45">
            <w:pPr>
              <w:pStyle w:val="MsgTableBody"/>
              <w:jc w:val="center"/>
              <w:rPr>
                <w:noProof/>
              </w:rPr>
            </w:pPr>
            <w:r>
              <w:rPr>
                <w:noProof/>
              </w:rPr>
              <w:t>12</w:t>
            </w:r>
          </w:p>
        </w:tc>
      </w:tr>
      <w:tr w:rsidR="004C2D45" w:rsidRPr="004C2D45" w14:paraId="65CDED94" w14:textId="77777777" w:rsidTr="00E56816">
        <w:trPr>
          <w:jc w:val="center"/>
          <w:trPrChange w:id="101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13" w:author="Amit Popat" w:date="2022-07-11T10:45:00Z">
              <w:tcPr>
                <w:tcW w:w="2880" w:type="dxa"/>
                <w:tcBorders>
                  <w:top w:val="dotted" w:sz="4" w:space="0" w:color="auto"/>
                  <w:left w:val="nil"/>
                  <w:bottom w:val="dotted" w:sz="4" w:space="0" w:color="auto"/>
                  <w:right w:val="nil"/>
                </w:tcBorders>
                <w:shd w:val="clear" w:color="auto" w:fill="FFFFFF"/>
              </w:tcPr>
            </w:tcPrChange>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14" w:author="Amit Popat" w:date="2022-07-11T10:45:00Z">
              <w:tcPr>
                <w:tcW w:w="4320" w:type="dxa"/>
                <w:tcBorders>
                  <w:top w:val="dotted" w:sz="4" w:space="0" w:color="auto"/>
                  <w:left w:val="nil"/>
                  <w:bottom w:val="dotted" w:sz="4" w:space="0" w:color="auto"/>
                  <w:right w:val="nil"/>
                </w:tcBorders>
                <w:shd w:val="clear" w:color="auto" w:fill="FFFFFF"/>
              </w:tcPr>
            </w:tcPrChange>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015" w:author="Amit Popat" w:date="2022-07-11T10:45:00Z">
              <w:tcPr>
                <w:tcW w:w="864" w:type="dxa"/>
                <w:tcBorders>
                  <w:top w:val="dotted" w:sz="4" w:space="0" w:color="auto"/>
                  <w:left w:val="nil"/>
                  <w:bottom w:val="dotted" w:sz="4" w:space="0" w:color="auto"/>
                  <w:right w:val="nil"/>
                </w:tcBorders>
                <w:shd w:val="clear" w:color="auto" w:fill="FFFFFF"/>
              </w:tcPr>
            </w:tcPrChange>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16" w:author="Amit Popat" w:date="2022-07-11T10:45:00Z">
              <w:tcPr>
                <w:tcW w:w="1008" w:type="dxa"/>
                <w:tcBorders>
                  <w:top w:val="dotted" w:sz="4" w:space="0" w:color="auto"/>
                  <w:left w:val="nil"/>
                  <w:bottom w:val="dotted" w:sz="4" w:space="0" w:color="auto"/>
                  <w:right w:val="nil"/>
                </w:tcBorders>
                <w:shd w:val="clear" w:color="auto" w:fill="FFFFFF"/>
              </w:tcPr>
            </w:tcPrChange>
          </w:tcPr>
          <w:p w14:paraId="52B0DAFD" w14:textId="77777777" w:rsidR="004C2D45" w:rsidRDefault="004C2D45">
            <w:pPr>
              <w:pStyle w:val="MsgTableBody"/>
              <w:jc w:val="center"/>
              <w:rPr>
                <w:noProof/>
              </w:rPr>
            </w:pPr>
          </w:p>
        </w:tc>
      </w:tr>
      <w:tr w:rsidR="004C2D45" w:rsidRPr="004C2D45" w14:paraId="5279DAD3" w14:textId="77777777" w:rsidTr="00E56816">
        <w:trPr>
          <w:jc w:val="center"/>
          <w:trPrChange w:id="10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18" w:author="Amit Popat" w:date="2022-07-11T10:45:00Z">
              <w:tcPr>
                <w:tcW w:w="2880" w:type="dxa"/>
                <w:tcBorders>
                  <w:top w:val="dotted" w:sz="4" w:space="0" w:color="auto"/>
                  <w:left w:val="nil"/>
                  <w:bottom w:val="dotted" w:sz="4" w:space="0" w:color="auto"/>
                  <w:right w:val="nil"/>
                </w:tcBorders>
                <w:shd w:val="clear" w:color="auto" w:fill="FFFFFF"/>
              </w:tcPr>
            </w:tcPrChange>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19" w:author="Amit Popat" w:date="2022-07-11T10:45:00Z">
              <w:tcPr>
                <w:tcW w:w="4320" w:type="dxa"/>
                <w:tcBorders>
                  <w:top w:val="dotted" w:sz="4" w:space="0" w:color="auto"/>
                  <w:left w:val="nil"/>
                  <w:bottom w:val="dotted" w:sz="4" w:space="0" w:color="auto"/>
                  <w:right w:val="nil"/>
                </w:tcBorders>
                <w:shd w:val="clear" w:color="auto" w:fill="FFFFFF"/>
              </w:tcPr>
            </w:tcPrChange>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1020" w:author="Amit Popat" w:date="2022-07-11T10:45:00Z">
              <w:tcPr>
                <w:tcW w:w="864" w:type="dxa"/>
                <w:tcBorders>
                  <w:top w:val="dotted" w:sz="4" w:space="0" w:color="auto"/>
                  <w:left w:val="nil"/>
                  <w:bottom w:val="dotted" w:sz="4" w:space="0" w:color="auto"/>
                  <w:right w:val="nil"/>
                </w:tcBorders>
                <w:shd w:val="clear" w:color="auto" w:fill="FFFFFF"/>
              </w:tcPr>
            </w:tcPrChange>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1" w:author="Amit Popat" w:date="2022-07-11T10:45:00Z">
              <w:tcPr>
                <w:tcW w:w="1008" w:type="dxa"/>
                <w:tcBorders>
                  <w:top w:val="dotted" w:sz="4" w:space="0" w:color="auto"/>
                  <w:left w:val="nil"/>
                  <w:bottom w:val="dotted" w:sz="4" w:space="0" w:color="auto"/>
                  <w:right w:val="nil"/>
                </w:tcBorders>
                <w:shd w:val="clear" w:color="auto" w:fill="FFFFFF"/>
              </w:tcPr>
            </w:tcPrChange>
          </w:tcPr>
          <w:p w14:paraId="60DE7D4D" w14:textId="77777777" w:rsidR="004C2D45" w:rsidRDefault="004C2D45">
            <w:pPr>
              <w:pStyle w:val="MsgTableBody"/>
              <w:jc w:val="center"/>
              <w:rPr>
                <w:noProof/>
              </w:rPr>
            </w:pPr>
          </w:p>
        </w:tc>
      </w:tr>
      <w:tr w:rsidR="004C2D45" w:rsidRPr="004C2D45" w14:paraId="129D10F2" w14:textId="77777777" w:rsidTr="00E56816">
        <w:trPr>
          <w:jc w:val="center"/>
          <w:trPrChange w:id="10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3" w:author="Amit Popat" w:date="2022-07-11T10:45:00Z">
              <w:tcPr>
                <w:tcW w:w="2880" w:type="dxa"/>
                <w:tcBorders>
                  <w:top w:val="dotted" w:sz="4" w:space="0" w:color="auto"/>
                  <w:left w:val="nil"/>
                  <w:bottom w:val="dotted" w:sz="4" w:space="0" w:color="auto"/>
                  <w:right w:val="nil"/>
                </w:tcBorders>
                <w:shd w:val="clear" w:color="auto" w:fill="FFFFFF"/>
              </w:tcPr>
            </w:tcPrChange>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024" w:author="Amit Popat" w:date="2022-07-11T10:45:00Z">
              <w:tcPr>
                <w:tcW w:w="4320" w:type="dxa"/>
                <w:tcBorders>
                  <w:top w:val="dotted" w:sz="4" w:space="0" w:color="auto"/>
                  <w:left w:val="nil"/>
                  <w:bottom w:val="dotted" w:sz="4" w:space="0" w:color="auto"/>
                  <w:right w:val="nil"/>
                </w:tcBorders>
                <w:shd w:val="clear" w:color="auto" w:fill="FFFFFF"/>
              </w:tcPr>
            </w:tcPrChange>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025" w:author="Amit Popat" w:date="2022-07-11T10:45:00Z">
              <w:tcPr>
                <w:tcW w:w="864" w:type="dxa"/>
                <w:tcBorders>
                  <w:top w:val="dotted" w:sz="4" w:space="0" w:color="auto"/>
                  <w:left w:val="nil"/>
                  <w:bottom w:val="dotted" w:sz="4" w:space="0" w:color="auto"/>
                  <w:right w:val="nil"/>
                </w:tcBorders>
                <w:shd w:val="clear" w:color="auto" w:fill="FFFFFF"/>
              </w:tcPr>
            </w:tcPrChange>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6" w:author="Amit Popat" w:date="2022-07-11T10:45:00Z">
              <w:tcPr>
                <w:tcW w:w="1008" w:type="dxa"/>
                <w:tcBorders>
                  <w:top w:val="dotted" w:sz="4" w:space="0" w:color="auto"/>
                  <w:left w:val="nil"/>
                  <w:bottom w:val="dotted" w:sz="4" w:space="0" w:color="auto"/>
                  <w:right w:val="nil"/>
                </w:tcBorders>
                <w:shd w:val="clear" w:color="auto" w:fill="FFFFFF"/>
              </w:tcPr>
            </w:tcPrChange>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E56816">
        <w:trPr>
          <w:jc w:val="center"/>
          <w:trPrChange w:id="10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28" w:author="Amit Popat" w:date="2022-07-11T10:45:00Z">
              <w:tcPr>
                <w:tcW w:w="2880" w:type="dxa"/>
                <w:tcBorders>
                  <w:top w:val="dotted" w:sz="4" w:space="0" w:color="auto"/>
                  <w:left w:val="nil"/>
                  <w:bottom w:val="dotted" w:sz="4" w:space="0" w:color="auto"/>
                  <w:right w:val="nil"/>
                </w:tcBorders>
                <w:shd w:val="clear" w:color="auto" w:fill="FFFFFF"/>
              </w:tcPr>
            </w:tcPrChange>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29" w:author="Amit Popat" w:date="2022-07-11T10:45:00Z">
              <w:tcPr>
                <w:tcW w:w="4320" w:type="dxa"/>
                <w:tcBorders>
                  <w:top w:val="dotted" w:sz="4" w:space="0" w:color="auto"/>
                  <w:left w:val="nil"/>
                  <w:bottom w:val="dotted" w:sz="4" w:space="0" w:color="auto"/>
                  <w:right w:val="nil"/>
                </w:tcBorders>
                <w:shd w:val="clear" w:color="auto" w:fill="FFFFFF"/>
              </w:tcPr>
            </w:tcPrChange>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30" w:author="Amit Popat" w:date="2022-07-11T10:45:00Z">
              <w:tcPr>
                <w:tcW w:w="864" w:type="dxa"/>
                <w:tcBorders>
                  <w:top w:val="dotted" w:sz="4" w:space="0" w:color="auto"/>
                  <w:left w:val="nil"/>
                  <w:bottom w:val="dotted" w:sz="4" w:space="0" w:color="auto"/>
                  <w:right w:val="nil"/>
                </w:tcBorders>
                <w:shd w:val="clear" w:color="auto" w:fill="FFFFFF"/>
              </w:tcPr>
            </w:tcPrChange>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1" w:author="Amit Popat" w:date="2022-07-11T10:45:00Z">
              <w:tcPr>
                <w:tcW w:w="1008" w:type="dxa"/>
                <w:tcBorders>
                  <w:top w:val="dotted" w:sz="4" w:space="0" w:color="auto"/>
                  <w:left w:val="nil"/>
                  <w:bottom w:val="dotted" w:sz="4" w:space="0" w:color="auto"/>
                  <w:right w:val="nil"/>
                </w:tcBorders>
                <w:shd w:val="clear" w:color="auto" w:fill="FFFFFF"/>
              </w:tcPr>
            </w:tcPrChange>
          </w:tcPr>
          <w:p w14:paraId="7817760B" w14:textId="77777777" w:rsidR="004C2D45" w:rsidRDefault="004C2D45">
            <w:pPr>
              <w:pStyle w:val="MsgTableBody"/>
              <w:jc w:val="center"/>
              <w:rPr>
                <w:noProof/>
                <w:lang w:val="fr-FR"/>
              </w:rPr>
            </w:pPr>
          </w:p>
        </w:tc>
      </w:tr>
      <w:tr w:rsidR="004C2D45" w:rsidRPr="004C2D45" w14:paraId="10759245" w14:textId="77777777" w:rsidTr="00E56816">
        <w:trPr>
          <w:jc w:val="center"/>
          <w:trPrChange w:id="103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3" w:author="Amit Popat" w:date="2022-07-11T10:45:00Z">
              <w:tcPr>
                <w:tcW w:w="2880" w:type="dxa"/>
                <w:tcBorders>
                  <w:top w:val="dotted" w:sz="4" w:space="0" w:color="auto"/>
                  <w:left w:val="nil"/>
                  <w:bottom w:val="dotted" w:sz="4" w:space="0" w:color="auto"/>
                  <w:right w:val="nil"/>
                </w:tcBorders>
                <w:shd w:val="clear" w:color="auto" w:fill="FFFFFF"/>
              </w:tcPr>
            </w:tcPrChange>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034" w:author="Amit Popat" w:date="2022-07-11T10:45:00Z">
              <w:tcPr>
                <w:tcW w:w="4320" w:type="dxa"/>
                <w:tcBorders>
                  <w:top w:val="dotted" w:sz="4" w:space="0" w:color="auto"/>
                  <w:left w:val="nil"/>
                  <w:bottom w:val="dotted" w:sz="4" w:space="0" w:color="auto"/>
                  <w:right w:val="nil"/>
                </w:tcBorders>
                <w:shd w:val="clear" w:color="auto" w:fill="FFFFFF"/>
              </w:tcPr>
            </w:tcPrChange>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035" w:author="Amit Popat" w:date="2022-07-11T10:45:00Z">
              <w:tcPr>
                <w:tcW w:w="864" w:type="dxa"/>
                <w:tcBorders>
                  <w:top w:val="dotted" w:sz="4" w:space="0" w:color="auto"/>
                  <w:left w:val="nil"/>
                  <w:bottom w:val="dotted" w:sz="4" w:space="0" w:color="auto"/>
                  <w:right w:val="nil"/>
                </w:tcBorders>
                <w:shd w:val="clear" w:color="auto" w:fill="FFFFFF"/>
              </w:tcPr>
            </w:tcPrChange>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36" w:author="Amit Popat" w:date="2022-07-11T10:45:00Z">
              <w:tcPr>
                <w:tcW w:w="1008" w:type="dxa"/>
                <w:tcBorders>
                  <w:top w:val="dotted" w:sz="4" w:space="0" w:color="auto"/>
                  <w:left w:val="nil"/>
                  <w:bottom w:val="dotted" w:sz="4" w:space="0" w:color="auto"/>
                  <w:right w:val="nil"/>
                </w:tcBorders>
                <w:shd w:val="clear" w:color="auto" w:fill="FFFFFF"/>
              </w:tcPr>
            </w:tcPrChange>
          </w:tcPr>
          <w:p w14:paraId="184B0117" w14:textId="77777777" w:rsidR="004C2D45" w:rsidRDefault="004C2D45">
            <w:pPr>
              <w:pStyle w:val="MsgTableBody"/>
              <w:jc w:val="center"/>
              <w:rPr>
                <w:noProof/>
              </w:rPr>
            </w:pPr>
            <w:r>
              <w:rPr>
                <w:noProof/>
              </w:rPr>
              <w:t>2</w:t>
            </w:r>
          </w:p>
        </w:tc>
      </w:tr>
      <w:tr w:rsidR="004C2D45" w:rsidRPr="004C2D45" w14:paraId="2A4A5700" w14:textId="77777777" w:rsidTr="00E56816">
        <w:trPr>
          <w:jc w:val="center"/>
          <w:trPrChange w:id="103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38" w:author="Amit Popat" w:date="2022-07-11T10:45:00Z">
              <w:tcPr>
                <w:tcW w:w="2880" w:type="dxa"/>
                <w:tcBorders>
                  <w:top w:val="dotted" w:sz="4" w:space="0" w:color="auto"/>
                  <w:left w:val="nil"/>
                  <w:bottom w:val="dotted" w:sz="4" w:space="0" w:color="auto"/>
                  <w:right w:val="nil"/>
                </w:tcBorders>
                <w:shd w:val="clear" w:color="auto" w:fill="FFFFFF"/>
              </w:tcPr>
            </w:tcPrChange>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39" w:author="Amit Popat" w:date="2022-07-11T10:45:00Z">
              <w:tcPr>
                <w:tcW w:w="4320" w:type="dxa"/>
                <w:tcBorders>
                  <w:top w:val="dotted" w:sz="4" w:space="0" w:color="auto"/>
                  <w:left w:val="nil"/>
                  <w:bottom w:val="dotted" w:sz="4" w:space="0" w:color="auto"/>
                  <w:right w:val="nil"/>
                </w:tcBorders>
                <w:shd w:val="clear" w:color="auto" w:fill="FFFFFF"/>
              </w:tcPr>
            </w:tcPrChange>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1040" w:author="Amit Popat" w:date="2022-07-11T10:45:00Z">
              <w:tcPr>
                <w:tcW w:w="864" w:type="dxa"/>
                <w:tcBorders>
                  <w:top w:val="dotted" w:sz="4" w:space="0" w:color="auto"/>
                  <w:left w:val="nil"/>
                  <w:bottom w:val="dotted" w:sz="4" w:space="0" w:color="auto"/>
                  <w:right w:val="nil"/>
                </w:tcBorders>
                <w:shd w:val="clear" w:color="auto" w:fill="FFFFFF"/>
              </w:tcPr>
            </w:tcPrChange>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1" w:author="Amit Popat" w:date="2022-07-11T10:45:00Z">
              <w:tcPr>
                <w:tcW w:w="1008" w:type="dxa"/>
                <w:tcBorders>
                  <w:top w:val="dotted" w:sz="4" w:space="0" w:color="auto"/>
                  <w:left w:val="nil"/>
                  <w:bottom w:val="dotted" w:sz="4" w:space="0" w:color="auto"/>
                  <w:right w:val="nil"/>
                </w:tcBorders>
                <w:shd w:val="clear" w:color="auto" w:fill="FFFFFF"/>
              </w:tcPr>
            </w:tcPrChange>
          </w:tcPr>
          <w:p w14:paraId="6A751F9A" w14:textId="77777777" w:rsidR="004C2D45" w:rsidRDefault="004C2D45">
            <w:pPr>
              <w:pStyle w:val="MsgTableBody"/>
              <w:jc w:val="center"/>
              <w:rPr>
                <w:noProof/>
              </w:rPr>
            </w:pPr>
          </w:p>
        </w:tc>
      </w:tr>
      <w:tr w:rsidR="004C2D45" w:rsidRPr="004C2D45" w14:paraId="6EEDD195" w14:textId="77777777" w:rsidTr="00E56816">
        <w:trPr>
          <w:jc w:val="center"/>
          <w:trPrChange w:id="104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3" w:author="Amit Popat" w:date="2022-07-11T10:45:00Z">
              <w:tcPr>
                <w:tcW w:w="2880" w:type="dxa"/>
                <w:tcBorders>
                  <w:top w:val="dotted" w:sz="4" w:space="0" w:color="auto"/>
                  <w:left w:val="nil"/>
                  <w:bottom w:val="dotted" w:sz="4" w:space="0" w:color="auto"/>
                  <w:right w:val="nil"/>
                </w:tcBorders>
                <w:shd w:val="clear" w:color="auto" w:fill="FFFFFF"/>
              </w:tcPr>
            </w:tcPrChange>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44" w:author="Amit Popat" w:date="2022-07-11T10:45:00Z">
              <w:tcPr>
                <w:tcW w:w="4320" w:type="dxa"/>
                <w:tcBorders>
                  <w:top w:val="dotted" w:sz="4" w:space="0" w:color="auto"/>
                  <w:left w:val="nil"/>
                  <w:bottom w:val="dotted" w:sz="4" w:space="0" w:color="auto"/>
                  <w:right w:val="nil"/>
                </w:tcBorders>
                <w:shd w:val="clear" w:color="auto" w:fill="FFFFFF"/>
              </w:tcPr>
            </w:tcPrChange>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1045" w:author="Amit Popat" w:date="2022-07-11T10:45:00Z">
              <w:tcPr>
                <w:tcW w:w="864" w:type="dxa"/>
                <w:tcBorders>
                  <w:top w:val="dotted" w:sz="4" w:space="0" w:color="auto"/>
                  <w:left w:val="nil"/>
                  <w:bottom w:val="dotted" w:sz="4" w:space="0" w:color="auto"/>
                  <w:right w:val="nil"/>
                </w:tcBorders>
                <w:shd w:val="clear" w:color="auto" w:fill="FFFFFF"/>
              </w:tcPr>
            </w:tcPrChange>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6" w:author="Amit Popat" w:date="2022-07-11T10:45:00Z">
              <w:tcPr>
                <w:tcW w:w="1008" w:type="dxa"/>
                <w:tcBorders>
                  <w:top w:val="dotted" w:sz="4" w:space="0" w:color="auto"/>
                  <w:left w:val="nil"/>
                  <w:bottom w:val="dotted" w:sz="4" w:space="0" w:color="auto"/>
                  <w:right w:val="nil"/>
                </w:tcBorders>
                <w:shd w:val="clear" w:color="auto" w:fill="FFFFFF"/>
              </w:tcPr>
            </w:tcPrChange>
          </w:tcPr>
          <w:p w14:paraId="0A941B73" w14:textId="77777777" w:rsidR="004C2D45" w:rsidRDefault="004C2D45">
            <w:pPr>
              <w:pStyle w:val="MsgTableBody"/>
              <w:jc w:val="center"/>
              <w:rPr>
                <w:noProof/>
              </w:rPr>
            </w:pPr>
          </w:p>
        </w:tc>
      </w:tr>
      <w:tr w:rsidR="004C2D45" w:rsidRPr="004C2D45" w14:paraId="6F6A411D" w14:textId="77777777" w:rsidTr="00E56816">
        <w:trPr>
          <w:jc w:val="center"/>
          <w:trPrChange w:id="104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48" w:author="Amit Popat" w:date="2022-07-11T10:45:00Z">
              <w:tcPr>
                <w:tcW w:w="2880" w:type="dxa"/>
                <w:tcBorders>
                  <w:top w:val="dotted" w:sz="4" w:space="0" w:color="auto"/>
                  <w:left w:val="nil"/>
                  <w:bottom w:val="dotted" w:sz="4" w:space="0" w:color="auto"/>
                  <w:right w:val="nil"/>
                </w:tcBorders>
                <w:shd w:val="clear" w:color="auto" w:fill="FFFFFF"/>
              </w:tcPr>
            </w:tcPrChange>
          </w:tcPr>
          <w:p w14:paraId="348E33EC"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49" w:author="Amit Popat" w:date="2022-07-11T10:45:00Z">
              <w:tcPr>
                <w:tcW w:w="4320" w:type="dxa"/>
                <w:tcBorders>
                  <w:top w:val="dotted" w:sz="4" w:space="0" w:color="auto"/>
                  <w:left w:val="nil"/>
                  <w:bottom w:val="dotted" w:sz="4" w:space="0" w:color="auto"/>
                  <w:right w:val="nil"/>
                </w:tcBorders>
                <w:shd w:val="clear" w:color="auto" w:fill="FFFFFF"/>
              </w:tcPr>
            </w:tcPrChange>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1050" w:author="Amit Popat" w:date="2022-07-11T10:45:00Z">
              <w:tcPr>
                <w:tcW w:w="864" w:type="dxa"/>
                <w:tcBorders>
                  <w:top w:val="dotted" w:sz="4" w:space="0" w:color="auto"/>
                  <w:left w:val="nil"/>
                  <w:bottom w:val="dotted" w:sz="4" w:space="0" w:color="auto"/>
                  <w:right w:val="nil"/>
                </w:tcBorders>
                <w:shd w:val="clear" w:color="auto" w:fill="FFFFFF"/>
              </w:tcPr>
            </w:tcPrChange>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1" w:author="Amit Popat" w:date="2022-07-11T10:45:00Z">
              <w:tcPr>
                <w:tcW w:w="1008" w:type="dxa"/>
                <w:tcBorders>
                  <w:top w:val="dotted" w:sz="4" w:space="0" w:color="auto"/>
                  <w:left w:val="nil"/>
                  <w:bottom w:val="dotted" w:sz="4" w:space="0" w:color="auto"/>
                  <w:right w:val="nil"/>
                </w:tcBorders>
                <w:shd w:val="clear" w:color="auto" w:fill="FFFFFF"/>
              </w:tcPr>
            </w:tcPrChange>
          </w:tcPr>
          <w:p w14:paraId="06B1D5F8" w14:textId="77777777" w:rsidR="004C2D45" w:rsidRDefault="004C2D45">
            <w:pPr>
              <w:pStyle w:val="MsgTableBody"/>
              <w:jc w:val="center"/>
              <w:rPr>
                <w:noProof/>
              </w:rPr>
            </w:pPr>
            <w:r>
              <w:rPr>
                <w:noProof/>
              </w:rPr>
              <w:t>12</w:t>
            </w:r>
          </w:p>
        </w:tc>
      </w:tr>
      <w:tr w:rsidR="004C2D45" w:rsidRPr="004C2D45" w14:paraId="3F81BCBB" w14:textId="77777777" w:rsidTr="00E56816">
        <w:trPr>
          <w:jc w:val="center"/>
          <w:trPrChange w:id="105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53" w:author="Amit Popat" w:date="2022-07-11T10:45:00Z">
              <w:tcPr>
                <w:tcW w:w="2880" w:type="dxa"/>
                <w:tcBorders>
                  <w:top w:val="dotted" w:sz="4" w:space="0" w:color="auto"/>
                  <w:left w:val="nil"/>
                  <w:bottom w:val="dotted" w:sz="4" w:space="0" w:color="auto"/>
                  <w:right w:val="nil"/>
                </w:tcBorders>
                <w:shd w:val="clear" w:color="auto" w:fill="FFFFFF"/>
              </w:tcPr>
            </w:tcPrChange>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054" w:author="Amit Popat" w:date="2022-07-11T10:45:00Z">
              <w:tcPr>
                <w:tcW w:w="4320" w:type="dxa"/>
                <w:tcBorders>
                  <w:top w:val="dotted" w:sz="4" w:space="0" w:color="auto"/>
                  <w:left w:val="nil"/>
                  <w:bottom w:val="dotted" w:sz="4" w:space="0" w:color="auto"/>
                  <w:right w:val="nil"/>
                </w:tcBorders>
                <w:shd w:val="clear" w:color="auto" w:fill="FFFFFF"/>
              </w:tcPr>
            </w:tcPrChange>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1055" w:author="Amit Popat" w:date="2022-07-11T10:45:00Z">
              <w:tcPr>
                <w:tcW w:w="864" w:type="dxa"/>
                <w:tcBorders>
                  <w:top w:val="dotted" w:sz="4" w:space="0" w:color="auto"/>
                  <w:left w:val="nil"/>
                  <w:bottom w:val="dotted" w:sz="4" w:space="0" w:color="auto"/>
                  <w:right w:val="nil"/>
                </w:tcBorders>
                <w:shd w:val="clear" w:color="auto" w:fill="FFFFFF"/>
              </w:tcPr>
            </w:tcPrChange>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6" w:author="Amit Popat" w:date="2022-07-11T10:45:00Z">
              <w:tcPr>
                <w:tcW w:w="1008" w:type="dxa"/>
                <w:tcBorders>
                  <w:top w:val="dotted" w:sz="4" w:space="0" w:color="auto"/>
                  <w:left w:val="nil"/>
                  <w:bottom w:val="dotted" w:sz="4" w:space="0" w:color="auto"/>
                  <w:right w:val="nil"/>
                </w:tcBorders>
                <w:shd w:val="clear" w:color="auto" w:fill="FFFFFF"/>
              </w:tcPr>
            </w:tcPrChange>
          </w:tcPr>
          <w:p w14:paraId="01DABC98" w14:textId="77777777" w:rsidR="004C2D45" w:rsidRDefault="004C2D45">
            <w:pPr>
              <w:pStyle w:val="MsgTableBody"/>
              <w:jc w:val="center"/>
              <w:rPr>
                <w:noProof/>
              </w:rPr>
            </w:pPr>
            <w:r>
              <w:rPr>
                <w:noProof/>
              </w:rPr>
              <w:t>2</w:t>
            </w:r>
          </w:p>
        </w:tc>
      </w:tr>
      <w:tr w:rsidR="004C2D45" w:rsidRPr="004C2D45" w14:paraId="7B14553F" w14:textId="77777777" w:rsidTr="00E56816">
        <w:trPr>
          <w:jc w:val="center"/>
          <w:trPrChange w:id="105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58" w:author="Amit Popat" w:date="2022-07-11T10:45:00Z">
              <w:tcPr>
                <w:tcW w:w="2880" w:type="dxa"/>
                <w:tcBorders>
                  <w:top w:val="dotted" w:sz="4" w:space="0" w:color="auto"/>
                  <w:left w:val="nil"/>
                  <w:bottom w:val="dotted" w:sz="4" w:space="0" w:color="auto"/>
                  <w:right w:val="nil"/>
                </w:tcBorders>
                <w:shd w:val="clear" w:color="auto" w:fill="FFFFFF"/>
              </w:tcPr>
            </w:tcPrChange>
          </w:tcPr>
          <w:p w14:paraId="6F321D89"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59" w:author="Amit Popat" w:date="2022-07-11T10:45:00Z">
              <w:tcPr>
                <w:tcW w:w="4320" w:type="dxa"/>
                <w:tcBorders>
                  <w:top w:val="dotted" w:sz="4" w:space="0" w:color="auto"/>
                  <w:left w:val="nil"/>
                  <w:bottom w:val="dotted" w:sz="4" w:space="0" w:color="auto"/>
                  <w:right w:val="nil"/>
                </w:tcBorders>
                <w:shd w:val="clear" w:color="auto" w:fill="FFFFFF"/>
              </w:tcPr>
            </w:tcPrChange>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1060" w:author="Amit Popat" w:date="2022-07-11T10:45:00Z">
              <w:tcPr>
                <w:tcW w:w="864" w:type="dxa"/>
                <w:tcBorders>
                  <w:top w:val="dotted" w:sz="4" w:space="0" w:color="auto"/>
                  <w:left w:val="nil"/>
                  <w:bottom w:val="dotted" w:sz="4" w:space="0" w:color="auto"/>
                  <w:right w:val="nil"/>
                </w:tcBorders>
                <w:shd w:val="clear" w:color="auto" w:fill="FFFFFF"/>
              </w:tcPr>
            </w:tcPrChange>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1" w:author="Amit Popat" w:date="2022-07-11T10:45:00Z">
              <w:tcPr>
                <w:tcW w:w="1008" w:type="dxa"/>
                <w:tcBorders>
                  <w:top w:val="dotted" w:sz="4" w:space="0" w:color="auto"/>
                  <w:left w:val="nil"/>
                  <w:bottom w:val="dotted" w:sz="4" w:space="0" w:color="auto"/>
                  <w:right w:val="nil"/>
                </w:tcBorders>
                <w:shd w:val="clear" w:color="auto" w:fill="FFFFFF"/>
              </w:tcPr>
            </w:tcPrChange>
          </w:tcPr>
          <w:p w14:paraId="5C5D1C52" w14:textId="77777777" w:rsidR="004C2D45" w:rsidRDefault="004C2D45">
            <w:pPr>
              <w:pStyle w:val="MsgTableBody"/>
              <w:jc w:val="center"/>
              <w:rPr>
                <w:noProof/>
              </w:rPr>
            </w:pPr>
            <w:r>
              <w:rPr>
                <w:noProof/>
              </w:rPr>
              <w:t>12</w:t>
            </w:r>
          </w:p>
        </w:tc>
      </w:tr>
      <w:tr w:rsidR="004C2D45" w:rsidRPr="004C2D45" w14:paraId="7353D33D" w14:textId="77777777" w:rsidTr="00E56816">
        <w:trPr>
          <w:jc w:val="center"/>
          <w:trPrChange w:id="106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3" w:author="Amit Popat" w:date="2022-07-11T10:45:00Z">
              <w:tcPr>
                <w:tcW w:w="2880" w:type="dxa"/>
                <w:tcBorders>
                  <w:top w:val="dotted" w:sz="4" w:space="0" w:color="auto"/>
                  <w:left w:val="nil"/>
                  <w:bottom w:val="dotted" w:sz="4" w:space="0" w:color="auto"/>
                  <w:right w:val="nil"/>
                </w:tcBorders>
                <w:shd w:val="clear" w:color="auto" w:fill="FFFFFF"/>
              </w:tcPr>
            </w:tcPrChange>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64" w:author="Amit Popat" w:date="2022-07-11T10:45:00Z">
              <w:tcPr>
                <w:tcW w:w="4320" w:type="dxa"/>
                <w:tcBorders>
                  <w:top w:val="dotted" w:sz="4" w:space="0" w:color="auto"/>
                  <w:left w:val="nil"/>
                  <w:bottom w:val="dotted" w:sz="4" w:space="0" w:color="auto"/>
                  <w:right w:val="nil"/>
                </w:tcBorders>
                <w:shd w:val="clear" w:color="auto" w:fill="FFFFFF"/>
              </w:tcPr>
            </w:tcPrChange>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065" w:author="Amit Popat" w:date="2022-07-11T10:45:00Z">
              <w:tcPr>
                <w:tcW w:w="864" w:type="dxa"/>
                <w:tcBorders>
                  <w:top w:val="dotted" w:sz="4" w:space="0" w:color="auto"/>
                  <w:left w:val="nil"/>
                  <w:bottom w:val="dotted" w:sz="4" w:space="0" w:color="auto"/>
                  <w:right w:val="nil"/>
                </w:tcBorders>
                <w:shd w:val="clear" w:color="auto" w:fill="FFFFFF"/>
              </w:tcPr>
            </w:tcPrChange>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6" w:author="Amit Popat" w:date="2022-07-11T10:45:00Z">
              <w:tcPr>
                <w:tcW w:w="1008" w:type="dxa"/>
                <w:tcBorders>
                  <w:top w:val="dotted" w:sz="4" w:space="0" w:color="auto"/>
                  <w:left w:val="nil"/>
                  <w:bottom w:val="dotted" w:sz="4" w:space="0" w:color="auto"/>
                  <w:right w:val="nil"/>
                </w:tcBorders>
                <w:shd w:val="clear" w:color="auto" w:fill="FFFFFF"/>
              </w:tcPr>
            </w:tcPrChange>
          </w:tcPr>
          <w:p w14:paraId="03F89AB5" w14:textId="77777777" w:rsidR="004C2D45" w:rsidRDefault="004C2D45">
            <w:pPr>
              <w:pStyle w:val="MsgTableBody"/>
              <w:jc w:val="center"/>
              <w:rPr>
                <w:noProof/>
              </w:rPr>
            </w:pPr>
          </w:p>
        </w:tc>
      </w:tr>
      <w:tr w:rsidR="004C2D45" w:rsidRPr="004C2D45" w14:paraId="04207A3A" w14:textId="77777777" w:rsidTr="00E56816">
        <w:trPr>
          <w:jc w:val="center"/>
          <w:trPrChange w:id="10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68" w:author="Amit Popat" w:date="2022-07-11T10:45:00Z">
              <w:tcPr>
                <w:tcW w:w="2880" w:type="dxa"/>
                <w:tcBorders>
                  <w:top w:val="dotted" w:sz="4" w:space="0" w:color="auto"/>
                  <w:left w:val="nil"/>
                  <w:bottom w:val="dotted" w:sz="4" w:space="0" w:color="auto"/>
                  <w:right w:val="nil"/>
                </w:tcBorders>
                <w:shd w:val="clear" w:color="auto" w:fill="FFFFFF"/>
              </w:tcPr>
            </w:tcPrChange>
          </w:tcPr>
          <w:p w14:paraId="71DBC1EB"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069" w:author="Amit Popat" w:date="2022-07-11T10:45:00Z">
              <w:tcPr>
                <w:tcW w:w="4320" w:type="dxa"/>
                <w:tcBorders>
                  <w:top w:val="dotted" w:sz="4" w:space="0" w:color="auto"/>
                  <w:left w:val="nil"/>
                  <w:bottom w:val="dotted" w:sz="4" w:space="0" w:color="auto"/>
                  <w:right w:val="nil"/>
                </w:tcBorders>
                <w:shd w:val="clear" w:color="auto" w:fill="FFFFFF"/>
              </w:tcPr>
            </w:tcPrChange>
          </w:tcPr>
          <w:p w14:paraId="16AB50D4" w14:textId="36132658" w:rsidR="004C2D45" w:rsidRDefault="00224E8F">
            <w:pPr>
              <w:pStyle w:val="MsgTableBody"/>
              <w:rPr>
                <w:noProof/>
                <w:lang w:val="it-IT"/>
              </w:rPr>
            </w:pPr>
            <w:r>
              <w:rPr>
                <w:color w:val="FF0000"/>
              </w:rPr>
              <w:t>For backwards compatibility only</w:t>
            </w:r>
            <w:r w:rsidRPr="008225F0">
              <w:rPr>
                <w:color w:val="FF0000"/>
              </w:rPr>
              <w:t xml:space="preserve"> as of V2.9</w:t>
            </w:r>
            <w:r>
              <w:rPr>
                <w:color w:val="FF0000"/>
              </w:rPr>
              <w:t xml:space="preserve"> </w:t>
            </w:r>
          </w:p>
        </w:tc>
        <w:tc>
          <w:tcPr>
            <w:tcW w:w="864" w:type="dxa"/>
            <w:tcBorders>
              <w:top w:val="dotted" w:sz="4" w:space="0" w:color="auto"/>
              <w:left w:val="nil"/>
              <w:bottom w:val="dotted" w:sz="4" w:space="0" w:color="auto"/>
              <w:right w:val="nil"/>
            </w:tcBorders>
            <w:shd w:val="clear" w:color="auto" w:fill="FFFFFF"/>
            <w:tcPrChange w:id="1070" w:author="Amit Popat" w:date="2022-07-11T10:45:00Z">
              <w:tcPr>
                <w:tcW w:w="864" w:type="dxa"/>
                <w:tcBorders>
                  <w:top w:val="dotted" w:sz="4" w:space="0" w:color="auto"/>
                  <w:left w:val="nil"/>
                  <w:bottom w:val="dotted" w:sz="4" w:space="0" w:color="auto"/>
                  <w:right w:val="nil"/>
                </w:tcBorders>
                <w:shd w:val="clear" w:color="auto" w:fill="FFFFFF"/>
              </w:tcPr>
            </w:tcPrChange>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Change w:id="1071" w:author="Amit Popat" w:date="2022-07-11T10:45:00Z">
              <w:tcPr>
                <w:tcW w:w="1008" w:type="dxa"/>
                <w:tcBorders>
                  <w:top w:val="dotted" w:sz="4" w:space="0" w:color="auto"/>
                  <w:left w:val="nil"/>
                  <w:bottom w:val="dotted" w:sz="4" w:space="0" w:color="auto"/>
                  <w:right w:val="nil"/>
                </w:tcBorders>
                <w:shd w:val="clear" w:color="auto" w:fill="FFFFFF"/>
              </w:tcPr>
            </w:tcPrChange>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E56816">
        <w:trPr>
          <w:jc w:val="center"/>
          <w:trPrChange w:id="10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3" w:author="Amit Popat" w:date="2022-07-11T10:45:00Z">
              <w:tcPr>
                <w:tcW w:w="2880" w:type="dxa"/>
                <w:tcBorders>
                  <w:top w:val="dotted" w:sz="4" w:space="0" w:color="auto"/>
                  <w:left w:val="nil"/>
                  <w:bottom w:val="dotted" w:sz="4" w:space="0" w:color="auto"/>
                  <w:right w:val="nil"/>
                </w:tcBorders>
                <w:shd w:val="clear" w:color="auto" w:fill="FFFFFF"/>
              </w:tcPr>
            </w:tcPrChange>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74" w:author="Amit Popat" w:date="2022-07-11T10:45:00Z">
              <w:tcPr>
                <w:tcW w:w="4320" w:type="dxa"/>
                <w:tcBorders>
                  <w:top w:val="dotted" w:sz="4" w:space="0" w:color="auto"/>
                  <w:left w:val="nil"/>
                  <w:bottom w:val="dotted" w:sz="4" w:space="0" w:color="auto"/>
                  <w:right w:val="nil"/>
                </w:tcBorders>
                <w:shd w:val="clear" w:color="auto" w:fill="FFFFFF"/>
              </w:tcPr>
            </w:tcPrChange>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1075" w:author="Amit Popat" w:date="2022-07-11T10:45:00Z">
              <w:tcPr>
                <w:tcW w:w="864" w:type="dxa"/>
                <w:tcBorders>
                  <w:top w:val="dotted" w:sz="4" w:space="0" w:color="auto"/>
                  <w:left w:val="nil"/>
                  <w:bottom w:val="dotted" w:sz="4" w:space="0" w:color="auto"/>
                  <w:right w:val="nil"/>
                </w:tcBorders>
                <w:shd w:val="clear" w:color="auto" w:fill="FFFFFF"/>
              </w:tcPr>
            </w:tcPrChange>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076" w:author="Amit Popat" w:date="2022-07-11T10:45:00Z">
              <w:tcPr>
                <w:tcW w:w="1008" w:type="dxa"/>
                <w:tcBorders>
                  <w:top w:val="dotted" w:sz="4" w:space="0" w:color="auto"/>
                  <w:left w:val="nil"/>
                  <w:bottom w:val="dotted" w:sz="4" w:space="0" w:color="auto"/>
                  <w:right w:val="nil"/>
                </w:tcBorders>
                <w:shd w:val="clear" w:color="auto" w:fill="FFFFFF"/>
              </w:tcPr>
            </w:tcPrChange>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E56816">
        <w:trPr>
          <w:jc w:val="center"/>
          <w:trPrChange w:id="10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78" w:author="Amit Popat" w:date="2022-07-11T10:45:00Z">
              <w:tcPr>
                <w:tcW w:w="2880" w:type="dxa"/>
                <w:tcBorders>
                  <w:top w:val="dotted" w:sz="4" w:space="0" w:color="auto"/>
                  <w:left w:val="nil"/>
                  <w:bottom w:val="dotted" w:sz="4" w:space="0" w:color="auto"/>
                  <w:right w:val="nil"/>
                </w:tcBorders>
                <w:shd w:val="clear" w:color="auto" w:fill="FFFFFF"/>
              </w:tcPr>
            </w:tcPrChange>
          </w:tcPr>
          <w:p w14:paraId="604A2EAE"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079" w:author="Amit Popat" w:date="2022-07-11T10:45:00Z">
              <w:tcPr>
                <w:tcW w:w="4320" w:type="dxa"/>
                <w:tcBorders>
                  <w:top w:val="dotted" w:sz="4" w:space="0" w:color="auto"/>
                  <w:left w:val="nil"/>
                  <w:bottom w:val="dotted" w:sz="4" w:space="0" w:color="auto"/>
                  <w:right w:val="nil"/>
                </w:tcBorders>
                <w:shd w:val="clear" w:color="auto" w:fill="FFFFFF"/>
              </w:tcPr>
            </w:tcPrChange>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1080" w:author="Amit Popat" w:date="2022-07-11T10:45:00Z">
              <w:tcPr>
                <w:tcW w:w="864" w:type="dxa"/>
                <w:tcBorders>
                  <w:top w:val="dotted" w:sz="4" w:space="0" w:color="auto"/>
                  <w:left w:val="nil"/>
                  <w:bottom w:val="dotted" w:sz="4" w:space="0" w:color="auto"/>
                  <w:right w:val="nil"/>
                </w:tcBorders>
                <w:shd w:val="clear" w:color="auto" w:fill="FFFFFF"/>
              </w:tcPr>
            </w:tcPrChange>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1" w:author="Amit Popat" w:date="2022-07-11T10:45:00Z">
              <w:tcPr>
                <w:tcW w:w="1008" w:type="dxa"/>
                <w:tcBorders>
                  <w:top w:val="dotted" w:sz="4" w:space="0" w:color="auto"/>
                  <w:left w:val="nil"/>
                  <w:bottom w:val="dotted" w:sz="4" w:space="0" w:color="auto"/>
                  <w:right w:val="nil"/>
                </w:tcBorders>
                <w:shd w:val="clear" w:color="auto" w:fill="FFFFFF"/>
              </w:tcPr>
            </w:tcPrChange>
          </w:tcPr>
          <w:p w14:paraId="44904491" w14:textId="77777777" w:rsidR="004C2D45" w:rsidRDefault="004C2D45">
            <w:pPr>
              <w:pStyle w:val="MsgTableBody"/>
              <w:jc w:val="center"/>
              <w:rPr>
                <w:noProof/>
              </w:rPr>
            </w:pPr>
            <w:r>
              <w:rPr>
                <w:noProof/>
              </w:rPr>
              <w:t>12</w:t>
            </w:r>
          </w:p>
        </w:tc>
      </w:tr>
      <w:tr w:rsidR="004C2D45" w:rsidRPr="004C2D45" w14:paraId="263BE183" w14:textId="77777777" w:rsidTr="00E56816">
        <w:trPr>
          <w:jc w:val="center"/>
          <w:trPrChange w:id="10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3" w:author="Amit Popat" w:date="2022-07-11T10:45:00Z">
              <w:tcPr>
                <w:tcW w:w="2880" w:type="dxa"/>
                <w:tcBorders>
                  <w:top w:val="dotted" w:sz="4" w:space="0" w:color="auto"/>
                  <w:left w:val="nil"/>
                  <w:bottom w:val="dotted" w:sz="4" w:space="0" w:color="auto"/>
                  <w:right w:val="nil"/>
                </w:tcBorders>
                <w:shd w:val="clear" w:color="auto" w:fill="FFFFFF"/>
              </w:tcPr>
            </w:tcPrChange>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84" w:author="Amit Popat" w:date="2022-07-11T10:45:00Z">
              <w:tcPr>
                <w:tcW w:w="4320" w:type="dxa"/>
                <w:tcBorders>
                  <w:top w:val="dotted" w:sz="4" w:space="0" w:color="auto"/>
                  <w:left w:val="nil"/>
                  <w:bottom w:val="dotted" w:sz="4" w:space="0" w:color="auto"/>
                  <w:right w:val="nil"/>
                </w:tcBorders>
                <w:shd w:val="clear" w:color="auto" w:fill="FFFFFF"/>
              </w:tcPr>
            </w:tcPrChange>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085" w:author="Amit Popat" w:date="2022-07-11T10:45:00Z">
              <w:tcPr>
                <w:tcW w:w="864" w:type="dxa"/>
                <w:tcBorders>
                  <w:top w:val="dotted" w:sz="4" w:space="0" w:color="auto"/>
                  <w:left w:val="nil"/>
                  <w:bottom w:val="dotted" w:sz="4" w:space="0" w:color="auto"/>
                  <w:right w:val="nil"/>
                </w:tcBorders>
                <w:shd w:val="clear" w:color="auto" w:fill="FFFFFF"/>
              </w:tcPr>
            </w:tcPrChange>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86" w:author="Amit Popat" w:date="2022-07-11T10:45:00Z">
              <w:tcPr>
                <w:tcW w:w="1008" w:type="dxa"/>
                <w:tcBorders>
                  <w:top w:val="dotted" w:sz="4" w:space="0" w:color="auto"/>
                  <w:left w:val="nil"/>
                  <w:bottom w:val="dotted" w:sz="4" w:space="0" w:color="auto"/>
                  <w:right w:val="nil"/>
                </w:tcBorders>
                <w:shd w:val="clear" w:color="auto" w:fill="FFFFFF"/>
              </w:tcPr>
            </w:tcPrChange>
          </w:tcPr>
          <w:p w14:paraId="2FB74E19" w14:textId="77777777" w:rsidR="004C2D45" w:rsidRDefault="004C2D45">
            <w:pPr>
              <w:pStyle w:val="MsgTableBody"/>
              <w:jc w:val="center"/>
              <w:rPr>
                <w:noProof/>
              </w:rPr>
            </w:pPr>
          </w:p>
        </w:tc>
      </w:tr>
      <w:tr w:rsidR="004C2D45" w:rsidRPr="004C2D45" w14:paraId="7734AD3C" w14:textId="77777777" w:rsidTr="00E56816">
        <w:trPr>
          <w:jc w:val="center"/>
          <w:trPrChange w:id="10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88" w:author="Amit Popat" w:date="2022-07-11T10:45:00Z">
              <w:tcPr>
                <w:tcW w:w="2880" w:type="dxa"/>
                <w:tcBorders>
                  <w:top w:val="dotted" w:sz="4" w:space="0" w:color="auto"/>
                  <w:left w:val="nil"/>
                  <w:bottom w:val="dotted" w:sz="4" w:space="0" w:color="auto"/>
                  <w:right w:val="nil"/>
                </w:tcBorders>
                <w:shd w:val="clear" w:color="auto" w:fill="FFFFFF"/>
              </w:tcPr>
            </w:tcPrChange>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89" w:author="Amit Popat" w:date="2022-07-11T10:45:00Z">
              <w:tcPr>
                <w:tcW w:w="4320" w:type="dxa"/>
                <w:tcBorders>
                  <w:top w:val="dotted" w:sz="4" w:space="0" w:color="auto"/>
                  <w:left w:val="nil"/>
                  <w:bottom w:val="dotted" w:sz="4" w:space="0" w:color="auto"/>
                  <w:right w:val="nil"/>
                </w:tcBorders>
                <w:shd w:val="clear" w:color="auto" w:fill="FFFFFF"/>
              </w:tcPr>
            </w:tcPrChange>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1090" w:author="Amit Popat" w:date="2022-07-11T10:45:00Z">
              <w:tcPr>
                <w:tcW w:w="864" w:type="dxa"/>
                <w:tcBorders>
                  <w:top w:val="dotted" w:sz="4" w:space="0" w:color="auto"/>
                  <w:left w:val="nil"/>
                  <w:bottom w:val="dotted" w:sz="4" w:space="0" w:color="auto"/>
                  <w:right w:val="nil"/>
                </w:tcBorders>
                <w:shd w:val="clear" w:color="auto" w:fill="FFFFFF"/>
              </w:tcPr>
            </w:tcPrChange>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1" w:author="Amit Popat" w:date="2022-07-11T10:45:00Z">
              <w:tcPr>
                <w:tcW w:w="1008" w:type="dxa"/>
                <w:tcBorders>
                  <w:top w:val="dotted" w:sz="4" w:space="0" w:color="auto"/>
                  <w:left w:val="nil"/>
                  <w:bottom w:val="dotted" w:sz="4" w:space="0" w:color="auto"/>
                  <w:right w:val="nil"/>
                </w:tcBorders>
                <w:shd w:val="clear" w:color="auto" w:fill="FFFFFF"/>
              </w:tcPr>
            </w:tcPrChange>
          </w:tcPr>
          <w:p w14:paraId="456CBA52" w14:textId="77777777" w:rsidR="004C2D45" w:rsidRDefault="004C2D45">
            <w:pPr>
              <w:pStyle w:val="MsgTableBody"/>
              <w:jc w:val="center"/>
              <w:rPr>
                <w:noProof/>
              </w:rPr>
            </w:pPr>
          </w:p>
        </w:tc>
      </w:tr>
      <w:tr w:rsidR="004C2D45" w:rsidRPr="004C2D45" w14:paraId="1CD3B1F1" w14:textId="77777777" w:rsidTr="00E56816">
        <w:trPr>
          <w:jc w:val="center"/>
          <w:trPrChange w:id="10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3" w:author="Amit Popat" w:date="2022-07-11T10:45:00Z">
              <w:tcPr>
                <w:tcW w:w="2880" w:type="dxa"/>
                <w:tcBorders>
                  <w:top w:val="dotted" w:sz="4" w:space="0" w:color="auto"/>
                  <w:left w:val="nil"/>
                  <w:bottom w:val="dotted" w:sz="4" w:space="0" w:color="auto"/>
                  <w:right w:val="nil"/>
                </w:tcBorders>
                <w:shd w:val="clear" w:color="auto" w:fill="FFFFFF"/>
              </w:tcPr>
            </w:tcPrChange>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094" w:author="Amit Popat" w:date="2022-07-11T10:45:00Z">
              <w:tcPr>
                <w:tcW w:w="4320" w:type="dxa"/>
                <w:tcBorders>
                  <w:top w:val="dotted" w:sz="4" w:space="0" w:color="auto"/>
                  <w:left w:val="nil"/>
                  <w:bottom w:val="dotted" w:sz="4" w:space="0" w:color="auto"/>
                  <w:right w:val="nil"/>
                </w:tcBorders>
                <w:shd w:val="clear" w:color="auto" w:fill="FFFFFF"/>
              </w:tcPr>
            </w:tcPrChange>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095" w:author="Amit Popat" w:date="2022-07-11T10:45:00Z">
              <w:tcPr>
                <w:tcW w:w="864" w:type="dxa"/>
                <w:tcBorders>
                  <w:top w:val="dotted" w:sz="4" w:space="0" w:color="auto"/>
                  <w:left w:val="nil"/>
                  <w:bottom w:val="dotted" w:sz="4" w:space="0" w:color="auto"/>
                  <w:right w:val="nil"/>
                </w:tcBorders>
                <w:shd w:val="clear" w:color="auto" w:fill="FFFFFF"/>
              </w:tcPr>
            </w:tcPrChange>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96" w:author="Amit Popat" w:date="2022-07-11T10:45:00Z">
              <w:tcPr>
                <w:tcW w:w="1008" w:type="dxa"/>
                <w:tcBorders>
                  <w:top w:val="dotted" w:sz="4" w:space="0" w:color="auto"/>
                  <w:left w:val="nil"/>
                  <w:bottom w:val="dotted" w:sz="4" w:space="0" w:color="auto"/>
                  <w:right w:val="nil"/>
                </w:tcBorders>
                <w:shd w:val="clear" w:color="auto" w:fill="FFFFFF"/>
              </w:tcPr>
            </w:tcPrChange>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E56816">
        <w:trPr>
          <w:jc w:val="center"/>
          <w:trPrChange w:id="10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098" w:author="Amit Popat" w:date="2022-07-11T10:45:00Z">
              <w:tcPr>
                <w:tcW w:w="2880" w:type="dxa"/>
                <w:tcBorders>
                  <w:top w:val="dotted" w:sz="4" w:space="0" w:color="auto"/>
                  <w:left w:val="nil"/>
                  <w:bottom w:val="dotted" w:sz="4" w:space="0" w:color="auto"/>
                  <w:right w:val="nil"/>
                </w:tcBorders>
                <w:shd w:val="clear" w:color="auto" w:fill="FFFFFF"/>
              </w:tcPr>
            </w:tcPrChange>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99" w:author="Amit Popat" w:date="2022-07-11T10:45:00Z">
              <w:tcPr>
                <w:tcW w:w="4320" w:type="dxa"/>
                <w:tcBorders>
                  <w:top w:val="dotted" w:sz="4" w:space="0" w:color="auto"/>
                  <w:left w:val="nil"/>
                  <w:bottom w:val="dotted" w:sz="4" w:space="0" w:color="auto"/>
                  <w:right w:val="nil"/>
                </w:tcBorders>
                <w:shd w:val="clear" w:color="auto" w:fill="FFFFFF"/>
              </w:tcPr>
            </w:tcPrChange>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100" w:author="Amit Popat" w:date="2022-07-11T10:45:00Z">
              <w:tcPr>
                <w:tcW w:w="864" w:type="dxa"/>
                <w:tcBorders>
                  <w:top w:val="dotted" w:sz="4" w:space="0" w:color="auto"/>
                  <w:left w:val="nil"/>
                  <w:bottom w:val="dotted" w:sz="4" w:space="0" w:color="auto"/>
                  <w:right w:val="nil"/>
                </w:tcBorders>
                <w:shd w:val="clear" w:color="auto" w:fill="FFFFFF"/>
              </w:tcPr>
            </w:tcPrChange>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01" w:author="Amit Popat" w:date="2022-07-11T10:45:00Z">
              <w:tcPr>
                <w:tcW w:w="1008" w:type="dxa"/>
                <w:tcBorders>
                  <w:top w:val="dotted" w:sz="4" w:space="0" w:color="auto"/>
                  <w:left w:val="nil"/>
                  <w:bottom w:val="dotted" w:sz="4" w:space="0" w:color="auto"/>
                  <w:right w:val="nil"/>
                </w:tcBorders>
                <w:shd w:val="clear" w:color="auto" w:fill="FFFFFF"/>
              </w:tcPr>
            </w:tcPrChange>
          </w:tcPr>
          <w:p w14:paraId="74538F46" w14:textId="77777777" w:rsidR="004C2D45" w:rsidRDefault="004C2D45">
            <w:pPr>
              <w:pStyle w:val="MsgTableBody"/>
              <w:jc w:val="center"/>
              <w:rPr>
                <w:noProof/>
                <w:lang w:val="fr-FR"/>
              </w:rPr>
            </w:pPr>
          </w:p>
        </w:tc>
      </w:tr>
      <w:tr w:rsidR="004C2D45" w:rsidRPr="004C2D45" w14:paraId="0C2E5C6F" w14:textId="77777777" w:rsidTr="00E56816">
        <w:trPr>
          <w:jc w:val="center"/>
          <w:trPrChange w:id="11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3" w:author="Amit Popat" w:date="2022-07-11T10:45:00Z">
              <w:tcPr>
                <w:tcW w:w="2880" w:type="dxa"/>
                <w:tcBorders>
                  <w:top w:val="dotted" w:sz="4" w:space="0" w:color="auto"/>
                  <w:left w:val="nil"/>
                  <w:bottom w:val="dotted" w:sz="4" w:space="0" w:color="auto"/>
                  <w:right w:val="nil"/>
                </w:tcBorders>
                <w:shd w:val="clear" w:color="auto" w:fill="FFFFFF"/>
              </w:tcPr>
            </w:tcPrChange>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04" w:author="Amit Popat" w:date="2022-07-11T10:45:00Z">
              <w:tcPr>
                <w:tcW w:w="4320" w:type="dxa"/>
                <w:tcBorders>
                  <w:top w:val="dotted" w:sz="4" w:space="0" w:color="auto"/>
                  <w:left w:val="nil"/>
                  <w:bottom w:val="dotted" w:sz="4" w:space="0" w:color="auto"/>
                  <w:right w:val="nil"/>
                </w:tcBorders>
                <w:shd w:val="clear" w:color="auto" w:fill="FFFFFF"/>
              </w:tcPr>
            </w:tcPrChange>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105" w:author="Amit Popat" w:date="2022-07-11T10:45:00Z">
              <w:tcPr>
                <w:tcW w:w="864" w:type="dxa"/>
                <w:tcBorders>
                  <w:top w:val="dotted" w:sz="4" w:space="0" w:color="auto"/>
                  <w:left w:val="nil"/>
                  <w:bottom w:val="dotted" w:sz="4" w:space="0" w:color="auto"/>
                  <w:right w:val="nil"/>
                </w:tcBorders>
                <w:shd w:val="clear" w:color="auto" w:fill="FFFFFF"/>
              </w:tcPr>
            </w:tcPrChange>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06" w:author="Amit Popat" w:date="2022-07-11T10:45:00Z">
              <w:tcPr>
                <w:tcW w:w="1008" w:type="dxa"/>
                <w:tcBorders>
                  <w:top w:val="dotted" w:sz="4" w:space="0" w:color="auto"/>
                  <w:left w:val="nil"/>
                  <w:bottom w:val="dotted" w:sz="4" w:space="0" w:color="auto"/>
                  <w:right w:val="nil"/>
                </w:tcBorders>
                <w:shd w:val="clear" w:color="auto" w:fill="FFFFFF"/>
              </w:tcPr>
            </w:tcPrChange>
          </w:tcPr>
          <w:p w14:paraId="0EB33614" w14:textId="77777777" w:rsidR="004C2D45" w:rsidRDefault="004C2D45">
            <w:pPr>
              <w:pStyle w:val="MsgTableBody"/>
              <w:jc w:val="center"/>
              <w:rPr>
                <w:noProof/>
              </w:rPr>
            </w:pPr>
            <w:r>
              <w:rPr>
                <w:noProof/>
              </w:rPr>
              <w:t>2</w:t>
            </w:r>
          </w:p>
        </w:tc>
      </w:tr>
      <w:tr w:rsidR="004C2D45" w:rsidRPr="004C2D45" w14:paraId="64FD024E" w14:textId="77777777" w:rsidTr="00E56816">
        <w:trPr>
          <w:jc w:val="center"/>
          <w:trPrChange w:id="11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08" w:author="Amit Popat" w:date="2022-07-11T10:45:00Z">
              <w:tcPr>
                <w:tcW w:w="2880" w:type="dxa"/>
                <w:tcBorders>
                  <w:top w:val="dotted" w:sz="4" w:space="0" w:color="auto"/>
                  <w:left w:val="nil"/>
                  <w:bottom w:val="dotted" w:sz="4" w:space="0" w:color="auto"/>
                  <w:right w:val="nil"/>
                </w:tcBorders>
                <w:shd w:val="clear" w:color="auto" w:fill="FFFFFF"/>
              </w:tcPr>
            </w:tcPrChange>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09" w:author="Amit Popat" w:date="2022-07-11T10:45:00Z">
              <w:tcPr>
                <w:tcW w:w="4320" w:type="dxa"/>
                <w:tcBorders>
                  <w:top w:val="dotted" w:sz="4" w:space="0" w:color="auto"/>
                  <w:left w:val="nil"/>
                  <w:bottom w:val="dotted" w:sz="4" w:space="0" w:color="auto"/>
                  <w:right w:val="nil"/>
                </w:tcBorders>
                <w:shd w:val="clear" w:color="auto" w:fill="FFFFFF"/>
              </w:tcPr>
            </w:tcPrChange>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1110" w:author="Amit Popat" w:date="2022-07-11T10:45:00Z">
              <w:tcPr>
                <w:tcW w:w="864" w:type="dxa"/>
                <w:tcBorders>
                  <w:top w:val="dotted" w:sz="4" w:space="0" w:color="auto"/>
                  <w:left w:val="nil"/>
                  <w:bottom w:val="dotted" w:sz="4" w:space="0" w:color="auto"/>
                  <w:right w:val="nil"/>
                </w:tcBorders>
                <w:shd w:val="clear" w:color="auto" w:fill="FFFFFF"/>
              </w:tcPr>
            </w:tcPrChange>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1" w:author="Amit Popat" w:date="2022-07-11T10:45:00Z">
              <w:tcPr>
                <w:tcW w:w="1008" w:type="dxa"/>
                <w:tcBorders>
                  <w:top w:val="dotted" w:sz="4" w:space="0" w:color="auto"/>
                  <w:left w:val="nil"/>
                  <w:bottom w:val="dotted" w:sz="4" w:space="0" w:color="auto"/>
                  <w:right w:val="nil"/>
                </w:tcBorders>
                <w:shd w:val="clear" w:color="auto" w:fill="FFFFFF"/>
              </w:tcPr>
            </w:tcPrChange>
          </w:tcPr>
          <w:p w14:paraId="0563E962" w14:textId="77777777" w:rsidR="004C2D45" w:rsidRDefault="004C2D45">
            <w:pPr>
              <w:pStyle w:val="MsgTableBody"/>
              <w:jc w:val="center"/>
              <w:rPr>
                <w:noProof/>
              </w:rPr>
            </w:pPr>
          </w:p>
        </w:tc>
      </w:tr>
      <w:tr w:rsidR="004C2D45" w:rsidRPr="004C2D45" w14:paraId="7860FFB9" w14:textId="77777777" w:rsidTr="00E56816">
        <w:trPr>
          <w:jc w:val="center"/>
          <w:trPrChange w:id="111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3" w:author="Amit Popat" w:date="2022-07-11T10:45:00Z">
              <w:tcPr>
                <w:tcW w:w="2880" w:type="dxa"/>
                <w:tcBorders>
                  <w:top w:val="dotted" w:sz="4" w:space="0" w:color="auto"/>
                  <w:left w:val="nil"/>
                  <w:bottom w:val="dotted" w:sz="4" w:space="0" w:color="auto"/>
                  <w:right w:val="nil"/>
                </w:tcBorders>
                <w:shd w:val="clear" w:color="auto" w:fill="FFFFFF"/>
              </w:tcPr>
            </w:tcPrChange>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14" w:author="Amit Popat" w:date="2022-07-11T10:45:00Z">
              <w:tcPr>
                <w:tcW w:w="4320" w:type="dxa"/>
                <w:tcBorders>
                  <w:top w:val="dotted" w:sz="4" w:space="0" w:color="auto"/>
                  <w:left w:val="nil"/>
                  <w:bottom w:val="dotted" w:sz="4" w:space="0" w:color="auto"/>
                  <w:right w:val="nil"/>
                </w:tcBorders>
                <w:shd w:val="clear" w:color="auto" w:fill="FFFFFF"/>
              </w:tcPr>
            </w:tcPrChange>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1115" w:author="Amit Popat" w:date="2022-07-11T10:45:00Z">
              <w:tcPr>
                <w:tcW w:w="864" w:type="dxa"/>
                <w:tcBorders>
                  <w:top w:val="dotted" w:sz="4" w:space="0" w:color="auto"/>
                  <w:left w:val="nil"/>
                  <w:bottom w:val="dotted" w:sz="4" w:space="0" w:color="auto"/>
                  <w:right w:val="nil"/>
                </w:tcBorders>
                <w:shd w:val="clear" w:color="auto" w:fill="FFFFFF"/>
              </w:tcPr>
            </w:tcPrChange>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16" w:author="Amit Popat" w:date="2022-07-11T10:45:00Z">
              <w:tcPr>
                <w:tcW w:w="1008" w:type="dxa"/>
                <w:tcBorders>
                  <w:top w:val="dotted" w:sz="4" w:space="0" w:color="auto"/>
                  <w:left w:val="nil"/>
                  <w:bottom w:val="dotted" w:sz="4" w:space="0" w:color="auto"/>
                  <w:right w:val="nil"/>
                </w:tcBorders>
                <w:shd w:val="clear" w:color="auto" w:fill="FFFFFF"/>
              </w:tcPr>
            </w:tcPrChange>
          </w:tcPr>
          <w:p w14:paraId="4F472B9D" w14:textId="77777777" w:rsidR="004C2D45" w:rsidRDefault="004C2D45">
            <w:pPr>
              <w:pStyle w:val="MsgTableBody"/>
              <w:jc w:val="center"/>
              <w:rPr>
                <w:noProof/>
              </w:rPr>
            </w:pPr>
          </w:p>
        </w:tc>
      </w:tr>
      <w:tr w:rsidR="004C2D45" w:rsidRPr="004C2D45" w14:paraId="4484D191" w14:textId="77777777" w:rsidTr="00E56816">
        <w:trPr>
          <w:jc w:val="center"/>
          <w:trPrChange w:id="11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8" w:author="Amit Popat" w:date="2022-07-11T10:45:00Z">
              <w:tcPr>
                <w:tcW w:w="2880" w:type="dxa"/>
                <w:tcBorders>
                  <w:top w:val="dotted" w:sz="4" w:space="0" w:color="auto"/>
                  <w:left w:val="nil"/>
                  <w:bottom w:val="dotted" w:sz="4" w:space="0" w:color="auto"/>
                  <w:right w:val="nil"/>
                </w:tcBorders>
                <w:shd w:val="clear" w:color="auto" w:fill="FFFFFF"/>
              </w:tcPr>
            </w:tcPrChange>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19" w:author="Amit Popat" w:date="2022-07-11T10:45:00Z">
              <w:tcPr>
                <w:tcW w:w="4320" w:type="dxa"/>
                <w:tcBorders>
                  <w:top w:val="dotted" w:sz="4" w:space="0" w:color="auto"/>
                  <w:left w:val="nil"/>
                  <w:bottom w:val="dotted" w:sz="4" w:space="0" w:color="auto"/>
                  <w:right w:val="nil"/>
                </w:tcBorders>
                <w:shd w:val="clear" w:color="auto" w:fill="FFFFFF"/>
              </w:tcPr>
            </w:tcPrChange>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1120" w:author="Amit Popat" w:date="2022-07-11T10:45:00Z">
              <w:tcPr>
                <w:tcW w:w="864" w:type="dxa"/>
                <w:tcBorders>
                  <w:top w:val="dotted" w:sz="4" w:space="0" w:color="auto"/>
                  <w:left w:val="nil"/>
                  <w:bottom w:val="dotted" w:sz="4" w:space="0" w:color="auto"/>
                  <w:right w:val="nil"/>
                </w:tcBorders>
                <w:shd w:val="clear" w:color="auto" w:fill="FFFFFF"/>
              </w:tcPr>
            </w:tcPrChange>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1" w:author="Amit Popat" w:date="2022-07-11T10:45:00Z">
              <w:tcPr>
                <w:tcW w:w="1008" w:type="dxa"/>
                <w:tcBorders>
                  <w:top w:val="dotted" w:sz="4" w:space="0" w:color="auto"/>
                  <w:left w:val="nil"/>
                  <w:bottom w:val="dotted" w:sz="4" w:space="0" w:color="auto"/>
                  <w:right w:val="nil"/>
                </w:tcBorders>
                <w:shd w:val="clear" w:color="auto" w:fill="FFFFFF"/>
              </w:tcPr>
            </w:tcPrChange>
          </w:tcPr>
          <w:p w14:paraId="4D36A5D6" w14:textId="77777777" w:rsidR="004C2D45" w:rsidRDefault="004C2D45">
            <w:pPr>
              <w:pStyle w:val="MsgTableBody"/>
              <w:jc w:val="center"/>
              <w:rPr>
                <w:noProof/>
              </w:rPr>
            </w:pPr>
          </w:p>
        </w:tc>
      </w:tr>
      <w:tr w:rsidR="004C2D45" w:rsidRPr="004C2D45" w14:paraId="0DE72BB4" w14:textId="77777777" w:rsidTr="00E56816">
        <w:trPr>
          <w:jc w:val="center"/>
          <w:trPrChange w:id="11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3" w:author="Amit Popat" w:date="2022-07-11T10:45:00Z">
              <w:tcPr>
                <w:tcW w:w="2880" w:type="dxa"/>
                <w:tcBorders>
                  <w:top w:val="dotted" w:sz="4" w:space="0" w:color="auto"/>
                  <w:left w:val="nil"/>
                  <w:bottom w:val="dotted" w:sz="4" w:space="0" w:color="auto"/>
                  <w:right w:val="nil"/>
                </w:tcBorders>
                <w:shd w:val="clear" w:color="auto" w:fill="FFFFFF"/>
              </w:tcPr>
            </w:tcPrChange>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1124" w:author="Amit Popat" w:date="2022-07-11T10:45:00Z">
              <w:tcPr>
                <w:tcW w:w="4320" w:type="dxa"/>
                <w:tcBorders>
                  <w:top w:val="dotted" w:sz="4" w:space="0" w:color="auto"/>
                  <w:left w:val="nil"/>
                  <w:bottom w:val="dotted" w:sz="4" w:space="0" w:color="auto"/>
                  <w:right w:val="nil"/>
                </w:tcBorders>
                <w:shd w:val="clear" w:color="auto" w:fill="FFFFFF"/>
              </w:tcPr>
            </w:tcPrChange>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1125" w:author="Amit Popat" w:date="2022-07-11T10:45:00Z">
              <w:tcPr>
                <w:tcW w:w="864" w:type="dxa"/>
                <w:tcBorders>
                  <w:top w:val="dotted" w:sz="4" w:space="0" w:color="auto"/>
                  <w:left w:val="nil"/>
                  <w:bottom w:val="dotted" w:sz="4" w:space="0" w:color="auto"/>
                  <w:right w:val="nil"/>
                </w:tcBorders>
                <w:shd w:val="clear" w:color="auto" w:fill="FFFFFF"/>
              </w:tcPr>
            </w:tcPrChange>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6" w:author="Amit Popat" w:date="2022-07-11T10:45:00Z">
              <w:tcPr>
                <w:tcW w:w="1008" w:type="dxa"/>
                <w:tcBorders>
                  <w:top w:val="dotted" w:sz="4" w:space="0" w:color="auto"/>
                  <w:left w:val="nil"/>
                  <w:bottom w:val="dotted" w:sz="4" w:space="0" w:color="auto"/>
                  <w:right w:val="nil"/>
                </w:tcBorders>
                <w:shd w:val="clear" w:color="auto" w:fill="FFFFFF"/>
              </w:tcPr>
            </w:tcPrChange>
          </w:tcPr>
          <w:p w14:paraId="0C50AC1A" w14:textId="77777777" w:rsidR="004C2D45" w:rsidRDefault="004C2D45">
            <w:pPr>
              <w:pStyle w:val="MsgTableBody"/>
              <w:jc w:val="center"/>
              <w:rPr>
                <w:noProof/>
              </w:rPr>
            </w:pPr>
            <w:r>
              <w:rPr>
                <w:noProof/>
              </w:rPr>
              <w:t>4</w:t>
            </w:r>
          </w:p>
        </w:tc>
      </w:tr>
      <w:tr w:rsidR="004C2D45" w:rsidRPr="004C2D45" w14:paraId="7BC580EF" w14:textId="77777777" w:rsidTr="00E56816">
        <w:trPr>
          <w:jc w:val="center"/>
          <w:trPrChange w:id="11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8" w:author="Amit Popat" w:date="2022-07-11T10:45:00Z">
              <w:tcPr>
                <w:tcW w:w="2880" w:type="dxa"/>
                <w:tcBorders>
                  <w:top w:val="dotted" w:sz="4" w:space="0" w:color="auto"/>
                  <w:left w:val="nil"/>
                  <w:bottom w:val="dotted" w:sz="4" w:space="0" w:color="auto"/>
                  <w:right w:val="nil"/>
                </w:tcBorders>
                <w:shd w:val="clear" w:color="auto" w:fill="FFFFFF"/>
              </w:tcPr>
            </w:tcPrChange>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29" w:author="Amit Popat" w:date="2022-07-11T10:45:00Z">
              <w:tcPr>
                <w:tcW w:w="4320" w:type="dxa"/>
                <w:tcBorders>
                  <w:top w:val="dotted" w:sz="4" w:space="0" w:color="auto"/>
                  <w:left w:val="nil"/>
                  <w:bottom w:val="dotted" w:sz="4" w:space="0" w:color="auto"/>
                  <w:right w:val="nil"/>
                </w:tcBorders>
                <w:shd w:val="clear" w:color="auto" w:fill="FFFFFF"/>
              </w:tcPr>
            </w:tcPrChange>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1130" w:author="Amit Popat" w:date="2022-07-11T10:45:00Z">
              <w:tcPr>
                <w:tcW w:w="864" w:type="dxa"/>
                <w:tcBorders>
                  <w:top w:val="dotted" w:sz="4" w:space="0" w:color="auto"/>
                  <w:left w:val="nil"/>
                  <w:bottom w:val="dotted" w:sz="4" w:space="0" w:color="auto"/>
                  <w:right w:val="nil"/>
                </w:tcBorders>
                <w:shd w:val="clear" w:color="auto" w:fill="FFFFFF"/>
              </w:tcPr>
            </w:tcPrChange>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1" w:author="Amit Popat" w:date="2022-07-11T10:45:00Z">
              <w:tcPr>
                <w:tcW w:w="1008" w:type="dxa"/>
                <w:tcBorders>
                  <w:top w:val="dotted" w:sz="4" w:space="0" w:color="auto"/>
                  <w:left w:val="nil"/>
                  <w:bottom w:val="dotted" w:sz="4" w:space="0" w:color="auto"/>
                  <w:right w:val="nil"/>
                </w:tcBorders>
                <w:shd w:val="clear" w:color="auto" w:fill="FFFFFF"/>
              </w:tcPr>
            </w:tcPrChange>
          </w:tcPr>
          <w:p w14:paraId="05E9F76B" w14:textId="77777777" w:rsidR="004C2D45" w:rsidRDefault="004C2D45">
            <w:pPr>
              <w:pStyle w:val="MsgTableBody"/>
              <w:jc w:val="center"/>
              <w:rPr>
                <w:noProof/>
              </w:rPr>
            </w:pPr>
          </w:p>
        </w:tc>
      </w:tr>
      <w:tr w:rsidR="004C2D45" w:rsidRPr="004C2D45" w14:paraId="6808E2D4" w14:textId="77777777" w:rsidTr="00E56816">
        <w:trPr>
          <w:jc w:val="center"/>
          <w:trPrChange w:id="113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3" w:author="Amit Popat" w:date="2022-07-11T10:45:00Z">
              <w:tcPr>
                <w:tcW w:w="2880" w:type="dxa"/>
                <w:tcBorders>
                  <w:top w:val="dotted" w:sz="4" w:space="0" w:color="auto"/>
                  <w:left w:val="nil"/>
                  <w:bottom w:val="dotted" w:sz="4" w:space="0" w:color="auto"/>
                  <w:right w:val="nil"/>
                </w:tcBorders>
                <w:shd w:val="clear" w:color="auto" w:fill="FFFFFF"/>
              </w:tcPr>
            </w:tcPrChange>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1134" w:author="Amit Popat" w:date="2022-07-11T10:45:00Z">
              <w:tcPr>
                <w:tcW w:w="4320" w:type="dxa"/>
                <w:tcBorders>
                  <w:top w:val="dotted" w:sz="4" w:space="0" w:color="auto"/>
                  <w:left w:val="nil"/>
                  <w:bottom w:val="dotted" w:sz="4" w:space="0" w:color="auto"/>
                  <w:right w:val="nil"/>
                </w:tcBorders>
                <w:shd w:val="clear" w:color="auto" w:fill="FFFFFF"/>
              </w:tcPr>
            </w:tcPrChange>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1135" w:author="Amit Popat" w:date="2022-07-11T10:45:00Z">
              <w:tcPr>
                <w:tcW w:w="864" w:type="dxa"/>
                <w:tcBorders>
                  <w:top w:val="dotted" w:sz="4" w:space="0" w:color="auto"/>
                  <w:left w:val="nil"/>
                  <w:bottom w:val="dotted" w:sz="4" w:space="0" w:color="auto"/>
                  <w:right w:val="nil"/>
                </w:tcBorders>
                <w:shd w:val="clear" w:color="auto" w:fill="FFFFFF"/>
              </w:tcPr>
            </w:tcPrChange>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36" w:author="Amit Popat" w:date="2022-07-11T10:45:00Z">
              <w:tcPr>
                <w:tcW w:w="1008" w:type="dxa"/>
                <w:tcBorders>
                  <w:top w:val="dotted" w:sz="4" w:space="0" w:color="auto"/>
                  <w:left w:val="nil"/>
                  <w:bottom w:val="dotted" w:sz="4" w:space="0" w:color="auto"/>
                  <w:right w:val="nil"/>
                </w:tcBorders>
                <w:shd w:val="clear" w:color="auto" w:fill="FFFFFF"/>
              </w:tcPr>
            </w:tcPrChange>
          </w:tcPr>
          <w:p w14:paraId="3C28105F" w14:textId="77777777" w:rsidR="004C2D45" w:rsidRDefault="004C2D45">
            <w:pPr>
              <w:pStyle w:val="MsgTableBody"/>
              <w:jc w:val="center"/>
              <w:rPr>
                <w:noProof/>
              </w:rPr>
            </w:pPr>
          </w:p>
        </w:tc>
      </w:tr>
      <w:tr w:rsidR="004C2D45" w:rsidRPr="004C2D45" w14:paraId="572BE598" w14:textId="77777777" w:rsidTr="00E56816">
        <w:trPr>
          <w:jc w:val="center"/>
          <w:trPrChange w:id="113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38" w:author="Amit Popat" w:date="2022-07-11T10:45:00Z">
              <w:tcPr>
                <w:tcW w:w="2880" w:type="dxa"/>
                <w:tcBorders>
                  <w:top w:val="dotted" w:sz="4" w:space="0" w:color="auto"/>
                  <w:left w:val="nil"/>
                  <w:bottom w:val="dotted" w:sz="4" w:space="0" w:color="auto"/>
                  <w:right w:val="nil"/>
                </w:tcBorders>
                <w:shd w:val="clear" w:color="auto" w:fill="FFFFFF"/>
              </w:tcPr>
            </w:tcPrChange>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Change w:id="1139" w:author="Amit Popat" w:date="2022-07-11T10:45:00Z">
              <w:tcPr>
                <w:tcW w:w="4320" w:type="dxa"/>
                <w:tcBorders>
                  <w:top w:val="dotted" w:sz="4" w:space="0" w:color="auto"/>
                  <w:left w:val="nil"/>
                  <w:bottom w:val="dotted" w:sz="4" w:space="0" w:color="auto"/>
                  <w:right w:val="nil"/>
                </w:tcBorders>
                <w:shd w:val="clear" w:color="auto" w:fill="FFFFFF"/>
              </w:tcPr>
            </w:tcPrChange>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140" w:author="Amit Popat" w:date="2022-07-11T10:45:00Z">
              <w:tcPr>
                <w:tcW w:w="864" w:type="dxa"/>
                <w:tcBorders>
                  <w:top w:val="dotted" w:sz="4" w:space="0" w:color="auto"/>
                  <w:left w:val="nil"/>
                  <w:bottom w:val="dotted" w:sz="4" w:space="0" w:color="auto"/>
                  <w:right w:val="nil"/>
                </w:tcBorders>
                <w:shd w:val="clear" w:color="auto" w:fill="FFFFFF"/>
              </w:tcPr>
            </w:tcPrChange>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41" w:author="Amit Popat" w:date="2022-07-11T10:45:00Z">
              <w:tcPr>
                <w:tcW w:w="1008" w:type="dxa"/>
                <w:tcBorders>
                  <w:top w:val="dotted" w:sz="4" w:space="0" w:color="auto"/>
                  <w:left w:val="nil"/>
                  <w:bottom w:val="dotted" w:sz="4" w:space="0" w:color="auto"/>
                  <w:right w:val="nil"/>
                </w:tcBorders>
                <w:shd w:val="clear" w:color="auto" w:fill="FFFFFF"/>
              </w:tcPr>
            </w:tcPrChange>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E56816">
        <w:trPr>
          <w:jc w:val="center"/>
          <w:trPrChange w:id="114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3" w:author="Amit Popat" w:date="2022-07-11T10:45:00Z">
              <w:tcPr>
                <w:tcW w:w="2880" w:type="dxa"/>
                <w:tcBorders>
                  <w:top w:val="dotted" w:sz="4" w:space="0" w:color="auto"/>
                  <w:left w:val="nil"/>
                  <w:bottom w:val="dotted" w:sz="4" w:space="0" w:color="auto"/>
                  <w:right w:val="nil"/>
                </w:tcBorders>
                <w:shd w:val="clear" w:color="auto" w:fill="FFFFFF"/>
              </w:tcPr>
            </w:tcPrChange>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144" w:author="Amit Popat" w:date="2022-07-11T10:45:00Z">
              <w:tcPr>
                <w:tcW w:w="4320" w:type="dxa"/>
                <w:tcBorders>
                  <w:top w:val="dotted" w:sz="4" w:space="0" w:color="auto"/>
                  <w:left w:val="nil"/>
                  <w:bottom w:val="dotted" w:sz="4" w:space="0" w:color="auto"/>
                  <w:right w:val="nil"/>
                </w:tcBorders>
                <w:shd w:val="clear" w:color="auto" w:fill="FFFFFF"/>
              </w:tcPr>
            </w:tcPrChange>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145" w:author="Amit Popat" w:date="2022-07-11T10:45:00Z">
              <w:tcPr>
                <w:tcW w:w="864" w:type="dxa"/>
                <w:tcBorders>
                  <w:top w:val="dotted" w:sz="4" w:space="0" w:color="auto"/>
                  <w:left w:val="nil"/>
                  <w:bottom w:val="dotted" w:sz="4" w:space="0" w:color="auto"/>
                  <w:right w:val="nil"/>
                </w:tcBorders>
                <w:shd w:val="clear" w:color="auto" w:fill="FFFFFF"/>
              </w:tcPr>
            </w:tcPrChange>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46" w:author="Amit Popat" w:date="2022-07-11T10:45:00Z">
              <w:tcPr>
                <w:tcW w:w="1008" w:type="dxa"/>
                <w:tcBorders>
                  <w:top w:val="dotted" w:sz="4" w:space="0" w:color="auto"/>
                  <w:left w:val="nil"/>
                  <w:bottom w:val="dotted" w:sz="4" w:space="0" w:color="auto"/>
                  <w:right w:val="nil"/>
                </w:tcBorders>
                <w:shd w:val="clear" w:color="auto" w:fill="FFFFFF"/>
              </w:tcPr>
            </w:tcPrChange>
          </w:tcPr>
          <w:p w14:paraId="29A5F743" w14:textId="77777777" w:rsidR="004C2D45" w:rsidRDefault="004C2D45">
            <w:pPr>
              <w:pStyle w:val="MsgTableBody"/>
              <w:jc w:val="center"/>
              <w:rPr>
                <w:noProof/>
                <w:lang w:val="fr-FR"/>
              </w:rPr>
            </w:pPr>
          </w:p>
        </w:tc>
      </w:tr>
      <w:tr w:rsidR="004C2D45" w:rsidRPr="004C2D45" w14:paraId="525518E8" w14:textId="77777777" w:rsidTr="00E56816">
        <w:trPr>
          <w:jc w:val="center"/>
          <w:trPrChange w:id="114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48" w:author="Amit Popat" w:date="2022-07-11T10:45:00Z">
              <w:tcPr>
                <w:tcW w:w="2880" w:type="dxa"/>
                <w:tcBorders>
                  <w:top w:val="dotted" w:sz="4" w:space="0" w:color="auto"/>
                  <w:left w:val="nil"/>
                  <w:bottom w:val="dotted" w:sz="4" w:space="0" w:color="auto"/>
                  <w:right w:val="nil"/>
                </w:tcBorders>
                <w:shd w:val="clear" w:color="auto" w:fill="FFFFFF"/>
              </w:tcPr>
            </w:tcPrChange>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149" w:author="Amit Popat" w:date="2022-07-11T10:45:00Z">
              <w:tcPr>
                <w:tcW w:w="4320" w:type="dxa"/>
                <w:tcBorders>
                  <w:top w:val="dotted" w:sz="4" w:space="0" w:color="auto"/>
                  <w:left w:val="nil"/>
                  <w:bottom w:val="dotted" w:sz="4" w:space="0" w:color="auto"/>
                  <w:right w:val="nil"/>
                </w:tcBorders>
                <w:shd w:val="clear" w:color="auto" w:fill="FFFFFF"/>
              </w:tcPr>
            </w:tcPrChange>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150" w:author="Amit Popat" w:date="2022-07-11T10:45:00Z">
              <w:tcPr>
                <w:tcW w:w="864" w:type="dxa"/>
                <w:tcBorders>
                  <w:top w:val="dotted" w:sz="4" w:space="0" w:color="auto"/>
                  <w:left w:val="nil"/>
                  <w:bottom w:val="dotted" w:sz="4" w:space="0" w:color="auto"/>
                  <w:right w:val="nil"/>
                </w:tcBorders>
                <w:shd w:val="clear" w:color="auto" w:fill="FFFFFF"/>
              </w:tcPr>
            </w:tcPrChange>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51" w:author="Amit Popat" w:date="2022-07-11T10:45:00Z">
              <w:tcPr>
                <w:tcW w:w="1008" w:type="dxa"/>
                <w:tcBorders>
                  <w:top w:val="dotted" w:sz="4" w:space="0" w:color="auto"/>
                  <w:left w:val="nil"/>
                  <w:bottom w:val="dotted" w:sz="4" w:space="0" w:color="auto"/>
                  <w:right w:val="nil"/>
                </w:tcBorders>
                <w:shd w:val="clear" w:color="auto" w:fill="FFFFFF"/>
              </w:tcPr>
            </w:tcPrChange>
          </w:tcPr>
          <w:p w14:paraId="35B74169" w14:textId="77777777" w:rsidR="004C2D45" w:rsidRDefault="004C2D45">
            <w:pPr>
              <w:pStyle w:val="MsgTableBody"/>
              <w:jc w:val="center"/>
              <w:rPr>
                <w:noProof/>
                <w:lang w:val="fr-FR"/>
              </w:rPr>
            </w:pPr>
          </w:p>
        </w:tc>
      </w:tr>
      <w:tr w:rsidR="004C2D45" w:rsidRPr="004C2D45" w14:paraId="5FF244DC" w14:textId="77777777" w:rsidTr="00E56816">
        <w:trPr>
          <w:jc w:val="center"/>
          <w:trPrChange w:id="115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3" w:author="Amit Popat" w:date="2022-07-11T10:45:00Z">
              <w:tcPr>
                <w:tcW w:w="2880" w:type="dxa"/>
                <w:tcBorders>
                  <w:top w:val="dotted" w:sz="4" w:space="0" w:color="auto"/>
                  <w:left w:val="nil"/>
                  <w:bottom w:val="dotted" w:sz="4" w:space="0" w:color="auto"/>
                  <w:right w:val="nil"/>
                </w:tcBorders>
                <w:shd w:val="clear" w:color="auto" w:fill="FFFFFF"/>
              </w:tcPr>
            </w:tcPrChange>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154" w:author="Amit Popat" w:date="2022-07-11T10:45:00Z">
              <w:tcPr>
                <w:tcW w:w="4320" w:type="dxa"/>
                <w:tcBorders>
                  <w:top w:val="dotted" w:sz="4" w:space="0" w:color="auto"/>
                  <w:left w:val="nil"/>
                  <w:bottom w:val="dotted" w:sz="4" w:space="0" w:color="auto"/>
                  <w:right w:val="nil"/>
                </w:tcBorders>
                <w:shd w:val="clear" w:color="auto" w:fill="FFFFFF"/>
              </w:tcPr>
            </w:tcPrChange>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155" w:author="Amit Popat" w:date="2022-07-11T10:45:00Z">
              <w:tcPr>
                <w:tcW w:w="864" w:type="dxa"/>
                <w:tcBorders>
                  <w:top w:val="dotted" w:sz="4" w:space="0" w:color="auto"/>
                  <w:left w:val="nil"/>
                  <w:bottom w:val="dotted" w:sz="4" w:space="0" w:color="auto"/>
                  <w:right w:val="nil"/>
                </w:tcBorders>
                <w:shd w:val="clear" w:color="auto" w:fill="FFFFFF"/>
              </w:tcPr>
            </w:tcPrChange>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56" w:author="Amit Popat" w:date="2022-07-11T10:45:00Z">
              <w:tcPr>
                <w:tcW w:w="1008" w:type="dxa"/>
                <w:tcBorders>
                  <w:top w:val="dotted" w:sz="4" w:space="0" w:color="auto"/>
                  <w:left w:val="nil"/>
                  <w:bottom w:val="dotted" w:sz="4" w:space="0" w:color="auto"/>
                  <w:right w:val="nil"/>
                </w:tcBorders>
                <w:shd w:val="clear" w:color="auto" w:fill="FFFFFF"/>
              </w:tcPr>
            </w:tcPrChange>
          </w:tcPr>
          <w:p w14:paraId="1A418E06" w14:textId="77777777" w:rsidR="004C2D45" w:rsidRDefault="004C2D45">
            <w:pPr>
              <w:pStyle w:val="MsgTableBody"/>
              <w:jc w:val="center"/>
              <w:rPr>
                <w:noProof/>
                <w:lang w:val="fr-FR"/>
              </w:rPr>
            </w:pPr>
          </w:p>
        </w:tc>
      </w:tr>
      <w:tr w:rsidR="004C2D45" w:rsidRPr="004C2D45" w14:paraId="20CD6A10" w14:textId="77777777" w:rsidTr="00E56816">
        <w:trPr>
          <w:jc w:val="center"/>
          <w:trPrChange w:id="115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58" w:author="Amit Popat" w:date="2022-07-11T10:45:00Z">
              <w:tcPr>
                <w:tcW w:w="2880" w:type="dxa"/>
                <w:tcBorders>
                  <w:top w:val="dotted" w:sz="4" w:space="0" w:color="auto"/>
                  <w:left w:val="nil"/>
                  <w:bottom w:val="dotted" w:sz="4" w:space="0" w:color="auto"/>
                  <w:right w:val="nil"/>
                </w:tcBorders>
                <w:shd w:val="clear" w:color="auto" w:fill="FFFFFF"/>
              </w:tcPr>
            </w:tcPrChange>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59" w:author="Amit Popat" w:date="2022-07-11T10:45:00Z">
              <w:tcPr>
                <w:tcW w:w="4320" w:type="dxa"/>
                <w:tcBorders>
                  <w:top w:val="dotted" w:sz="4" w:space="0" w:color="auto"/>
                  <w:left w:val="nil"/>
                  <w:bottom w:val="dotted" w:sz="4" w:space="0" w:color="auto"/>
                  <w:right w:val="nil"/>
                </w:tcBorders>
                <w:shd w:val="clear" w:color="auto" w:fill="FFFFFF"/>
              </w:tcPr>
            </w:tcPrChange>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160" w:author="Amit Popat" w:date="2022-07-11T10:45:00Z">
              <w:tcPr>
                <w:tcW w:w="864" w:type="dxa"/>
                <w:tcBorders>
                  <w:top w:val="dotted" w:sz="4" w:space="0" w:color="auto"/>
                  <w:left w:val="nil"/>
                  <w:bottom w:val="dotted" w:sz="4" w:space="0" w:color="auto"/>
                  <w:right w:val="nil"/>
                </w:tcBorders>
                <w:shd w:val="clear" w:color="auto" w:fill="FFFFFF"/>
              </w:tcPr>
            </w:tcPrChange>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61" w:author="Amit Popat" w:date="2022-07-11T10:45:00Z">
              <w:tcPr>
                <w:tcW w:w="1008" w:type="dxa"/>
                <w:tcBorders>
                  <w:top w:val="dotted" w:sz="4" w:space="0" w:color="auto"/>
                  <w:left w:val="nil"/>
                  <w:bottom w:val="dotted" w:sz="4" w:space="0" w:color="auto"/>
                  <w:right w:val="nil"/>
                </w:tcBorders>
                <w:shd w:val="clear" w:color="auto" w:fill="FFFFFF"/>
              </w:tcPr>
            </w:tcPrChange>
          </w:tcPr>
          <w:p w14:paraId="4307E448" w14:textId="77777777" w:rsidR="004C2D45" w:rsidRDefault="004C2D45">
            <w:pPr>
              <w:pStyle w:val="MsgTableBody"/>
              <w:jc w:val="center"/>
              <w:rPr>
                <w:noProof/>
              </w:rPr>
            </w:pPr>
            <w:r>
              <w:rPr>
                <w:noProof/>
              </w:rPr>
              <w:t>2</w:t>
            </w:r>
          </w:p>
        </w:tc>
      </w:tr>
      <w:tr w:rsidR="004C2D45" w:rsidRPr="004C2D45" w14:paraId="53B8B38E" w14:textId="77777777" w:rsidTr="00E56816">
        <w:trPr>
          <w:jc w:val="center"/>
          <w:trPrChange w:id="116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3" w:author="Amit Popat" w:date="2022-07-11T10:45:00Z">
              <w:tcPr>
                <w:tcW w:w="2880" w:type="dxa"/>
                <w:tcBorders>
                  <w:top w:val="dotted" w:sz="4" w:space="0" w:color="auto"/>
                  <w:left w:val="nil"/>
                  <w:bottom w:val="dotted" w:sz="4" w:space="0" w:color="auto"/>
                  <w:right w:val="nil"/>
                </w:tcBorders>
                <w:shd w:val="clear" w:color="auto" w:fill="FFFFFF"/>
              </w:tcPr>
            </w:tcPrChange>
          </w:tcPr>
          <w:p w14:paraId="036A9B5E"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64" w:author="Amit Popat" w:date="2022-07-11T10:45:00Z">
              <w:tcPr>
                <w:tcW w:w="4320" w:type="dxa"/>
                <w:tcBorders>
                  <w:top w:val="dotted" w:sz="4" w:space="0" w:color="auto"/>
                  <w:left w:val="nil"/>
                  <w:bottom w:val="dotted" w:sz="4" w:space="0" w:color="auto"/>
                  <w:right w:val="nil"/>
                </w:tcBorders>
                <w:shd w:val="clear" w:color="auto" w:fill="FFFFFF"/>
              </w:tcPr>
            </w:tcPrChange>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165" w:author="Amit Popat" w:date="2022-07-11T10:45:00Z">
              <w:tcPr>
                <w:tcW w:w="864" w:type="dxa"/>
                <w:tcBorders>
                  <w:top w:val="dotted" w:sz="4" w:space="0" w:color="auto"/>
                  <w:left w:val="nil"/>
                  <w:bottom w:val="dotted" w:sz="4" w:space="0" w:color="auto"/>
                  <w:right w:val="nil"/>
                </w:tcBorders>
                <w:shd w:val="clear" w:color="auto" w:fill="FFFFFF"/>
              </w:tcPr>
            </w:tcPrChange>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6" w:author="Amit Popat" w:date="2022-07-11T10:45:00Z">
              <w:tcPr>
                <w:tcW w:w="1008" w:type="dxa"/>
                <w:tcBorders>
                  <w:top w:val="dotted" w:sz="4" w:space="0" w:color="auto"/>
                  <w:left w:val="nil"/>
                  <w:bottom w:val="dotted" w:sz="4" w:space="0" w:color="auto"/>
                  <w:right w:val="nil"/>
                </w:tcBorders>
                <w:shd w:val="clear" w:color="auto" w:fill="FFFFFF"/>
              </w:tcPr>
            </w:tcPrChange>
          </w:tcPr>
          <w:p w14:paraId="29DE6440" w14:textId="77777777" w:rsidR="004C2D45" w:rsidRDefault="004C2D45">
            <w:pPr>
              <w:pStyle w:val="MsgTableBody"/>
              <w:jc w:val="center"/>
              <w:rPr>
                <w:noProof/>
              </w:rPr>
            </w:pPr>
            <w:r>
              <w:rPr>
                <w:noProof/>
              </w:rPr>
              <w:t>12</w:t>
            </w:r>
          </w:p>
        </w:tc>
      </w:tr>
      <w:tr w:rsidR="004C2D45" w:rsidRPr="004C2D45" w14:paraId="1D969115" w14:textId="77777777" w:rsidTr="00E56816">
        <w:trPr>
          <w:jc w:val="center"/>
          <w:trPrChange w:id="116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8" w:author="Amit Popat" w:date="2022-07-11T10:45:00Z">
              <w:tcPr>
                <w:tcW w:w="2880" w:type="dxa"/>
                <w:tcBorders>
                  <w:top w:val="dotted" w:sz="4" w:space="0" w:color="auto"/>
                  <w:left w:val="nil"/>
                  <w:bottom w:val="dotted" w:sz="4" w:space="0" w:color="auto"/>
                  <w:right w:val="nil"/>
                </w:tcBorders>
                <w:shd w:val="clear" w:color="auto" w:fill="FFFFFF"/>
              </w:tcPr>
            </w:tcPrChange>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69" w:author="Amit Popat" w:date="2022-07-11T10:45:00Z">
              <w:tcPr>
                <w:tcW w:w="4320" w:type="dxa"/>
                <w:tcBorders>
                  <w:top w:val="dotted" w:sz="4" w:space="0" w:color="auto"/>
                  <w:left w:val="nil"/>
                  <w:bottom w:val="dotted" w:sz="4" w:space="0" w:color="auto"/>
                  <w:right w:val="nil"/>
                </w:tcBorders>
                <w:shd w:val="clear" w:color="auto" w:fill="FFFFFF"/>
              </w:tcPr>
            </w:tcPrChange>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170" w:author="Amit Popat" w:date="2022-07-11T10:45:00Z">
              <w:tcPr>
                <w:tcW w:w="864" w:type="dxa"/>
                <w:tcBorders>
                  <w:top w:val="dotted" w:sz="4" w:space="0" w:color="auto"/>
                  <w:left w:val="nil"/>
                  <w:bottom w:val="dotted" w:sz="4" w:space="0" w:color="auto"/>
                  <w:right w:val="nil"/>
                </w:tcBorders>
                <w:shd w:val="clear" w:color="auto" w:fill="FFFFFF"/>
              </w:tcPr>
            </w:tcPrChange>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1" w:author="Amit Popat" w:date="2022-07-11T10:45:00Z">
              <w:tcPr>
                <w:tcW w:w="1008" w:type="dxa"/>
                <w:tcBorders>
                  <w:top w:val="dotted" w:sz="4" w:space="0" w:color="auto"/>
                  <w:left w:val="nil"/>
                  <w:bottom w:val="dotted" w:sz="4" w:space="0" w:color="auto"/>
                  <w:right w:val="nil"/>
                </w:tcBorders>
                <w:shd w:val="clear" w:color="auto" w:fill="FFFFFF"/>
              </w:tcPr>
            </w:tcPrChange>
          </w:tcPr>
          <w:p w14:paraId="18D77B01" w14:textId="77777777" w:rsidR="004C2D45" w:rsidRDefault="004C2D45">
            <w:pPr>
              <w:pStyle w:val="MsgTableBody"/>
              <w:jc w:val="center"/>
              <w:rPr>
                <w:noProof/>
              </w:rPr>
            </w:pPr>
          </w:p>
        </w:tc>
      </w:tr>
      <w:tr w:rsidR="004C2D45" w:rsidRPr="004C2D45" w14:paraId="034947C3" w14:textId="77777777" w:rsidTr="00E56816">
        <w:trPr>
          <w:jc w:val="center"/>
          <w:trPrChange w:id="117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3" w:author="Amit Popat" w:date="2022-07-11T10:45:00Z">
              <w:tcPr>
                <w:tcW w:w="2880" w:type="dxa"/>
                <w:tcBorders>
                  <w:top w:val="dotted" w:sz="4" w:space="0" w:color="auto"/>
                  <w:left w:val="nil"/>
                  <w:bottom w:val="dotted" w:sz="4" w:space="0" w:color="auto"/>
                  <w:right w:val="nil"/>
                </w:tcBorders>
                <w:shd w:val="clear" w:color="auto" w:fill="FFFFFF"/>
              </w:tcPr>
            </w:tcPrChange>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174" w:author="Amit Popat" w:date="2022-07-11T10:45:00Z">
              <w:tcPr>
                <w:tcW w:w="4320" w:type="dxa"/>
                <w:tcBorders>
                  <w:top w:val="dotted" w:sz="4" w:space="0" w:color="auto"/>
                  <w:left w:val="nil"/>
                  <w:bottom w:val="dotted" w:sz="4" w:space="0" w:color="auto"/>
                  <w:right w:val="nil"/>
                </w:tcBorders>
                <w:shd w:val="clear" w:color="auto" w:fill="FFFFFF"/>
              </w:tcPr>
            </w:tcPrChange>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175" w:author="Amit Popat" w:date="2022-07-11T10:45:00Z">
              <w:tcPr>
                <w:tcW w:w="864" w:type="dxa"/>
                <w:tcBorders>
                  <w:top w:val="dotted" w:sz="4" w:space="0" w:color="auto"/>
                  <w:left w:val="nil"/>
                  <w:bottom w:val="dotted" w:sz="4" w:space="0" w:color="auto"/>
                  <w:right w:val="nil"/>
                </w:tcBorders>
                <w:shd w:val="clear" w:color="auto" w:fill="FFFFFF"/>
              </w:tcPr>
            </w:tcPrChange>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6" w:author="Amit Popat" w:date="2022-07-11T10:45:00Z">
              <w:tcPr>
                <w:tcW w:w="1008" w:type="dxa"/>
                <w:tcBorders>
                  <w:top w:val="dotted" w:sz="4" w:space="0" w:color="auto"/>
                  <w:left w:val="nil"/>
                  <w:bottom w:val="dotted" w:sz="4" w:space="0" w:color="auto"/>
                  <w:right w:val="nil"/>
                </w:tcBorders>
                <w:shd w:val="clear" w:color="auto" w:fill="FFFFFF"/>
              </w:tcPr>
            </w:tcPrChange>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E56816">
        <w:trPr>
          <w:jc w:val="center"/>
          <w:trPrChange w:id="11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8" w:author="Amit Popat" w:date="2022-07-11T10:45:00Z">
              <w:tcPr>
                <w:tcW w:w="2880" w:type="dxa"/>
                <w:tcBorders>
                  <w:top w:val="dotted" w:sz="4" w:space="0" w:color="auto"/>
                  <w:left w:val="nil"/>
                  <w:bottom w:val="dotted" w:sz="4" w:space="0" w:color="auto"/>
                  <w:right w:val="nil"/>
                </w:tcBorders>
                <w:shd w:val="clear" w:color="auto" w:fill="FFFFFF"/>
              </w:tcPr>
            </w:tcPrChange>
          </w:tcPr>
          <w:p w14:paraId="2D52A63C" w14:textId="77777777" w:rsidR="004C2D45" w:rsidRDefault="004C2D45">
            <w:pPr>
              <w:pStyle w:val="MsgTableBody"/>
              <w:rPr>
                <w:noProof/>
              </w:rPr>
            </w:pPr>
            <w:r>
              <w:rPr>
                <w:noProof/>
              </w:rPr>
              <w:lastRenderedPageBreak/>
              <w:t xml:space="preserve">          [{PRT}]</w:t>
            </w:r>
          </w:p>
        </w:tc>
        <w:tc>
          <w:tcPr>
            <w:tcW w:w="4321" w:type="dxa"/>
            <w:tcBorders>
              <w:top w:val="dotted" w:sz="4" w:space="0" w:color="auto"/>
              <w:left w:val="nil"/>
              <w:bottom w:val="dotted" w:sz="4" w:space="0" w:color="auto"/>
              <w:right w:val="nil"/>
            </w:tcBorders>
            <w:shd w:val="clear" w:color="auto" w:fill="FFFFFF"/>
            <w:tcPrChange w:id="1179" w:author="Amit Popat" w:date="2022-07-11T10:45:00Z">
              <w:tcPr>
                <w:tcW w:w="4320" w:type="dxa"/>
                <w:tcBorders>
                  <w:top w:val="dotted" w:sz="4" w:space="0" w:color="auto"/>
                  <w:left w:val="nil"/>
                  <w:bottom w:val="dotted" w:sz="4" w:space="0" w:color="auto"/>
                  <w:right w:val="nil"/>
                </w:tcBorders>
                <w:shd w:val="clear" w:color="auto" w:fill="FFFFFF"/>
              </w:tcPr>
            </w:tcPrChange>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180" w:author="Amit Popat" w:date="2022-07-11T10:45:00Z">
              <w:tcPr>
                <w:tcW w:w="864" w:type="dxa"/>
                <w:tcBorders>
                  <w:top w:val="dotted" w:sz="4" w:space="0" w:color="auto"/>
                  <w:left w:val="nil"/>
                  <w:bottom w:val="dotted" w:sz="4" w:space="0" w:color="auto"/>
                  <w:right w:val="nil"/>
                </w:tcBorders>
                <w:shd w:val="clear" w:color="auto" w:fill="FFFFFF"/>
              </w:tcPr>
            </w:tcPrChange>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1" w:author="Amit Popat" w:date="2022-07-11T10:45:00Z">
              <w:tcPr>
                <w:tcW w:w="1008" w:type="dxa"/>
                <w:tcBorders>
                  <w:top w:val="dotted" w:sz="4" w:space="0" w:color="auto"/>
                  <w:left w:val="nil"/>
                  <w:bottom w:val="dotted" w:sz="4" w:space="0" w:color="auto"/>
                  <w:right w:val="nil"/>
                </w:tcBorders>
                <w:shd w:val="clear" w:color="auto" w:fill="FFFFFF"/>
              </w:tcPr>
            </w:tcPrChange>
          </w:tcPr>
          <w:p w14:paraId="4F40223F" w14:textId="77777777" w:rsidR="004C2D45" w:rsidRDefault="004C2D45">
            <w:pPr>
              <w:pStyle w:val="MsgTableBody"/>
              <w:jc w:val="center"/>
              <w:rPr>
                <w:noProof/>
                <w:lang w:val="fr-FR"/>
              </w:rPr>
            </w:pPr>
          </w:p>
        </w:tc>
      </w:tr>
      <w:tr w:rsidR="004C2D45" w:rsidRPr="004C2D45" w14:paraId="66A21218" w14:textId="77777777" w:rsidTr="00E56816">
        <w:trPr>
          <w:jc w:val="center"/>
          <w:trPrChange w:id="11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3" w:author="Amit Popat" w:date="2022-07-11T10:45:00Z">
              <w:tcPr>
                <w:tcW w:w="2880" w:type="dxa"/>
                <w:tcBorders>
                  <w:top w:val="dotted" w:sz="4" w:space="0" w:color="auto"/>
                  <w:left w:val="nil"/>
                  <w:bottom w:val="dotted" w:sz="4" w:space="0" w:color="auto"/>
                  <w:right w:val="nil"/>
                </w:tcBorders>
                <w:shd w:val="clear" w:color="auto" w:fill="FFFFFF"/>
              </w:tcPr>
            </w:tcPrChange>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184" w:author="Amit Popat" w:date="2022-07-11T10:45:00Z">
              <w:tcPr>
                <w:tcW w:w="4320" w:type="dxa"/>
                <w:tcBorders>
                  <w:top w:val="dotted" w:sz="4" w:space="0" w:color="auto"/>
                  <w:left w:val="nil"/>
                  <w:bottom w:val="dotted" w:sz="4" w:space="0" w:color="auto"/>
                  <w:right w:val="nil"/>
                </w:tcBorders>
                <w:shd w:val="clear" w:color="auto" w:fill="FFFFFF"/>
              </w:tcPr>
            </w:tcPrChange>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Change w:id="1185" w:author="Amit Popat" w:date="2022-07-11T10:45:00Z">
              <w:tcPr>
                <w:tcW w:w="864" w:type="dxa"/>
                <w:tcBorders>
                  <w:top w:val="dotted" w:sz="4" w:space="0" w:color="auto"/>
                  <w:left w:val="nil"/>
                  <w:bottom w:val="dotted" w:sz="4" w:space="0" w:color="auto"/>
                  <w:right w:val="nil"/>
                </w:tcBorders>
                <w:shd w:val="clear" w:color="auto" w:fill="FFFFFF"/>
              </w:tcPr>
            </w:tcPrChange>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86" w:author="Amit Popat" w:date="2022-07-11T10:45:00Z">
              <w:tcPr>
                <w:tcW w:w="1008" w:type="dxa"/>
                <w:tcBorders>
                  <w:top w:val="dotted" w:sz="4" w:space="0" w:color="auto"/>
                  <w:left w:val="nil"/>
                  <w:bottom w:val="dotted" w:sz="4" w:space="0" w:color="auto"/>
                  <w:right w:val="nil"/>
                </w:tcBorders>
                <w:shd w:val="clear" w:color="auto" w:fill="FFFFFF"/>
              </w:tcPr>
            </w:tcPrChange>
          </w:tcPr>
          <w:p w14:paraId="2B0B2BF5" w14:textId="77777777" w:rsidR="004C2D45" w:rsidRDefault="004C2D45">
            <w:pPr>
              <w:pStyle w:val="MsgTableBody"/>
              <w:jc w:val="center"/>
              <w:rPr>
                <w:noProof/>
              </w:rPr>
            </w:pPr>
            <w:r>
              <w:rPr>
                <w:noProof/>
              </w:rPr>
              <w:t>2</w:t>
            </w:r>
          </w:p>
        </w:tc>
      </w:tr>
      <w:tr w:rsidR="004C2D45" w:rsidRPr="004C2D45" w14:paraId="12DF1E45" w14:textId="77777777" w:rsidTr="00E56816">
        <w:trPr>
          <w:jc w:val="center"/>
          <w:trPrChange w:id="11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8" w:author="Amit Popat" w:date="2022-07-11T10:45:00Z">
              <w:tcPr>
                <w:tcW w:w="2880" w:type="dxa"/>
                <w:tcBorders>
                  <w:top w:val="dotted" w:sz="4" w:space="0" w:color="auto"/>
                  <w:left w:val="nil"/>
                  <w:bottom w:val="dotted" w:sz="4" w:space="0" w:color="auto"/>
                  <w:right w:val="nil"/>
                </w:tcBorders>
                <w:shd w:val="clear" w:color="auto" w:fill="FFFFFF"/>
              </w:tcPr>
            </w:tcPrChange>
          </w:tcPr>
          <w:p w14:paraId="729D167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89" w:author="Amit Popat" w:date="2022-07-11T10:45:00Z">
              <w:tcPr>
                <w:tcW w:w="4320" w:type="dxa"/>
                <w:tcBorders>
                  <w:top w:val="dotted" w:sz="4" w:space="0" w:color="auto"/>
                  <w:left w:val="nil"/>
                  <w:bottom w:val="dotted" w:sz="4" w:space="0" w:color="auto"/>
                  <w:right w:val="nil"/>
                </w:tcBorders>
                <w:shd w:val="clear" w:color="auto" w:fill="FFFFFF"/>
              </w:tcPr>
            </w:tcPrChange>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190" w:author="Amit Popat" w:date="2022-07-11T10:45:00Z">
              <w:tcPr>
                <w:tcW w:w="864" w:type="dxa"/>
                <w:tcBorders>
                  <w:top w:val="dotted" w:sz="4" w:space="0" w:color="auto"/>
                  <w:left w:val="nil"/>
                  <w:bottom w:val="dotted" w:sz="4" w:space="0" w:color="auto"/>
                  <w:right w:val="nil"/>
                </w:tcBorders>
                <w:shd w:val="clear" w:color="auto" w:fill="FFFFFF"/>
              </w:tcPr>
            </w:tcPrChange>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1" w:author="Amit Popat" w:date="2022-07-11T10:45:00Z">
              <w:tcPr>
                <w:tcW w:w="1008" w:type="dxa"/>
                <w:tcBorders>
                  <w:top w:val="dotted" w:sz="4" w:space="0" w:color="auto"/>
                  <w:left w:val="nil"/>
                  <w:bottom w:val="dotted" w:sz="4" w:space="0" w:color="auto"/>
                  <w:right w:val="nil"/>
                </w:tcBorders>
                <w:shd w:val="clear" w:color="auto" w:fill="FFFFFF"/>
              </w:tcPr>
            </w:tcPrChange>
          </w:tcPr>
          <w:p w14:paraId="0B8F488E" w14:textId="77777777" w:rsidR="004C2D45" w:rsidRDefault="004C2D45">
            <w:pPr>
              <w:pStyle w:val="MsgTableBody"/>
              <w:jc w:val="center"/>
              <w:rPr>
                <w:noProof/>
              </w:rPr>
            </w:pPr>
            <w:r>
              <w:rPr>
                <w:noProof/>
              </w:rPr>
              <w:t>12</w:t>
            </w:r>
          </w:p>
        </w:tc>
      </w:tr>
      <w:tr w:rsidR="004C2D45" w:rsidRPr="004C2D45" w14:paraId="7EFE70CD" w14:textId="77777777" w:rsidTr="00E56816">
        <w:trPr>
          <w:jc w:val="center"/>
          <w:trPrChange w:id="11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3" w:author="Amit Popat" w:date="2022-07-11T10:45:00Z">
              <w:tcPr>
                <w:tcW w:w="2880" w:type="dxa"/>
                <w:tcBorders>
                  <w:top w:val="dotted" w:sz="4" w:space="0" w:color="auto"/>
                  <w:left w:val="nil"/>
                  <w:bottom w:val="dotted" w:sz="4" w:space="0" w:color="auto"/>
                  <w:right w:val="nil"/>
                </w:tcBorders>
                <w:shd w:val="clear" w:color="auto" w:fill="FFFFFF"/>
              </w:tcPr>
            </w:tcPrChange>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94" w:author="Amit Popat" w:date="2022-07-11T10:45:00Z">
              <w:tcPr>
                <w:tcW w:w="4320" w:type="dxa"/>
                <w:tcBorders>
                  <w:top w:val="dotted" w:sz="4" w:space="0" w:color="auto"/>
                  <w:left w:val="nil"/>
                  <w:bottom w:val="dotted" w:sz="4" w:space="0" w:color="auto"/>
                  <w:right w:val="nil"/>
                </w:tcBorders>
                <w:shd w:val="clear" w:color="auto" w:fill="FFFFFF"/>
              </w:tcPr>
            </w:tcPrChange>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195" w:author="Amit Popat" w:date="2022-07-11T10:45:00Z">
              <w:tcPr>
                <w:tcW w:w="864" w:type="dxa"/>
                <w:tcBorders>
                  <w:top w:val="dotted" w:sz="4" w:space="0" w:color="auto"/>
                  <w:left w:val="nil"/>
                  <w:bottom w:val="dotted" w:sz="4" w:space="0" w:color="auto"/>
                  <w:right w:val="nil"/>
                </w:tcBorders>
                <w:shd w:val="clear" w:color="auto" w:fill="FFFFFF"/>
              </w:tcPr>
            </w:tcPrChange>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96" w:author="Amit Popat" w:date="2022-07-11T10:45:00Z">
              <w:tcPr>
                <w:tcW w:w="1008" w:type="dxa"/>
                <w:tcBorders>
                  <w:top w:val="dotted" w:sz="4" w:space="0" w:color="auto"/>
                  <w:left w:val="nil"/>
                  <w:bottom w:val="dotted" w:sz="4" w:space="0" w:color="auto"/>
                  <w:right w:val="nil"/>
                </w:tcBorders>
                <w:shd w:val="clear" w:color="auto" w:fill="FFFFFF"/>
              </w:tcPr>
            </w:tcPrChange>
          </w:tcPr>
          <w:p w14:paraId="11658726" w14:textId="77777777" w:rsidR="004C2D45" w:rsidRDefault="004C2D45">
            <w:pPr>
              <w:pStyle w:val="MsgTableBody"/>
              <w:jc w:val="center"/>
              <w:rPr>
                <w:noProof/>
              </w:rPr>
            </w:pPr>
          </w:p>
        </w:tc>
      </w:tr>
      <w:tr w:rsidR="004C2D45" w:rsidRPr="004C2D45" w14:paraId="63D96481" w14:textId="77777777" w:rsidTr="00E56816">
        <w:trPr>
          <w:jc w:val="center"/>
          <w:trPrChange w:id="11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8" w:author="Amit Popat" w:date="2022-07-11T10:45:00Z">
              <w:tcPr>
                <w:tcW w:w="2880" w:type="dxa"/>
                <w:tcBorders>
                  <w:top w:val="dotted" w:sz="4" w:space="0" w:color="auto"/>
                  <w:left w:val="nil"/>
                  <w:bottom w:val="dotted" w:sz="4" w:space="0" w:color="auto"/>
                  <w:right w:val="nil"/>
                </w:tcBorders>
                <w:shd w:val="clear" w:color="auto" w:fill="FFFFFF"/>
              </w:tcPr>
            </w:tcPrChange>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199" w:author="Amit Popat" w:date="2022-07-11T10:45:00Z">
              <w:tcPr>
                <w:tcW w:w="4320" w:type="dxa"/>
                <w:tcBorders>
                  <w:top w:val="dotted" w:sz="4" w:space="0" w:color="auto"/>
                  <w:left w:val="nil"/>
                  <w:bottom w:val="dotted" w:sz="4" w:space="0" w:color="auto"/>
                  <w:right w:val="nil"/>
                </w:tcBorders>
                <w:shd w:val="clear" w:color="auto" w:fill="FFFFFF"/>
              </w:tcPr>
            </w:tcPrChange>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200" w:author="Amit Popat" w:date="2022-07-11T10:45:00Z">
              <w:tcPr>
                <w:tcW w:w="864" w:type="dxa"/>
                <w:tcBorders>
                  <w:top w:val="dotted" w:sz="4" w:space="0" w:color="auto"/>
                  <w:left w:val="nil"/>
                  <w:bottom w:val="dotted" w:sz="4" w:space="0" w:color="auto"/>
                  <w:right w:val="nil"/>
                </w:tcBorders>
                <w:shd w:val="clear" w:color="auto" w:fill="FFFFFF"/>
              </w:tcPr>
            </w:tcPrChange>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1" w:author="Amit Popat" w:date="2022-07-11T10:45:00Z">
              <w:tcPr>
                <w:tcW w:w="1008" w:type="dxa"/>
                <w:tcBorders>
                  <w:top w:val="dotted" w:sz="4" w:space="0" w:color="auto"/>
                  <w:left w:val="nil"/>
                  <w:bottom w:val="dotted" w:sz="4" w:space="0" w:color="auto"/>
                  <w:right w:val="nil"/>
                </w:tcBorders>
                <w:shd w:val="clear" w:color="auto" w:fill="FFFFFF"/>
              </w:tcPr>
            </w:tcPrChange>
          </w:tcPr>
          <w:p w14:paraId="36E755F5" w14:textId="77777777" w:rsidR="004C2D45" w:rsidRDefault="004C2D45">
            <w:pPr>
              <w:pStyle w:val="MsgTableBody"/>
              <w:jc w:val="center"/>
              <w:rPr>
                <w:noProof/>
              </w:rPr>
            </w:pPr>
          </w:p>
        </w:tc>
      </w:tr>
      <w:tr w:rsidR="004C2D45" w:rsidRPr="004C2D45" w14:paraId="5EFA74A0" w14:textId="77777777" w:rsidTr="00E56816">
        <w:trPr>
          <w:jc w:val="center"/>
          <w:trPrChange w:id="12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3" w:author="Amit Popat" w:date="2022-07-11T10:45:00Z">
              <w:tcPr>
                <w:tcW w:w="2880" w:type="dxa"/>
                <w:tcBorders>
                  <w:top w:val="dotted" w:sz="4" w:space="0" w:color="auto"/>
                  <w:left w:val="nil"/>
                  <w:bottom w:val="dotted" w:sz="4" w:space="0" w:color="auto"/>
                  <w:right w:val="nil"/>
                </w:tcBorders>
                <w:shd w:val="clear" w:color="auto" w:fill="FFFFFF"/>
              </w:tcPr>
            </w:tcPrChange>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04" w:author="Amit Popat" w:date="2022-07-11T10:45:00Z">
              <w:tcPr>
                <w:tcW w:w="4320" w:type="dxa"/>
                <w:tcBorders>
                  <w:top w:val="dotted" w:sz="4" w:space="0" w:color="auto"/>
                  <w:left w:val="nil"/>
                  <w:bottom w:val="dotted" w:sz="4" w:space="0" w:color="auto"/>
                  <w:right w:val="nil"/>
                </w:tcBorders>
                <w:shd w:val="clear" w:color="auto" w:fill="FFFFFF"/>
              </w:tcPr>
            </w:tcPrChange>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205" w:author="Amit Popat" w:date="2022-07-11T10:45:00Z">
              <w:tcPr>
                <w:tcW w:w="864" w:type="dxa"/>
                <w:tcBorders>
                  <w:top w:val="dotted" w:sz="4" w:space="0" w:color="auto"/>
                  <w:left w:val="nil"/>
                  <w:bottom w:val="dotted" w:sz="4" w:space="0" w:color="auto"/>
                  <w:right w:val="nil"/>
                </w:tcBorders>
                <w:shd w:val="clear" w:color="auto" w:fill="FFFFFF"/>
              </w:tcPr>
            </w:tcPrChange>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6" w:author="Amit Popat" w:date="2022-07-11T10:45:00Z">
              <w:tcPr>
                <w:tcW w:w="1008" w:type="dxa"/>
                <w:tcBorders>
                  <w:top w:val="dotted" w:sz="4" w:space="0" w:color="auto"/>
                  <w:left w:val="nil"/>
                  <w:bottom w:val="dotted" w:sz="4" w:space="0" w:color="auto"/>
                  <w:right w:val="nil"/>
                </w:tcBorders>
                <w:shd w:val="clear" w:color="auto" w:fill="FFFFFF"/>
              </w:tcPr>
            </w:tcPrChange>
          </w:tcPr>
          <w:p w14:paraId="6CD2685C" w14:textId="77777777" w:rsidR="004C2D45" w:rsidRDefault="004C2D45">
            <w:pPr>
              <w:pStyle w:val="MsgTableBody"/>
              <w:jc w:val="center"/>
              <w:rPr>
                <w:noProof/>
              </w:rPr>
            </w:pPr>
          </w:p>
        </w:tc>
      </w:tr>
      <w:tr w:rsidR="004C2D45" w:rsidRPr="004C2D45" w14:paraId="76720148" w14:textId="77777777" w:rsidTr="00E56816">
        <w:trPr>
          <w:jc w:val="center"/>
          <w:trPrChange w:id="12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8" w:author="Amit Popat" w:date="2022-07-11T10:45:00Z">
              <w:tcPr>
                <w:tcW w:w="2880" w:type="dxa"/>
                <w:tcBorders>
                  <w:top w:val="dotted" w:sz="4" w:space="0" w:color="auto"/>
                  <w:left w:val="nil"/>
                  <w:bottom w:val="dotted" w:sz="4" w:space="0" w:color="auto"/>
                  <w:right w:val="nil"/>
                </w:tcBorders>
                <w:shd w:val="clear" w:color="auto" w:fill="FFFFFF"/>
              </w:tcPr>
            </w:tcPrChange>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09" w:author="Amit Popat" w:date="2022-07-11T10:45:00Z">
              <w:tcPr>
                <w:tcW w:w="4320" w:type="dxa"/>
                <w:tcBorders>
                  <w:top w:val="dotted" w:sz="4" w:space="0" w:color="auto"/>
                  <w:left w:val="nil"/>
                  <w:bottom w:val="dotted" w:sz="4" w:space="0" w:color="auto"/>
                  <w:right w:val="nil"/>
                </w:tcBorders>
                <w:shd w:val="clear" w:color="auto" w:fill="FFFFFF"/>
              </w:tcPr>
            </w:tcPrChange>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1210" w:author="Amit Popat" w:date="2022-07-11T10:45:00Z">
              <w:tcPr>
                <w:tcW w:w="864" w:type="dxa"/>
                <w:tcBorders>
                  <w:top w:val="dotted" w:sz="4" w:space="0" w:color="auto"/>
                  <w:left w:val="nil"/>
                  <w:bottom w:val="dotted" w:sz="4" w:space="0" w:color="auto"/>
                  <w:right w:val="nil"/>
                </w:tcBorders>
                <w:shd w:val="clear" w:color="auto" w:fill="FFFFFF"/>
              </w:tcPr>
            </w:tcPrChange>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1" w:author="Amit Popat" w:date="2022-07-11T10:45:00Z">
              <w:tcPr>
                <w:tcW w:w="1008" w:type="dxa"/>
                <w:tcBorders>
                  <w:top w:val="dotted" w:sz="4" w:space="0" w:color="auto"/>
                  <w:left w:val="nil"/>
                  <w:bottom w:val="dotted" w:sz="4" w:space="0" w:color="auto"/>
                  <w:right w:val="nil"/>
                </w:tcBorders>
                <w:shd w:val="clear" w:color="auto" w:fill="FFFFFF"/>
              </w:tcPr>
            </w:tcPrChange>
          </w:tcPr>
          <w:p w14:paraId="7A56FE98" w14:textId="77777777" w:rsidR="004C2D45" w:rsidRDefault="004C2D45">
            <w:pPr>
              <w:pStyle w:val="MsgTableBody"/>
              <w:jc w:val="center"/>
              <w:rPr>
                <w:noProof/>
              </w:rPr>
            </w:pPr>
          </w:p>
        </w:tc>
      </w:tr>
      <w:tr w:rsidR="004C2D45" w:rsidRPr="004C2D45" w14:paraId="0B6C82B9" w14:textId="77777777" w:rsidTr="00E56816">
        <w:trPr>
          <w:jc w:val="center"/>
          <w:trPrChange w:id="1212" w:author="Amit Popat" w:date="2022-07-11T10:45:00Z">
            <w:trPr>
              <w:jc w:val="center"/>
            </w:trPr>
          </w:trPrChange>
        </w:trPr>
        <w:tc>
          <w:tcPr>
            <w:tcW w:w="2882" w:type="dxa"/>
            <w:tcBorders>
              <w:top w:val="dotted" w:sz="4" w:space="0" w:color="auto"/>
              <w:left w:val="nil"/>
              <w:bottom w:val="single" w:sz="2" w:space="0" w:color="auto"/>
              <w:right w:val="nil"/>
            </w:tcBorders>
            <w:shd w:val="clear" w:color="auto" w:fill="FFFFFF"/>
            <w:tcPrChange w:id="1213" w:author="Amit Popat" w:date="2022-07-11T10:45:00Z">
              <w:tcPr>
                <w:tcW w:w="2880" w:type="dxa"/>
                <w:tcBorders>
                  <w:top w:val="dotted" w:sz="4" w:space="0" w:color="auto"/>
                  <w:left w:val="nil"/>
                  <w:bottom w:val="single" w:sz="2" w:space="0" w:color="auto"/>
                  <w:right w:val="nil"/>
                </w:tcBorders>
                <w:shd w:val="clear" w:color="auto" w:fill="FFFFFF"/>
              </w:tcPr>
            </w:tcPrChange>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214" w:author="Amit Popat" w:date="2022-07-11T10:45:00Z">
              <w:tcPr>
                <w:tcW w:w="4320" w:type="dxa"/>
                <w:tcBorders>
                  <w:top w:val="dotted" w:sz="4" w:space="0" w:color="auto"/>
                  <w:left w:val="nil"/>
                  <w:bottom w:val="single" w:sz="2" w:space="0" w:color="auto"/>
                  <w:right w:val="nil"/>
                </w:tcBorders>
                <w:shd w:val="clear" w:color="auto" w:fill="FFFFFF"/>
              </w:tcPr>
            </w:tcPrChange>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Change w:id="1215" w:author="Amit Popat" w:date="2022-07-11T10:45:00Z">
              <w:tcPr>
                <w:tcW w:w="864" w:type="dxa"/>
                <w:tcBorders>
                  <w:top w:val="dotted" w:sz="4" w:space="0" w:color="auto"/>
                  <w:left w:val="nil"/>
                  <w:bottom w:val="single" w:sz="2" w:space="0" w:color="auto"/>
                  <w:right w:val="nil"/>
                </w:tcBorders>
                <w:shd w:val="clear" w:color="auto" w:fill="FFFFFF"/>
              </w:tcPr>
            </w:tcPrChange>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216" w:author="Amit Popat" w:date="2022-07-11T10:45:00Z">
              <w:tcPr>
                <w:tcW w:w="1008" w:type="dxa"/>
                <w:tcBorders>
                  <w:top w:val="dotted" w:sz="4" w:space="0" w:color="auto"/>
                  <w:left w:val="nil"/>
                  <w:bottom w:val="single" w:sz="2" w:space="0" w:color="auto"/>
                  <w:right w:val="nil"/>
                </w:tcBorders>
                <w:shd w:val="clear" w:color="auto" w:fill="FFFFFF"/>
              </w:tcPr>
            </w:tcPrChange>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w:t>
            </w:r>
            <w:proofErr w:type="gramStart"/>
            <w:r>
              <w:t>PCG,PCH</w:t>
            </w:r>
            <w:proofErr w:type="gramEnd"/>
            <w:r>
              <w:t>,PCJ^PPG_PCG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proofErr w:type="gramStart"/>
            <w:r>
              <w:rPr>
                <w:szCs w:val="16"/>
              </w:rPr>
              <w:t>PCG,PCH</w:t>
            </w:r>
            <w:proofErr w:type="gramEnd"/>
            <w:r>
              <w:rPr>
                <w:szCs w:val="16"/>
              </w:rPr>
              <w:t>,PCJ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lastRenderedPageBreak/>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proofErr w:type="gramStart"/>
            <w:r>
              <w:rPr>
                <w:szCs w:val="16"/>
              </w:rPr>
              <w:t>PCG,PCH</w:t>
            </w:r>
            <w:proofErr w:type="gramEnd"/>
            <w:r>
              <w:rPr>
                <w:szCs w:val="16"/>
              </w:rPr>
              <w:t>,PCJ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1217"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1217"/>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1218"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1218"/>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1219"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1219"/>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1220"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1220"/>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1221"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1221"/>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1222"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1222"/>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1223"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1223"/>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1224" w:name="_Toc29038677"/>
      <w:bookmarkStart w:id="1225" w:name="_Toc348247668"/>
      <w:bookmarkStart w:id="1226" w:name="_Toc348260774"/>
      <w:bookmarkStart w:id="1227" w:name="_Toc348346701"/>
      <w:bookmarkStart w:id="1228" w:name="_Toc349103323"/>
      <w:bookmarkStart w:id="1229" w:name="_Toc349538276"/>
      <w:bookmarkStart w:id="1230" w:name="_Toc349538304"/>
      <w:bookmarkStart w:id="1231" w:name="_Toc349538367"/>
      <w:r>
        <w:rPr>
          <w:noProof/>
        </w:rPr>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1224"/>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1232" w:name="_Toc29038678"/>
      <w:r>
        <w:rPr>
          <w:noProof/>
        </w:rPr>
        <w:lastRenderedPageBreak/>
        <w:t>MESSAGE SEGMENTS</w:t>
      </w:r>
      <w:bookmarkEnd w:id="1225"/>
      <w:bookmarkEnd w:id="1226"/>
      <w:bookmarkEnd w:id="1227"/>
      <w:bookmarkEnd w:id="1228"/>
      <w:bookmarkEnd w:id="1229"/>
      <w:bookmarkEnd w:id="1230"/>
      <w:bookmarkEnd w:id="1231"/>
      <w:bookmarkEnd w:id="1232"/>
    </w:p>
    <w:p w14:paraId="0186935A" w14:textId="77777777" w:rsidR="004C2D45" w:rsidRDefault="004C2D45">
      <w:pPr>
        <w:pStyle w:val="Heading3"/>
        <w:rPr>
          <w:noProof/>
        </w:rPr>
      </w:pPr>
      <w:bookmarkStart w:id="1233" w:name="_Toc348247669"/>
      <w:bookmarkStart w:id="1234" w:name="_Toc348260775"/>
      <w:bookmarkStart w:id="1235" w:name="_Toc348346702"/>
      <w:bookmarkStart w:id="1236" w:name="_Toc349103324"/>
      <w:bookmarkStart w:id="1237" w:name="_Toc349538277"/>
      <w:bookmarkStart w:id="1238" w:name="_Toc349538305"/>
      <w:bookmarkStart w:id="1239" w:name="_Toc349538368"/>
      <w:bookmarkStart w:id="1240"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1233"/>
      <w:bookmarkEnd w:id="1234"/>
      <w:bookmarkEnd w:id="1235"/>
      <w:bookmarkEnd w:id="1236"/>
      <w:bookmarkEnd w:id="1237"/>
      <w:bookmarkEnd w:id="1238"/>
      <w:bookmarkEnd w:id="1239"/>
      <w:bookmarkEnd w:id="1240"/>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Default="004C2D45">
      <w:pPr>
        <w:pStyle w:val="AttributeTableCaption"/>
        <w:rPr>
          <w:noProof/>
        </w:rPr>
      </w:pPr>
      <w:r>
        <w:rPr>
          <w:noProof/>
        </w:rPr>
        <w:t xml:space="preserve">HL7 Attribute Table - GOL </w:t>
      </w:r>
      <w:bookmarkStart w:id="1241" w:name="GOL"/>
      <w:bookmarkEnd w:id="1241"/>
      <w:r>
        <w:rPr>
          <w:noProof/>
        </w:rPr>
        <w:t>– Goal Detail</w:t>
      </w:r>
      <w:r w:rsidR="00FC31E4">
        <w:rPr>
          <w:noProof/>
        </w:rPr>
        <w:fldChar w:fldCharType="begin"/>
      </w:r>
      <w:r>
        <w:rPr>
          <w:noProof/>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D3081F">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D3081F">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7777777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1242" w:name="_Hlt480363686"/>
        <w:r>
          <w:rPr>
            <w:rStyle w:val="ReferenceHL7Table"/>
            <w:noProof/>
          </w:rPr>
          <w:t>d</w:t>
        </w:r>
        <w:bookmarkEnd w:id="1242"/>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lastRenderedPageBreak/>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1243"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43"/>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1244" w:name="EIComponent"/>
      <w:r>
        <w:t>Components:  &lt;Entity Identifier (ST)&gt; ^ &lt;Namespace ID (IS)&gt; ^ &lt;Universal ID (ST)&gt; ^ &lt;Universal ID Type (ID)&gt;</w:t>
      </w:r>
      <w:bookmarkEnd w:id="1244"/>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lastRenderedPageBreak/>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1245"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1245"/>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1246"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46"/>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1247"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47"/>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1248" w:name="_Toc348247670"/>
      <w:bookmarkStart w:id="1249" w:name="_Toc348260776"/>
      <w:bookmarkStart w:id="1250" w:name="_Toc348346703"/>
      <w:bookmarkStart w:id="1251" w:name="_Toc349103325"/>
      <w:bookmarkStart w:id="1252" w:name="_Toc349538278"/>
      <w:bookmarkStart w:id="1253" w:name="_Toc349538306"/>
      <w:bookmarkStart w:id="1254" w:name="_Toc349538369"/>
      <w:bookmarkStart w:id="1255"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1248"/>
      <w:bookmarkEnd w:id="1249"/>
      <w:bookmarkEnd w:id="1250"/>
      <w:bookmarkEnd w:id="1251"/>
      <w:bookmarkEnd w:id="1252"/>
      <w:bookmarkEnd w:id="1253"/>
      <w:bookmarkEnd w:id="1254"/>
      <w:bookmarkEnd w:id="1255"/>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Default="004C2D45">
      <w:pPr>
        <w:pStyle w:val="AttributeTableCaption"/>
        <w:rPr>
          <w:noProof/>
        </w:rPr>
      </w:pPr>
      <w:r>
        <w:rPr>
          <w:noProof/>
        </w:rPr>
        <w:t xml:space="preserve">HL7 Attribute Table - PRB </w:t>
      </w:r>
      <w:bookmarkStart w:id="1256" w:name="PRB"/>
      <w:bookmarkEnd w:id="1256"/>
      <w:r>
        <w:rPr>
          <w:noProof/>
        </w:rPr>
        <w:t>– Problem Details</w:t>
      </w:r>
      <w:r w:rsidR="00FC31E4">
        <w:rPr>
          <w:noProof/>
        </w:rPr>
        <w:fldChar w:fldCharType="begin"/>
      </w:r>
      <w:r>
        <w:rPr>
          <w:noProof/>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D3081F">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D3081F">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D3081F">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D3081F">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77777777"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42012737" w14:textId="12E1817A"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1257" w:name="HL70443"/>
      <w:bookmarkStart w:id="1258" w:name="HL70406"/>
      <w:bookmarkStart w:id="1259" w:name="_Toc29038681"/>
      <w:bookmarkEnd w:id="1257"/>
      <w:bookmarkEnd w:id="1258"/>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1259"/>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Default="004C2D45">
      <w:pPr>
        <w:pStyle w:val="AttributeTableCaption"/>
        <w:rPr>
          <w:noProof/>
        </w:rPr>
      </w:pPr>
      <w:r>
        <w:rPr>
          <w:noProof/>
        </w:rPr>
        <w:t xml:space="preserve">HL7 Attribute Table - PTH </w:t>
      </w:r>
      <w:bookmarkStart w:id="1260" w:name="PTH"/>
      <w:bookmarkEnd w:id="1260"/>
      <w:r>
        <w:rPr>
          <w:noProof/>
        </w:rPr>
        <w:t>- Pathway</w:t>
      </w:r>
      <w:r w:rsidR="00FC31E4">
        <w:rPr>
          <w:noProof/>
        </w:rPr>
        <w:fldChar w:fldCharType="begin"/>
      </w:r>
      <w:r>
        <w:rPr>
          <w:noProof/>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D3081F">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77777777" w:rsidR="004C2D45" w:rsidRDefault="004C2D45">
            <w:pPr>
              <w:pStyle w:val="AttributeTableBody"/>
              <w:rPr>
                <w:noProof/>
              </w:rPr>
            </w:pPr>
            <w:r>
              <w:rPr>
                <w:noProof/>
              </w:rPr>
              <w:t>00816</w:t>
            </w:r>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261" w:name="A2"/>
            <w:bookmarkEnd w:id="1261"/>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D3081F">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77777777"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00816</w:t>
      </w:r>
    </w:p>
    <w:p w14:paraId="672696C7" w14:textId="52A7878D"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262"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262"/>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263" w:name="VAR"/>
      <w:bookmarkEnd w:id="1263"/>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26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264"/>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265"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265"/>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D3081F">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D3081F">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266"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266"/>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267"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267"/>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268"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268"/>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269" w:name="DRComponent"/>
      <w:r>
        <w:t>Components:  &lt;Range Start Date/Time (DTM)&gt; ^ &lt;Range End Date/Time (DTM)&gt;</w:t>
      </w:r>
      <w:bookmarkEnd w:id="1269"/>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Default="00486A47" w:rsidP="00486A47">
      <w:pPr>
        <w:pStyle w:val="Heading4"/>
        <w:numPr>
          <w:ilvl w:val="0"/>
          <w:numId w:val="0"/>
        </w:numPr>
        <w:ind w:left="1008" w:hanging="1008"/>
        <w:rPr>
          <w:noProof/>
          <w:lang w:val="fr-FR"/>
        </w:rPr>
      </w:pPr>
      <w:r>
        <w:rPr>
          <w:noProof/>
          <w:lang w:val="fr-FR"/>
        </w:rPr>
        <w:lastRenderedPageBreak/>
        <w:t>12.4.5.17 REL-17   Source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Source Information Instance Identifier (REL-4).</w:t>
      </w:r>
    </w:p>
    <w:p w14:paraId="30DAEB63" w14:textId="77777777" w:rsidR="00486A47" w:rsidRDefault="00486A47" w:rsidP="00486A47">
      <w:pPr>
        <w:pStyle w:val="NormalIndented"/>
        <w:rPr>
          <w:noProof/>
        </w:rPr>
      </w:pPr>
    </w:p>
    <w:p w14:paraId="598503CA" w14:textId="249FCA69" w:rsidR="00486A47" w:rsidRDefault="00486A47" w:rsidP="00486A47">
      <w:pPr>
        <w:pStyle w:val="Heading4"/>
        <w:numPr>
          <w:ilvl w:val="0"/>
          <w:numId w:val="0"/>
        </w:numPr>
        <w:ind w:left="1008" w:hanging="1008"/>
        <w:rPr>
          <w:noProof/>
          <w:lang w:val="fr-FR"/>
        </w:rPr>
      </w:pPr>
      <w:r>
        <w:rPr>
          <w:noProof/>
          <w:lang w:val="fr-FR"/>
        </w:rPr>
        <w:t>12.4.5.18 REL-18   Target Information Instance Object Type</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(ID)   </w:t>
      </w:r>
      <w:r w:rsidR="003D3990">
        <w:rPr>
          <w:noProof/>
          <w:lang w:val="fr-FR"/>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Pr>
          <w:noProof/>
          <w:lang w:val="fr-FR"/>
        </w:rPr>
        <w:t>Target Information Instance Identifier (REL-5).</w:t>
      </w:r>
    </w:p>
    <w:p w14:paraId="004F67D2" w14:textId="77777777" w:rsidR="00486A47" w:rsidRDefault="00486A47" w:rsidP="00486A47">
      <w:pPr>
        <w:pStyle w:val="NormalIndented"/>
        <w:ind w:left="0"/>
        <w:rPr>
          <w:noProof/>
        </w:rPr>
      </w:pPr>
    </w:p>
    <w:p w14:paraId="014E9BA4" w14:textId="77777777" w:rsidR="004C2D45" w:rsidRDefault="004C2D45">
      <w:pPr>
        <w:pStyle w:val="Heading2"/>
        <w:rPr>
          <w:noProof/>
        </w:rPr>
      </w:pPr>
      <w:bookmarkStart w:id="1270" w:name="_Toc348247672"/>
      <w:bookmarkStart w:id="1271" w:name="_Toc348260778"/>
      <w:bookmarkStart w:id="1272" w:name="_Toc348346705"/>
      <w:bookmarkStart w:id="1273" w:name="_Toc349103327"/>
      <w:bookmarkStart w:id="1274" w:name="_Toc349538280"/>
      <w:bookmarkStart w:id="1275" w:name="_Toc349538308"/>
      <w:bookmarkStart w:id="1276" w:name="_Toc349538371"/>
      <w:bookmarkStart w:id="1277" w:name="_Toc29038684"/>
      <w:r>
        <w:rPr>
          <w:noProof/>
        </w:rPr>
        <w:t>EXAMPLE TRANSACTIONS</w:t>
      </w:r>
      <w:bookmarkEnd w:id="1270"/>
      <w:bookmarkEnd w:id="1271"/>
      <w:bookmarkEnd w:id="1272"/>
      <w:bookmarkEnd w:id="1273"/>
      <w:bookmarkEnd w:id="1274"/>
      <w:bookmarkEnd w:id="1275"/>
      <w:bookmarkEnd w:id="1276"/>
      <w:bookmarkEnd w:id="1277"/>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278" w:name="_Toc348247673"/>
      <w:bookmarkStart w:id="1279" w:name="_Toc348260779"/>
      <w:bookmarkStart w:id="1280" w:name="_Toc348346706"/>
      <w:bookmarkStart w:id="1281" w:name="_Toc349103328"/>
      <w:bookmarkStart w:id="1282" w:name="_Toc349538281"/>
      <w:bookmarkStart w:id="1283" w:name="_Toc349538309"/>
      <w:bookmarkStart w:id="1284" w:name="_Toc349538372"/>
      <w:bookmarkStart w:id="1285" w:name="_Toc29038685"/>
      <w:r>
        <w:rPr>
          <w:noProof/>
        </w:rPr>
        <w:t>IMPLEMENTATION CONSIDERATIONS</w:t>
      </w:r>
      <w:bookmarkEnd w:id="1278"/>
      <w:bookmarkEnd w:id="1279"/>
      <w:bookmarkEnd w:id="1280"/>
      <w:bookmarkEnd w:id="1281"/>
      <w:bookmarkEnd w:id="1282"/>
      <w:bookmarkEnd w:id="1283"/>
      <w:bookmarkEnd w:id="1284"/>
      <w:bookmarkEnd w:id="1285"/>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286" w:name="_Toc348247674"/>
      <w:bookmarkStart w:id="1287" w:name="_Toc348260780"/>
      <w:bookmarkStart w:id="1288" w:name="_Toc348346707"/>
      <w:bookmarkStart w:id="1289" w:name="_Toc349103329"/>
      <w:bookmarkStart w:id="1290" w:name="_Toc349538282"/>
      <w:bookmarkStart w:id="1291" w:name="_Toc349538310"/>
      <w:bookmarkStart w:id="1292" w:name="_Toc349538373"/>
      <w:bookmarkStart w:id="1293" w:name="_Toc29038686"/>
      <w:r>
        <w:rPr>
          <w:noProof/>
        </w:rPr>
        <w:t>Outstanding I</w:t>
      </w:r>
      <w:r w:rsidR="004064CB">
        <w:rPr>
          <w:noProof/>
        </w:rPr>
        <w:t>ssues</w:t>
      </w:r>
      <w:bookmarkEnd w:id="1286"/>
      <w:bookmarkEnd w:id="1287"/>
      <w:bookmarkEnd w:id="1288"/>
      <w:bookmarkEnd w:id="1289"/>
      <w:bookmarkEnd w:id="1290"/>
      <w:bookmarkEnd w:id="1291"/>
      <w:bookmarkEnd w:id="1292"/>
      <w:bookmarkEnd w:id="1293"/>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D19D" w14:textId="77777777" w:rsidR="00D3081F" w:rsidRDefault="00D3081F" w:rsidP="004C2D45">
      <w:pPr>
        <w:spacing w:after="0"/>
      </w:pPr>
      <w:r>
        <w:separator/>
      </w:r>
    </w:p>
  </w:endnote>
  <w:endnote w:type="continuationSeparator" w:id="0">
    <w:p w14:paraId="2F7AB523" w14:textId="77777777" w:rsidR="00D3081F" w:rsidRDefault="00D3081F"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4C82DB17"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r w:rsidR="00D3081F">
      <w:fldChar w:fldCharType="begin"/>
    </w:r>
    <w:r w:rsidR="00D3081F">
      <w:instrText xml:space="preserve"> DOCPROPERTY release_version \* MERGEFORMAT </w:instrText>
    </w:r>
    <w:r w:rsidR="00D3081F">
      <w:fldChar w:fldCharType="separate"/>
    </w:r>
    <w:r>
      <w:t>2.9</w:t>
    </w:r>
    <w:r w:rsidR="00D3081F">
      <w:fldChar w:fldCharType="end"/>
    </w:r>
    <w:r>
      <w:t xml:space="preserve"> © </w:t>
    </w:r>
    <w:r w:rsidR="00D3081F">
      <w:fldChar w:fldCharType="begin"/>
    </w:r>
    <w:r w:rsidR="00D3081F">
      <w:instrText xml:space="preserve"> DOCPROPERTY release_year \* MERGEFORMAT </w:instrText>
    </w:r>
    <w:r w:rsidR="00D3081F">
      <w:fldChar w:fldCharType="separate"/>
    </w:r>
    <w:r>
      <w:t>2019</w:t>
    </w:r>
    <w:r w:rsidR="00D3081F">
      <w:fldChar w:fldCharType="end"/>
    </w:r>
    <w:r>
      <w:t>.  All rights reserved.</w:t>
    </w:r>
  </w:p>
  <w:p w14:paraId="4C8BAC03" w14:textId="133DA566" w:rsidR="003C63BB" w:rsidRDefault="00D3081F" w:rsidP="004064CB">
    <w:pPr>
      <w:pStyle w:val="Footer"/>
    </w:pPr>
    <w:r>
      <w:fldChar w:fldCharType="begin"/>
    </w:r>
    <w:r>
      <w:instrText xml:space="preserve"> DOCPROPERTY release_month \* MERGEFORMAT </w:instrText>
    </w:r>
    <w:r>
      <w:fldChar w:fldCharType="separate"/>
    </w:r>
    <w:r w:rsidR="00DB6644">
      <w:t>December</w:t>
    </w:r>
    <w:r>
      <w:fldChar w:fldCharType="end"/>
    </w:r>
    <w:r w:rsidR="003C63BB">
      <w:t xml:space="preserve">  </w:t>
    </w:r>
    <w:r>
      <w:fldChar w:fldCharType="begin"/>
    </w:r>
    <w:r>
      <w:instrText xml:space="preserve"> DOCPROPERTY release_year \* MERGEFORMAT </w:instrText>
    </w:r>
    <w:r>
      <w:fldChar w:fldCharType="separate"/>
    </w:r>
    <w:r w:rsidR="003C63BB">
      <w:t>2019</w:t>
    </w:r>
    <w:r>
      <w:fldChar w:fldCharType="end"/>
    </w:r>
    <w:r w:rsidR="003C63BB">
      <w:t>.</w:t>
    </w:r>
    <w:r w:rsidR="003C63BB">
      <w:tab/>
    </w:r>
    <w:r>
      <w:fldChar w:fldCharType="begin"/>
    </w:r>
    <w:r>
      <w:instrText xml:space="preserve"> DOCPROPERTY release_status \* MERGEFORMAT </w:instrText>
    </w:r>
    <w:r>
      <w:fldChar w:fldCharType="separate"/>
    </w:r>
    <w:r w:rsidR="003C63BB">
      <w:t>Normative Standard</w:t>
    </w:r>
    <w:r>
      <w:fldChar w:fldCharType="end"/>
    </w:r>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3AE4" w14:textId="15214473" w:rsidR="003C63BB" w:rsidRDefault="003C63BB" w:rsidP="00CA4E0A">
    <w:pPr>
      <w:pStyle w:val="Footer"/>
      <w:spacing w:before="60"/>
    </w:pPr>
    <w:r>
      <w:t xml:space="preserve">Health Level Seven, Version </w:t>
    </w:r>
    <w:r w:rsidR="00D3081F">
      <w:fldChar w:fldCharType="begin"/>
    </w:r>
    <w:r w:rsidR="00D3081F">
      <w:instrText xml:space="preserve"> DOCPROPERTY release_version \* MERGEFORMAT </w:instrText>
    </w:r>
    <w:r w:rsidR="00D3081F">
      <w:fldChar w:fldCharType="separate"/>
    </w:r>
    <w:r>
      <w:t>2.9</w:t>
    </w:r>
    <w:r w:rsidR="00D3081F">
      <w:fldChar w:fldCharType="end"/>
    </w:r>
    <w:r>
      <w:t xml:space="preserve"> © </w:t>
    </w:r>
    <w:r w:rsidR="00D3081F">
      <w:fldChar w:fldCharType="begin"/>
    </w:r>
    <w:r w:rsidR="00D3081F">
      <w:instrText xml:space="preserve"> DOCPROPERTY release_year \* MERGEFORMAT </w:instrText>
    </w:r>
    <w:r w:rsidR="00D3081F">
      <w:fldChar w:fldCharType="separate"/>
    </w:r>
    <w:r>
      <w:t>2019</w:t>
    </w:r>
    <w:r w:rsidR="00D3081F">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3</w:t>
    </w:r>
    <w:r>
      <w:rPr>
        <w:rStyle w:val="PageNumber"/>
      </w:rPr>
      <w:fldChar w:fldCharType="end"/>
    </w:r>
  </w:p>
  <w:p w14:paraId="015538FD" w14:textId="3B2C5B4D" w:rsidR="003C63BB" w:rsidRDefault="00D3081F" w:rsidP="00CA4E0A">
    <w:pPr>
      <w:pStyle w:val="Footer"/>
    </w:pPr>
    <w:r>
      <w:fldChar w:fldCharType="begin"/>
    </w:r>
    <w:r>
      <w:instrText xml:space="preserve"> DOCPROPERTY  release_status  \* MERGEFORMAT </w:instrText>
    </w:r>
    <w:r>
      <w:fldChar w:fldCharType="separate"/>
    </w:r>
    <w:r w:rsidR="003C63BB">
      <w:t>Normative Standard</w:t>
    </w:r>
    <w:r>
      <w:fldChar w:fldCharType="end"/>
    </w:r>
    <w:r w:rsidR="003C63BB">
      <w:t>.</w:t>
    </w:r>
    <w:r w:rsidR="003C63BB">
      <w:tab/>
    </w:r>
    <w:r>
      <w:fldChar w:fldCharType="begin"/>
    </w:r>
    <w:r>
      <w:instrText xml:space="preserve"> DOCPROPERTY release_month \* MERGEFORMAT </w:instrText>
    </w:r>
    <w:r>
      <w:fldChar w:fldCharType="separate"/>
    </w:r>
    <w:r w:rsidR="00DB6644">
      <w:t>December</w:t>
    </w:r>
    <w:r>
      <w:fldChar w:fldCharType="end"/>
    </w:r>
    <w:r w:rsidR="003C63BB">
      <w:t xml:space="preserve">  </w:t>
    </w:r>
    <w:r>
      <w:fldChar w:fldCharType="begin"/>
    </w:r>
    <w:r>
      <w:instrText xml:space="preserve"> DOCPROPERTY release_year \* MERGEFORMAT </w:instrText>
    </w:r>
    <w:r>
      <w:fldChar w:fldCharType="separate"/>
    </w:r>
    <w:r w:rsidR="003C63BB">
      <w:t>2019</w:t>
    </w:r>
    <w:r>
      <w:fldChar w:fldCharType="end"/>
    </w:r>
    <w:r w:rsidR="003C63B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5D912ECE" w:rsidR="003C63BB" w:rsidRDefault="003C63BB" w:rsidP="00CA4E0A">
    <w:pPr>
      <w:pStyle w:val="Footer"/>
      <w:spacing w:before="60"/>
    </w:pPr>
    <w:r>
      <w:t xml:space="preserve">Health Level Seven, Version </w:t>
    </w:r>
    <w:r w:rsidR="00D3081F">
      <w:fldChar w:fldCharType="begin"/>
    </w:r>
    <w:r w:rsidR="00D3081F">
      <w:instrText xml:space="preserve"> DOCPROPERTY release_version \* MERGEFORMAT </w:instrText>
    </w:r>
    <w:r w:rsidR="00D3081F">
      <w:fldChar w:fldCharType="separate"/>
    </w:r>
    <w:r>
      <w:t>2.9</w:t>
    </w:r>
    <w:r w:rsidR="00D3081F">
      <w:fldChar w:fldCharType="end"/>
    </w:r>
    <w:r>
      <w:t xml:space="preserve"> © </w:t>
    </w:r>
    <w:r w:rsidR="00D3081F">
      <w:fldChar w:fldCharType="begin"/>
    </w:r>
    <w:r w:rsidR="00D3081F">
      <w:instrText xml:space="preserve"> DOCPROPERTY release_year \* MERGEFORMAT </w:instrText>
    </w:r>
    <w:r w:rsidR="00D3081F">
      <w:fldChar w:fldCharType="separate"/>
    </w:r>
    <w:r>
      <w:t>2019</w:t>
    </w:r>
    <w:r w:rsidR="00D3081F">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50EE892B" w:rsidR="003C63BB" w:rsidRDefault="00D3081F" w:rsidP="00CA4E0A">
    <w:pPr>
      <w:pStyle w:val="Footer"/>
    </w:pPr>
    <w:r>
      <w:fldChar w:fldCharType="begin"/>
    </w:r>
    <w:r>
      <w:instrText xml:space="preserve"> DOCPROPERTY  release_status</w:instrText>
    </w:r>
    <w:r>
      <w:instrText xml:space="preserve">  \* MERGEFORMAT </w:instrText>
    </w:r>
    <w:r>
      <w:fldChar w:fldCharType="separate"/>
    </w:r>
    <w:r w:rsidR="003C63BB">
      <w:t>Normative Standard</w:t>
    </w:r>
    <w:r>
      <w:fldChar w:fldCharType="end"/>
    </w:r>
    <w:r w:rsidR="003C63BB">
      <w:t>.</w:t>
    </w:r>
    <w:r w:rsidR="003C63BB">
      <w:tab/>
    </w:r>
    <w:r>
      <w:fldChar w:fldCharType="begin"/>
    </w:r>
    <w:r>
      <w:instrText xml:space="preserve"> DOCPROPERTY release_month \* MERGEFORMAT </w:instrText>
    </w:r>
    <w:r>
      <w:fldChar w:fldCharType="separate"/>
    </w:r>
    <w:r w:rsidR="00DB6644">
      <w:t>December</w:t>
    </w:r>
    <w:r>
      <w:fldChar w:fldCharType="end"/>
    </w:r>
    <w:r w:rsidR="003C63BB">
      <w:t xml:space="preserve">  </w:t>
    </w:r>
    <w:r>
      <w:fldChar w:fldCharType="begin"/>
    </w:r>
    <w:r>
      <w:instrText xml:space="preserve"> DOCPROPERTY release_year \* MERGEFORMAT </w:instrText>
    </w:r>
    <w:r>
      <w:fldChar w:fldCharType="separate"/>
    </w:r>
    <w:r w:rsidR="003C63BB">
      <w:t>2019</w:t>
    </w:r>
    <w:r>
      <w:fldChar w:fldCharType="end"/>
    </w:r>
    <w:r w:rsidR="003C63BB">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C89DD" w14:textId="77777777" w:rsidR="00D3081F" w:rsidRDefault="00D3081F" w:rsidP="004C2D45">
      <w:pPr>
        <w:spacing w:after="0"/>
      </w:pPr>
      <w:r>
        <w:separator/>
      </w:r>
    </w:p>
  </w:footnote>
  <w:footnote w:type="continuationSeparator" w:id="0">
    <w:p w14:paraId="4CC42C51" w14:textId="77777777" w:rsidR="00D3081F" w:rsidRDefault="00D3081F"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 xml:space="preserve">While not an ideal term, the word “patient” is used here to represent the entire spectrum of individuals who receive healthcare in a variety of settings including, but not limited to, acute care, clinic care, long-term care, residential care, home health care, office practices, school-based </w:t>
      </w:r>
      <w:proofErr w:type="gramStart"/>
      <w:r>
        <w:t>care</w:t>
      </w:r>
      <w:proofErr w:type="gramEnd"/>
      <w:r>
        <w:t xml:space="preserv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t Popat">
    <w15:presenceInfo w15:providerId="AD" w15:userId="S::apopat@epic.com::d4b43766-8aa6-459e-b41f-00b38db32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proofState w:spelling="clean" w:grammar="clean"/>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D1289"/>
    <w:rsid w:val="00165E6D"/>
    <w:rsid w:val="0017149F"/>
    <w:rsid w:val="0018263E"/>
    <w:rsid w:val="00186219"/>
    <w:rsid w:val="00186611"/>
    <w:rsid w:val="001925BB"/>
    <w:rsid w:val="001C377A"/>
    <w:rsid w:val="001F5E93"/>
    <w:rsid w:val="00203776"/>
    <w:rsid w:val="00210C5B"/>
    <w:rsid w:val="00215C3C"/>
    <w:rsid w:val="00224E8F"/>
    <w:rsid w:val="002312EB"/>
    <w:rsid w:val="002422DC"/>
    <w:rsid w:val="00245246"/>
    <w:rsid w:val="002517BE"/>
    <w:rsid w:val="002567E1"/>
    <w:rsid w:val="00262962"/>
    <w:rsid w:val="002A1701"/>
    <w:rsid w:val="002A2914"/>
    <w:rsid w:val="002C6E50"/>
    <w:rsid w:val="0030243C"/>
    <w:rsid w:val="0035398F"/>
    <w:rsid w:val="00382455"/>
    <w:rsid w:val="00392DFE"/>
    <w:rsid w:val="003C0421"/>
    <w:rsid w:val="003C5B7C"/>
    <w:rsid w:val="003C63BB"/>
    <w:rsid w:val="003D3990"/>
    <w:rsid w:val="004064CB"/>
    <w:rsid w:val="00472BCD"/>
    <w:rsid w:val="004753D5"/>
    <w:rsid w:val="0048076F"/>
    <w:rsid w:val="00486A47"/>
    <w:rsid w:val="004C2D45"/>
    <w:rsid w:val="004C6A8E"/>
    <w:rsid w:val="00540CD5"/>
    <w:rsid w:val="00544074"/>
    <w:rsid w:val="00594FA4"/>
    <w:rsid w:val="005C4772"/>
    <w:rsid w:val="005D269F"/>
    <w:rsid w:val="005F4891"/>
    <w:rsid w:val="005F5834"/>
    <w:rsid w:val="00616EA0"/>
    <w:rsid w:val="00621FA3"/>
    <w:rsid w:val="006A0890"/>
    <w:rsid w:val="006D5233"/>
    <w:rsid w:val="006D614F"/>
    <w:rsid w:val="006D70F9"/>
    <w:rsid w:val="006E2A2E"/>
    <w:rsid w:val="006F0BA4"/>
    <w:rsid w:val="00711A6E"/>
    <w:rsid w:val="0072344F"/>
    <w:rsid w:val="007239A9"/>
    <w:rsid w:val="00736E4A"/>
    <w:rsid w:val="007450EB"/>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84CF4"/>
    <w:rsid w:val="00997041"/>
    <w:rsid w:val="009A196E"/>
    <w:rsid w:val="009F387E"/>
    <w:rsid w:val="00A11D62"/>
    <w:rsid w:val="00A9385A"/>
    <w:rsid w:val="00AC5822"/>
    <w:rsid w:val="00AD4C12"/>
    <w:rsid w:val="00AF339B"/>
    <w:rsid w:val="00B10100"/>
    <w:rsid w:val="00B3039F"/>
    <w:rsid w:val="00B42FE8"/>
    <w:rsid w:val="00B570EE"/>
    <w:rsid w:val="00B60FCA"/>
    <w:rsid w:val="00B61A12"/>
    <w:rsid w:val="00B67D57"/>
    <w:rsid w:val="00B86105"/>
    <w:rsid w:val="00BA032C"/>
    <w:rsid w:val="00BC0CF5"/>
    <w:rsid w:val="00BC4089"/>
    <w:rsid w:val="00C02566"/>
    <w:rsid w:val="00C03DDA"/>
    <w:rsid w:val="00C15F07"/>
    <w:rsid w:val="00C4621F"/>
    <w:rsid w:val="00C47F52"/>
    <w:rsid w:val="00C61675"/>
    <w:rsid w:val="00C656C6"/>
    <w:rsid w:val="00C74112"/>
    <w:rsid w:val="00CA4E0A"/>
    <w:rsid w:val="00CB26D7"/>
    <w:rsid w:val="00CB3B21"/>
    <w:rsid w:val="00CB72E6"/>
    <w:rsid w:val="00CD418C"/>
    <w:rsid w:val="00CD504E"/>
    <w:rsid w:val="00D3081F"/>
    <w:rsid w:val="00D32FE2"/>
    <w:rsid w:val="00D7449E"/>
    <w:rsid w:val="00DB6644"/>
    <w:rsid w:val="00E073C7"/>
    <w:rsid w:val="00E20817"/>
    <w:rsid w:val="00E237D0"/>
    <w:rsid w:val="00E56816"/>
    <w:rsid w:val="00E677DD"/>
    <w:rsid w:val="00EB35A9"/>
    <w:rsid w:val="00F37ACB"/>
    <w:rsid w:val="00F62715"/>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4064CB"/>
    <w:pPr>
      <w:tabs>
        <w:tab w:val="clear" w:pos="648"/>
        <w:tab w:val="left" w:pos="567"/>
      </w:tabs>
    </w:pPr>
    <w:rPr>
      <w:caps w:val="0"/>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17487</Words>
  <Characters>99677</Characters>
  <Application>Microsoft Office Word</Application>
  <DocSecurity>0</DocSecurity>
  <Lines>830</Lines>
  <Paragraphs>233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HL7 Australia</Company>
  <LinksUpToDate>false</LinksUpToDate>
  <CharactersWithSpaces>116931</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Klaus Veil</dc:creator>
  <cp:lastModifiedBy>Amit Popat</cp:lastModifiedBy>
  <cp:revision>2</cp:revision>
  <cp:lastPrinted>2016-11-09T16:12:00Z</cp:lastPrinted>
  <dcterms:created xsi:type="dcterms:W3CDTF">2022-07-15T16:03:00Z</dcterms:created>
  <dcterms:modified xsi:type="dcterms:W3CDTF">2022-07-15T16:03:00Z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Standard</vt:lpwstr>
  </property>
  <property fmtid="{D5CDD505-2E9C-101B-9397-08002B2CF9AE}" pid="5" name="release_version">
    <vt:lpwstr>2.9</vt:lpwstr>
  </property>
  <property fmtid="{D5CDD505-2E9C-101B-9397-08002B2CF9AE}" pid="6" name="fo_checked">
    <vt:filetime>2019-12-01T10:00:00Z</vt:filetime>
  </property>
</Properties>
</file>