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12E01" w14:textId="77777777" w:rsidR="00B36DB7" w:rsidRPr="0065798E" w:rsidRDefault="00D412C1" w:rsidP="00B36DB7">
      <w:pPr>
        <w:pStyle w:val="ANSIdesignation"/>
        <w:rPr>
          <w:rFonts w:ascii="Arial Narrow" w:hAnsi="Arial Narrow"/>
          <w:b/>
        </w:rPr>
      </w:pPr>
      <w:bookmarkStart w:id="0" w:name="_Toc25579082"/>
      <w:bookmarkStart w:id="1" w:name="_Toc25585447"/>
      <w:r>
        <w:rPr>
          <w:noProof/>
        </w:rPr>
        <w:drawing>
          <wp:anchor distT="0" distB="0" distL="114300" distR="114300" simplePos="0" relativeHeight="251659264" behindDoc="0" locked="0" layoutInCell="1" allowOverlap="1" wp14:anchorId="0AF45610" wp14:editId="5A964B39">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B36DB7">
        <w:rPr>
          <w:rFonts w:ascii="Arial Narrow" w:hAnsi="Arial Narrow"/>
          <w:b/>
          <w:noProof/>
        </w:rPr>
        <w:drawing>
          <wp:inline distT="0" distB="0" distL="0" distR="0" wp14:anchorId="7F7DCDA5" wp14:editId="18473B9D">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p>
    <w:p w14:paraId="3B5ECDCE" w14:textId="56B50C06" w:rsidR="00B36DB7" w:rsidRDefault="00B36DB7" w:rsidP="00B36DB7">
      <w:pPr>
        <w:jc w:val="right"/>
        <w:rPr>
          <w:rFonts w:ascii="Garamond" w:hAnsi="Garamond"/>
          <w:b/>
          <w:sz w:val="32"/>
        </w:rPr>
      </w:pPr>
      <w:r w:rsidRPr="00980037">
        <w:rPr>
          <w:rFonts w:ascii="Garamond" w:hAnsi="Garamond"/>
          <w:b/>
          <w:sz w:val="32"/>
        </w:rPr>
        <w:t>ANSI/HL7 V2.9-20</w:t>
      </w:r>
      <w:del w:id="2" w:author="Amit Popat" w:date="2022-07-11T10:37:00Z">
        <w:r w:rsidRPr="00980037" w:rsidDel="00CD4931">
          <w:rPr>
            <w:rFonts w:ascii="Garamond" w:hAnsi="Garamond"/>
            <w:b/>
            <w:sz w:val="32"/>
          </w:rPr>
          <w:delText>19</w:delText>
        </w:r>
      </w:del>
      <w:ins w:id="3" w:author="Amit Popat" w:date="2022-07-11T10:37:00Z">
        <w:r w:rsidR="00CD4931">
          <w:rPr>
            <w:rFonts w:ascii="Garamond" w:hAnsi="Garamond"/>
            <w:b/>
            <w:sz w:val="32"/>
          </w:rPr>
          <w:t>22</w:t>
        </w:r>
      </w:ins>
    </w:p>
    <w:p w14:paraId="3F0A3D5D" w14:textId="7B62707D" w:rsidR="00B36DB7" w:rsidRPr="00B83364" w:rsidRDefault="0079753E" w:rsidP="00B36DB7">
      <w:pPr>
        <w:jc w:val="right"/>
      </w:pPr>
      <w:del w:id="4" w:author="Amit Popat" w:date="2022-07-11T10:37:00Z">
        <w:r w:rsidDel="00CD4931">
          <w:rPr>
            <w:rFonts w:ascii="Garamond" w:hAnsi="Garamond"/>
            <w:b/>
            <w:sz w:val="32"/>
          </w:rPr>
          <w:delText>7/8/2022</w:delText>
        </w:r>
      </w:del>
      <w:ins w:id="5" w:author="Amit Popat" w:date="2022-07-11T10:37:00Z">
        <w:r w:rsidR="00CD4931">
          <w:rPr>
            <w:rFonts w:ascii="Garamond" w:hAnsi="Garamond"/>
            <w:b/>
            <w:sz w:val="32"/>
          </w:rPr>
          <w:t>7/11/2022</w:t>
        </w:r>
      </w:ins>
    </w:p>
    <w:p w14:paraId="6C1816ED" w14:textId="77777777" w:rsidR="00573AF5" w:rsidRDefault="00573AF5">
      <w:pPr>
        <w:pStyle w:val="Heading1"/>
        <w:rPr>
          <w:noProof/>
        </w:rPr>
      </w:pPr>
      <w:r>
        <w:rPr>
          <w:noProof/>
        </w:rPr>
        <w:t>.</w:t>
      </w:r>
      <w:r>
        <w:rPr>
          <w:noProof/>
        </w:rPr>
        <w:br/>
        <w:t>Patient Referral</w:t>
      </w:r>
      <w:r w:rsidR="00FD02FB">
        <w:rPr>
          <w:noProof/>
        </w:rPr>
        <w:fldChar w:fldCharType="begin"/>
      </w:r>
      <w:r>
        <w:rPr>
          <w:noProof/>
        </w:rPr>
        <w:instrText xml:space="preserve"> XE "Patient Referral" </w:instrText>
      </w:r>
      <w:r w:rsidR="00FD02FB">
        <w:rPr>
          <w:noProof/>
        </w:rPr>
        <w:fldChar w:fldCharType="end"/>
      </w:r>
    </w:p>
    <w:p w14:paraId="73346BD2" w14:textId="6B091F23" w:rsidR="00573AF5" w:rsidRDefault="003D5843">
      <w:pPr>
        <w:rPr>
          <w:noProof/>
        </w:rPr>
      </w:pPr>
      <w:r>
        <w:rPr>
          <w:vanish/>
        </w:rPr>
        <w:fldChar w:fldCharType="begin"/>
      </w:r>
      <w:r>
        <w:rPr>
          <w:vanish/>
        </w:rPr>
        <w:instrText xml:space="preserve"> SEQ Kapitel \r 11 \* MERGEFORMAT </w:instrText>
      </w:r>
      <w:r>
        <w:rPr>
          <w:vanish/>
        </w:rPr>
        <w:fldChar w:fldCharType="separate"/>
      </w:r>
      <w:r>
        <w:rPr>
          <w:noProof/>
          <w:vanish/>
        </w:rPr>
        <w:t>11</w:t>
      </w:r>
      <w:r>
        <w:rPr>
          <w:vanish/>
        </w:rPr>
        <w:fldChar w:fldCharType="end"/>
      </w:r>
    </w:p>
    <w:tbl>
      <w:tblPr>
        <w:tblW w:w="9576" w:type="dxa"/>
        <w:tblLayout w:type="fixed"/>
        <w:tblLook w:val="0000" w:firstRow="0" w:lastRow="0" w:firstColumn="0" w:lastColumn="0" w:noHBand="0" w:noVBand="0"/>
      </w:tblPr>
      <w:tblGrid>
        <w:gridCol w:w="3168"/>
        <w:gridCol w:w="6408"/>
      </w:tblGrid>
      <w:tr w:rsidR="00573AF5" w:rsidRPr="00573AF5" w14:paraId="2E523C09" w14:textId="77777777" w:rsidTr="006E213F">
        <w:trPr>
          <w:trHeight w:val="360"/>
        </w:trPr>
        <w:tc>
          <w:tcPr>
            <w:tcW w:w="3168" w:type="dxa"/>
          </w:tcPr>
          <w:p w14:paraId="3D193C85" w14:textId="77777777" w:rsidR="00573AF5" w:rsidRPr="00573AF5" w:rsidRDefault="00573AF5" w:rsidP="00BD60E1">
            <w:pPr>
              <w:spacing w:after="0"/>
              <w:rPr>
                <w:noProof/>
              </w:rPr>
            </w:pPr>
            <w:bookmarkStart w:id="6" w:name="_Hlk108428287"/>
            <w:r w:rsidRPr="00573AF5">
              <w:rPr>
                <w:noProof/>
              </w:rPr>
              <w:t>Chapter Chair:</w:t>
            </w:r>
          </w:p>
        </w:tc>
        <w:tc>
          <w:tcPr>
            <w:tcW w:w="6408" w:type="dxa"/>
          </w:tcPr>
          <w:p w14:paraId="660B9745" w14:textId="77777777" w:rsidR="000429EE" w:rsidRDefault="006E213F" w:rsidP="000429EE">
            <w:pPr>
              <w:spacing w:before="0" w:after="0"/>
              <w:rPr>
                <w:noProof/>
              </w:rPr>
            </w:pPr>
            <w:r>
              <w:rPr>
                <w:noProof/>
              </w:rPr>
              <w:t>Stephen Chu</w:t>
            </w:r>
          </w:p>
          <w:p w14:paraId="0C337D15" w14:textId="43D6A440" w:rsidR="00573AF5" w:rsidRPr="00573AF5" w:rsidRDefault="000429EE" w:rsidP="000429EE">
            <w:pPr>
              <w:spacing w:before="0" w:after="0"/>
              <w:rPr>
                <w:noProof/>
              </w:rPr>
            </w:pPr>
            <w:r>
              <w:rPr>
                <w:noProof/>
              </w:rPr>
              <w:t>Australian Digital Health Agency</w:t>
            </w:r>
          </w:p>
        </w:tc>
      </w:tr>
      <w:tr w:rsidR="00573AF5" w:rsidRPr="00573AF5" w14:paraId="36893DB4" w14:textId="77777777" w:rsidTr="00BD60E1">
        <w:trPr>
          <w:trHeight w:val="567"/>
        </w:trPr>
        <w:tc>
          <w:tcPr>
            <w:tcW w:w="3168" w:type="dxa"/>
          </w:tcPr>
          <w:p w14:paraId="23D601F5" w14:textId="77777777" w:rsidR="00573AF5" w:rsidRPr="00573AF5" w:rsidRDefault="00573AF5" w:rsidP="00BD60E1">
            <w:pPr>
              <w:spacing w:after="0"/>
              <w:rPr>
                <w:noProof/>
              </w:rPr>
            </w:pPr>
            <w:r w:rsidRPr="00573AF5">
              <w:rPr>
                <w:noProof/>
              </w:rPr>
              <w:t>Chapter Chair:</w:t>
            </w:r>
          </w:p>
        </w:tc>
        <w:tc>
          <w:tcPr>
            <w:tcW w:w="6408" w:type="dxa"/>
          </w:tcPr>
          <w:p w14:paraId="6415E1ED" w14:textId="1576A8DA" w:rsidR="00573AF5" w:rsidRPr="00573AF5" w:rsidRDefault="006E213F" w:rsidP="00BD60E1">
            <w:pPr>
              <w:spacing w:after="0"/>
              <w:rPr>
                <w:noProof/>
              </w:rPr>
            </w:pPr>
            <w:r>
              <w:rPr>
                <w:noProof/>
              </w:rPr>
              <w:t>Laura Heermann Langford</w:t>
            </w:r>
            <w:r w:rsidR="00573AF5" w:rsidRPr="00573AF5">
              <w:rPr>
                <w:noProof/>
              </w:rPr>
              <w:t xml:space="preserve"> </w:t>
            </w:r>
            <w:r w:rsidR="00573AF5" w:rsidRPr="00573AF5">
              <w:rPr>
                <w:noProof/>
              </w:rPr>
              <w:br/>
            </w:r>
            <w:r w:rsidR="000429EE">
              <w:rPr>
                <w:noProof/>
              </w:rPr>
              <w:t>Graphite Health Inc.</w:t>
            </w:r>
          </w:p>
        </w:tc>
      </w:tr>
      <w:tr w:rsidR="006E213F" w:rsidRPr="00573AF5" w14:paraId="7207A05E" w14:textId="77777777" w:rsidTr="006E213F">
        <w:trPr>
          <w:trHeight w:val="567"/>
        </w:trPr>
        <w:tc>
          <w:tcPr>
            <w:tcW w:w="3168" w:type="dxa"/>
          </w:tcPr>
          <w:p w14:paraId="4A10FEDA" w14:textId="77777777" w:rsidR="006E213F" w:rsidRPr="00573AF5" w:rsidRDefault="006E213F" w:rsidP="00BD60E1">
            <w:pPr>
              <w:spacing w:after="0"/>
              <w:rPr>
                <w:noProof/>
              </w:rPr>
            </w:pPr>
            <w:r w:rsidRPr="00573AF5">
              <w:rPr>
                <w:noProof/>
              </w:rPr>
              <w:t>Chapter Chair:</w:t>
            </w:r>
          </w:p>
        </w:tc>
        <w:tc>
          <w:tcPr>
            <w:tcW w:w="6408" w:type="dxa"/>
          </w:tcPr>
          <w:p w14:paraId="090DD095" w14:textId="04AA7197" w:rsidR="006E213F" w:rsidRPr="00573AF5" w:rsidRDefault="006E213F" w:rsidP="000429EE">
            <w:pPr>
              <w:rPr>
                <w:noProof/>
              </w:rPr>
            </w:pPr>
            <w:r>
              <w:rPr>
                <w:noProof/>
              </w:rPr>
              <w:t>Emma Jones</w:t>
            </w:r>
            <w:r w:rsidRPr="00573AF5">
              <w:rPr>
                <w:noProof/>
              </w:rPr>
              <w:t xml:space="preserve"> </w:t>
            </w:r>
            <w:r w:rsidRPr="00573AF5">
              <w:rPr>
                <w:noProof/>
              </w:rPr>
              <w:br/>
            </w:r>
            <w:r w:rsidR="000429EE">
              <w:rPr>
                <w:noProof/>
              </w:rPr>
              <w:t>EMI Advisors LLC</w:t>
            </w:r>
          </w:p>
        </w:tc>
      </w:tr>
      <w:tr w:rsidR="006E213F" w:rsidRPr="00573AF5" w14:paraId="3968D139" w14:textId="77777777" w:rsidTr="006E213F">
        <w:trPr>
          <w:trHeight w:val="567"/>
        </w:trPr>
        <w:tc>
          <w:tcPr>
            <w:tcW w:w="3168" w:type="dxa"/>
          </w:tcPr>
          <w:p w14:paraId="29A037DA" w14:textId="77777777" w:rsidR="006E213F" w:rsidRPr="00573AF5" w:rsidRDefault="006E213F" w:rsidP="00BD60E1">
            <w:pPr>
              <w:spacing w:after="0"/>
              <w:rPr>
                <w:noProof/>
              </w:rPr>
            </w:pPr>
            <w:r w:rsidRPr="00573AF5">
              <w:rPr>
                <w:noProof/>
              </w:rPr>
              <w:t>Chapter Chair:</w:t>
            </w:r>
          </w:p>
        </w:tc>
        <w:tc>
          <w:tcPr>
            <w:tcW w:w="6408" w:type="dxa"/>
          </w:tcPr>
          <w:p w14:paraId="7F86FAAD" w14:textId="77777777" w:rsidR="000429EE" w:rsidRDefault="006E213F" w:rsidP="000429EE">
            <w:pPr>
              <w:spacing w:before="0" w:after="0"/>
              <w:rPr>
                <w:noProof/>
              </w:rPr>
            </w:pPr>
            <w:r>
              <w:rPr>
                <w:noProof/>
              </w:rPr>
              <w:t>Jay Lyle</w:t>
            </w:r>
          </w:p>
          <w:p w14:paraId="028B69DC" w14:textId="2C579F0A" w:rsidR="006E213F" w:rsidRPr="00573AF5" w:rsidRDefault="000429EE" w:rsidP="000429EE">
            <w:pPr>
              <w:spacing w:before="0" w:after="0"/>
              <w:rPr>
                <w:noProof/>
              </w:rPr>
            </w:pPr>
            <w:r>
              <w:rPr>
                <w:noProof/>
              </w:rPr>
              <w:t>U.S. Department of Veterans Affairs</w:t>
            </w:r>
            <w:r w:rsidR="006E213F" w:rsidRPr="00573AF5">
              <w:rPr>
                <w:noProof/>
              </w:rPr>
              <w:t xml:space="preserve"> </w:t>
            </w:r>
            <w:r w:rsidR="006E213F" w:rsidRPr="00573AF5">
              <w:rPr>
                <w:noProof/>
              </w:rPr>
              <w:br/>
            </w:r>
          </w:p>
        </w:tc>
      </w:tr>
      <w:tr w:rsidR="006E213F" w:rsidRPr="00573AF5" w14:paraId="0BD4E820" w14:textId="77777777" w:rsidTr="006E213F">
        <w:trPr>
          <w:trHeight w:val="567"/>
        </w:trPr>
        <w:tc>
          <w:tcPr>
            <w:tcW w:w="3168" w:type="dxa"/>
          </w:tcPr>
          <w:p w14:paraId="052F494F" w14:textId="77777777" w:rsidR="006E213F" w:rsidRPr="00573AF5" w:rsidRDefault="006E213F" w:rsidP="00BD60E1">
            <w:pPr>
              <w:spacing w:after="0"/>
              <w:rPr>
                <w:noProof/>
              </w:rPr>
            </w:pPr>
            <w:r w:rsidRPr="00573AF5">
              <w:rPr>
                <w:noProof/>
              </w:rPr>
              <w:t>Chapter Chair:</w:t>
            </w:r>
          </w:p>
        </w:tc>
        <w:tc>
          <w:tcPr>
            <w:tcW w:w="6408" w:type="dxa"/>
          </w:tcPr>
          <w:p w14:paraId="021C1EC4" w14:textId="584357F1" w:rsidR="006E213F" w:rsidRPr="00573AF5" w:rsidRDefault="006E213F" w:rsidP="000429EE">
            <w:pPr>
              <w:spacing w:before="0" w:after="0"/>
              <w:rPr>
                <w:noProof/>
              </w:rPr>
            </w:pPr>
            <w:r>
              <w:rPr>
                <w:noProof/>
              </w:rPr>
              <w:t>Michelle Miller</w:t>
            </w:r>
            <w:r w:rsidRPr="00573AF5">
              <w:rPr>
                <w:noProof/>
              </w:rPr>
              <w:t xml:space="preserve"> </w:t>
            </w:r>
            <w:r w:rsidRPr="00573AF5">
              <w:rPr>
                <w:noProof/>
              </w:rPr>
              <w:br/>
            </w:r>
            <w:r w:rsidR="000429EE">
              <w:rPr>
                <w:noProof/>
              </w:rPr>
              <w:t>Optum</w:t>
            </w:r>
          </w:p>
        </w:tc>
      </w:tr>
      <w:tr w:rsidR="006E213F" w:rsidRPr="00573AF5" w14:paraId="3D98E681" w14:textId="77777777" w:rsidTr="006E213F">
        <w:trPr>
          <w:trHeight w:val="567"/>
        </w:trPr>
        <w:tc>
          <w:tcPr>
            <w:tcW w:w="3168" w:type="dxa"/>
          </w:tcPr>
          <w:p w14:paraId="01D9B978" w14:textId="77777777" w:rsidR="006E213F" w:rsidRPr="00573AF5" w:rsidRDefault="006E213F" w:rsidP="00BD60E1">
            <w:pPr>
              <w:spacing w:after="0"/>
              <w:rPr>
                <w:noProof/>
              </w:rPr>
            </w:pPr>
            <w:r w:rsidRPr="00573AF5">
              <w:rPr>
                <w:noProof/>
              </w:rPr>
              <w:t>Chapter Chair:</w:t>
            </w:r>
          </w:p>
        </w:tc>
        <w:tc>
          <w:tcPr>
            <w:tcW w:w="6408" w:type="dxa"/>
          </w:tcPr>
          <w:p w14:paraId="18ACF0A7" w14:textId="77777777" w:rsidR="006E213F" w:rsidRPr="00573AF5" w:rsidRDefault="006E213F" w:rsidP="00BD60E1">
            <w:pPr>
              <w:spacing w:after="0"/>
              <w:rPr>
                <w:noProof/>
              </w:rPr>
            </w:pPr>
            <w:r>
              <w:rPr>
                <w:noProof/>
              </w:rPr>
              <w:t>Michael Padula</w:t>
            </w:r>
            <w:r w:rsidRPr="00573AF5">
              <w:rPr>
                <w:noProof/>
              </w:rPr>
              <w:t xml:space="preserve"> </w:t>
            </w:r>
            <w:r w:rsidRPr="00573AF5">
              <w:rPr>
                <w:noProof/>
              </w:rPr>
              <w:br/>
            </w:r>
            <w:r>
              <w:rPr>
                <w:noProof/>
              </w:rPr>
              <w:t>Children’s Hospital of Philadelphia</w:t>
            </w:r>
          </w:p>
        </w:tc>
      </w:tr>
      <w:tr w:rsidR="006E213F" w:rsidRPr="00573AF5" w14:paraId="39DFE1A1" w14:textId="77777777" w:rsidTr="006E213F">
        <w:trPr>
          <w:trHeight w:val="567"/>
        </w:trPr>
        <w:tc>
          <w:tcPr>
            <w:tcW w:w="3168" w:type="dxa"/>
          </w:tcPr>
          <w:p w14:paraId="2DCFB066" w14:textId="77777777" w:rsidR="006E213F" w:rsidRPr="00573AF5" w:rsidRDefault="006E213F" w:rsidP="00BD60E1">
            <w:pPr>
              <w:spacing w:after="0"/>
              <w:rPr>
                <w:noProof/>
              </w:rPr>
            </w:pPr>
            <w:r w:rsidRPr="00573AF5">
              <w:rPr>
                <w:noProof/>
              </w:rPr>
              <w:t>Chapter Chair:</w:t>
            </w:r>
          </w:p>
        </w:tc>
        <w:tc>
          <w:tcPr>
            <w:tcW w:w="6408" w:type="dxa"/>
          </w:tcPr>
          <w:p w14:paraId="13AEF453" w14:textId="77777777" w:rsidR="006E213F" w:rsidRPr="00573AF5" w:rsidRDefault="006E213F" w:rsidP="00BD60E1">
            <w:pPr>
              <w:spacing w:after="0"/>
              <w:rPr>
                <w:noProof/>
              </w:rPr>
            </w:pPr>
            <w:r>
              <w:rPr>
                <w:noProof/>
              </w:rPr>
              <w:t>Michael Tan</w:t>
            </w:r>
            <w:r w:rsidRPr="00573AF5">
              <w:rPr>
                <w:noProof/>
              </w:rPr>
              <w:t xml:space="preserve"> </w:t>
            </w:r>
            <w:r w:rsidRPr="00573AF5">
              <w:rPr>
                <w:noProof/>
              </w:rPr>
              <w:br/>
            </w:r>
            <w:r>
              <w:rPr>
                <w:noProof/>
              </w:rPr>
              <w:t>NICTIZ</w:t>
            </w:r>
          </w:p>
        </w:tc>
      </w:tr>
      <w:tr w:rsidR="00573AF5" w:rsidRPr="00573AF5" w14:paraId="59A5A01A" w14:textId="77777777" w:rsidTr="006E213F">
        <w:trPr>
          <w:trHeight w:val="360"/>
        </w:trPr>
        <w:tc>
          <w:tcPr>
            <w:tcW w:w="3168" w:type="dxa"/>
          </w:tcPr>
          <w:p w14:paraId="5CDFB048" w14:textId="1C4A76D3" w:rsidR="00573AF5" w:rsidRPr="00573AF5" w:rsidRDefault="00573AF5" w:rsidP="00BD60E1">
            <w:pPr>
              <w:spacing w:after="0"/>
              <w:rPr>
                <w:noProof/>
              </w:rPr>
            </w:pPr>
            <w:r w:rsidRPr="00573AF5">
              <w:rPr>
                <w:noProof/>
              </w:rPr>
              <w:t>Chapter Editor:</w:t>
            </w:r>
          </w:p>
        </w:tc>
        <w:tc>
          <w:tcPr>
            <w:tcW w:w="6408" w:type="dxa"/>
          </w:tcPr>
          <w:p w14:paraId="0C7AAF59" w14:textId="476239DE" w:rsidR="00573AF5" w:rsidRPr="00573AF5" w:rsidRDefault="006E213F" w:rsidP="00BD60E1">
            <w:pPr>
              <w:spacing w:after="0"/>
              <w:rPr>
                <w:noProof/>
              </w:rPr>
            </w:pPr>
            <w:r>
              <w:rPr>
                <w:noProof/>
              </w:rPr>
              <w:t>Amit Popat</w:t>
            </w:r>
            <w:r w:rsidR="00573AF5" w:rsidRPr="00573AF5">
              <w:rPr>
                <w:noProof/>
              </w:rPr>
              <w:t xml:space="preserve"> </w:t>
            </w:r>
            <w:r w:rsidR="00573AF5" w:rsidRPr="00573AF5">
              <w:rPr>
                <w:noProof/>
              </w:rPr>
              <w:br/>
            </w:r>
            <w:r>
              <w:rPr>
                <w:noProof/>
              </w:rPr>
              <w:t>Epic</w:t>
            </w:r>
            <w:r w:rsidR="00573AF5" w:rsidRPr="00573AF5">
              <w:rPr>
                <w:noProof/>
              </w:rPr>
              <w:t xml:space="preserve"> </w:t>
            </w:r>
          </w:p>
        </w:tc>
      </w:tr>
      <w:tr w:rsidR="000429EE" w:rsidRPr="00573AF5" w14:paraId="7EDD9840" w14:textId="77777777" w:rsidTr="006E213F">
        <w:trPr>
          <w:trHeight w:val="360"/>
        </w:trPr>
        <w:tc>
          <w:tcPr>
            <w:tcW w:w="3168" w:type="dxa"/>
          </w:tcPr>
          <w:p w14:paraId="15C7B5A0" w14:textId="644FCD44" w:rsidR="000429EE" w:rsidRPr="00573AF5" w:rsidRDefault="000429EE" w:rsidP="00BD60E1">
            <w:pPr>
              <w:spacing w:after="0"/>
              <w:rPr>
                <w:noProof/>
              </w:rPr>
            </w:pPr>
            <w:r w:rsidRPr="00573AF5">
              <w:rPr>
                <w:noProof/>
              </w:rPr>
              <w:t>Sponsoring Work Group</w:t>
            </w:r>
          </w:p>
        </w:tc>
        <w:tc>
          <w:tcPr>
            <w:tcW w:w="6408" w:type="dxa"/>
          </w:tcPr>
          <w:p w14:paraId="298F708D" w14:textId="0110D9BD" w:rsidR="000429EE" w:rsidRPr="00573AF5" w:rsidDel="006E213F" w:rsidRDefault="000429EE" w:rsidP="00BD60E1">
            <w:pPr>
              <w:spacing w:after="0"/>
              <w:rPr>
                <w:noProof/>
              </w:rPr>
            </w:pPr>
            <w:r w:rsidRPr="00573AF5">
              <w:rPr>
                <w:noProof/>
              </w:rPr>
              <w:t>Patient Care</w:t>
            </w:r>
          </w:p>
        </w:tc>
      </w:tr>
      <w:tr w:rsidR="000429EE" w:rsidRPr="00573AF5" w14:paraId="0F866F35" w14:textId="77777777" w:rsidTr="006E213F">
        <w:trPr>
          <w:trHeight w:val="360"/>
        </w:trPr>
        <w:tc>
          <w:tcPr>
            <w:tcW w:w="3168" w:type="dxa"/>
          </w:tcPr>
          <w:p w14:paraId="7FA5A0ED" w14:textId="3ABD3CE0" w:rsidR="000429EE" w:rsidRPr="00573AF5" w:rsidRDefault="000429EE" w:rsidP="00592F62">
            <w:pPr>
              <w:rPr>
                <w:noProof/>
              </w:rPr>
            </w:pPr>
            <w:r w:rsidRPr="00573AF5">
              <w:rPr>
                <w:noProof/>
              </w:rPr>
              <w:t>List Server</w:t>
            </w:r>
          </w:p>
        </w:tc>
        <w:tc>
          <w:tcPr>
            <w:tcW w:w="6408" w:type="dxa"/>
          </w:tcPr>
          <w:p w14:paraId="101BA49A" w14:textId="75721922" w:rsidR="000429EE" w:rsidRPr="00573AF5" w:rsidRDefault="000429EE">
            <w:pPr>
              <w:rPr>
                <w:noProof/>
              </w:rPr>
            </w:pPr>
            <w:hyperlink r:id="rId10" w:history="1">
              <w:r w:rsidRPr="00A92C76">
                <w:rPr>
                  <w:rStyle w:val="Hyperlink"/>
                  <w:rFonts w:ascii="Times New Roman" w:hAnsi="Times New Roman" w:cs="Times New Roman"/>
                  <w:noProof/>
                  <w:kern w:val="0"/>
                  <w:sz w:val="22"/>
                </w:rPr>
                <w:t>patientcare@lists.hl7.org</w:t>
              </w:r>
            </w:hyperlink>
            <w:r w:rsidRPr="00A92C76">
              <w:rPr>
                <w:noProof/>
              </w:rPr>
              <w:t xml:space="preserve"> </w:t>
            </w:r>
          </w:p>
        </w:tc>
      </w:tr>
      <w:tr w:rsidR="000429EE" w:rsidRPr="00573AF5" w14:paraId="6BF01A3D" w14:textId="77777777" w:rsidTr="006E213F">
        <w:trPr>
          <w:trHeight w:val="360"/>
        </w:trPr>
        <w:tc>
          <w:tcPr>
            <w:tcW w:w="3168" w:type="dxa"/>
          </w:tcPr>
          <w:p w14:paraId="3364EDC4" w14:textId="44B58A3E" w:rsidR="000429EE" w:rsidRPr="00573AF5" w:rsidRDefault="000429EE">
            <w:pPr>
              <w:rPr>
                <w:noProof/>
              </w:rPr>
            </w:pPr>
          </w:p>
        </w:tc>
        <w:tc>
          <w:tcPr>
            <w:tcW w:w="6408" w:type="dxa"/>
          </w:tcPr>
          <w:p w14:paraId="420243CE" w14:textId="05D7D93C" w:rsidR="000429EE" w:rsidRPr="00A92C76" w:rsidRDefault="000429EE">
            <w:pPr>
              <w:rPr>
                <w:noProof/>
              </w:rPr>
            </w:pPr>
          </w:p>
        </w:tc>
      </w:tr>
      <w:tr w:rsidR="000429EE" w:rsidRPr="00573AF5" w14:paraId="734D5B84" w14:textId="77777777" w:rsidTr="006E213F">
        <w:trPr>
          <w:trHeight w:val="360"/>
        </w:trPr>
        <w:tc>
          <w:tcPr>
            <w:tcW w:w="3168" w:type="dxa"/>
          </w:tcPr>
          <w:p w14:paraId="63A22A24" w14:textId="77777777" w:rsidR="000429EE" w:rsidRPr="00573AF5" w:rsidRDefault="000429EE">
            <w:pPr>
              <w:rPr>
                <w:noProof/>
              </w:rPr>
            </w:pPr>
          </w:p>
        </w:tc>
        <w:tc>
          <w:tcPr>
            <w:tcW w:w="6408" w:type="dxa"/>
          </w:tcPr>
          <w:p w14:paraId="5F379B4A" w14:textId="77777777" w:rsidR="000429EE" w:rsidRPr="00A92C76" w:rsidRDefault="000429EE">
            <w:pPr>
              <w:rPr>
                <w:noProof/>
              </w:rPr>
            </w:pPr>
          </w:p>
        </w:tc>
      </w:tr>
      <w:bookmarkEnd w:id="6"/>
    </w:tbl>
    <w:p w14:paraId="4E853BA1" w14:textId="77777777" w:rsidR="004200A5" w:rsidRDefault="004200A5">
      <w:pPr>
        <w:rPr>
          <w:noProof/>
        </w:rPr>
      </w:pPr>
    </w:p>
    <w:p w14:paraId="684D77B6" w14:textId="77777777" w:rsidR="00573AF5" w:rsidRDefault="00573AF5">
      <w:pPr>
        <w:pStyle w:val="Heading2"/>
        <w:rPr>
          <w:noProof/>
        </w:rPr>
      </w:pPr>
      <w:bookmarkStart w:id="7" w:name="_Toc28982313"/>
      <w:r>
        <w:rPr>
          <w:noProof/>
        </w:rPr>
        <w:lastRenderedPageBreak/>
        <w:t>CHAPTER 11 CONTENTS</w:t>
      </w:r>
      <w:bookmarkEnd w:id="7"/>
    </w:p>
    <w:p w14:paraId="203E641B" w14:textId="16FF23D1" w:rsidR="00D0262F" w:rsidRDefault="00D0262F">
      <w:pPr>
        <w:pStyle w:val="TOC2"/>
        <w:rPr>
          <w:rFonts w:asciiTheme="minorHAnsi" w:eastAsiaTheme="minorEastAsia" w:hAnsiTheme="minorHAnsi" w:cstheme="minorBidi"/>
          <w:b w:val="0"/>
          <w:smallCaps w:val="0"/>
          <w:kern w:val="0"/>
          <w:sz w:val="22"/>
          <w:szCs w:val="22"/>
        </w:rPr>
      </w:pPr>
      <w:r>
        <w:rPr>
          <w:b w:val="0"/>
          <w:smallCaps w:val="0"/>
        </w:rPr>
        <w:fldChar w:fldCharType="begin"/>
      </w:r>
      <w:r>
        <w:rPr>
          <w:b w:val="0"/>
          <w:smallCaps w:val="0"/>
        </w:rPr>
        <w:instrText xml:space="preserve"> TOC \o "2-3" \h \z \u </w:instrText>
      </w:r>
      <w:r>
        <w:rPr>
          <w:b w:val="0"/>
          <w:smallCaps w:val="0"/>
        </w:rPr>
        <w:fldChar w:fldCharType="separate"/>
      </w:r>
      <w:hyperlink w:anchor="_Toc28982313" w:history="1">
        <w:r w:rsidRPr="00E01283">
          <w:rPr>
            <w:rStyle w:val="Hyperlink"/>
          </w:rPr>
          <w:t>11.1</w:t>
        </w:r>
        <w:r>
          <w:rPr>
            <w:rFonts w:asciiTheme="minorHAnsi" w:eastAsiaTheme="minorEastAsia" w:hAnsiTheme="minorHAnsi" w:cstheme="minorBidi"/>
            <w:b w:val="0"/>
            <w:smallCaps w:val="0"/>
            <w:kern w:val="0"/>
            <w:sz w:val="22"/>
            <w:szCs w:val="22"/>
          </w:rPr>
          <w:tab/>
        </w:r>
        <w:r w:rsidRPr="00E01283">
          <w:rPr>
            <w:rStyle w:val="Hyperlink"/>
          </w:rPr>
          <w:t>CHAPTER 11 CONTENTS</w:t>
        </w:r>
        <w:r>
          <w:rPr>
            <w:webHidden/>
          </w:rPr>
          <w:tab/>
        </w:r>
        <w:r>
          <w:rPr>
            <w:webHidden/>
          </w:rPr>
          <w:fldChar w:fldCharType="begin"/>
        </w:r>
        <w:r>
          <w:rPr>
            <w:webHidden/>
          </w:rPr>
          <w:instrText xml:space="preserve"> PAGEREF _Toc28982313 \h </w:instrText>
        </w:r>
        <w:r>
          <w:rPr>
            <w:webHidden/>
          </w:rPr>
        </w:r>
        <w:r>
          <w:rPr>
            <w:webHidden/>
          </w:rPr>
          <w:fldChar w:fldCharType="separate"/>
        </w:r>
        <w:r>
          <w:rPr>
            <w:webHidden/>
          </w:rPr>
          <w:t>1</w:t>
        </w:r>
        <w:r>
          <w:rPr>
            <w:webHidden/>
          </w:rPr>
          <w:fldChar w:fldCharType="end"/>
        </w:r>
      </w:hyperlink>
    </w:p>
    <w:p w14:paraId="14933228" w14:textId="105CA4CC" w:rsidR="00D0262F" w:rsidRDefault="00976CBD">
      <w:pPr>
        <w:pStyle w:val="TOC2"/>
        <w:rPr>
          <w:rFonts w:asciiTheme="minorHAnsi" w:eastAsiaTheme="minorEastAsia" w:hAnsiTheme="minorHAnsi" w:cstheme="minorBidi"/>
          <w:b w:val="0"/>
          <w:smallCaps w:val="0"/>
          <w:kern w:val="0"/>
          <w:sz w:val="22"/>
          <w:szCs w:val="22"/>
        </w:rPr>
      </w:pPr>
      <w:hyperlink w:anchor="_Toc28982314" w:history="1">
        <w:r w:rsidR="00D0262F" w:rsidRPr="00E01283">
          <w:rPr>
            <w:rStyle w:val="Hyperlink"/>
          </w:rPr>
          <w:t>11.2</w:t>
        </w:r>
        <w:r w:rsidR="00D0262F">
          <w:rPr>
            <w:rFonts w:asciiTheme="minorHAnsi" w:eastAsiaTheme="minorEastAsia" w:hAnsiTheme="minorHAnsi" w:cstheme="minorBidi"/>
            <w:b w:val="0"/>
            <w:smallCaps w:val="0"/>
            <w:kern w:val="0"/>
            <w:sz w:val="22"/>
            <w:szCs w:val="22"/>
          </w:rPr>
          <w:tab/>
        </w:r>
        <w:r w:rsidR="00D0262F" w:rsidRPr="00E01283">
          <w:rPr>
            <w:rStyle w:val="Hyperlink"/>
          </w:rPr>
          <w:t>PURPOSE</w:t>
        </w:r>
        <w:r w:rsidR="00D0262F">
          <w:rPr>
            <w:webHidden/>
          </w:rPr>
          <w:tab/>
        </w:r>
        <w:r w:rsidR="00D0262F">
          <w:rPr>
            <w:webHidden/>
          </w:rPr>
          <w:fldChar w:fldCharType="begin"/>
        </w:r>
        <w:r w:rsidR="00D0262F">
          <w:rPr>
            <w:webHidden/>
          </w:rPr>
          <w:instrText xml:space="preserve"> PAGEREF _Toc28982314 \h </w:instrText>
        </w:r>
        <w:r w:rsidR="00D0262F">
          <w:rPr>
            <w:webHidden/>
          </w:rPr>
        </w:r>
        <w:r w:rsidR="00D0262F">
          <w:rPr>
            <w:webHidden/>
          </w:rPr>
          <w:fldChar w:fldCharType="separate"/>
        </w:r>
        <w:r w:rsidR="00D0262F">
          <w:rPr>
            <w:webHidden/>
          </w:rPr>
          <w:t>3</w:t>
        </w:r>
        <w:r w:rsidR="00D0262F">
          <w:rPr>
            <w:webHidden/>
          </w:rPr>
          <w:fldChar w:fldCharType="end"/>
        </w:r>
      </w:hyperlink>
    </w:p>
    <w:p w14:paraId="6DF7F3E8" w14:textId="78903B84" w:rsidR="00D0262F" w:rsidRDefault="00976CBD">
      <w:pPr>
        <w:pStyle w:val="TOC3"/>
        <w:rPr>
          <w:rFonts w:asciiTheme="minorHAnsi" w:eastAsiaTheme="minorEastAsia" w:hAnsiTheme="minorHAnsi" w:cstheme="minorBidi"/>
          <w:noProof/>
          <w:sz w:val="22"/>
        </w:rPr>
      </w:pPr>
      <w:hyperlink w:anchor="_Toc28982315" w:history="1">
        <w:r w:rsidR="00D0262F" w:rsidRPr="00E01283">
          <w:rPr>
            <w:rStyle w:val="Hyperlink"/>
            <w:noProof/>
          </w:rPr>
          <w:t>11.2.1</w:t>
        </w:r>
        <w:r w:rsidR="00D0262F">
          <w:rPr>
            <w:rFonts w:asciiTheme="minorHAnsi" w:eastAsiaTheme="minorEastAsia" w:hAnsiTheme="minorHAnsi" w:cstheme="minorBidi"/>
            <w:noProof/>
            <w:sz w:val="22"/>
          </w:rPr>
          <w:tab/>
        </w:r>
        <w:r w:rsidR="00D0262F" w:rsidRPr="00E01283">
          <w:rPr>
            <w:rStyle w:val="Hyperlink"/>
            <w:noProof/>
          </w:rPr>
          <w:t>Patient Referral and Responses</w:t>
        </w:r>
        <w:r w:rsidR="00D0262F">
          <w:rPr>
            <w:noProof/>
            <w:webHidden/>
          </w:rPr>
          <w:tab/>
        </w:r>
        <w:r w:rsidR="00D0262F">
          <w:rPr>
            <w:noProof/>
            <w:webHidden/>
          </w:rPr>
          <w:fldChar w:fldCharType="begin"/>
        </w:r>
        <w:r w:rsidR="00D0262F">
          <w:rPr>
            <w:noProof/>
            <w:webHidden/>
          </w:rPr>
          <w:instrText xml:space="preserve"> PAGEREF _Toc28982315 \h </w:instrText>
        </w:r>
        <w:r w:rsidR="00D0262F">
          <w:rPr>
            <w:noProof/>
            <w:webHidden/>
          </w:rPr>
        </w:r>
        <w:r w:rsidR="00D0262F">
          <w:rPr>
            <w:noProof/>
            <w:webHidden/>
          </w:rPr>
          <w:fldChar w:fldCharType="separate"/>
        </w:r>
        <w:r w:rsidR="00D0262F">
          <w:rPr>
            <w:noProof/>
            <w:webHidden/>
          </w:rPr>
          <w:t>3</w:t>
        </w:r>
        <w:r w:rsidR="00D0262F">
          <w:rPr>
            <w:noProof/>
            <w:webHidden/>
          </w:rPr>
          <w:fldChar w:fldCharType="end"/>
        </w:r>
      </w:hyperlink>
    </w:p>
    <w:p w14:paraId="5C550124" w14:textId="09FBDACA" w:rsidR="00D0262F" w:rsidRDefault="00976CBD">
      <w:pPr>
        <w:pStyle w:val="TOC3"/>
        <w:rPr>
          <w:rFonts w:asciiTheme="minorHAnsi" w:eastAsiaTheme="minorEastAsia" w:hAnsiTheme="minorHAnsi" w:cstheme="minorBidi"/>
          <w:noProof/>
          <w:sz w:val="22"/>
        </w:rPr>
      </w:pPr>
      <w:hyperlink w:anchor="_Toc28982316" w:history="1">
        <w:r w:rsidR="00D0262F" w:rsidRPr="00E01283">
          <w:rPr>
            <w:rStyle w:val="Hyperlink"/>
            <w:noProof/>
          </w:rPr>
          <w:t>11.2.2</w:t>
        </w:r>
        <w:r w:rsidR="00D0262F">
          <w:rPr>
            <w:rFonts w:asciiTheme="minorHAnsi" w:eastAsiaTheme="minorEastAsia" w:hAnsiTheme="minorHAnsi" w:cstheme="minorBidi"/>
            <w:noProof/>
            <w:sz w:val="22"/>
          </w:rPr>
          <w:tab/>
        </w:r>
        <w:r w:rsidR="00D0262F" w:rsidRPr="00E01283">
          <w:rPr>
            <w:rStyle w:val="Hyperlink"/>
            <w:noProof/>
          </w:rPr>
          <w:t>Application Roles and Data Process</w:t>
        </w:r>
        <w:r w:rsidR="00D0262F">
          <w:rPr>
            <w:noProof/>
            <w:webHidden/>
          </w:rPr>
          <w:tab/>
        </w:r>
        <w:r w:rsidR="00D0262F">
          <w:rPr>
            <w:noProof/>
            <w:webHidden/>
          </w:rPr>
          <w:fldChar w:fldCharType="begin"/>
        </w:r>
        <w:r w:rsidR="00D0262F">
          <w:rPr>
            <w:noProof/>
            <w:webHidden/>
          </w:rPr>
          <w:instrText xml:space="preserve"> PAGEREF _Toc28982316 \h </w:instrText>
        </w:r>
        <w:r w:rsidR="00D0262F">
          <w:rPr>
            <w:noProof/>
            <w:webHidden/>
          </w:rPr>
        </w:r>
        <w:r w:rsidR="00D0262F">
          <w:rPr>
            <w:noProof/>
            <w:webHidden/>
          </w:rPr>
          <w:fldChar w:fldCharType="separate"/>
        </w:r>
        <w:r w:rsidR="00D0262F">
          <w:rPr>
            <w:noProof/>
            <w:webHidden/>
          </w:rPr>
          <w:t>5</w:t>
        </w:r>
        <w:r w:rsidR="00D0262F">
          <w:rPr>
            <w:noProof/>
            <w:webHidden/>
          </w:rPr>
          <w:fldChar w:fldCharType="end"/>
        </w:r>
      </w:hyperlink>
    </w:p>
    <w:p w14:paraId="4419B7A4" w14:textId="3871536A" w:rsidR="00D0262F" w:rsidRDefault="00976CBD">
      <w:pPr>
        <w:pStyle w:val="TOC3"/>
        <w:rPr>
          <w:rFonts w:asciiTheme="minorHAnsi" w:eastAsiaTheme="minorEastAsia" w:hAnsiTheme="minorHAnsi" w:cstheme="minorBidi"/>
          <w:noProof/>
          <w:sz w:val="22"/>
        </w:rPr>
      </w:pPr>
      <w:hyperlink w:anchor="_Toc28982317" w:history="1">
        <w:r w:rsidR="00D0262F" w:rsidRPr="00E01283">
          <w:rPr>
            <w:rStyle w:val="Hyperlink"/>
            <w:noProof/>
          </w:rPr>
          <w:t>11.2.3</w:t>
        </w:r>
        <w:r w:rsidR="00D0262F">
          <w:rPr>
            <w:rFonts w:asciiTheme="minorHAnsi" w:eastAsiaTheme="minorEastAsia" w:hAnsiTheme="minorHAnsi" w:cstheme="minorBidi"/>
            <w:noProof/>
            <w:sz w:val="22"/>
          </w:rPr>
          <w:tab/>
        </w:r>
        <w:r w:rsidR="00D0262F" w:rsidRPr="00E01283">
          <w:rPr>
            <w:rStyle w:val="Hyperlink"/>
            <w:noProof/>
          </w:rPr>
          <w:t>Acknowledgment Choreography</w:t>
        </w:r>
        <w:r w:rsidR="00D0262F">
          <w:rPr>
            <w:noProof/>
            <w:webHidden/>
          </w:rPr>
          <w:tab/>
        </w:r>
        <w:r w:rsidR="00D0262F">
          <w:rPr>
            <w:noProof/>
            <w:webHidden/>
          </w:rPr>
          <w:fldChar w:fldCharType="begin"/>
        </w:r>
        <w:r w:rsidR="00D0262F">
          <w:rPr>
            <w:noProof/>
            <w:webHidden/>
          </w:rPr>
          <w:instrText xml:space="preserve"> PAGEREF _Toc28982317 \h </w:instrText>
        </w:r>
        <w:r w:rsidR="00D0262F">
          <w:rPr>
            <w:noProof/>
            <w:webHidden/>
          </w:rPr>
        </w:r>
        <w:r w:rsidR="00D0262F">
          <w:rPr>
            <w:noProof/>
            <w:webHidden/>
          </w:rPr>
          <w:fldChar w:fldCharType="separate"/>
        </w:r>
        <w:r w:rsidR="00D0262F">
          <w:rPr>
            <w:noProof/>
            <w:webHidden/>
          </w:rPr>
          <w:t>7</w:t>
        </w:r>
        <w:r w:rsidR="00D0262F">
          <w:rPr>
            <w:noProof/>
            <w:webHidden/>
          </w:rPr>
          <w:fldChar w:fldCharType="end"/>
        </w:r>
      </w:hyperlink>
    </w:p>
    <w:p w14:paraId="29A6E832" w14:textId="30122641" w:rsidR="00D0262F" w:rsidRDefault="00976CBD">
      <w:pPr>
        <w:pStyle w:val="TOC3"/>
        <w:rPr>
          <w:rFonts w:asciiTheme="minorHAnsi" w:eastAsiaTheme="minorEastAsia" w:hAnsiTheme="minorHAnsi" w:cstheme="minorBidi"/>
          <w:noProof/>
          <w:sz w:val="22"/>
        </w:rPr>
      </w:pPr>
      <w:hyperlink w:anchor="_Toc28982318" w:history="1">
        <w:r w:rsidR="00D0262F" w:rsidRPr="00E01283">
          <w:rPr>
            <w:rStyle w:val="Hyperlink"/>
            <w:noProof/>
          </w:rPr>
          <w:t>11.2.4</w:t>
        </w:r>
        <w:r w:rsidR="00D0262F">
          <w:rPr>
            <w:rFonts w:asciiTheme="minorHAnsi" w:eastAsiaTheme="minorEastAsia" w:hAnsiTheme="minorHAnsi" w:cstheme="minorBidi"/>
            <w:noProof/>
            <w:sz w:val="22"/>
          </w:rPr>
          <w:tab/>
        </w:r>
        <w:r w:rsidR="00D0262F" w:rsidRPr="00E01283">
          <w:rPr>
            <w:rStyle w:val="Hyperlink"/>
            <w:noProof/>
          </w:rPr>
          <w:t>Glossary</w:t>
        </w:r>
        <w:r w:rsidR="00D0262F">
          <w:rPr>
            <w:noProof/>
            <w:webHidden/>
          </w:rPr>
          <w:tab/>
        </w:r>
        <w:r w:rsidR="00D0262F">
          <w:rPr>
            <w:noProof/>
            <w:webHidden/>
          </w:rPr>
          <w:fldChar w:fldCharType="begin"/>
        </w:r>
        <w:r w:rsidR="00D0262F">
          <w:rPr>
            <w:noProof/>
            <w:webHidden/>
          </w:rPr>
          <w:instrText xml:space="preserve"> PAGEREF _Toc28982318 \h </w:instrText>
        </w:r>
        <w:r w:rsidR="00D0262F">
          <w:rPr>
            <w:noProof/>
            <w:webHidden/>
          </w:rPr>
        </w:r>
        <w:r w:rsidR="00D0262F">
          <w:rPr>
            <w:noProof/>
            <w:webHidden/>
          </w:rPr>
          <w:fldChar w:fldCharType="separate"/>
        </w:r>
        <w:r w:rsidR="00D0262F">
          <w:rPr>
            <w:noProof/>
            <w:webHidden/>
          </w:rPr>
          <w:t>7</w:t>
        </w:r>
        <w:r w:rsidR="00D0262F">
          <w:rPr>
            <w:noProof/>
            <w:webHidden/>
          </w:rPr>
          <w:fldChar w:fldCharType="end"/>
        </w:r>
      </w:hyperlink>
    </w:p>
    <w:p w14:paraId="032682EF" w14:textId="7C346737" w:rsidR="00D0262F" w:rsidRDefault="00976CBD">
      <w:pPr>
        <w:pStyle w:val="TOC2"/>
        <w:rPr>
          <w:rFonts w:asciiTheme="minorHAnsi" w:eastAsiaTheme="minorEastAsia" w:hAnsiTheme="minorHAnsi" w:cstheme="minorBidi"/>
          <w:b w:val="0"/>
          <w:smallCaps w:val="0"/>
          <w:kern w:val="0"/>
          <w:sz w:val="22"/>
          <w:szCs w:val="22"/>
        </w:rPr>
      </w:pPr>
      <w:hyperlink w:anchor="_Toc28982319" w:history="1">
        <w:r w:rsidR="00D0262F" w:rsidRPr="00E01283">
          <w:rPr>
            <w:rStyle w:val="Hyperlink"/>
          </w:rPr>
          <w:t>11.3</w:t>
        </w:r>
        <w:r w:rsidR="00D0262F">
          <w:rPr>
            <w:rFonts w:asciiTheme="minorHAnsi" w:eastAsiaTheme="minorEastAsia" w:hAnsiTheme="minorHAnsi" w:cstheme="minorBidi"/>
            <w:b w:val="0"/>
            <w:smallCaps w:val="0"/>
            <w:kern w:val="0"/>
            <w:sz w:val="22"/>
            <w:szCs w:val="22"/>
          </w:rPr>
          <w:tab/>
        </w:r>
        <w:r w:rsidR="00D0262F" w:rsidRPr="00E01283">
          <w:rPr>
            <w:rStyle w:val="Hyperlink"/>
          </w:rPr>
          <w:t>PATIENT INFORMATION REQUEST MESSAGES AND TRIGGER EVENTS</w:t>
        </w:r>
        <w:r w:rsidR="00D0262F">
          <w:rPr>
            <w:webHidden/>
          </w:rPr>
          <w:tab/>
        </w:r>
        <w:r w:rsidR="00D0262F">
          <w:rPr>
            <w:webHidden/>
          </w:rPr>
          <w:fldChar w:fldCharType="begin"/>
        </w:r>
        <w:r w:rsidR="00D0262F">
          <w:rPr>
            <w:webHidden/>
          </w:rPr>
          <w:instrText xml:space="preserve"> PAGEREF _Toc28982319 \h </w:instrText>
        </w:r>
        <w:r w:rsidR="00D0262F">
          <w:rPr>
            <w:webHidden/>
          </w:rPr>
        </w:r>
        <w:r w:rsidR="00D0262F">
          <w:rPr>
            <w:webHidden/>
          </w:rPr>
          <w:fldChar w:fldCharType="separate"/>
        </w:r>
        <w:r w:rsidR="00D0262F">
          <w:rPr>
            <w:webHidden/>
          </w:rPr>
          <w:t>9</w:t>
        </w:r>
        <w:r w:rsidR="00D0262F">
          <w:rPr>
            <w:webHidden/>
          </w:rPr>
          <w:fldChar w:fldCharType="end"/>
        </w:r>
      </w:hyperlink>
    </w:p>
    <w:p w14:paraId="7779CA36" w14:textId="43263537" w:rsidR="00D0262F" w:rsidRDefault="00976CBD">
      <w:pPr>
        <w:pStyle w:val="TOC3"/>
        <w:rPr>
          <w:rFonts w:asciiTheme="minorHAnsi" w:eastAsiaTheme="minorEastAsia" w:hAnsiTheme="minorHAnsi" w:cstheme="minorBidi"/>
          <w:noProof/>
          <w:sz w:val="22"/>
        </w:rPr>
      </w:pPr>
      <w:hyperlink w:anchor="_Toc28982320" w:history="1">
        <w:r w:rsidR="00D0262F" w:rsidRPr="00E01283">
          <w:rPr>
            <w:rStyle w:val="Hyperlink"/>
            <w:noProof/>
          </w:rPr>
          <w:t>11.3.1</w:t>
        </w:r>
        <w:r w:rsidR="00D0262F">
          <w:rPr>
            <w:rFonts w:asciiTheme="minorHAnsi" w:eastAsiaTheme="minorEastAsia" w:hAnsiTheme="minorHAnsi" w:cstheme="minorBidi"/>
            <w:noProof/>
            <w:sz w:val="22"/>
          </w:rPr>
          <w:tab/>
        </w:r>
        <w:r w:rsidR="00D0262F" w:rsidRPr="00E01283">
          <w:rPr>
            <w:rStyle w:val="Hyperlink"/>
            <w:noProof/>
          </w:rPr>
          <w:t>RQI/RPI - Request for Insurance Information (Event I01)</w:t>
        </w:r>
        <w:r w:rsidR="00D0262F">
          <w:rPr>
            <w:noProof/>
            <w:webHidden/>
          </w:rPr>
          <w:tab/>
        </w:r>
        <w:r w:rsidR="00D0262F">
          <w:rPr>
            <w:noProof/>
            <w:webHidden/>
          </w:rPr>
          <w:fldChar w:fldCharType="begin"/>
        </w:r>
        <w:r w:rsidR="00D0262F">
          <w:rPr>
            <w:noProof/>
            <w:webHidden/>
          </w:rPr>
          <w:instrText xml:space="preserve"> PAGEREF _Toc28982320 \h </w:instrText>
        </w:r>
        <w:r w:rsidR="00D0262F">
          <w:rPr>
            <w:noProof/>
            <w:webHidden/>
          </w:rPr>
        </w:r>
        <w:r w:rsidR="00D0262F">
          <w:rPr>
            <w:noProof/>
            <w:webHidden/>
          </w:rPr>
          <w:fldChar w:fldCharType="separate"/>
        </w:r>
        <w:r w:rsidR="00D0262F">
          <w:rPr>
            <w:noProof/>
            <w:webHidden/>
          </w:rPr>
          <w:t>9</w:t>
        </w:r>
        <w:r w:rsidR="00D0262F">
          <w:rPr>
            <w:noProof/>
            <w:webHidden/>
          </w:rPr>
          <w:fldChar w:fldCharType="end"/>
        </w:r>
      </w:hyperlink>
    </w:p>
    <w:p w14:paraId="164F6D16" w14:textId="09EA228A" w:rsidR="00D0262F" w:rsidRDefault="00976CBD">
      <w:pPr>
        <w:pStyle w:val="TOC3"/>
        <w:rPr>
          <w:rFonts w:asciiTheme="minorHAnsi" w:eastAsiaTheme="minorEastAsia" w:hAnsiTheme="minorHAnsi" w:cstheme="minorBidi"/>
          <w:noProof/>
          <w:sz w:val="22"/>
        </w:rPr>
      </w:pPr>
      <w:hyperlink w:anchor="_Toc28982321" w:history="1">
        <w:r w:rsidR="00D0262F" w:rsidRPr="00E01283">
          <w:rPr>
            <w:rStyle w:val="Hyperlink"/>
            <w:noProof/>
          </w:rPr>
          <w:t>11.3.2</w:t>
        </w:r>
        <w:r w:rsidR="00D0262F">
          <w:rPr>
            <w:rFonts w:asciiTheme="minorHAnsi" w:eastAsiaTheme="minorEastAsia" w:hAnsiTheme="minorHAnsi" w:cstheme="minorBidi"/>
            <w:noProof/>
            <w:sz w:val="22"/>
          </w:rPr>
          <w:tab/>
        </w:r>
        <w:r w:rsidR="00D0262F" w:rsidRPr="00E01283">
          <w:rPr>
            <w:rStyle w:val="Hyperlink"/>
            <w:noProof/>
          </w:rPr>
          <w:t>RQI/RPL - Request/Receipt of Patient Selection Display List (Event I02)</w:t>
        </w:r>
        <w:r w:rsidR="00D0262F">
          <w:rPr>
            <w:noProof/>
            <w:webHidden/>
          </w:rPr>
          <w:tab/>
        </w:r>
        <w:r w:rsidR="00D0262F">
          <w:rPr>
            <w:noProof/>
            <w:webHidden/>
          </w:rPr>
          <w:fldChar w:fldCharType="begin"/>
        </w:r>
        <w:r w:rsidR="00D0262F">
          <w:rPr>
            <w:noProof/>
            <w:webHidden/>
          </w:rPr>
          <w:instrText xml:space="preserve"> PAGEREF _Toc28982321 \h </w:instrText>
        </w:r>
        <w:r w:rsidR="00D0262F">
          <w:rPr>
            <w:noProof/>
            <w:webHidden/>
          </w:rPr>
        </w:r>
        <w:r w:rsidR="00D0262F">
          <w:rPr>
            <w:noProof/>
            <w:webHidden/>
          </w:rPr>
          <w:fldChar w:fldCharType="separate"/>
        </w:r>
        <w:r w:rsidR="00D0262F">
          <w:rPr>
            <w:noProof/>
            <w:webHidden/>
          </w:rPr>
          <w:t>10</w:t>
        </w:r>
        <w:r w:rsidR="00D0262F">
          <w:rPr>
            <w:noProof/>
            <w:webHidden/>
          </w:rPr>
          <w:fldChar w:fldCharType="end"/>
        </w:r>
      </w:hyperlink>
    </w:p>
    <w:p w14:paraId="0018ABF4" w14:textId="49285EC1" w:rsidR="00D0262F" w:rsidRDefault="00976CBD">
      <w:pPr>
        <w:pStyle w:val="TOC3"/>
        <w:rPr>
          <w:rFonts w:asciiTheme="minorHAnsi" w:eastAsiaTheme="minorEastAsia" w:hAnsiTheme="minorHAnsi" w:cstheme="minorBidi"/>
          <w:noProof/>
          <w:sz w:val="22"/>
        </w:rPr>
      </w:pPr>
      <w:hyperlink w:anchor="_Toc28982322" w:history="1">
        <w:r w:rsidR="00D0262F" w:rsidRPr="00E01283">
          <w:rPr>
            <w:rStyle w:val="Hyperlink"/>
            <w:noProof/>
          </w:rPr>
          <w:t>11.3.3</w:t>
        </w:r>
        <w:r w:rsidR="00D0262F">
          <w:rPr>
            <w:rFonts w:asciiTheme="minorHAnsi" w:eastAsiaTheme="minorEastAsia" w:hAnsiTheme="minorHAnsi" w:cstheme="minorBidi"/>
            <w:noProof/>
            <w:sz w:val="22"/>
          </w:rPr>
          <w:tab/>
        </w:r>
        <w:r w:rsidR="00D0262F" w:rsidRPr="00E01283">
          <w:rPr>
            <w:rStyle w:val="Hyperlink"/>
            <w:noProof/>
          </w:rPr>
          <w:t>RQI/RPR - Request/Receipt of Patient Selection List (Event I03)</w:t>
        </w:r>
        <w:r w:rsidR="00D0262F">
          <w:rPr>
            <w:noProof/>
            <w:webHidden/>
          </w:rPr>
          <w:tab/>
        </w:r>
        <w:r w:rsidR="00D0262F">
          <w:rPr>
            <w:noProof/>
            <w:webHidden/>
          </w:rPr>
          <w:fldChar w:fldCharType="begin"/>
        </w:r>
        <w:r w:rsidR="00D0262F">
          <w:rPr>
            <w:noProof/>
            <w:webHidden/>
          </w:rPr>
          <w:instrText xml:space="preserve"> PAGEREF _Toc28982322 \h </w:instrText>
        </w:r>
        <w:r w:rsidR="00D0262F">
          <w:rPr>
            <w:noProof/>
            <w:webHidden/>
          </w:rPr>
        </w:r>
        <w:r w:rsidR="00D0262F">
          <w:rPr>
            <w:noProof/>
            <w:webHidden/>
          </w:rPr>
          <w:fldChar w:fldCharType="separate"/>
        </w:r>
        <w:r w:rsidR="00D0262F">
          <w:rPr>
            <w:noProof/>
            <w:webHidden/>
          </w:rPr>
          <w:t>12</w:t>
        </w:r>
        <w:r w:rsidR="00D0262F">
          <w:rPr>
            <w:noProof/>
            <w:webHidden/>
          </w:rPr>
          <w:fldChar w:fldCharType="end"/>
        </w:r>
      </w:hyperlink>
    </w:p>
    <w:p w14:paraId="4D8963A4" w14:textId="39F6B036" w:rsidR="00D0262F" w:rsidRDefault="00976CBD">
      <w:pPr>
        <w:pStyle w:val="TOC3"/>
        <w:rPr>
          <w:rFonts w:asciiTheme="minorHAnsi" w:eastAsiaTheme="minorEastAsia" w:hAnsiTheme="minorHAnsi" w:cstheme="minorBidi"/>
          <w:noProof/>
          <w:sz w:val="22"/>
        </w:rPr>
      </w:pPr>
      <w:hyperlink w:anchor="_Toc28982323" w:history="1">
        <w:r w:rsidR="00D0262F" w:rsidRPr="00E01283">
          <w:rPr>
            <w:rStyle w:val="Hyperlink"/>
            <w:noProof/>
          </w:rPr>
          <w:t>11.3.4</w:t>
        </w:r>
        <w:r w:rsidR="00D0262F">
          <w:rPr>
            <w:rFonts w:asciiTheme="minorHAnsi" w:eastAsiaTheme="minorEastAsia" w:hAnsiTheme="minorHAnsi" w:cstheme="minorBidi"/>
            <w:noProof/>
            <w:sz w:val="22"/>
          </w:rPr>
          <w:tab/>
        </w:r>
        <w:r w:rsidR="00D0262F" w:rsidRPr="00E01283">
          <w:rPr>
            <w:rStyle w:val="Hyperlink"/>
            <w:noProof/>
          </w:rPr>
          <w:t>RQP/RPI - request for patient demographic data (Event I04)</w:t>
        </w:r>
        <w:r w:rsidR="00D0262F">
          <w:rPr>
            <w:noProof/>
            <w:webHidden/>
          </w:rPr>
          <w:tab/>
        </w:r>
        <w:r w:rsidR="00D0262F">
          <w:rPr>
            <w:noProof/>
            <w:webHidden/>
          </w:rPr>
          <w:fldChar w:fldCharType="begin"/>
        </w:r>
        <w:r w:rsidR="00D0262F">
          <w:rPr>
            <w:noProof/>
            <w:webHidden/>
          </w:rPr>
          <w:instrText xml:space="preserve"> PAGEREF _Toc28982323 \h </w:instrText>
        </w:r>
        <w:r w:rsidR="00D0262F">
          <w:rPr>
            <w:noProof/>
            <w:webHidden/>
          </w:rPr>
        </w:r>
        <w:r w:rsidR="00D0262F">
          <w:rPr>
            <w:noProof/>
            <w:webHidden/>
          </w:rPr>
          <w:fldChar w:fldCharType="separate"/>
        </w:r>
        <w:r w:rsidR="00D0262F">
          <w:rPr>
            <w:noProof/>
            <w:webHidden/>
          </w:rPr>
          <w:t>13</w:t>
        </w:r>
        <w:r w:rsidR="00D0262F">
          <w:rPr>
            <w:noProof/>
            <w:webHidden/>
          </w:rPr>
          <w:fldChar w:fldCharType="end"/>
        </w:r>
      </w:hyperlink>
    </w:p>
    <w:p w14:paraId="2AC066AB" w14:textId="3D6BC2C5" w:rsidR="00D0262F" w:rsidRDefault="00976CBD">
      <w:pPr>
        <w:pStyle w:val="TOC3"/>
        <w:rPr>
          <w:rFonts w:asciiTheme="minorHAnsi" w:eastAsiaTheme="minorEastAsia" w:hAnsiTheme="minorHAnsi" w:cstheme="minorBidi"/>
          <w:noProof/>
          <w:sz w:val="22"/>
        </w:rPr>
      </w:pPr>
      <w:hyperlink w:anchor="_Toc28982324" w:history="1">
        <w:r w:rsidR="00D0262F" w:rsidRPr="00E01283">
          <w:rPr>
            <w:rStyle w:val="Hyperlink"/>
            <w:noProof/>
          </w:rPr>
          <w:t>11.3.5</w:t>
        </w:r>
        <w:r w:rsidR="00D0262F">
          <w:rPr>
            <w:rFonts w:asciiTheme="minorHAnsi" w:eastAsiaTheme="minorEastAsia" w:hAnsiTheme="minorHAnsi" w:cstheme="minorBidi"/>
            <w:noProof/>
            <w:sz w:val="22"/>
          </w:rPr>
          <w:tab/>
        </w:r>
        <w:r w:rsidR="00D0262F" w:rsidRPr="00E01283">
          <w:rPr>
            <w:rStyle w:val="Hyperlink"/>
            <w:noProof/>
          </w:rPr>
          <w:t>RQC/RCI - Request for Patient Clinical Information (Event I05)</w:t>
        </w:r>
        <w:r w:rsidR="00D0262F">
          <w:rPr>
            <w:noProof/>
            <w:webHidden/>
          </w:rPr>
          <w:tab/>
        </w:r>
        <w:r w:rsidR="00D0262F">
          <w:rPr>
            <w:noProof/>
            <w:webHidden/>
          </w:rPr>
          <w:fldChar w:fldCharType="begin"/>
        </w:r>
        <w:r w:rsidR="00D0262F">
          <w:rPr>
            <w:noProof/>
            <w:webHidden/>
          </w:rPr>
          <w:instrText xml:space="preserve"> PAGEREF _Toc28982324 \h </w:instrText>
        </w:r>
        <w:r w:rsidR="00D0262F">
          <w:rPr>
            <w:noProof/>
            <w:webHidden/>
          </w:rPr>
        </w:r>
        <w:r w:rsidR="00D0262F">
          <w:rPr>
            <w:noProof/>
            <w:webHidden/>
          </w:rPr>
          <w:fldChar w:fldCharType="separate"/>
        </w:r>
        <w:r w:rsidR="00D0262F">
          <w:rPr>
            <w:noProof/>
            <w:webHidden/>
          </w:rPr>
          <w:t>15</w:t>
        </w:r>
        <w:r w:rsidR="00D0262F">
          <w:rPr>
            <w:noProof/>
            <w:webHidden/>
          </w:rPr>
          <w:fldChar w:fldCharType="end"/>
        </w:r>
      </w:hyperlink>
    </w:p>
    <w:p w14:paraId="322F784D" w14:textId="0D67FDD9" w:rsidR="00D0262F" w:rsidRDefault="00976CBD">
      <w:pPr>
        <w:pStyle w:val="TOC3"/>
        <w:rPr>
          <w:rFonts w:asciiTheme="minorHAnsi" w:eastAsiaTheme="minorEastAsia" w:hAnsiTheme="minorHAnsi" w:cstheme="minorBidi"/>
          <w:noProof/>
          <w:sz w:val="22"/>
        </w:rPr>
      </w:pPr>
      <w:hyperlink w:anchor="_Toc28982325" w:history="1">
        <w:r w:rsidR="00D0262F" w:rsidRPr="00E01283">
          <w:rPr>
            <w:rStyle w:val="Hyperlink"/>
            <w:noProof/>
          </w:rPr>
          <w:t>11.3.6</w:t>
        </w:r>
        <w:r w:rsidR="00D0262F">
          <w:rPr>
            <w:rFonts w:asciiTheme="minorHAnsi" w:eastAsiaTheme="minorEastAsia" w:hAnsiTheme="minorHAnsi" w:cstheme="minorBidi"/>
            <w:noProof/>
            <w:sz w:val="22"/>
          </w:rPr>
          <w:tab/>
        </w:r>
        <w:r w:rsidR="00D0262F" w:rsidRPr="00E01283">
          <w:rPr>
            <w:rStyle w:val="Hyperlink"/>
            <w:noProof/>
          </w:rPr>
          <w:t>RQC/RCL - Request/Receipt of Clinical Data Listing (Event I06)</w:t>
        </w:r>
        <w:r w:rsidR="00D0262F">
          <w:rPr>
            <w:noProof/>
            <w:webHidden/>
          </w:rPr>
          <w:tab/>
        </w:r>
        <w:r w:rsidR="00D0262F">
          <w:rPr>
            <w:noProof/>
            <w:webHidden/>
          </w:rPr>
          <w:fldChar w:fldCharType="begin"/>
        </w:r>
        <w:r w:rsidR="00D0262F">
          <w:rPr>
            <w:noProof/>
            <w:webHidden/>
          </w:rPr>
          <w:instrText xml:space="preserve"> PAGEREF _Toc28982325 \h </w:instrText>
        </w:r>
        <w:r w:rsidR="00D0262F">
          <w:rPr>
            <w:noProof/>
            <w:webHidden/>
          </w:rPr>
        </w:r>
        <w:r w:rsidR="00D0262F">
          <w:rPr>
            <w:noProof/>
            <w:webHidden/>
          </w:rPr>
          <w:fldChar w:fldCharType="separate"/>
        </w:r>
        <w:r w:rsidR="00D0262F">
          <w:rPr>
            <w:noProof/>
            <w:webHidden/>
          </w:rPr>
          <w:t>15</w:t>
        </w:r>
        <w:r w:rsidR="00D0262F">
          <w:rPr>
            <w:noProof/>
            <w:webHidden/>
          </w:rPr>
          <w:fldChar w:fldCharType="end"/>
        </w:r>
      </w:hyperlink>
    </w:p>
    <w:p w14:paraId="6226F511" w14:textId="79ED4970" w:rsidR="00D0262F" w:rsidRDefault="00976CBD">
      <w:pPr>
        <w:pStyle w:val="TOC3"/>
        <w:rPr>
          <w:rFonts w:asciiTheme="minorHAnsi" w:eastAsiaTheme="minorEastAsia" w:hAnsiTheme="minorHAnsi" w:cstheme="minorBidi"/>
          <w:noProof/>
          <w:sz w:val="22"/>
        </w:rPr>
      </w:pPr>
      <w:hyperlink w:anchor="_Toc28982326" w:history="1">
        <w:r w:rsidR="00D0262F" w:rsidRPr="00E01283">
          <w:rPr>
            <w:rStyle w:val="Hyperlink"/>
            <w:noProof/>
          </w:rPr>
          <w:t>11.3.7</w:t>
        </w:r>
        <w:r w:rsidR="00D0262F">
          <w:rPr>
            <w:rFonts w:asciiTheme="minorHAnsi" w:eastAsiaTheme="minorEastAsia" w:hAnsiTheme="minorHAnsi" w:cstheme="minorBidi"/>
            <w:noProof/>
            <w:sz w:val="22"/>
          </w:rPr>
          <w:tab/>
        </w:r>
        <w:r w:rsidR="00D0262F" w:rsidRPr="00E01283">
          <w:rPr>
            <w:rStyle w:val="Hyperlink"/>
            <w:noProof/>
          </w:rPr>
          <w:t>PIN/ACK - Unsolicited Insurance Information (Event I07)</w:t>
        </w:r>
        <w:r w:rsidR="00D0262F">
          <w:rPr>
            <w:noProof/>
            <w:webHidden/>
          </w:rPr>
          <w:tab/>
        </w:r>
        <w:r w:rsidR="00D0262F">
          <w:rPr>
            <w:noProof/>
            <w:webHidden/>
          </w:rPr>
          <w:fldChar w:fldCharType="begin"/>
        </w:r>
        <w:r w:rsidR="00D0262F">
          <w:rPr>
            <w:noProof/>
            <w:webHidden/>
          </w:rPr>
          <w:instrText xml:space="preserve"> PAGEREF _Toc28982326 \h </w:instrText>
        </w:r>
        <w:r w:rsidR="00D0262F">
          <w:rPr>
            <w:noProof/>
            <w:webHidden/>
          </w:rPr>
        </w:r>
        <w:r w:rsidR="00D0262F">
          <w:rPr>
            <w:noProof/>
            <w:webHidden/>
          </w:rPr>
          <w:fldChar w:fldCharType="separate"/>
        </w:r>
        <w:r w:rsidR="00D0262F">
          <w:rPr>
            <w:noProof/>
            <w:webHidden/>
          </w:rPr>
          <w:t>15</w:t>
        </w:r>
        <w:r w:rsidR="00D0262F">
          <w:rPr>
            <w:noProof/>
            <w:webHidden/>
          </w:rPr>
          <w:fldChar w:fldCharType="end"/>
        </w:r>
      </w:hyperlink>
    </w:p>
    <w:p w14:paraId="0B9477E1" w14:textId="4D78227A" w:rsidR="00D0262F" w:rsidRDefault="00976CBD">
      <w:pPr>
        <w:pStyle w:val="TOC2"/>
        <w:rPr>
          <w:rFonts w:asciiTheme="minorHAnsi" w:eastAsiaTheme="minorEastAsia" w:hAnsiTheme="minorHAnsi" w:cstheme="minorBidi"/>
          <w:b w:val="0"/>
          <w:smallCaps w:val="0"/>
          <w:kern w:val="0"/>
          <w:sz w:val="22"/>
          <w:szCs w:val="22"/>
        </w:rPr>
      </w:pPr>
      <w:hyperlink w:anchor="_Toc28982327" w:history="1">
        <w:r w:rsidR="00D0262F" w:rsidRPr="00E01283">
          <w:rPr>
            <w:rStyle w:val="Hyperlink"/>
          </w:rPr>
          <w:t>11.4</w:t>
        </w:r>
        <w:r w:rsidR="00D0262F">
          <w:rPr>
            <w:rFonts w:asciiTheme="minorHAnsi" w:eastAsiaTheme="minorEastAsia" w:hAnsiTheme="minorHAnsi" w:cstheme="minorBidi"/>
            <w:b w:val="0"/>
            <w:smallCaps w:val="0"/>
            <w:kern w:val="0"/>
            <w:sz w:val="22"/>
            <w:szCs w:val="22"/>
          </w:rPr>
          <w:tab/>
        </w:r>
        <w:r w:rsidR="00D0262F" w:rsidRPr="00E01283">
          <w:rPr>
            <w:rStyle w:val="Hyperlink"/>
          </w:rPr>
          <w:t>PATIENT TREATMENT AUTHORIZATION REQUESTS</w:t>
        </w:r>
        <w:r w:rsidR="00D0262F">
          <w:rPr>
            <w:webHidden/>
          </w:rPr>
          <w:tab/>
        </w:r>
        <w:r w:rsidR="00D0262F">
          <w:rPr>
            <w:webHidden/>
          </w:rPr>
          <w:fldChar w:fldCharType="begin"/>
        </w:r>
        <w:r w:rsidR="00D0262F">
          <w:rPr>
            <w:webHidden/>
          </w:rPr>
          <w:instrText xml:space="preserve"> PAGEREF _Toc28982327 \h </w:instrText>
        </w:r>
        <w:r w:rsidR="00D0262F">
          <w:rPr>
            <w:webHidden/>
          </w:rPr>
        </w:r>
        <w:r w:rsidR="00D0262F">
          <w:rPr>
            <w:webHidden/>
          </w:rPr>
          <w:fldChar w:fldCharType="separate"/>
        </w:r>
        <w:r w:rsidR="00D0262F">
          <w:rPr>
            <w:webHidden/>
          </w:rPr>
          <w:t>16</w:t>
        </w:r>
        <w:r w:rsidR="00D0262F">
          <w:rPr>
            <w:webHidden/>
          </w:rPr>
          <w:fldChar w:fldCharType="end"/>
        </w:r>
      </w:hyperlink>
    </w:p>
    <w:p w14:paraId="59C79907" w14:textId="598A6D37" w:rsidR="00D0262F" w:rsidRDefault="00976CBD">
      <w:pPr>
        <w:pStyle w:val="TOC3"/>
        <w:rPr>
          <w:rFonts w:asciiTheme="minorHAnsi" w:eastAsiaTheme="minorEastAsia" w:hAnsiTheme="minorHAnsi" w:cstheme="minorBidi"/>
          <w:noProof/>
          <w:sz w:val="22"/>
        </w:rPr>
      </w:pPr>
      <w:hyperlink w:anchor="_Toc28982328" w:history="1">
        <w:r w:rsidR="00D0262F" w:rsidRPr="00E01283">
          <w:rPr>
            <w:rStyle w:val="Hyperlink"/>
            <w:noProof/>
          </w:rPr>
          <w:t>11.4.1</w:t>
        </w:r>
        <w:r w:rsidR="00D0262F">
          <w:rPr>
            <w:rFonts w:asciiTheme="minorHAnsi" w:eastAsiaTheme="minorEastAsia" w:hAnsiTheme="minorHAnsi" w:cstheme="minorBidi"/>
            <w:noProof/>
            <w:sz w:val="22"/>
          </w:rPr>
          <w:tab/>
        </w:r>
        <w:r w:rsidR="00D0262F" w:rsidRPr="00E01283">
          <w:rPr>
            <w:rStyle w:val="Hyperlink"/>
            <w:noProof/>
          </w:rPr>
          <w:t>RQA/RPA - Request Patient Authorization Message (Event I08)</w:t>
        </w:r>
        <w:r w:rsidR="00D0262F">
          <w:rPr>
            <w:noProof/>
            <w:webHidden/>
          </w:rPr>
          <w:tab/>
        </w:r>
        <w:r w:rsidR="00D0262F">
          <w:rPr>
            <w:noProof/>
            <w:webHidden/>
          </w:rPr>
          <w:fldChar w:fldCharType="begin"/>
        </w:r>
        <w:r w:rsidR="00D0262F">
          <w:rPr>
            <w:noProof/>
            <w:webHidden/>
          </w:rPr>
          <w:instrText xml:space="preserve"> PAGEREF _Toc28982328 \h </w:instrText>
        </w:r>
        <w:r w:rsidR="00D0262F">
          <w:rPr>
            <w:noProof/>
            <w:webHidden/>
          </w:rPr>
        </w:r>
        <w:r w:rsidR="00D0262F">
          <w:rPr>
            <w:noProof/>
            <w:webHidden/>
          </w:rPr>
          <w:fldChar w:fldCharType="separate"/>
        </w:r>
        <w:r w:rsidR="00D0262F">
          <w:rPr>
            <w:noProof/>
            <w:webHidden/>
          </w:rPr>
          <w:t>16</w:t>
        </w:r>
        <w:r w:rsidR="00D0262F">
          <w:rPr>
            <w:noProof/>
            <w:webHidden/>
          </w:rPr>
          <w:fldChar w:fldCharType="end"/>
        </w:r>
      </w:hyperlink>
    </w:p>
    <w:p w14:paraId="5946746A" w14:textId="02BA0C78" w:rsidR="00D0262F" w:rsidRDefault="00976CBD">
      <w:pPr>
        <w:pStyle w:val="TOC3"/>
        <w:rPr>
          <w:rFonts w:asciiTheme="minorHAnsi" w:eastAsiaTheme="minorEastAsia" w:hAnsiTheme="minorHAnsi" w:cstheme="minorBidi"/>
          <w:noProof/>
          <w:sz w:val="22"/>
        </w:rPr>
      </w:pPr>
      <w:hyperlink w:anchor="_Toc28982329" w:history="1">
        <w:r w:rsidR="00D0262F" w:rsidRPr="00E01283">
          <w:rPr>
            <w:rStyle w:val="Hyperlink"/>
            <w:noProof/>
          </w:rPr>
          <w:t>11.4.2</w:t>
        </w:r>
        <w:r w:rsidR="00D0262F">
          <w:rPr>
            <w:rFonts w:asciiTheme="minorHAnsi" w:eastAsiaTheme="minorEastAsia" w:hAnsiTheme="minorHAnsi" w:cstheme="minorBidi"/>
            <w:noProof/>
            <w:sz w:val="22"/>
          </w:rPr>
          <w:tab/>
        </w:r>
        <w:r w:rsidR="00D0262F" w:rsidRPr="00E01283">
          <w:rPr>
            <w:rStyle w:val="Hyperlink"/>
            <w:noProof/>
          </w:rPr>
          <w:t>RQA/RPA – Request for Treatment Authorization Information (Event I08)</w:t>
        </w:r>
        <w:r w:rsidR="00D0262F">
          <w:rPr>
            <w:noProof/>
            <w:webHidden/>
          </w:rPr>
          <w:tab/>
        </w:r>
        <w:r w:rsidR="00D0262F">
          <w:rPr>
            <w:noProof/>
            <w:webHidden/>
          </w:rPr>
          <w:fldChar w:fldCharType="begin"/>
        </w:r>
        <w:r w:rsidR="00D0262F">
          <w:rPr>
            <w:noProof/>
            <w:webHidden/>
          </w:rPr>
          <w:instrText xml:space="preserve"> PAGEREF _Toc28982329 \h </w:instrText>
        </w:r>
        <w:r w:rsidR="00D0262F">
          <w:rPr>
            <w:noProof/>
            <w:webHidden/>
          </w:rPr>
        </w:r>
        <w:r w:rsidR="00D0262F">
          <w:rPr>
            <w:noProof/>
            <w:webHidden/>
          </w:rPr>
          <w:fldChar w:fldCharType="separate"/>
        </w:r>
        <w:r w:rsidR="00D0262F">
          <w:rPr>
            <w:noProof/>
            <w:webHidden/>
          </w:rPr>
          <w:t>20</w:t>
        </w:r>
        <w:r w:rsidR="00D0262F">
          <w:rPr>
            <w:noProof/>
            <w:webHidden/>
          </w:rPr>
          <w:fldChar w:fldCharType="end"/>
        </w:r>
      </w:hyperlink>
    </w:p>
    <w:p w14:paraId="7EECDC4C" w14:textId="1D0FC4B4" w:rsidR="00D0262F" w:rsidRDefault="00976CBD">
      <w:pPr>
        <w:pStyle w:val="TOC3"/>
        <w:rPr>
          <w:rFonts w:asciiTheme="minorHAnsi" w:eastAsiaTheme="minorEastAsia" w:hAnsiTheme="minorHAnsi" w:cstheme="minorBidi"/>
          <w:noProof/>
          <w:sz w:val="22"/>
        </w:rPr>
      </w:pPr>
      <w:hyperlink w:anchor="_Toc28982330" w:history="1">
        <w:r w:rsidR="00D0262F" w:rsidRPr="00E01283">
          <w:rPr>
            <w:rStyle w:val="Hyperlink"/>
            <w:noProof/>
          </w:rPr>
          <w:t>11.4.3</w:t>
        </w:r>
        <w:r w:rsidR="00D0262F">
          <w:rPr>
            <w:rFonts w:asciiTheme="minorHAnsi" w:eastAsiaTheme="minorEastAsia" w:hAnsiTheme="minorHAnsi" w:cstheme="minorBidi"/>
            <w:noProof/>
            <w:sz w:val="22"/>
          </w:rPr>
          <w:tab/>
        </w:r>
        <w:r w:rsidR="00D0262F" w:rsidRPr="00E01283">
          <w:rPr>
            <w:rStyle w:val="Hyperlink"/>
            <w:noProof/>
          </w:rPr>
          <w:t>RQA/RPA - Request for Modification to an Authorization (Event I09)</w:t>
        </w:r>
        <w:r w:rsidR="00D0262F">
          <w:rPr>
            <w:noProof/>
            <w:webHidden/>
          </w:rPr>
          <w:tab/>
        </w:r>
        <w:r w:rsidR="00D0262F">
          <w:rPr>
            <w:noProof/>
            <w:webHidden/>
          </w:rPr>
          <w:fldChar w:fldCharType="begin"/>
        </w:r>
        <w:r w:rsidR="00D0262F">
          <w:rPr>
            <w:noProof/>
            <w:webHidden/>
          </w:rPr>
          <w:instrText xml:space="preserve"> PAGEREF _Toc28982330 \h </w:instrText>
        </w:r>
        <w:r w:rsidR="00D0262F">
          <w:rPr>
            <w:noProof/>
            <w:webHidden/>
          </w:rPr>
        </w:r>
        <w:r w:rsidR="00D0262F">
          <w:rPr>
            <w:noProof/>
            <w:webHidden/>
          </w:rPr>
          <w:fldChar w:fldCharType="separate"/>
        </w:r>
        <w:r w:rsidR="00D0262F">
          <w:rPr>
            <w:noProof/>
            <w:webHidden/>
          </w:rPr>
          <w:t>20</w:t>
        </w:r>
        <w:r w:rsidR="00D0262F">
          <w:rPr>
            <w:noProof/>
            <w:webHidden/>
          </w:rPr>
          <w:fldChar w:fldCharType="end"/>
        </w:r>
      </w:hyperlink>
    </w:p>
    <w:p w14:paraId="5FCC4EFC" w14:textId="106FD3C4" w:rsidR="00D0262F" w:rsidRDefault="00976CBD">
      <w:pPr>
        <w:pStyle w:val="TOC3"/>
        <w:rPr>
          <w:rFonts w:asciiTheme="minorHAnsi" w:eastAsiaTheme="minorEastAsia" w:hAnsiTheme="minorHAnsi" w:cstheme="minorBidi"/>
          <w:noProof/>
          <w:sz w:val="22"/>
        </w:rPr>
      </w:pPr>
      <w:hyperlink w:anchor="_Toc28982331" w:history="1">
        <w:r w:rsidR="00D0262F" w:rsidRPr="00E01283">
          <w:rPr>
            <w:rStyle w:val="Hyperlink"/>
            <w:noProof/>
          </w:rPr>
          <w:t>11.4.4</w:t>
        </w:r>
        <w:r w:rsidR="00D0262F">
          <w:rPr>
            <w:rFonts w:asciiTheme="minorHAnsi" w:eastAsiaTheme="minorEastAsia" w:hAnsiTheme="minorHAnsi" w:cstheme="minorBidi"/>
            <w:noProof/>
            <w:sz w:val="22"/>
          </w:rPr>
          <w:tab/>
        </w:r>
        <w:r w:rsidR="00D0262F" w:rsidRPr="00E01283">
          <w:rPr>
            <w:rStyle w:val="Hyperlink"/>
            <w:noProof/>
          </w:rPr>
          <w:t>RQA/RPA - Request for Resubmission of an Authorization (Event I10)</w:t>
        </w:r>
        <w:r w:rsidR="00D0262F">
          <w:rPr>
            <w:noProof/>
            <w:webHidden/>
          </w:rPr>
          <w:tab/>
        </w:r>
        <w:r w:rsidR="00D0262F">
          <w:rPr>
            <w:noProof/>
            <w:webHidden/>
          </w:rPr>
          <w:fldChar w:fldCharType="begin"/>
        </w:r>
        <w:r w:rsidR="00D0262F">
          <w:rPr>
            <w:noProof/>
            <w:webHidden/>
          </w:rPr>
          <w:instrText xml:space="preserve"> PAGEREF _Toc28982331 \h </w:instrText>
        </w:r>
        <w:r w:rsidR="00D0262F">
          <w:rPr>
            <w:noProof/>
            <w:webHidden/>
          </w:rPr>
        </w:r>
        <w:r w:rsidR="00D0262F">
          <w:rPr>
            <w:noProof/>
            <w:webHidden/>
          </w:rPr>
          <w:fldChar w:fldCharType="separate"/>
        </w:r>
        <w:r w:rsidR="00D0262F">
          <w:rPr>
            <w:noProof/>
            <w:webHidden/>
          </w:rPr>
          <w:t>20</w:t>
        </w:r>
        <w:r w:rsidR="00D0262F">
          <w:rPr>
            <w:noProof/>
            <w:webHidden/>
          </w:rPr>
          <w:fldChar w:fldCharType="end"/>
        </w:r>
      </w:hyperlink>
    </w:p>
    <w:p w14:paraId="3BFF11A8" w14:textId="32E50CE4" w:rsidR="00D0262F" w:rsidRDefault="00976CBD">
      <w:pPr>
        <w:pStyle w:val="TOC3"/>
        <w:rPr>
          <w:rFonts w:asciiTheme="minorHAnsi" w:eastAsiaTheme="minorEastAsia" w:hAnsiTheme="minorHAnsi" w:cstheme="minorBidi"/>
          <w:noProof/>
          <w:sz w:val="22"/>
        </w:rPr>
      </w:pPr>
      <w:hyperlink w:anchor="_Toc28982332" w:history="1">
        <w:r w:rsidR="00D0262F" w:rsidRPr="00E01283">
          <w:rPr>
            <w:rStyle w:val="Hyperlink"/>
            <w:noProof/>
          </w:rPr>
          <w:t>11.4.5</w:t>
        </w:r>
        <w:r w:rsidR="00D0262F">
          <w:rPr>
            <w:rFonts w:asciiTheme="minorHAnsi" w:eastAsiaTheme="minorEastAsia" w:hAnsiTheme="minorHAnsi" w:cstheme="minorBidi"/>
            <w:noProof/>
            <w:sz w:val="22"/>
          </w:rPr>
          <w:tab/>
        </w:r>
        <w:r w:rsidR="00D0262F" w:rsidRPr="00E01283">
          <w:rPr>
            <w:rStyle w:val="Hyperlink"/>
            <w:noProof/>
          </w:rPr>
          <w:t>RQA/RPA - Request for Cancellation of an Authorization (Event I11)</w:t>
        </w:r>
        <w:r w:rsidR="00D0262F">
          <w:rPr>
            <w:noProof/>
            <w:webHidden/>
          </w:rPr>
          <w:tab/>
        </w:r>
        <w:r w:rsidR="00D0262F">
          <w:rPr>
            <w:noProof/>
            <w:webHidden/>
          </w:rPr>
          <w:fldChar w:fldCharType="begin"/>
        </w:r>
        <w:r w:rsidR="00D0262F">
          <w:rPr>
            <w:noProof/>
            <w:webHidden/>
          </w:rPr>
          <w:instrText xml:space="preserve"> PAGEREF _Toc28982332 \h </w:instrText>
        </w:r>
        <w:r w:rsidR="00D0262F">
          <w:rPr>
            <w:noProof/>
            <w:webHidden/>
          </w:rPr>
        </w:r>
        <w:r w:rsidR="00D0262F">
          <w:rPr>
            <w:noProof/>
            <w:webHidden/>
          </w:rPr>
          <w:fldChar w:fldCharType="separate"/>
        </w:r>
        <w:r w:rsidR="00D0262F">
          <w:rPr>
            <w:noProof/>
            <w:webHidden/>
          </w:rPr>
          <w:t>20</w:t>
        </w:r>
        <w:r w:rsidR="00D0262F">
          <w:rPr>
            <w:noProof/>
            <w:webHidden/>
          </w:rPr>
          <w:fldChar w:fldCharType="end"/>
        </w:r>
      </w:hyperlink>
    </w:p>
    <w:p w14:paraId="43553A64" w14:textId="58280A69" w:rsidR="00D0262F" w:rsidRDefault="00976CBD">
      <w:pPr>
        <w:pStyle w:val="TOC2"/>
        <w:rPr>
          <w:rFonts w:asciiTheme="minorHAnsi" w:eastAsiaTheme="minorEastAsia" w:hAnsiTheme="minorHAnsi" w:cstheme="minorBidi"/>
          <w:b w:val="0"/>
          <w:smallCaps w:val="0"/>
          <w:kern w:val="0"/>
          <w:sz w:val="22"/>
          <w:szCs w:val="22"/>
        </w:rPr>
      </w:pPr>
      <w:hyperlink w:anchor="_Toc28982333" w:history="1">
        <w:r w:rsidR="00D0262F" w:rsidRPr="00E01283">
          <w:rPr>
            <w:rStyle w:val="Hyperlink"/>
          </w:rPr>
          <w:t>11.5</w:t>
        </w:r>
        <w:r w:rsidR="00D0262F">
          <w:rPr>
            <w:rFonts w:asciiTheme="minorHAnsi" w:eastAsiaTheme="minorEastAsia" w:hAnsiTheme="minorHAnsi" w:cstheme="minorBidi"/>
            <w:b w:val="0"/>
            <w:smallCaps w:val="0"/>
            <w:kern w:val="0"/>
            <w:sz w:val="22"/>
            <w:szCs w:val="22"/>
          </w:rPr>
          <w:tab/>
        </w:r>
        <w:r w:rsidR="00D0262F" w:rsidRPr="00E01283">
          <w:rPr>
            <w:rStyle w:val="Hyperlink"/>
          </w:rPr>
          <w:t>PATIENT REFERRAL MESSAGES AND TRIGGER EVENTS</w:t>
        </w:r>
        <w:r w:rsidR="00D0262F">
          <w:rPr>
            <w:webHidden/>
          </w:rPr>
          <w:tab/>
        </w:r>
        <w:r w:rsidR="00D0262F">
          <w:rPr>
            <w:webHidden/>
          </w:rPr>
          <w:fldChar w:fldCharType="begin"/>
        </w:r>
        <w:r w:rsidR="00D0262F">
          <w:rPr>
            <w:webHidden/>
          </w:rPr>
          <w:instrText xml:space="preserve"> PAGEREF _Toc28982333 \h </w:instrText>
        </w:r>
        <w:r w:rsidR="00D0262F">
          <w:rPr>
            <w:webHidden/>
          </w:rPr>
        </w:r>
        <w:r w:rsidR="00D0262F">
          <w:rPr>
            <w:webHidden/>
          </w:rPr>
          <w:fldChar w:fldCharType="separate"/>
        </w:r>
        <w:r w:rsidR="00D0262F">
          <w:rPr>
            <w:webHidden/>
          </w:rPr>
          <w:t>20</w:t>
        </w:r>
        <w:r w:rsidR="00D0262F">
          <w:rPr>
            <w:webHidden/>
          </w:rPr>
          <w:fldChar w:fldCharType="end"/>
        </w:r>
      </w:hyperlink>
    </w:p>
    <w:p w14:paraId="37ADD86F" w14:textId="663147D3" w:rsidR="00D0262F" w:rsidRDefault="00976CBD">
      <w:pPr>
        <w:pStyle w:val="TOC3"/>
        <w:rPr>
          <w:rFonts w:asciiTheme="minorHAnsi" w:eastAsiaTheme="minorEastAsia" w:hAnsiTheme="minorHAnsi" w:cstheme="minorBidi"/>
          <w:noProof/>
          <w:sz w:val="22"/>
        </w:rPr>
      </w:pPr>
      <w:hyperlink w:anchor="_Toc28982334" w:history="1">
        <w:r w:rsidR="00D0262F" w:rsidRPr="00E01283">
          <w:rPr>
            <w:rStyle w:val="Hyperlink"/>
            <w:noProof/>
          </w:rPr>
          <w:t>11.5.1</w:t>
        </w:r>
        <w:r w:rsidR="00D0262F">
          <w:rPr>
            <w:rFonts w:asciiTheme="minorHAnsi" w:eastAsiaTheme="minorEastAsia" w:hAnsiTheme="minorHAnsi" w:cstheme="minorBidi"/>
            <w:noProof/>
            <w:sz w:val="22"/>
          </w:rPr>
          <w:tab/>
        </w:r>
        <w:r w:rsidR="00D0262F" w:rsidRPr="00E01283">
          <w:rPr>
            <w:rStyle w:val="Hyperlink"/>
            <w:noProof/>
          </w:rPr>
          <w:t>REF/RRI - Patient Referral Message</w:t>
        </w:r>
        <w:r w:rsidR="00D0262F">
          <w:rPr>
            <w:noProof/>
            <w:webHidden/>
          </w:rPr>
          <w:tab/>
        </w:r>
        <w:r w:rsidR="00D0262F">
          <w:rPr>
            <w:noProof/>
            <w:webHidden/>
          </w:rPr>
          <w:fldChar w:fldCharType="begin"/>
        </w:r>
        <w:r w:rsidR="00D0262F">
          <w:rPr>
            <w:noProof/>
            <w:webHidden/>
          </w:rPr>
          <w:instrText xml:space="preserve"> PAGEREF _Toc28982334 \h </w:instrText>
        </w:r>
        <w:r w:rsidR="00D0262F">
          <w:rPr>
            <w:noProof/>
            <w:webHidden/>
          </w:rPr>
        </w:r>
        <w:r w:rsidR="00D0262F">
          <w:rPr>
            <w:noProof/>
            <w:webHidden/>
          </w:rPr>
          <w:fldChar w:fldCharType="separate"/>
        </w:r>
        <w:r w:rsidR="00D0262F">
          <w:rPr>
            <w:noProof/>
            <w:webHidden/>
          </w:rPr>
          <w:t>20</w:t>
        </w:r>
        <w:r w:rsidR="00D0262F">
          <w:rPr>
            <w:noProof/>
            <w:webHidden/>
          </w:rPr>
          <w:fldChar w:fldCharType="end"/>
        </w:r>
      </w:hyperlink>
    </w:p>
    <w:p w14:paraId="2354E674" w14:textId="3B0F075C" w:rsidR="00D0262F" w:rsidRDefault="00976CBD">
      <w:pPr>
        <w:pStyle w:val="TOC3"/>
        <w:rPr>
          <w:rFonts w:asciiTheme="minorHAnsi" w:eastAsiaTheme="minorEastAsia" w:hAnsiTheme="minorHAnsi" w:cstheme="minorBidi"/>
          <w:noProof/>
          <w:sz w:val="22"/>
        </w:rPr>
      </w:pPr>
      <w:hyperlink w:anchor="_Toc28982335" w:history="1">
        <w:r w:rsidR="00D0262F" w:rsidRPr="00E01283">
          <w:rPr>
            <w:rStyle w:val="Hyperlink"/>
            <w:noProof/>
          </w:rPr>
          <w:t>11.5.2</w:t>
        </w:r>
        <w:r w:rsidR="00D0262F">
          <w:rPr>
            <w:rFonts w:asciiTheme="minorHAnsi" w:eastAsiaTheme="minorEastAsia" w:hAnsiTheme="minorHAnsi" w:cstheme="minorBidi"/>
            <w:noProof/>
            <w:sz w:val="22"/>
          </w:rPr>
          <w:tab/>
        </w:r>
        <w:r w:rsidR="00D0262F" w:rsidRPr="00E01283">
          <w:rPr>
            <w:rStyle w:val="Hyperlink"/>
            <w:noProof/>
          </w:rPr>
          <w:t>REF/RRI - Patient Referral (Event I12)</w:t>
        </w:r>
        <w:r w:rsidR="00D0262F">
          <w:rPr>
            <w:noProof/>
            <w:webHidden/>
          </w:rPr>
          <w:tab/>
        </w:r>
        <w:r w:rsidR="00D0262F">
          <w:rPr>
            <w:noProof/>
            <w:webHidden/>
          </w:rPr>
          <w:fldChar w:fldCharType="begin"/>
        </w:r>
        <w:r w:rsidR="00D0262F">
          <w:rPr>
            <w:noProof/>
            <w:webHidden/>
          </w:rPr>
          <w:instrText xml:space="preserve"> PAGEREF _Toc28982335 \h </w:instrText>
        </w:r>
        <w:r w:rsidR="00D0262F">
          <w:rPr>
            <w:noProof/>
            <w:webHidden/>
          </w:rPr>
        </w:r>
        <w:r w:rsidR="00D0262F">
          <w:rPr>
            <w:noProof/>
            <w:webHidden/>
          </w:rPr>
          <w:fldChar w:fldCharType="separate"/>
        </w:r>
        <w:r w:rsidR="00D0262F">
          <w:rPr>
            <w:noProof/>
            <w:webHidden/>
          </w:rPr>
          <w:t>23</w:t>
        </w:r>
        <w:r w:rsidR="00D0262F">
          <w:rPr>
            <w:noProof/>
            <w:webHidden/>
          </w:rPr>
          <w:fldChar w:fldCharType="end"/>
        </w:r>
      </w:hyperlink>
    </w:p>
    <w:p w14:paraId="0B19B89A" w14:textId="14BBF038" w:rsidR="00D0262F" w:rsidRDefault="00976CBD">
      <w:pPr>
        <w:pStyle w:val="TOC3"/>
        <w:rPr>
          <w:rFonts w:asciiTheme="minorHAnsi" w:eastAsiaTheme="minorEastAsia" w:hAnsiTheme="minorHAnsi" w:cstheme="minorBidi"/>
          <w:noProof/>
          <w:sz w:val="22"/>
        </w:rPr>
      </w:pPr>
      <w:hyperlink w:anchor="_Toc28982336" w:history="1">
        <w:r w:rsidR="00D0262F" w:rsidRPr="00E01283">
          <w:rPr>
            <w:rStyle w:val="Hyperlink"/>
            <w:noProof/>
          </w:rPr>
          <w:t>11.5.3</w:t>
        </w:r>
        <w:r w:rsidR="00D0262F">
          <w:rPr>
            <w:rFonts w:asciiTheme="minorHAnsi" w:eastAsiaTheme="minorEastAsia" w:hAnsiTheme="minorHAnsi" w:cstheme="minorBidi"/>
            <w:noProof/>
            <w:sz w:val="22"/>
          </w:rPr>
          <w:tab/>
        </w:r>
        <w:r w:rsidR="00D0262F" w:rsidRPr="00E01283">
          <w:rPr>
            <w:rStyle w:val="Hyperlink"/>
            <w:noProof/>
          </w:rPr>
          <w:t>REF/RRI - Modify Patient Referral (Event I13)</w:t>
        </w:r>
        <w:r w:rsidR="00D0262F">
          <w:rPr>
            <w:noProof/>
            <w:webHidden/>
          </w:rPr>
          <w:tab/>
        </w:r>
        <w:r w:rsidR="00D0262F">
          <w:rPr>
            <w:noProof/>
            <w:webHidden/>
          </w:rPr>
          <w:fldChar w:fldCharType="begin"/>
        </w:r>
        <w:r w:rsidR="00D0262F">
          <w:rPr>
            <w:noProof/>
            <w:webHidden/>
          </w:rPr>
          <w:instrText xml:space="preserve"> PAGEREF _Toc28982336 \h </w:instrText>
        </w:r>
        <w:r w:rsidR="00D0262F">
          <w:rPr>
            <w:noProof/>
            <w:webHidden/>
          </w:rPr>
        </w:r>
        <w:r w:rsidR="00D0262F">
          <w:rPr>
            <w:noProof/>
            <w:webHidden/>
          </w:rPr>
          <w:fldChar w:fldCharType="separate"/>
        </w:r>
        <w:r w:rsidR="00D0262F">
          <w:rPr>
            <w:noProof/>
            <w:webHidden/>
          </w:rPr>
          <w:t>23</w:t>
        </w:r>
        <w:r w:rsidR="00D0262F">
          <w:rPr>
            <w:noProof/>
            <w:webHidden/>
          </w:rPr>
          <w:fldChar w:fldCharType="end"/>
        </w:r>
      </w:hyperlink>
    </w:p>
    <w:p w14:paraId="74CB91DB" w14:textId="65C96FA2" w:rsidR="00D0262F" w:rsidRDefault="00976CBD">
      <w:pPr>
        <w:pStyle w:val="TOC3"/>
        <w:rPr>
          <w:rFonts w:asciiTheme="minorHAnsi" w:eastAsiaTheme="minorEastAsia" w:hAnsiTheme="minorHAnsi" w:cstheme="minorBidi"/>
          <w:noProof/>
          <w:sz w:val="22"/>
        </w:rPr>
      </w:pPr>
      <w:hyperlink w:anchor="_Toc28982337" w:history="1">
        <w:r w:rsidR="00D0262F" w:rsidRPr="00E01283">
          <w:rPr>
            <w:rStyle w:val="Hyperlink"/>
            <w:noProof/>
          </w:rPr>
          <w:t>11.5.4</w:t>
        </w:r>
        <w:r w:rsidR="00D0262F">
          <w:rPr>
            <w:rFonts w:asciiTheme="minorHAnsi" w:eastAsiaTheme="minorEastAsia" w:hAnsiTheme="minorHAnsi" w:cstheme="minorBidi"/>
            <w:noProof/>
            <w:sz w:val="22"/>
          </w:rPr>
          <w:tab/>
        </w:r>
        <w:r w:rsidR="00D0262F" w:rsidRPr="00E01283">
          <w:rPr>
            <w:rStyle w:val="Hyperlink"/>
            <w:noProof/>
          </w:rPr>
          <w:t>REF/RRI - Cancel Patient Referral (Event I14)</w:t>
        </w:r>
        <w:r w:rsidR="00D0262F">
          <w:rPr>
            <w:noProof/>
            <w:webHidden/>
          </w:rPr>
          <w:tab/>
        </w:r>
        <w:r w:rsidR="00D0262F">
          <w:rPr>
            <w:noProof/>
            <w:webHidden/>
          </w:rPr>
          <w:fldChar w:fldCharType="begin"/>
        </w:r>
        <w:r w:rsidR="00D0262F">
          <w:rPr>
            <w:noProof/>
            <w:webHidden/>
          </w:rPr>
          <w:instrText xml:space="preserve"> PAGEREF _Toc28982337 \h </w:instrText>
        </w:r>
        <w:r w:rsidR="00D0262F">
          <w:rPr>
            <w:noProof/>
            <w:webHidden/>
          </w:rPr>
        </w:r>
        <w:r w:rsidR="00D0262F">
          <w:rPr>
            <w:noProof/>
            <w:webHidden/>
          </w:rPr>
          <w:fldChar w:fldCharType="separate"/>
        </w:r>
        <w:r w:rsidR="00D0262F">
          <w:rPr>
            <w:noProof/>
            <w:webHidden/>
          </w:rPr>
          <w:t>23</w:t>
        </w:r>
        <w:r w:rsidR="00D0262F">
          <w:rPr>
            <w:noProof/>
            <w:webHidden/>
          </w:rPr>
          <w:fldChar w:fldCharType="end"/>
        </w:r>
      </w:hyperlink>
    </w:p>
    <w:p w14:paraId="40A77B51" w14:textId="25CD715C" w:rsidR="00D0262F" w:rsidRDefault="00976CBD">
      <w:pPr>
        <w:pStyle w:val="TOC3"/>
        <w:rPr>
          <w:rFonts w:asciiTheme="minorHAnsi" w:eastAsiaTheme="minorEastAsia" w:hAnsiTheme="minorHAnsi" w:cstheme="minorBidi"/>
          <w:noProof/>
          <w:sz w:val="22"/>
        </w:rPr>
      </w:pPr>
      <w:hyperlink w:anchor="_Toc28982338" w:history="1">
        <w:r w:rsidR="00D0262F" w:rsidRPr="00E01283">
          <w:rPr>
            <w:rStyle w:val="Hyperlink"/>
            <w:noProof/>
          </w:rPr>
          <w:t>11.5.5</w:t>
        </w:r>
        <w:r w:rsidR="00D0262F">
          <w:rPr>
            <w:rFonts w:asciiTheme="minorHAnsi" w:eastAsiaTheme="minorEastAsia" w:hAnsiTheme="minorHAnsi" w:cstheme="minorBidi"/>
            <w:noProof/>
            <w:sz w:val="22"/>
          </w:rPr>
          <w:tab/>
        </w:r>
        <w:r w:rsidR="00D0262F" w:rsidRPr="00E01283">
          <w:rPr>
            <w:rStyle w:val="Hyperlink"/>
            <w:noProof/>
          </w:rPr>
          <w:t>REF/RRI - Request Patient Referral Status (Event I15)</w:t>
        </w:r>
        <w:r w:rsidR="00D0262F">
          <w:rPr>
            <w:noProof/>
            <w:webHidden/>
          </w:rPr>
          <w:tab/>
        </w:r>
        <w:r w:rsidR="00D0262F">
          <w:rPr>
            <w:noProof/>
            <w:webHidden/>
          </w:rPr>
          <w:fldChar w:fldCharType="begin"/>
        </w:r>
        <w:r w:rsidR="00D0262F">
          <w:rPr>
            <w:noProof/>
            <w:webHidden/>
          </w:rPr>
          <w:instrText xml:space="preserve"> PAGEREF _Toc28982338 \h </w:instrText>
        </w:r>
        <w:r w:rsidR="00D0262F">
          <w:rPr>
            <w:noProof/>
            <w:webHidden/>
          </w:rPr>
        </w:r>
        <w:r w:rsidR="00D0262F">
          <w:rPr>
            <w:noProof/>
            <w:webHidden/>
          </w:rPr>
          <w:fldChar w:fldCharType="separate"/>
        </w:r>
        <w:r w:rsidR="00D0262F">
          <w:rPr>
            <w:noProof/>
            <w:webHidden/>
          </w:rPr>
          <w:t>24</w:t>
        </w:r>
        <w:r w:rsidR="00D0262F">
          <w:rPr>
            <w:noProof/>
            <w:webHidden/>
          </w:rPr>
          <w:fldChar w:fldCharType="end"/>
        </w:r>
      </w:hyperlink>
    </w:p>
    <w:p w14:paraId="74329688" w14:textId="6679EBD8" w:rsidR="00D0262F" w:rsidRDefault="00976CBD">
      <w:pPr>
        <w:pStyle w:val="TOC2"/>
        <w:rPr>
          <w:rFonts w:asciiTheme="minorHAnsi" w:eastAsiaTheme="minorEastAsia" w:hAnsiTheme="minorHAnsi" w:cstheme="minorBidi"/>
          <w:b w:val="0"/>
          <w:smallCaps w:val="0"/>
          <w:kern w:val="0"/>
          <w:sz w:val="22"/>
          <w:szCs w:val="22"/>
        </w:rPr>
      </w:pPr>
      <w:hyperlink w:anchor="_Toc28982339" w:history="1">
        <w:r w:rsidR="00D0262F" w:rsidRPr="00E01283">
          <w:rPr>
            <w:rStyle w:val="Hyperlink"/>
          </w:rPr>
          <w:t>11.6</w:t>
        </w:r>
        <w:r w:rsidR="00D0262F">
          <w:rPr>
            <w:rFonts w:asciiTheme="minorHAnsi" w:eastAsiaTheme="minorEastAsia" w:hAnsiTheme="minorHAnsi" w:cstheme="minorBidi"/>
            <w:b w:val="0"/>
            <w:smallCaps w:val="0"/>
            <w:kern w:val="0"/>
            <w:sz w:val="22"/>
            <w:szCs w:val="22"/>
          </w:rPr>
          <w:tab/>
        </w:r>
        <w:r w:rsidR="00D0262F" w:rsidRPr="00E01283">
          <w:rPr>
            <w:rStyle w:val="Hyperlink"/>
          </w:rPr>
          <w:t>COLLABORATIVE CARE MESSAGES AND TRIGGER EVENTS</w:t>
        </w:r>
        <w:r w:rsidR="00D0262F">
          <w:rPr>
            <w:webHidden/>
          </w:rPr>
          <w:tab/>
        </w:r>
        <w:r w:rsidR="00D0262F">
          <w:rPr>
            <w:webHidden/>
          </w:rPr>
          <w:fldChar w:fldCharType="begin"/>
        </w:r>
        <w:r w:rsidR="00D0262F">
          <w:rPr>
            <w:webHidden/>
          </w:rPr>
          <w:instrText xml:space="preserve"> PAGEREF _Toc28982339 \h </w:instrText>
        </w:r>
        <w:r w:rsidR="00D0262F">
          <w:rPr>
            <w:webHidden/>
          </w:rPr>
        </w:r>
        <w:r w:rsidR="00D0262F">
          <w:rPr>
            <w:webHidden/>
          </w:rPr>
          <w:fldChar w:fldCharType="separate"/>
        </w:r>
        <w:r w:rsidR="00D0262F">
          <w:rPr>
            <w:webHidden/>
          </w:rPr>
          <w:t>24</w:t>
        </w:r>
        <w:r w:rsidR="00D0262F">
          <w:rPr>
            <w:webHidden/>
          </w:rPr>
          <w:fldChar w:fldCharType="end"/>
        </w:r>
      </w:hyperlink>
    </w:p>
    <w:p w14:paraId="53C5E3E1" w14:textId="7FAFCC63" w:rsidR="00D0262F" w:rsidRDefault="00976CBD">
      <w:pPr>
        <w:pStyle w:val="TOC3"/>
        <w:rPr>
          <w:rFonts w:asciiTheme="minorHAnsi" w:eastAsiaTheme="minorEastAsia" w:hAnsiTheme="minorHAnsi" w:cstheme="minorBidi"/>
          <w:noProof/>
          <w:sz w:val="22"/>
        </w:rPr>
      </w:pPr>
      <w:hyperlink w:anchor="_Toc28982340" w:history="1">
        <w:r w:rsidR="00D0262F" w:rsidRPr="00E01283">
          <w:rPr>
            <w:rStyle w:val="Hyperlink"/>
            <w:noProof/>
          </w:rPr>
          <w:t>11.6.1</w:t>
        </w:r>
        <w:r w:rsidR="00D0262F">
          <w:rPr>
            <w:rFonts w:asciiTheme="minorHAnsi" w:eastAsiaTheme="minorEastAsia" w:hAnsiTheme="minorHAnsi" w:cstheme="minorBidi"/>
            <w:noProof/>
            <w:sz w:val="22"/>
          </w:rPr>
          <w:tab/>
        </w:r>
        <w:r w:rsidR="00D0262F" w:rsidRPr="00E01283">
          <w:rPr>
            <w:rStyle w:val="Hyperlink"/>
            <w:noProof/>
          </w:rPr>
          <w:t>CCM/ACK – Collaborative Care Message (Event I21)</w:t>
        </w:r>
        <w:r w:rsidR="00D0262F">
          <w:rPr>
            <w:noProof/>
            <w:webHidden/>
          </w:rPr>
          <w:tab/>
        </w:r>
        <w:r w:rsidR="00D0262F">
          <w:rPr>
            <w:noProof/>
            <w:webHidden/>
          </w:rPr>
          <w:fldChar w:fldCharType="begin"/>
        </w:r>
        <w:r w:rsidR="00D0262F">
          <w:rPr>
            <w:noProof/>
            <w:webHidden/>
          </w:rPr>
          <w:instrText xml:space="preserve"> PAGEREF _Toc28982340 \h </w:instrText>
        </w:r>
        <w:r w:rsidR="00D0262F">
          <w:rPr>
            <w:noProof/>
            <w:webHidden/>
          </w:rPr>
        </w:r>
        <w:r w:rsidR="00D0262F">
          <w:rPr>
            <w:noProof/>
            <w:webHidden/>
          </w:rPr>
          <w:fldChar w:fldCharType="separate"/>
        </w:r>
        <w:r w:rsidR="00D0262F">
          <w:rPr>
            <w:noProof/>
            <w:webHidden/>
          </w:rPr>
          <w:t>24</w:t>
        </w:r>
        <w:r w:rsidR="00D0262F">
          <w:rPr>
            <w:noProof/>
            <w:webHidden/>
          </w:rPr>
          <w:fldChar w:fldCharType="end"/>
        </w:r>
      </w:hyperlink>
    </w:p>
    <w:p w14:paraId="69C40DF8" w14:textId="249D9C74" w:rsidR="00D0262F" w:rsidRDefault="00976CBD">
      <w:pPr>
        <w:pStyle w:val="TOC3"/>
        <w:rPr>
          <w:rFonts w:asciiTheme="minorHAnsi" w:eastAsiaTheme="minorEastAsia" w:hAnsiTheme="minorHAnsi" w:cstheme="minorBidi"/>
          <w:noProof/>
          <w:sz w:val="22"/>
        </w:rPr>
      </w:pPr>
      <w:hyperlink w:anchor="_Toc28982341" w:history="1">
        <w:r w:rsidR="00D0262F" w:rsidRPr="00E01283">
          <w:rPr>
            <w:rStyle w:val="Hyperlink"/>
            <w:noProof/>
          </w:rPr>
          <w:t>11.6.2</w:t>
        </w:r>
        <w:r w:rsidR="00D0262F">
          <w:rPr>
            <w:rFonts w:asciiTheme="minorHAnsi" w:eastAsiaTheme="minorEastAsia" w:hAnsiTheme="minorHAnsi" w:cstheme="minorBidi"/>
            <w:noProof/>
            <w:sz w:val="22"/>
          </w:rPr>
          <w:tab/>
        </w:r>
        <w:r w:rsidR="00D0262F" w:rsidRPr="00E01283">
          <w:rPr>
            <w:rStyle w:val="Hyperlink"/>
            <w:noProof/>
          </w:rPr>
          <w:t>CCR/ACK – Collaborative Care Referral (Events I16, I17 and I18)</w:t>
        </w:r>
        <w:r w:rsidR="00D0262F">
          <w:rPr>
            <w:noProof/>
            <w:webHidden/>
          </w:rPr>
          <w:tab/>
        </w:r>
        <w:r w:rsidR="00D0262F">
          <w:rPr>
            <w:noProof/>
            <w:webHidden/>
          </w:rPr>
          <w:fldChar w:fldCharType="begin"/>
        </w:r>
        <w:r w:rsidR="00D0262F">
          <w:rPr>
            <w:noProof/>
            <w:webHidden/>
          </w:rPr>
          <w:instrText xml:space="preserve"> PAGEREF _Toc28982341 \h </w:instrText>
        </w:r>
        <w:r w:rsidR="00D0262F">
          <w:rPr>
            <w:noProof/>
            <w:webHidden/>
          </w:rPr>
        </w:r>
        <w:r w:rsidR="00D0262F">
          <w:rPr>
            <w:noProof/>
            <w:webHidden/>
          </w:rPr>
          <w:fldChar w:fldCharType="separate"/>
        </w:r>
        <w:r w:rsidR="00D0262F">
          <w:rPr>
            <w:noProof/>
            <w:webHidden/>
          </w:rPr>
          <w:t>28</w:t>
        </w:r>
        <w:r w:rsidR="00D0262F">
          <w:rPr>
            <w:noProof/>
            <w:webHidden/>
          </w:rPr>
          <w:fldChar w:fldCharType="end"/>
        </w:r>
      </w:hyperlink>
    </w:p>
    <w:p w14:paraId="2158DE21" w14:textId="7EAA3105" w:rsidR="00D0262F" w:rsidRDefault="00976CBD">
      <w:pPr>
        <w:pStyle w:val="TOC3"/>
        <w:rPr>
          <w:rFonts w:asciiTheme="minorHAnsi" w:eastAsiaTheme="minorEastAsia" w:hAnsiTheme="minorHAnsi" w:cstheme="minorBidi"/>
          <w:noProof/>
          <w:sz w:val="22"/>
        </w:rPr>
      </w:pPr>
      <w:hyperlink w:anchor="_Toc28982342" w:history="1">
        <w:r w:rsidR="00D0262F" w:rsidRPr="00E01283">
          <w:rPr>
            <w:rStyle w:val="Hyperlink"/>
            <w:noProof/>
          </w:rPr>
          <w:t>11.6.3</w:t>
        </w:r>
        <w:r w:rsidR="00D0262F">
          <w:rPr>
            <w:rFonts w:asciiTheme="minorHAnsi" w:eastAsiaTheme="minorEastAsia" w:hAnsiTheme="minorHAnsi" w:cstheme="minorBidi"/>
            <w:noProof/>
            <w:sz w:val="22"/>
          </w:rPr>
          <w:tab/>
        </w:r>
        <w:r w:rsidR="00D0262F" w:rsidRPr="00E01283">
          <w:rPr>
            <w:rStyle w:val="Hyperlink"/>
            <w:noProof/>
          </w:rPr>
          <w:t>CCR/ACK – Collaborative Care Referral (Event I16)</w:t>
        </w:r>
        <w:r w:rsidR="00D0262F">
          <w:rPr>
            <w:noProof/>
            <w:webHidden/>
          </w:rPr>
          <w:tab/>
        </w:r>
        <w:r w:rsidR="00D0262F">
          <w:rPr>
            <w:noProof/>
            <w:webHidden/>
          </w:rPr>
          <w:fldChar w:fldCharType="begin"/>
        </w:r>
        <w:r w:rsidR="00D0262F">
          <w:rPr>
            <w:noProof/>
            <w:webHidden/>
          </w:rPr>
          <w:instrText xml:space="preserve"> PAGEREF _Toc28982342 \h </w:instrText>
        </w:r>
        <w:r w:rsidR="00D0262F">
          <w:rPr>
            <w:noProof/>
            <w:webHidden/>
          </w:rPr>
        </w:r>
        <w:r w:rsidR="00D0262F">
          <w:rPr>
            <w:noProof/>
            <w:webHidden/>
          </w:rPr>
          <w:fldChar w:fldCharType="separate"/>
        </w:r>
        <w:r w:rsidR="00D0262F">
          <w:rPr>
            <w:noProof/>
            <w:webHidden/>
          </w:rPr>
          <w:t>33</w:t>
        </w:r>
        <w:r w:rsidR="00D0262F">
          <w:rPr>
            <w:noProof/>
            <w:webHidden/>
          </w:rPr>
          <w:fldChar w:fldCharType="end"/>
        </w:r>
      </w:hyperlink>
    </w:p>
    <w:p w14:paraId="694E5534" w14:textId="34D538E3" w:rsidR="00D0262F" w:rsidRDefault="00976CBD">
      <w:pPr>
        <w:pStyle w:val="TOC3"/>
        <w:rPr>
          <w:rFonts w:asciiTheme="minorHAnsi" w:eastAsiaTheme="minorEastAsia" w:hAnsiTheme="minorHAnsi" w:cstheme="minorBidi"/>
          <w:noProof/>
          <w:sz w:val="22"/>
        </w:rPr>
      </w:pPr>
      <w:hyperlink w:anchor="_Toc28982343" w:history="1">
        <w:r w:rsidR="00D0262F" w:rsidRPr="00E01283">
          <w:rPr>
            <w:rStyle w:val="Hyperlink"/>
            <w:noProof/>
          </w:rPr>
          <w:t>11.6.4</w:t>
        </w:r>
        <w:r w:rsidR="00D0262F">
          <w:rPr>
            <w:rFonts w:asciiTheme="minorHAnsi" w:eastAsiaTheme="minorEastAsia" w:hAnsiTheme="minorHAnsi" w:cstheme="minorBidi"/>
            <w:noProof/>
            <w:sz w:val="22"/>
          </w:rPr>
          <w:tab/>
        </w:r>
        <w:r w:rsidR="00D0262F" w:rsidRPr="00E01283">
          <w:rPr>
            <w:rStyle w:val="Hyperlink"/>
            <w:noProof/>
          </w:rPr>
          <w:t>CCR/ACK – Modify Collaborative Care Referral (Event I17)</w:t>
        </w:r>
        <w:r w:rsidR="00D0262F">
          <w:rPr>
            <w:noProof/>
            <w:webHidden/>
          </w:rPr>
          <w:tab/>
        </w:r>
        <w:r w:rsidR="00D0262F">
          <w:rPr>
            <w:noProof/>
            <w:webHidden/>
          </w:rPr>
          <w:fldChar w:fldCharType="begin"/>
        </w:r>
        <w:r w:rsidR="00D0262F">
          <w:rPr>
            <w:noProof/>
            <w:webHidden/>
          </w:rPr>
          <w:instrText xml:space="preserve"> PAGEREF _Toc28982343 \h </w:instrText>
        </w:r>
        <w:r w:rsidR="00D0262F">
          <w:rPr>
            <w:noProof/>
            <w:webHidden/>
          </w:rPr>
        </w:r>
        <w:r w:rsidR="00D0262F">
          <w:rPr>
            <w:noProof/>
            <w:webHidden/>
          </w:rPr>
          <w:fldChar w:fldCharType="separate"/>
        </w:r>
        <w:r w:rsidR="00D0262F">
          <w:rPr>
            <w:noProof/>
            <w:webHidden/>
          </w:rPr>
          <w:t>33</w:t>
        </w:r>
        <w:r w:rsidR="00D0262F">
          <w:rPr>
            <w:noProof/>
            <w:webHidden/>
          </w:rPr>
          <w:fldChar w:fldCharType="end"/>
        </w:r>
      </w:hyperlink>
    </w:p>
    <w:p w14:paraId="7D279516" w14:textId="39C6A94E" w:rsidR="00D0262F" w:rsidRDefault="00976CBD">
      <w:pPr>
        <w:pStyle w:val="TOC3"/>
        <w:rPr>
          <w:rFonts w:asciiTheme="minorHAnsi" w:eastAsiaTheme="minorEastAsia" w:hAnsiTheme="minorHAnsi" w:cstheme="minorBidi"/>
          <w:noProof/>
          <w:sz w:val="22"/>
        </w:rPr>
      </w:pPr>
      <w:hyperlink w:anchor="_Toc28982344" w:history="1">
        <w:r w:rsidR="00D0262F" w:rsidRPr="00E01283">
          <w:rPr>
            <w:rStyle w:val="Hyperlink"/>
            <w:noProof/>
          </w:rPr>
          <w:t>11.6.5</w:t>
        </w:r>
        <w:r w:rsidR="00D0262F">
          <w:rPr>
            <w:rFonts w:asciiTheme="minorHAnsi" w:eastAsiaTheme="minorEastAsia" w:hAnsiTheme="minorHAnsi" w:cstheme="minorBidi"/>
            <w:noProof/>
            <w:sz w:val="22"/>
          </w:rPr>
          <w:tab/>
        </w:r>
        <w:r w:rsidR="00D0262F" w:rsidRPr="00E01283">
          <w:rPr>
            <w:rStyle w:val="Hyperlink"/>
            <w:noProof/>
          </w:rPr>
          <w:t>CCR/ACK – Cancel Collaborative Care Referral (Event I18)</w:t>
        </w:r>
        <w:r w:rsidR="00D0262F">
          <w:rPr>
            <w:noProof/>
            <w:webHidden/>
          </w:rPr>
          <w:tab/>
        </w:r>
        <w:r w:rsidR="00D0262F">
          <w:rPr>
            <w:noProof/>
            <w:webHidden/>
          </w:rPr>
          <w:fldChar w:fldCharType="begin"/>
        </w:r>
        <w:r w:rsidR="00D0262F">
          <w:rPr>
            <w:noProof/>
            <w:webHidden/>
          </w:rPr>
          <w:instrText xml:space="preserve"> PAGEREF _Toc28982344 \h </w:instrText>
        </w:r>
        <w:r w:rsidR="00D0262F">
          <w:rPr>
            <w:noProof/>
            <w:webHidden/>
          </w:rPr>
        </w:r>
        <w:r w:rsidR="00D0262F">
          <w:rPr>
            <w:noProof/>
            <w:webHidden/>
          </w:rPr>
          <w:fldChar w:fldCharType="separate"/>
        </w:r>
        <w:r w:rsidR="00D0262F">
          <w:rPr>
            <w:noProof/>
            <w:webHidden/>
          </w:rPr>
          <w:t>33</w:t>
        </w:r>
        <w:r w:rsidR="00D0262F">
          <w:rPr>
            <w:noProof/>
            <w:webHidden/>
          </w:rPr>
          <w:fldChar w:fldCharType="end"/>
        </w:r>
      </w:hyperlink>
    </w:p>
    <w:p w14:paraId="728F6E17" w14:textId="7D9A2E90" w:rsidR="00D0262F" w:rsidRDefault="00976CBD">
      <w:pPr>
        <w:pStyle w:val="TOC3"/>
        <w:rPr>
          <w:rFonts w:asciiTheme="minorHAnsi" w:eastAsiaTheme="minorEastAsia" w:hAnsiTheme="minorHAnsi" w:cstheme="minorBidi"/>
          <w:noProof/>
          <w:sz w:val="22"/>
        </w:rPr>
      </w:pPr>
      <w:hyperlink w:anchor="_Toc28982345" w:history="1">
        <w:r w:rsidR="00D0262F" w:rsidRPr="00E01283">
          <w:rPr>
            <w:rStyle w:val="Hyperlink"/>
            <w:noProof/>
          </w:rPr>
          <w:t>11.6.6</w:t>
        </w:r>
        <w:r w:rsidR="00D0262F">
          <w:rPr>
            <w:rFonts w:asciiTheme="minorHAnsi" w:eastAsiaTheme="minorEastAsia" w:hAnsiTheme="minorHAnsi" w:cstheme="minorBidi"/>
            <w:noProof/>
            <w:sz w:val="22"/>
          </w:rPr>
          <w:tab/>
        </w:r>
        <w:r w:rsidR="00D0262F" w:rsidRPr="00E01283">
          <w:rPr>
            <w:rStyle w:val="Hyperlink"/>
            <w:noProof/>
          </w:rPr>
          <w:t>CCU/ACK – Asynchronous Collaborative Care Update (Event I20)</w:t>
        </w:r>
        <w:r w:rsidR="00D0262F">
          <w:rPr>
            <w:noProof/>
            <w:webHidden/>
          </w:rPr>
          <w:tab/>
        </w:r>
        <w:r w:rsidR="00D0262F">
          <w:rPr>
            <w:noProof/>
            <w:webHidden/>
          </w:rPr>
          <w:fldChar w:fldCharType="begin"/>
        </w:r>
        <w:r w:rsidR="00D0262F">
          <w:rPr>
            <w:noProof/>
            <w:webHidden/>
          </w:rPr>
          <w:instrText xml:space="preserve"> PAGEREF _Toc28982345 \h </w:instrText>
        </w:r>
        <w:r w:rsidR="00D0262F">
          <w:rPr>
            <w:noProof/>
            <w:webHidden/>
          </w:rPr>
        </w:r>
        <w:r w:rsidR="00D0262F">
          <w:rPr>
            <w:noProof/>
            <w:webHidden/>
          </w:rPr>
          <w:fldChar w:fldCharType="separate"/>
        </w:r>
        <w:r w:rsidR="00D0262F">
          <w:rPr>
            <w:noProof/>
            <w:webHidden/>
          </w:rPr>
          <w:t>34</w:t>
        </w:r>
        <w:r w:rsidR="00D0262F">
          <w:rPr>
            <w:noProof/>
            <w:webHidden/>
          </w:rPr>
          <w:fldChar w:fldCharType="end"/>
        </w:r>
      </w:hyperlink>
    </w:p>
    <w:p w14:paraId="037F675D" w14:textId="7740204D" w:rsidR="00D0262F" w:rsidRDefault="00976CBD">
      <w:pPr>
        <w:pStyle w:val="TOC2"/>
        <w:rPr>
          <w:rFonts w:asciiTheme="minorHAnsi" w:eastAsiaTheme="minorEastAsia" w:hAnsiTheme="minorHAnsi" w:cstheme="minorBidi"/>
          <w:b w:val="0"/>
          <w:smallCaps w:val="0"/>
          <w:kern w:val="0"/>
          <w:sz w:val="22"/>
          <w:szCs w:val="22"/>
        </w:rPr>
      </w:pPr>
      <w:hyperlink w:anchor="_Toc28982346" w:history="1">
        <w:r w:rsidR="00D0262F" w:rsidRPr="00E01283">
          <w:rPr>
            <w:rStyle w:val="Hyperlink"/>
          </w:rPr>
          <w:t>11.7</w:t>
        </w:r>
        <w:r w:rsidR="00D0262F">
          <w:rPr>
            <w:rFonts w:asciiTheme="minorHAnsi" w:eastAsiaTheme="minorEastAsia" w:hAnsiTheme="minorHAnsi" w:cstheme="minorBidi"/>
            <w:b w:val="0"/>
            <w:smallCaps w:val="0"/>
            <w:kern w:val="0"/>
            <w:sz w:val="22"/>
            <w:szCs w:val="22"/>
          </w:rPr>
          <w:tab/>
        </w:r>
        <w:r w:rsidR="00D0262F" w:rsidRPr="00E01283">
          <w:rPr>
            <w:rStyle w:val="Hyperlink"/>
          </w:rPr>
          <w:t>COLLABORATIVE CARE INFORMATION REQUEST MESSAGES AND TRIGGER EVENTS</w:t>
        </w:r>
        <w:r w:rsidR="00D0262F">
          <w:rPr>
            <w:webHidden/>
          </w:rPr>
          <w:tab/>
        </w:r>
        <w:r w:rsidR="00D0262F">
          <w:rPr>
            <w:webHidden/>
          </w:rPr>
          <w:fldChar w:fldCharType="begin"/>
        </w:r>
        <w:r w:rsidR="00D0262F">
          <w:rPr>
            <w:webHidden/>
          </w:rPr>
          <w:instrText xml:space="preserve"> PAGEREF _Toc28982346 \h </w:instrText>
        </w:r>
        <w:r w:rsidR="00D0262F">
          <w:rPr>
            <w:webHidden/>
          </w:rPr>
        </w:r>
        <w:r w:rsidR="00D0262F">
          <w:rPr>
            <w:webHidden/>
          </w:rPr>
          <w:fldChar w:fldCharType="separate"/>
        </w:r>
        <w:r w:rsidR="00D0262F">
          <w:rPr>
            <w:webHidden/>
          </w:rPr>
          <w:t>38</w:t>
        </w:r>
        <w:r w:rsidR="00D0262F">
          <w:rPr>
            <w:webHidden/>
          </w:rPr>
          <w:fldChar w:fldCharType="end"/>
        </w:r>
      </w:hyperlink>
    </w:p>
    <w:p w14:paraId="49AD09C4" w14:textId="35C1C768" w:rsidR="00D0262F" w:rsidRDefault="00976CBD">
      <w:pPr>
        <w:pStyle w:val="TOC3"/>
        <w:rPr>
          <w:rFonts w:asciiTheme="minorHAnsi" w:eastAsiaTheme="minorEastAsia" w:hAnsiTheme="minorHAnsi" w:cstheme="minorBidi"/>
          <w:noProof/>
          <w:sz w:val="22"/>
        </w:rPr>
      </w:pPr>
      <w:hyperlink w:anchor="_Toc28982347" w:history="1">
        <w:r w:rsidR="00D0262F" w:rsidRPr="00E01283">
          <w:rPr>
            <w:rStyle w:val="Hyperlink"/>
            <w:noProof/>
          </w:rPr>
          <w:t>11.7.1</w:t>
        </w:r>
        <w:r w:rsidR="00D0262F">
          <w:rPr>
            <w:rFonts w:asciiTheme="minorHAnsi" w:eastAsiaTheme="minorEastAsia" w:hAnsiTheme="minorHAnsi" w:cstheme="minorBidi"/>
            <w:noProof/>
            <w:sz w:val="22"/>
          </w:rPr>
          <w:tab/>
        </w:r>
        <w:r w:rsidR="00D0262F" w:rsidRPr="00E01283">
          <w:rPr>
            <w:rStyle w:val="Hyperlink"/>
            <w:noProof/>
          </w:rPr>
          <w:t>CCQ/CQU – Collaborative Care Query/Collaborative Care Query Update (Event I19)</w:t>
        </w:r>
        <w:r w:rsidR="00D0262F">
          <w:rPr>
            <w:noProof/>
            <w:webHidden/>
          </w:rPr>
          <w:tab/>
        </w:r>
        <w:r w:rsidR="00D0262F">
          <w:rPr>
            <w:noProof/>
            <w:webHidden/>
          </w:rPr>
          <w:fldChar w:fldCharType="begin"/>
        </w:r>
        <w:r w:rsidR="00D0262F">
          <w:rPr>
            <w:noProof/>
            <w:webHidden/>
          </w:rPr>
          <w:instrText xml:space="preserve"> PAGEREF _Toc28982347 \h </w:instrText>
        </w:r>
        <w:r w:rsidR="00D0262F">
          <w:rPr>
            <w:noProof/>
            <w:webHidden/>
          </w:rPr>
        </w:r>
        <w:r w:rsidR="00D0262F">
          <w:rPr>
            <w:noProof/>
            <w:webHidden/>
          </w:rPr>
          <w:fldChar w:fldCharType="separate"/>
        </w:r>
        <w:r w:rsidR="00D0262F">
          <w:rPr>
            <w:noProof/>
            <w:webHidden/>
          </w:rPr>
          <w:t>38</w:t>
        </w:r>
        <w:r w:rsidR="00D0262F">
          <w:rPr>
            <w:noProof/>
            <w:webHidden/>
          </w:rPr>
          <w:fldChar w:fldCharType="end"/>
        </w:r>
      </w:hyperlink>
    </w:p>
    <w:p w14:paraId="0E5C79C6" w14:textId="73E2DF96" w:rsidR="00D0262F" w:rsidRDefault="00976CBD">
      <w:pPr>
        <w:pStyle w:val="TOC3"/>
        <w:rPr>
          <w:rFonts w:asciiTheme="minorHAnsi" w:eastAsiaTheme="minorEastAsia" w:hAnsiTheme="minorHAnsi" w:cstheme="minorBidi"/>
          <w:noProof/>
          <w:sz w:val="22"/>
        </w:rPr>
      </w:pPr>
      <w:hyperlink w:anchor="_Toc28982348" w:history="1">
        <w:r w:rsidR="00D0262F" w:rsidRPr="00E01283">
          <w:rPr>
            <w:rStyle w:val="Hyperlink"/>
            <w:noProof/>
          </w:rPr>
          <w:t>11.7.2</w:t>
        </w:r>
        <w:r w:rsidR="00D0262F">
          <w:rPr>
            <w:rFonts w:asciiTheme="minorHAnsi" w:eastAsiaTheme="minorEastAsia" w:hAnsiTheme="minorHAnsi" w:cstheme="minorBidi"/>
            <w:noProof/>
            <w:sz w:val="22"/>
          </w:rPr>
          <w:tab/>
        </w:r>
        <w:r w:rsidR="00D0262F" w:rsidRPr="00E01283">
          <w:rPr>
            <w:rStyle w:val="Hyperlink"/>
            <w:noProof/>
          </w:rPr>
          <w:t>CCF/CCI – Collaborative Care Fetch / Collaborative Care Information (Event I22)</w:t>
        </w:r>
        <w:r w:rsidR="00D0262F">
          <w:rPr>
            <w:noProof/>
            <w:webHidden/>
          </w:rPr>
          <w:tab/>
        </w:r>
        <w:r w:rsidR="00D0262F">
          <w:rPr>
            <w:noProof/>
            <w:webHidden/>
          </w:rPr>
          <w:fldChar w:fldCharType="begin"/>
        </w:r>
        <w:r w:rsidR="00D0262F">
          <w:rPr>
            <w:noProof/>
            <w:webHidden/>
          </w:rPr>
          <w:instrText xml:space="preserve"> PAGEREF _Toc28982348 \h </w:instrText>
        </w:r>
        <w:r w:rsidR="00D0262F">
          <w:rPr>
            <w:noProof/>
            <w:webHidden/>
          </w:rPr>
        </w:r>
        <w:r w:rsidR="00D0262F">
          <w:rPr>
            <w:noProof/>
            <w:webHidden/>
          </w:rPr>
          <w:fldChar w:fldCharType="separate"/>
        </w:r>
        <w:r w:rsidR="00D0262F">
          <w:rPr>
            <w:noProof/>
            <w:webHidden/>
          </w:rPr>
          <w:t>43</w:t>
        </w:r>
        <w:r w:rsidR="00D0262F">
          <w:rPr>
            <w:noProof/>
            <w:webHidden/>
          </w:rPr>
          <w:fldChar w:fldCharType="end"/>
        </w:r>
      </w:hyperlink>
    </w:p>
    <w:p w14:paraId="0CB8650B" w14:textId="43208AC6" w:rsidR="00D0262F" w:rsidRDefault="00976CBD">
      <w:pPr>
        <w:pStyle w:val="TOC2"/>
        <w:rPr>
          <w:rFonts w:asciiTheme="minorHAnsi" w:eastAsiaTheme="minorEastAsia" w:hAnsiTheme="minorHAnsi" w:cstheme="minorBidi"/>
          <w:b w:val="0"/>
          <w:smallCaps w:val="0"/>
          <w:kern w:val="0"/>
          <w:sz w:val="22"/>
          <w:szCs w:val="22"/>
        </w:rPr>
      </w:pPr>
      <w:hyperlink w:anchor="_Toc28982349" w:history="1">
        <w:r w:rsidR="00D0262F" w:rsidRPr="00E01283">
          <w:rPr>
            <w:rStyle w:val="Hyperlink"/>
          </w:rPr>
          <w:t>11.8</w:t>
        </w:r>
        <w:r w:rsidR="00D0262F">
          <w:rPr>
            <w:rFonts w:asciiTheme="minorHAnsi" w:eastAsiaTheme="minorEastAsia" w:hAnsiTheme="minorHAnsi" w:cstheme="minorBidi"/>
            <w:b w:val="0"/>
            <w:smallCaps w:val="0"/>
            <w:kern w:val="0"/>
            <w:sz w:val="22"/>
            <w:szCs w:val="22"/>
          </w:rPr>
          <w:tab/>
        </w:r>
        <w:r w:rsidR="00D0262F" w:rsidRPr="00E01283">
          <w:rPr>
            <w:rStyle w:val="Hyperlink"/>
          </w:rPr>
          <w:t>SEGMENTS</w:t>
        </w:r>
        <w:r w:rsidR="00D0262F">
          <w:rPr>
            <w:webHidden/>
          </w:rPr>
          <w:tab/>
        </w:r>
        <w:r w:rsidR="00D0262F">
          <w:rPr>
            <w:webHidden/>
          </w:rPr>
          <w:fldChar w:fldCharType="begin"/>
        </w:r>
        <w:r w:rsidR="00D0262F">
          <w:rPr>
            <w:webHidden/>
          </w:rPr>
          <w:instrText xml:space="preserve"> PAGEREF _Toc28982349 \h </w:instrText>
        </w:r>
        <w:r w:rsidR="00D0262F">
          <w:rPr>
            <w:webHidden/>
          </w:rPr>
        </w:r>
        <w:r w:rsidR="00D0262F">
          <w:rPr>
            <w:webHidden/>
          </w:rPr>
          <w:fldChar w:fldCharType="separate"/>
        </w:r>
        <w:r w:rsidR="00D0262F">
          <w:rPr>
            <w:webHidden/>
          </w:rPr>
          <w:t>48</w:t>
        </w:r>
        <w:r w:rsidR="00D0262F">
          <w:rPr>
            <w:webHidden/>
          </w:rPr>
          <w:fldChar w:fldCharType="end"/>
        </w:r>
      </w:hyperlink>
    </w:p>
    <w:p w14:paraId="19090EBF" w14:textId="579840E3" w:rsidR="00D0262F" w:rsidRDefault="00976CBD">
      <w:pPr>
        <w:pStyle w:val="TOC3"/>
        <w:rPr>
          <w:rFonts w:asciiTheme="minorHAnsi" w:eastAsiaTheme="minorEastAsia" w:hAnsiTheme="minorHAnsi" w:cstheme="minorBidi"/>
          <w:noProof/>
          <w:sz w:val="22"/>
        </w:rPr>
      </w:pPr>
      <w:hyperlink w:anchor="_Toc28982350" w:history="1">
        <w:r w:rsidR="00D0262F" w:rsidRPr="00E01283">
          <w:rPr>
            <w:rStyle w:val="Hyperlink"/>
            <w:noProof/>
          </w:rPr>
          <w:t>11.8.1</w:t>
        </w:r>
        <w:r w:rsidR="00D0262F">
          <w:rPr>
            <w:rFonts w:asciiTheme="minorHAnsi" w:eastAsiaTheme="minorEastAsia" w:hAnsiTheme="minorHAnsi" w:cstheme="minorBidi"/>
            <w:noProof/>
            <w:sz w:val="22"/>
          </w:rPr>
          <w:tab/>
        </w:r>
        <w:r w:rsidR="00D0262F" w:rsidRPr="00E01283">
          <w:rPr>
            <w:rStyle w:val="Hyperlink"/>
            <w:noProof/>
          </w:rPr>
          <w:t>RF1 - Referral Information Segment</w:t>
        </w:r>
        <w:r w:rsidR="00D0262F">
          <w:rPr>
            <w:noProof/>
            <w:webHidden/>
          </w:rPr>
          <w:tab/>
        </w:r>
        <w:r w:rsidR="00D0262F">
          <w:rPr>
            <w:noProof/>
            <w:webHidden/>
          </w:rPr>
          <w:fldChar w:fldCharType="begin"/>
        </w:r>
        <w:r w:rsidR="00D0262F">
          <w:rPr>
            <w:noProof/>
            <w:webHidden/>
          </w:rPr>
          <w:instrText xml:space="preserve"> PAGEREF _Toc28982350 \h </w:instrText>
        </w:r>
        <w:r w:rsidR="00D0262F">
          <w:rPr>
            <w:noProof/>
            <w:webHidden/>
          </w:rPr>
        </w:r>
        <w:r w:rsidR="00D0262F">
          <w:rPr>
            <w:noProof/>
            <w:webHidden/>
          </w:rPr>
          <w:fldChar w:fldCharType="separate"/>
        </w:r>
        <w:r w:rsidR="00D0262F">
          <w:rPr>
            <w:noProof/>
            <w:webHidden/>
          </w:rPr>
          <w:t>48</w:t>
        </w:r>
        <w:r w:rsidR="00D0262F">
          <w:rPr>
            <w:noProof/>
            <w:webHidden/>
          </w:rPr>
          <w:fldChar w:fldCharType="end"/>
        </w:r>
      </w:hyperlink>
    </w:p>
    <w:p w14:paraId="0B876E43" w14:textId="2A29BC64" w:rsidR="00D0262F" w:rsidRDefault="00976CBD">
      <w:pPr>
        <w:pStyle w:val="TOC3"/>
        <w:rPr>
          <w:rFonts w:asciiTheme="minorHAnsi" w:eastAsiaTheme="minorEastAsia" w:hAnsiTheme="minorHAnsi" w:cstheme="minorBidi"/>
          <w:noProof/>
          <w:sz w:val="22"/>
        </w:rPr>
      </w:pPr>
      <w:hyperlink w:anchor="_Toc28982351" w:history="1">
        <w:r w:rsidR="00D0262F" w:rsidRPr="00E01283">
          <w:rPr>
            <w:rStyle w:val="Hyperlink"/>
            <w:noProof/>
          </w:rPr>
          <w:t>11.8.2</w:t>
        </w:r>
        <w:r w:rsidR="00D0262F">
          <w:rPr>
            <w:rFonts w:asciiTheme="minorHAnsi" w:eastAsiaTheme="minorEastAsia" w:hAnsiTheme="minorHAnsi" w:cstheme="minorBidi"/>
            <w:noProof/>
            <w:sz w:val="22"/>
          </w:rPr>
          <w:tab/>
        </w:r>
        <w:r w:rsidR="00D0262F" w:rsidRPr="00E01283">
          <w:rPr>
            <w:rStyle w:val="Hyperlink"/>
            <w:noProof/>
          </w:rPr>
          <w:t>AUT - Authorization Information Segment</w:t>
        </w:r>
        <w:r w:rsidR="00D0262F">
          <w:rPr>
            <w:noProof/>
            <w:webHidden/>
          </w:rPr>
          <w:tab/>
        </w:r>
        <w:r w:rsidR="00D0262F">
          <w:rPr>
            <w:noProof/>
            <w:webHidden/>
          </w:rPr>
          <w:fldChar w:fldCharType="begin"/>
        </w:r>
        <w:r w:rsidR="00D0262F">
          <w:rPr>
            <w:noProof/>
            <w:webHidden/>
          </w:rPr>
          <w:instrText xml:space="preserve"> PAGEREF _Toc28982351 \h </w:instrText>
        </w:r>
        <w:r w:rsidR="00D0262F">
          <w:rPr>
            <w:noProof/>
            <w:webHidden/>
          </w:rPr>
        </w:r>
        <w:r w:rsidR="00D0262F">
          <w:rPr>
            <w:noProof/>
            <w:webHidden/>
          </w:rPr>
          <w:fldChar w:fldCharType="separate"/>
        </w:r>
        <w:r w:rsidR="00D0262F">
          <w:rPr>
            <w:noProof/>
            <w:webHidden/>
          </w:rPr>
          <w:t>55</w:t>
        </w:r>
        <w:r w:rsidR="00D0262F">
          <w:rPr>
            <w:noProof/>
            <w:webHidden/>
          </w:rPr>
          <w:fldChar w:fldCharType="end"/>
        </w:r>
      </w:hyperlink>
    </w:p>
    <w:p w14:paraId="659DAEA5" w14:textId="3AE9FAB2" w:rsidR="00D0262F" w:rsidRDefault="00976CBD">
      <w:pPr>
        <w:pStyle w:val="TOC3"/>
        <w:rPr>
          <w:rFonts w:asciiTheme="minorHAnsi" w:eastAsiaTheme="minorEastAsia" w:hAnsiTheme="minorHAnsi" w:cstheme="minorBidi"/>
          <w:noProof/>
          <w:sz w:val="22"/>
        </w:rPr>
      </w:pPr>
      <w:hyperlink w:anchor="_Toc28982352" w:history="1">
        <w:r w:rsidR="00D0262F" w:rsidRPr="00E01283">
          <w:rPr>
            <w:rStyle w:val="Hyperlink"/>
            <w:noProof/>
          </w:rPr>
          <w:t>11.8.3</w:t>
        </w:r>
        <w:r w:rsidR="00D0262F">
          <w:rPr>
            <w:rFonts w:asciiTheme="minorHAnsi" w:eastAsiaTheme="minorEastAsia" w:hAnsiTheme="minorHAnsi" w:cstheme="minorBidi"/>
            <w:noProof/>
            <w:sz w:val="22"/>
          </w:rPr>
          <w:tab/>
        </w:r>
        <w:r w:rsidR="00D0262F" w:rsidRPr="00E01283">
          <w:rPr>
            <w:rStyle w:val="Hyperlink"/>
            <w:noProof/>
          </w:rPr>
          <w:t>PRD - provider data segment</w:t>
        </w:r>
        <w:r w:rsidR="00D0262F">
          <w:rPr>
            <w:noProof/>
            <w:webHidden/>
          </w:rPr>
          <w:tab/>
        </w:r>
        <w:r w:rsidR="00D0262F">
          <w:rPr>
            <w:noProof/>
            <w:webHidden/>
          </w:rPr>
          <w:fldChar w:fldCharType="begin"/>
        </w:r>
        <w:r w:rsidR="00D0262F">
          <w:rPr>
            <w:noProof/>
            <w:webHidden/>
          </w:rPr>
          <w:instrText xml:space="preserve"> PAGEREF _Toc28982352 \h </w:instrText>
        </w:r>
        <w:r w:rsidR="00D0262F">
          <w:rPr>
            <w:noProof/>
            <w:webHidden/>
          </w:rPr>
        </w:r>
        <w:r w:rsidR="00D0262F">
          <w:rPr>
            <w:noProof/>
            <w:webHidden/>
          </w:rPr>
          <w:fldChar w:fldCharType="separate"/>
        </w:r>
        <w:r w:rsidR="00D0262F">
          <w:rPr>
            <w:noProof/>
            <w:webHidden/>
          </w:rPr>
          <w:t>64</w:t>
        </w:r>
        <w:r w:rsidR="00D0262F">
          <w:rPr>
            <w:noProof/>
            <w:webHidden/>
          </w:rPr>
          <w:fldChar w:fldCharType="end"/>
        </w:r>
      </w:hyperlink>
    </w:p>
    <w:p w14:paraId="6D41D385" w14:textId="75F7263E" w:rsidR="00D0262F" w:rsidRDefault="00976CBD">
      <w:pPr>
        <w:pStyle w:val="TOC3"/>
        <w:rPr>
          <w:rFonts w:asciiTheme="minorHAnsi" w:eastAsiaTheme="minorEastAsia" w:hAnsiTheme="minorHAnsi" w:cstheme="minorBidi"/>
          <w:noProof/>
          <w:sz w:val="22"/>
        </w:rPr>
      </w:pPr>
      <w:hyperlink w:anchor="_Toc28982353" w:history="1">
        <w:r w:rsidR="00D0262F" w:rsidRPr="00E01283">
          <w:rPr>
            <w:rStyle w:val="Hyperlink"/>
            <w:noProof/>
          </w:rPr>
          <w:t>11.8.4</w:t>
        </w:r>
        <w:r w:rsidR="00D0262F">
          <w:rPr>
            <w:rFonts w:asciiTheme="minorHAnsi" w:eastAsiaTheme="minorEastAsia" w:hAnsiTheme="minorHAnsi" w:cstheme="minorBidi"/>
            <w:noProof/>
            <w:sz w:val="22"/>
          </w:rPr>
          <w:tab/>
        </w:r>
        <w:r w:rsidR="00D0262F" w:rsidRPr="00E01283">
          <w:rPr>
            <w:rStyle w:val="Hyperlink"/>
            <w:noProof/>
          </w:rPr>
          <w:t>CTD - Contact Data Segment</w:t>
        </w:r>
        <w:r w:rsidR="00D0262F">
          <w:rPr>
            <w:noProof/>
            <w:webHidden/>
          </w:rPr>
          <w:tab/>
        </w:r>
        <w:r w:rsidR="00D0262F">
          <w:rPr>
            <w:noProof/>
            <w:webHidden/>
          </w:rPr>
          <w:fldChar w:fldCharType="begin"/>
        </w:r>
        <w:r w:rsidR="00D0262F">
          <w:rPr>
            <w:noProof/>
            <w:webHidden/>
          </w:rPr>
          <w:instrText xml:space="preserve"> PAGEREF _Toc28982353 \h </w:instrText>
        </w:r>
        <w:r w:rsidR="00D0262F">
          <w:rPr>
            <w:noProof/>
            <w:webHidden/>
          </w:rPr>
        </w:r>
        <w:r w:rsidR="00D0262F">
          <w:rPr>
            <w:noProof/>
            <w:webHidden/>
          </w:rPr>
          <w:fldChar w:fldCharType="separate"/>
        </w:r>
        <w:r w:rsidR="00D0262F">
          <w:rPr>
            <w:noProof/>
            <w:webHidden/>
          </w:rPr>
          <w:t>71</w:t>
        </w:r>
        <w:r w:rsidR="00D0262F">
          <w:rPr>
            <w:noProof/>
            <w:webHidden/>
          </w:rPr>
          <w:fldChar w:fldCharType="end"/>
        </w:r>
      </w:hyperlink>
    </w:p>
    <w:p w14:paraId="115C7E85" w14:textId="705700EB" w:rsidR="00D0262F" w:rsidRDefault="00976CBD">
      <w:pPr>
        <w:pStyle w:val="TOC2"/>
        <w:rPr>
          <w:rFonts w:asciiTheme="minorHAnsi" w:eastAsiaTheme="minorEastAsia" w:hAnsiTheme="minorHAnsi" w:cstheme="minorBidi"/>
          <w:b w:val="0"/>
          <w:smallCaps w:val="0"/>
          <w:kern w:val="0"/>
          <w:sz w:val="22"/>
          <w:szCs w:val="22"/>
        </w:rPr>
      </w:pPr>
      <w:hyperlink w:anchor="_Toc28982354" w:history="1">
        <w:r w:rsidR="00D0262F" w:rsidRPr="00E01283">
          <w:rPr>
            <w:rStyle w:val="Hyperlink"/>
          </w:rPr>
          <w:t>11.9</w:t>
        </w:r>
        <w:r w:rsidR="00D0262F">
          <w:rPr>
            <w:rFonts w:asciiTheme="minorHAnsi" w:eastAsiaTheme="minorEastAsia" w:hAnsiTheme="minorHAnsi" w:cstheme="minorBidi"/>
            <w:b w:val="0"/>
            <w:smallCaps w:val="0"/>
            <w:kern w:val="0"/>
            <w:sz w:val="22"/>
            <w:szCs w:val="22"/>
          </w:rPr>
          <w:tab/>
        </w:r>
        <w:r w:rsidR="00D0262F" w:rsidRPr="00E01283">
          <w:rPr>
            <w:rStyle w:val="Hyperlink"/>
          </w:rPr>
          <w:t>EXAMPLES</w:t>
        </w:r>
        <w:r w:rsidR="00D0262F">
          <w:rPr>
            <w:webHidden/>
          </w:rPr>
          <w:tab/>
        </w:r>
        <w:r w:rsidR="00D0262F">
          <w:rPr>
            <w:webHidden/>
          </w:rPr>
          <w:fldChar w:fldCharType="begin"/>
        </w:r>
        <w:r w:rsidR="00D0262F">
          <w:rPr>
            <w:webHidden/>
          </w:rPr>
          <w:instrText xml:space="preserve"> PAGEREF _Toc28982354 \h </w:instrText>
        </w:r>
        <w:r w:rsidR="00D0262F">
          <w:rPr>
            <w:webHidden/>
          </w:rPr>
        </w:r>
        <w:r w:rsidR="00D0262F">
          <w:rPr>
            <w:webHidden/>
          </w:rPr>
          <w:fldChar w:fldCharType="separate"/>
        </w:r>
        <w:r w:rsidR="00D0262F">
          <w:rPr>
            <w:webHidden/>
          </w:rPr>
          <w:t>75</w:t>
        </w:r>
        <w:r w:rsidR="00D0262F">
          <w:rPr>
            <w:webHidden/>
          </w:rPr>
          <w:fldChar w:fldCharType="end"/>
        </w:r>
      </w:hyperlink>
    </w:p>
    <w:p w14:paraId="246E68B1" w14:textId="13636C33" w:rsidR="00D0262F" w:rsidRDefault="00976CBD">
      <w:pPr>
        <w:pStyle w:val="TOC3"/>
        <w:rPr>
          <w:rFonts w:asciiTheme="minorHAnsi" w:eastAsiaTheme="minorEastAsia" w:hAnsiTheme="minorHAnsi" w:cstheme="minorBidi"/>
          <w:noProof/>
          <w:sz w:val="22"/>
        </w:rPr>
      </w:pPr>
      <w:hyperlink w:anchor="_Toc28982355" w:history="1">
        <w:r w:rsidR="00D0262F" w:rsidRPr="00E01283">
          <w:rPr>
            <w:rStyle w:val="Hyperlink"/>
            <w:noProof/>
          </w:rPr>
          <w:t>11.9.1</w:t>
        </w:r>
        <w:r w:rsidR="00D0262F">
          <w:rPr>
            <w:rFonts w:asciiTheme="minorHAnsi" w:eastAsiaTheme="minorEastAsia" w:hAnsiTheme="minorHAnsi" w:cstheme="minorBidi"/>
            <w:noProof/>
            <w:sz w:val="22"/>
          </w:rPr>
          <w:tab/>
        </w:r>
        <w:r w:rsidR="00D0262F" w:rsidRPr="00E01283">
          <w:rPr>
            <w:rStyle w:val="Hyperlink"/>
            <w:noProof/>
          </w:rPr>
          <w:t>RQI Message Using an I01 Event with an Immediate Response</w:t>
        </w:r>
        <w:r w:rsidR="00D0262F">
          <w:rPr>
            <w:noProof/>
            <w:webHidden/>
          </w:rPr>
          <w:tab/>
        </w:r>
        <w:r w:rsidR="00D0262F">
          <w:rPr>
            <w:noProof/>
            <w:webHidden/>
          </w:rPr>
          <w:fldChar w:fldCharType="begin"/>
        </w:r>
        <w:r w:rsidR="00D0262F">
          <w:rPr>
            <w:noProof/>
            <w:webHidden/>
          </w:rPr>
          <w:instrText xml:space="preserve"> PAGEREF _Toc28982355 \h </w:instrText>
        </w:r>
        <w:r w:rsidR="00D0262F">
          <w:rPr>
            <w:noProof/>
            <w:webHidden/>
          </w:rPr>
        </w:r>
        <w:r w:rsidR="00D0262F">
          <w:rPr>
            <w:noProof/>
            <w:webHidden/>
          </w:rPr>
          <w:fldChar w:fldCharType="separate"/>
        </w:r>
        <w:r w:rsidR="00D0262F">
          <w:rPr>
            <w:noProof/>
            <w:webHidden/>
          </w:rPr>
          <w:t>75</w:t>
        </w:r>
        <w:r w:rsidR="00D0262F">
          <w:rPr>
            <w:noProof/>
            <w:webHidden/>
          </w:rPr>
          <w:fldChar w:fldCharType="end"/>
        </w:r>
      </w:hyperlink>
    </w:p>
    <w:p w14:paraId="3AB326DE" w14:textId="2E2E665E" w:rsidR="00D0262F" w:rsidRDefault="00976CBD">
      <w:pPr>
        <w:pStyle w:val="TOC3"/>
        <w:rPr>
          <w:rFonts w:asciiTheme="minorHAnsi" w:eastAsiaTheme="minorEastAsia" w:hAnsiTheme="minorHAnsi" w:cstheme="minorBidi"/>
          <w:noProof/>
          <w:sz w:val="22"/>
        </w:rPr>
      </w:pPr>
      <w:hyperlink w:anchor="_Toc28982356" w:history="1">
        <w:r w:rsidR="00D0262F" w:rsidRPr="00E01283">
          <w:rPr>
            <w:rStyle w:val="Hyperlink"/>
            <w:noProof/>
          </w:rPr>
          <w:t>11.9.2</w:t>
        </w:r>
        <w:r w:rsidR="00D0262F">
          <w:rPr>
            <w:rFonts w:asciiTheme="minorHAnsi" w:eastAsiaTheme="minorEastAsia" w:hAnsiTheme="minorHAnsi" w:cstheme="minorBidi"/>
            <w:noProof/>
            <w:sz w:val="22"/>
          </w:rPr>
          <w:tab/>
        </w:r>
        <w:r w:rsidR="00D0262F" w:rsidRPr="00E01283">
          <w:rPr>
            <w:rStyle w:val="Hyperlink"/>
            <w:noProof/>
          </w:rPr>
          <w:t>RQA Message Using an I08 Event with an Immediate Response</w:t>
        </w:r>
        <w:r w:rsidR="00D0262F">
          <w:rPr>
            <w:noProof/>
            <w:webHidden/>
          </w:rPr>
          <w:tab/>
        </w:r>
        <w:r w:rsidR="00D0262F">
          <w:rPr>
            <w:noProof/>
            <w:webHidden/>
          </w:rPr>
          <w:fldChar w:fldCharType="begin"/>
        </w:r>
        <w:r w:rsidR="00D0262F">
          <w:rPr>
            <w:noProof/>
            <w:webHidden/>
          </w:rPr>
          <w:instrText xml:space="preserve"> PAGEREF _Toc28982356 \h </w:instrText>
        </w:r>
        <w:r w:rsidR="00D0262F">
          <w:rPr>
            <w:noProof/>
            <w:webHidden/>
          </w:rPr>
        </w:r>
        <w:r w:rsidR="00D0262F">
          <w:rPr>
            <w:noProof/>
            <w:webHidden/>
          </w:rPr>
          <w:fldChar w:fldCharType="separate"/>
        </w:r>
        <w:r w:rsidR="00D0262F">
          <w:rPr>
            <w:noProof/>
            <w:webHidden/>
          </w:rPr>
          <w:t>75</w:t>
        </w:r>
        <w:r w:rsidR="00D0262F">
          <w:rPr>
            <w:noProof/>
            <w:webHidden/>
          </w:rPr>
          <w:fldChar w:fldCharType="end"/>
        </w:r>
      </w:hyperlink>
    </w:p>
    <w:p w14:paraId="05E6E0F4" w14:textId="111E7483" w:rsidR="00D0262F" w:rsidRDefault="00976CBD">
      <w:pPr>
        <w:pStyle w:val="TOC3"/>
        <w:rPr>
          <w:rFonts w:asciiTheme="minorHAnsi" w:eastAsiaTheme="minorEastAsia" w:hAnsiTheme="minorHAnsi" w:cstheme="minorBidi"/>
          <w:noProof/>
          <w:sz w:val="22"/>
        </w:rPr>
      </w:pPr>
      <w:hyperlink w:anchor="_Toc28982357" w:history="1">
        <w:r w:rsidR="00D0262F" w:rsidRPr="00E01283">
          <w:rPr>
            <w:rStyle w:val="Hyperlink"/>
            <w:noProof/>
          </w:rPr>
          <w:t>11.9.3</w:t>
        </w:r>
        <w:r w:rsidR="00D0262F">
          <w:rPr>
            <w:rFonts w:asciiTheme="minorHAnsi" w:eastAsiaTheme="minorEastAsia" w:hAnsiTheme="minorHAnsi" w:cstheme="minorBidi"/>
            <w:noProof/>
            <w:sz w:val="22"/>
          </w:rPr>
          <w:tab/>
        </w:r>
        <w:r w:rsidR="00D0262F" w:rsidRPr="00E01283">
          <w:rPr>
            <w:rStyle w:val="Hyperlink"/>
            <w:noProof/>
          </w:rPr>
          <w:t>RQA Message Using an I08 Event with a Deferred Response</w:t>
        </w:r>
        <w:r w:rsidR="00D0262F">
          <w:rPr>
            <w:noProof/>
            <w:webHidden/>
          </w:rPr>
          <w:tab/>
        </w:r>
        <w:r w:rsidR="00D0262F">
          <w:rPr>
            <w:noProof/>
            <w:webHidden/>
          </w:rPr>
          <w:fldChar w:fldCharType="begin"/>
        </w:r>
        <w:r w:rsidR="00D0262F">
          <w:rPr>
            <w:noProof/>
            <w:webHidden/>
          </w:rPr>
          <w:instrText xml:space="preserve"> PAGEREF _Toc28982357 \h </w:instrText>
        </w:r>
        <w:r w:rsidR="00D0262F">
          <w:rPr>
            <w:noProof/>
            <w:webHidden/>
          </w:rPr>
        </w:r>
        <w:r w:rsidR="00D0262F">
          <w:rPr>
            <w:noProof/>
            <w:webHidden/>
          </w:rPr>
          <w:fldChar w:fldCharType="separate"/>
        </w:r>
        <w:r w:rsidR="00D0262F">
          <w:rPr>
            <w:noProof/>
            <w:webHidden/>
          </w:rPr>
          <w:t>76</w:t>
        </w:r>
        <w:r w:rsidR="00D0262F">
          <w:rPr>
            <w:noProof/>
            <w:webHidden/>
          </w:rPr>
          <w:fldChar w:fldCharType="end"/>
        </w:r>
      </w:hyperlink>
    </w:p>
    <w:p w14:paraId="05509D01" w14:textId="1DF69B5C" w:rsidR="00D0262F" w:rsidRDefault="00976CBD">
      <w:pPr>
        <w:pStyle w:val="TOC3"/>
        <w:rPr>
          <w:rFonts w:asciiTheme="minorHAnsi" w:eastAsiaTheme="minorEastAsia" w:hAnsiTheme="minorHAnsi" w:cstheme="minorBidi"/>
          <w:noProof/>
          <w:sz w:val="22"/>
        </w:rPr>
      </w:pPr>
      <w:hyperlink w:anchor="_Toc28982358" w:history="1">
        <w:r w:rsidR="00D0262F" w:rsidRPr="00E01283">
          <w:rPr>
            <w:rStyle w:val="Hyperlink"/>
            <w:noProof/>
          </w:rPr>
          <w:t>11.9.4</w:t>
        </w:r>
        <w:r w:rsidR="00D0262F">
          <w:rPr>
            <w:rFonts w:asciiTheme="minorHAnsi" w:eastAsiaTheme="minorEastAsia" w:hAnsiTheme="minorHAnsi" w:cstheme="minorBidi"/>
            <w:noProof/>
            <w:sz w:val="22"/>
          </w:rPr>
          <w:tab/>
        </w:r>
        <w:r w:rsidR="00D0262F" w:rsidRPr="00E01283">
          <w:rPr>
            <w:rStyle w:val="Hyperlink"/>
            <w:noProof/>
          </w:rPr>
          <w:t>REF Message Using an I11 Event with an Immediate Response</w:t>
        </w:r>
        <w:r w:rsidR="00D0262F">
          <w:rPr>
            <w:noProof/>
            <w:webHidden/>
          </w:rPr>
          <w:tab/>
        </w:r>
        <w:r w:rsidR="00D0262F">
          <w:rPr>
            <w:noProof/>
            <w:webHidden/>
          </w:rPr>
          <w:fldChar w:fldCharType="begin"/>
        </w:r>
        <w:r w:rsidR="00D0262F">
          <w:rPr>
            <w:noProof/>
            <w:webHidden/>
          </w:rPr>
          <w:instrText xml:space="preserve"> PAGEREF _Toc28982358 \h </w:instrText>
        </w:r>
        <w:r w:rsidR="00D0262F">
          <w:rPr>
            <w:noProof/>
            <w:webHidden/>
          </w:rPr>
        </w:r>
        <w:r w:rsidR="00D0262F">
          <w:rPr>
            <w:noProof/>
            <w:webHidden/>
          </w:rPr>
          <w:fldChar w:fldCharType="separate"/>
        </w:r>
        <w:r w:rsidR="00D0262F">
          <w:rPr>
            <w:noProof/>
            <w:webHidden/>
          </w:rPr>
          <w:t>77</w:t>
        </w:r>
        <w:r w:rsidR="00D0262F">
          <w:rPr>
            <w:noProof/>
            <w:webHidden/>
          </w:rPr>
          <w:fldChar w:fldCharType="end"/>
        </w:r>
      </w:hyperlink>
    </w:p>
    <w:p w14:paraId="00A3D0DC" w14:textId="1776D723" w:rsidR="00D0262F" w:rsidRDefault="00976CBD">
      <w:pPr>
        <w:pStyle w:val="TOC3"/>
        <w:rPr>
          <w:rFonts w:asciiTheme="minorHAnsi" w:eastAsiaTheme="minorEastAsia" w:hAnsiTheme="minorHAnsi" w:cstheme="minorBidi"/>
          <w:noProof/>
          <w:sz w:val="22"/>
        </w:rPr>
      </w:pPr>
      <w:hyperlink w:anchor="_Toc28982359" w:history="1">
        <w:r w:rsidR="00D0262F" w:rsidRPr="00E01283">
          <w:rPr>
            <w:rStyle w:val="Hyperlink"/>
            <w:noProof/>
          </w:rPr>
          <w:t>11.9.5</w:t>
        </w:r>
        <w:r w:rsidR="00D0262F">
          <w:rPr>
            <w:rFonts w:asciiTheme="minorHAnsi" w:eastAsiaTheme="minorEastAsia" w:hAnsiTheme="minorHAnsi" w:cstheme="minorBidi"/>
            <w:noProof/>
            <w:sz w:val="22"/>
          </w:rPr>
          <w:tab/>
        </w:r>
        <w:r w:rsidR="00D0262F" w:rsidRPr="00E01283">
          <w:rPr>
            <w:rStyle w:val="Hyperlink"/>
            <w:noProof/>
          </w:rPr>
          <w:t>REF Message Using an I11 Event with a Deferred Response</w:t>
        </w:r>
        <w:r w:rsidR="00D0262F">
          <w:rPr>
            <w:noProof/>
            <w:webHidden/>
          </w:rPr>
          <w:tab/>
        </w:r>
        <w:r w:rsidR="00D0262F">
          <w:rPr>
            <w:noProof/>
            <w:webHidden/>
          </w:rPr>
          <w:fldChar w:fldCharType="begin"/>
        </w:r>
        <w:r w:rsidR="00D0262F">
          <w:rPr>
            <w:noProof/>
            <w:webHidden/>
          </w:rPr>
          <w:instrText xml:space="preserve"> PAGEREF _Toc28982359 \h </w:instrText>
        </w:r>
        <w:r w:rsidR="00D0262F">
          <w:rPr>
            <w:noProof/>
            <w:webHidden/>
          </w:rPr>
        </w:r>
        <w:r w:rsidR="00D0262F">
          <w:rPr>
            <w:noProof/>
            <w:webHidden/>
          </w:rPr>
          <w:fldChar w:fldCharType="separate"/>
        </w:r>
        <w:r w:rsidR="00D0262F">
          <w:rPr>
            <w:noProof/>
            <w:webHidden/>
          </w:rPr>
          <w:t>78</w:t>
        </w:r>
        <w:r w:rsidR="00D0262F">
          <w:rPr>
            <w:noProof/>
            <w:webHidden/>
          </w:rPr>
          <w:fldChar w:fldCharType="end"/>
        </w:r>
      </w:hyperlink>
    </w:p>
    <w:p w14:paraId="279042D1" w14:textId="72640804" w:rsidR="00D0262F" w:rsidRDefault="00976CBD">
      <w:pPr>
        <w:pStyle w:val="TOC3"/>
        <w:rPr>
          <w:rFonts w:asciiTheme="minorHAnsi" w:eastAsiaTheme="minorEastAsia" w:hAnsiTheme="minorHAnsi" w:cstheme="minorBidi"/>
          <w:noProof/>
          <w:sz w:val="22"/>
        </w:rPr>
      </w:pPr>
      <w:hyperlink w:anchor="_Toc28982360" w:history="1">
        <w:r w:rsidR="00D0262F" w:rsidRPr="00E01283">
          <w:rPr>
            <w:rStyle w:val="Hyperlink"/>
            <w:noProof/>
          </w:rPr>
          <w:t>11.9.6</w:t>
        </w:r>
        <w:r w:rsidR="00D0262F">
          <w:rPr>
            <w:rFonts w:asciiTheme="minorHAnsi" w:eastAsiaTheme="minorEastAsia" w:hAnsiTheme="minorHAnsi" w:cstheme="minorBidi"/>
            <w:noProof/>
            <w:sz w:val="22"/>
          </w:rPr>
          <w:tab/>
        </w:r>
        <w:r w:rsidR="00D0262F" w:rsidRPr="00E01283">
          <w:rPr>
            <w:rStyle w:val="Hyperlink"/>
            <w:noProof/>
          </w:rPr>
          <w:t>RQC Inquiry Message Using an I05 Event with an Immediate Response</w:t>
        </w:r>
        <w:r w:rsidR="00D0262F">
          <w:rPr>
            <w:noProof/>
            <w:webHidden/>
          </w:rPr>
          <w:tab/>
        </w:r>
        <w:r w:rsidR="00D0262F">
          <w:rPr>
            <w:noProof/>
            <w:webHidden/>
          </w:rPr>
          <w:fldChar w:fldCharType="begin"/>
        </w:r>
        <w:r w:rsidR="00D0262F">
          <w:rPr>
            <w:noProof/>
            <w:webHidden/>
          </w:rPr>
          <w:instrText xml:space="preserve"> PAGEREF _Toc28982360 \h </w:instrText>
        </w:r>
        <w:r w:rsidR="00D0262F">
          <w:rPr>
            <w:noProof/>
            <w:webHidden/>
          </w:rPr>
        </w:r>
        <w:r w:rsidR="00D0262F">
          <w:rPr>
            <w:noProof/>
            <w:webHidden/>
          </w:rPr>
          <w:fldChar w:fldCharType="separate"/>
        </w:r>
        <w:r w:rsidR="00D0262F">
          <w:rPr>
            <w:noProof/>
            <w:webHidden/>
          </w:rPr>
          <w:t>79</w:t>
        </w:r>
        <w:r w:rsidR="00D0262F">
          <w:rPr>
            <w:noProof/>
            <w:webHidden/>
          </w:rPr>
          <w:fldChar w:fldCharType="end"/>
        </w:r>
      </w:hyperlink>
    </w:p>
    <w:p w14:paraId="64601CEC" w14:textId="26F4EE51" w:rsidR="00D0262F" w:rsidRDefault="00976CBD">
      <w:pPr>
        <w:pStyle w:val="TOC2"/>
        <w:rPr>
          <w:rFonts w:asciiTheme="minorHAnsi" w:eastAsiaTheme="minorEastAsia" w:hAnsiTheme="minorHAnsi" w:cstheme="minorBidi"/>
          <w:b w:val="0"/>
          <w:smallCaps w:val="0"/>
          <w:kern w:val="0"/>
          <w:sz w:val="22"/>
          <w:szCs w:val="22"/>
        </w:rPr>
      </w:pPr>
      <w:hyperlink w:anchor="_Toc28982361" w:history="1">
        <w:r w:rsidR="00D0262F" w:rsidRPr="00E01283">
          <w:rPr>
            <w:rStyle w:val="Hyperlink"/>
          </w:rPr>
          <w:t>11.10</w:t>
        </w:r>
        <w:r w:rsidR="00D0262F">
          <w:rPr>
            <w:rFonts w:asciiTheme="minorHAnsi" w:eastAsiaTheme="minorEastAsia" w:hAnsiTheme="minorHAnsi" w:cstheme="minorBidi"/>
            <w:b w:val="0"/>
            <w:smallCaps w:val="0"/>
            <w:kern w:val="0"/>
            <w:sz w:val="22"/>
            <w:szCs w:val="22"/>
          </w:rPr>
          <w:tab/>
        </w:r>
        <w:r w:rsidR="00D0262F" w:rsidRPr="00E01283">
          <w:rPr>
            <w:rStyle w:val="Hyperlink"/>
          </w:rPr>
          <w:t>OUTSTANDING ISSUES</w:t>
        </w:r>
        <w:r w:rsidR="00D0262F">
          <w:rPr>
            <w:webHidden/>
          </w:rPr>
          <w:tab/>
        </w:r>
        <w:r w:rsidR="00D0262F">
          <w:rPr>
            <w:webHidden/>
          </w:rPr>
          <w:fldChar w:fldCharType="begin"/>
        </w:r>
        <w:r w:rsidR="00D0262F">
          <w:rPr>
            <w:webHidden/>
          </w:rPr>
          <w:instrText xml:space="preserve"> PAGEREF _Toc28982361 \h </w:instrText>
        </w:r>
        <w:r w:rsidR="00D0262F">
          <w:rPr>
            <w:webHidden/>
          </w:rPr>
        </w:r>
        <w:r w:rsidR="00D0262F">
          <w:rPr>
            <w:webHidden/>
          </w:rPr>
          <w:fldChar w:fldCharType="separate"/>
        </w:r>
        <w:r w:rsidR="00D0262F">
          <w:rPr>
            <w:webHidden/>
          </w:rPr>
          <w:t>81</w:t>
        </w:r>
        <w:r w:rsidR="00D0262F">
          <w:rPr>
            <w:webHidden/>
          </w:rPr>
          <w:fldChar w:fldCharType="end"/>
        </w:r>
      </w:hyperlink>
    </w:p>
    <w:p w14:paraId="56427CA3" w14:textId="1EB4ECDC" w:rsidR="00D0262F" w:rsidRDefault="00976CBD">
      <w:pPr>
        <w:pStyle w:val="TOC3"/>
        <w:rPr>
          <w:rFonts w:asciiTheme="minorHAnsi" w:eastAsiaTheme="minorEastAsia" w:hAnsiTheme="minorHAnsi" w:cstheme="minorBidi"/>
          <w:noProof/>
          <w:sz w:val="22"/>
        </w:rPr>
      </w:pPr>
      <w:hyperlink w:anchor="_Toc28982362" w:history="1">
        <w:r w:rsidR="00D0262F" w:rsidRPr="00E01283">
          <w:rPr>
            <w:rStyle w:val="Hyperlink"/>
            <w:noProof/>
          </w:rPr>
          <w:t>11.10.1</w:t>
        </w:r>
        <w:r w:rsidR="00D0262F">
          <w:rPr>
            <w:rFonts w:asciiTheme="minorHAnsi" w:eastAsiaTheme="minorEastAsia" w:hAnsiTheme="minorHAnsi" w:cstheme="minorBidi"/>
            <w:noProof/>
            <w:sz w:val="22"/>
          </w:rPr>
          <w:tab/>
        </w:r>
        <w:r w:rsidR="00D0262F" w:rsidRPr="00E01283">
          <w:rPr>
            <w:rStyle w:val="Hyperlink"/>
            <w:noProof/>
          </w:rPr>
          <w:t>HL7 Overlapping With ASC X12N</w:t>
        </w:r>
        <w:r w:rsidR="00D0262F">
          <w:rPr>
            <w:noProof/>
            <w:webHidden/>
          </w:rPr>
          <w:tab/>
        </w:r>
        <w:r w:rsidR="00D0262F">
          <w:rPr>
            <w:noProof/>
            <w:webHidden/>
          </w:rPr>
          <w:fldChar w:fldCharType="begin"/>
        </w:r>
        <w:r w:rsidR="00D0262F">
          <w:rPr>
            <w:noProof/>
            <w:webHidden/>
          </w:rPr>
          <w:instrText xml:space="preserve"> PAGEREF _Toc28982362 \h </w:instrText>
        </w:r>
        <w:r w:rsidR="00D0262F">
          <w:rPr>
            <w:noProof/>
            <w:webHidden/>
          </w:rPr>
        </w:r>
        <w:r w:rsidR="00D0262F">
          <w:rPr>
            <w:noProof/>
            <w:webHidden/>
          </w:rPr>
          <w:fldChar w:fldCharType="separate"/>
        </w:r>
        <w:r w:rsidR="00D0262F">
          <w:rPr>
            <w:noProof/>
            <w:webHidden/>
          </w:rPr>
          <w:t>81</w:t>
        </w:r>
        <w:r w:rsidR="00D0262F">
          <w:rPr>
            <w:noProof/>
            <w:webHidden/>
          </w:rPr>
          <w:fldChar w:fldCharType="end"/>
        </w:r>
      </w:hyperlink>
    </w:p>
    <w:p w14:paraId="42907D6E" w14:textId="4FB454C7" w:rsidR="00106C95" w:rsidRDefault="00D0262F" w:rsidP="00106C95">
      <w:pPr>
        <w:rPr>
          <w:noProof/>
        </w:rPr>
      </w:pPr>
      <w:r>
        <w:rPr>
          <w:rFonts w:eastAsia="Times New Roman"/>
          <w:b/>
          <w:smallCaps/>
          <w:noProof/>
          <w:kern w:val="20"/>
          <w:szCs w:val="20"/>
        </w:rPr>
        <w:fldChar w:fldCharType="end"/>
      </w:r>
    </w:p>
    <w:p w14:paraId="5BD609B4" w14:textId="04B8DA04" w:rsidR="00573AF5" w:rsidRDefault="00573AF5">
      <w:pPr>
        <w:pStyle w:val="Heading2"/>
        <w:rPr>
          <w:noProof/>
        </w:rPr>
      </w:pPr>
      <w:bookmarkStart w:id="8" w:name="_Toc28982314"/>
      <w:r>
        <w:rPr>
          <w:noProof/>
        </w:rPr>
        <w:t>PURPOSE</w:t>
      </w:r>
      <w:bookmarkStart w:id="9" w:name="_Toc380430437"/>
      <w:bookmarkEnd w:id="8"/>
      <w:bookmarkEnd w:id="9"/>
    </w:p>
    <w:p w14:paraId="3D3F29C3" w14:textId="77777777" w:rsidR="00573AF5" w:rsidRDefault="00573AF5">
      <w:pPr>
        <w:rPr>
          <w:noProof/>
        </w:rPr>
      </w:pPr>
      <w:r>
        <w:rPr>
          <w:noProof/>
        </w:rPr>
        <w:t>The Patient Referral</w:t>
      </w:r>
      <w:r w:rsidR="00FD02FB">
        <w:rPr>
          <w:noProof/>
        </w:rPr>
        <w:fldChar w:fldCharType="begin"/>
      </w:r>
      <w:r>
        <w:rPr>
          <w:noProof/>
        </w:rPr>
        <w:instrText xml:space="preserve"> XE "Patient Referral" </w:instrText>
      </w:r>
      <w:r w:rsidR="00FD02FB">
        <w:rPr>
          <w:noProof/>
        </w:rPr>
        <w:fldChar w:fldCharType="end"/>
      </w:r>
      <w:r>
        <w:rPr>
          <w:noProof/>
        </w:rPr>
        <w:t xml:space="preserve"> chapter defines the message set used in patient referral communications between mutually exclusive healthcare entities.  These referral transactions frequently occur between entities with different methods and systems of capturing and storing data.  Such transactions frequently traverse a path connecting primary care providers</w:t>
      </w:r>
      <w:r w:rsidR="00FD02FB">
        <w:rPr>
          <w:noProof/>
        </w:rPr>
        <w:fldChar w:fldCharType="begin"/>
      </w:r>
      <w:r>
        <w:rPr>
          <w:noProof/>
        </w:rPr>
        <w:instrText xml:space="preserve"> XE "primary care providers" </w:instrText>
      </w:r>
      <w:r w:rsidR="00FD02FB">
        <w:rPr>
          <w:noProof/>
        </w:rPr>
        <w:fldChar w:fldCharType="end"/>
      </w:r>
      <w:r>
        <w:rPr>
          <w:noProof/>
        </w:rPr>
        <w:t>, specialists</w:t>
      </w:r>
      <w:r w:rsidR="00FD02FB">
        <w:rPr>
          <w:noProof/>
        </w:rPr>
        <w:fldChar w:fldCharType="begin"/>
      </w:r>
      <w:r>
        <w:rPr>
          <w:noProof/>
        </w:rPr>
        <w:instrText xml:space="preserve"> XE "specialists" </w:instrText>
      </w:r>
      <w:r w:rsidR="00FD02FB">
        <w:rPr>
          <w:noProof/>
        </w:rPr>
        <w:fldChar w:fldCharType="end"/>
      </w:r>
      <w:r>
        <w:rPr>
          <w:noProof/>
        </w:rPr>
        <w:t>, payors</w:t>
      </w:r>
      <w:r w:rsidR="00FD02FB">
        <w:rPr>
          <w:noProof/>
        </w:rPr>
        <w:fldChar w:fldCharType="begin"/>
      </w:r>
      <w:r>
        <w:rPr>
          <w:noProof/>
        </w:rPr>
        <w:instrText xml:space="preserve"> XE "payors" </w:instrText>
      </w:r>
      <w:r w:rsidR="00FD02FB">
        <w:rPr>
          <w:noProof/>
        </w:rPr>
        <w:fldChar w:fldCharType="end"/>
      </w:r>
      <w:r>
        <w:rPr>
          <w:noProof/>
        </w:rPr>
        <w:t>, government agencies, hospitals, labs, and other healthcare entities.  The availability, completeness, and currency of information for a given patient will vary greatly across such a spectrum.</w:t>
      </w:r>
    </w:p>
    <w:p w14:paraId="3B3202D8" w14:textId="77777777" w:rsidR="00573AF5" w:rsidRDefault="00573AF5" w:rsidP="00106C95">
      <w:pPr>
        <w:rPr>
          <w:noProof/>
        </w:rPr>
      </w:pPr>
      <w:r>
        <w:rPr>
          <w:noProof/>
        </w:rPr>
        <w:t>The referral in this specification is viewed from the perspective of the provider as an individual, irrespective of his/her affiliation with a specific institution or campus.  Events triggering this kind of message are not restricted to a hospital environment, but have a community-wide area of impact in which more extensive identification of patients and healthcare providers is needed.  Therefore, a referral must contain adequate identification information to meet the broadly varying requirements of the dissimilar systems within the community.</w:t>
      </w:r>
    </w:p>
    <w:p w14:paraId="08A3EC9E" w14:textId="77777777" w:rsidR="00573AF5" w:rsidRDefault="00573AF5">
      <w:pPr>
        <w:rPr>
          <w:noProof/>
        </w:rPr>
      </w:pPr>
      <w:r>
        <w:rPr>
          <w:noProof/>
        </w:rPr>
        <w:t>This chapter describes the various events and resulting transactions that make up the referral message set.  Examples have been provided to demonstrate the use of this specification within the events described.  Each event example centers on a primary care provider's encounter with a patient.  All of the examples in this chapter have been constructed using the HL7 Encoding Rules.</w:t>
      </w:r>
    </w:p>
    <w:p w14:paraId="13B91C34" w14:textId="77777777" w:rsidR="00573AF5" w:rsidRDefault="00573AF5">
      <w:pPr>
        <w:pStyle w:val="Heading3"/>
        <w:rPr>
          <w:noProof/>
        </w:rPr>
      </w:pPr>
      <w:bookmarkStart w:id="10" w:name="_Toc348244450"/>
      <w:bookmarkStart w:id="11" w:name="_Toc348244619"/>
      <w:bookmarkStart w:id="12" w:name="_Toc348260651"/>
      <w:bookmarkStart w:id="13" w:name="_Toc348346624"/>
      <w:bookmarkStart w:id="14" w:name="_Toc380430438"/>
      <w:bookmarkStart w:id="15" w:name="_Toc28982315"/>
      <w:r>
        <w:rPr>
          <w:noProof/>
        </w:rPr>
        <w:t>Patient Referral and Responses</w:t>
      </w:r>
      <w:bookmarkEnd w:id="10"/>
      <w:bookmarkEnd w:id="11"/>
      <w:bookmarkEnd w:id="12"/>
      <w:bookmarkEnd w:id="13"/>
      <w:bookmarkEnd w:id="14"/>
      <w:bookmarkEnd w:id="15"/>
      <w:r w:rsidR="00FD02FB">
        <w:rPr>
          <w:noProof/>
        </w:rPr>
        <w:fldChar w:fldCharType="begin"/>
      </w:r>
      <w:r>
        <w:rPr>
          <w:noProof/>
        </w:rPr>
        <w:instrText xml:space="preserve"> XE "Patient referral and responses" </w:instrText>
      </w:r>
      <w:r w:rsidR="00FD02FB">
        <w:rPr>
          <w:noProof/>
        </w:rPr>
        <w:fldChar w:fldCharType="end"/>
      </w:r>
      <w:bookmarkStart w:id="16" w:name="_Toc380430439"/>
      <w:bookmarkEnd w:id="16"/>
    </w:p>
    <w:p w14:paraId="3F7BB036" w14:textId="77777777" w:rsidR="00573AF5" w:rsidRDefault="00573AF5" w:rsidP="00C87B0A">
      <w:pPr>
        <w:pStyle w:val="NormalIndented"/>
      </w:pPr>
      <w:r>
        <w:t>When a patient is referred by one healthcare entity (e.g., a primary care provider) to another (e.g., a specialist or lab) or when a patient inquiry is made between two separate entities, little is known about the information each party requires to identify or codify the patient.  The receiving entity may have no knowledge of the patient and may require a full set of demographics, subscriber and billing information, eligibility/coverage information, pre-authorization information, and/or clinical data to process the referral. If the receiving entity already has a record of the patient, the precise requirements for identifying that patient record will vary greatly from one entity to another.  The existing record of a patient residing in the database of a specialist, a lab, or a hospital may require updating with more current information.  In addition, providers receiving a referral often require detailed information about the provider making the referral, such as a physician's name and address.</w:t>
      </w:r>
    </w:p>
    <w:p w14:paraId="0723DFBD" w14:textId="77777777" w:rsidR="00573AF5" w:rsidRDefault="00573AF5" w:rsidP="00C87B0A">
      <w:pPr>
        <w:pStyle w:val="NormalIndented"/>
      </w:pPr>
      <w:r>
        <w:lastRenderedPageBreak/>
        <w:t xml:space="preserve">For example, a primary care provider </w:t>
      </w:r>
      <w:r w:rsidR="00FD02FB">
        <w:fldChar w:fldCharType="begin"/>
      </w:r>
      <w:r>
        <w:instrText xml:space="preserve"> XE "primary care provider (PCP)" </w:instrText>
      </w:r>
      <w:r w:rsidR="00FD02FB">
        <w:fldChar w:fldCharType="end"/>
      </w:r>
      <w:r>
        <w:t>making a referral may need to obtain insurance information or pre-authorization from a payor prior to making a referral.  Getting this information requires an inquiry and a response between the primary care provider and the payor.  In addition, the primary care provider may request results from a lab to accompany the referral.  Getting these results may require an inquiry and a response between the primary care provider and the lab.  The information could then be incorporated into a referral sent from the primary care provider to the specialist.  As the referral is processed, requested procedures are performed, the results are observed, and the relevant data must be returned to the primary care provider.  Such a response may frequently take the form of multiple responses as results become available.</w:t>
      </w:r>
    </w:p>
    <w:p w14:paraId="064AFA27" w14:textId="77777777" w:rsidR="00573AF5" w:rsidRDefault="00573AF5" w:rsidP="00C87B0A">
      <w:pPr>
        <w:pStyle w:val="NormalIndented"/>
      </w:pPr>
      <w:r>
        <w:t>The message set that encompasses these transactions includes the referral (REF), requests for information (RQA, RQC, RQP, RQI) and the returned patient information (RCI, RCL, RPA, RPI, RPL, RRI).  The referral message originates a transaction and a return patient information message concludes the transaction.  At least one RPA/RPI is required to complete a patient referral or a patient request transaction, although multiple RPI messages may be returned in response to a single REF message.  The segments used in the REF, RQA, RQI, RQP, RRI, RPH, RCI, RCL, RPA and RPI messages encompass information about patient, guarantor and next of kin demographics, eligibility/coverage information, accident, diagnosis, requested procedures, payor pre-authorization, notes, and referring and consulting provider data.</w:t>
      </w:r>
    </w:p>
    <w:p w14:paraId="056B6F41" w14:textId="77777777" w:rsidR="00573AF5" w:rsidRDefault="00573AF5">
      <w:pPr>
        <w:pStyle w:val="Heading4"/>
        <w:rPr>
          <w:noProof/>
          <w:vanish/>
        </w:rPr>
      </w:pPr>
      <w:bookmarkStart w:id="17" w:name="_Toc348244451"/>
    </w:p>
    <w:p w14:paraId="0597D63A" w14:textId="77777777" w:rsidR="00573AF5" w:rsidRDefault="00573AF5">
      <w:pPr>
        <w:pStyle w:val="Heading4"/>
        <w:rPr>
          <w:noProof/>
        </w:rPr>
      </w:pPr>
      <w:r>
        <w:rPr>
          <w:noProof/>
        </w:rPr>
        <w:t>Patient referral</w:t>
      </w:r>
      <w:bookmarkEnd w:id="17"/>
      <w:r w:rsidR="00FD02FB">
        <w:rPr>
          <w:noProof/>
        </w:rPr>
        <w:fldChar w:fldCharType="begin"/>
      </w:r>
      <w:r>
        <w:rPr>
          <w:noProof/>
        </w:rPr>
        <w:instrText xml:space="preserve"> XE "Patient referral" </w:instrText>
      </w:r>
      <w:r w:rsidR="00FD02FB">
        <w:rPr>
          <w:noProof/>
        </w:rPr>
        <w:fldChar w:fldCharType="end"/>
      </w:r>
    </w:p>
    <w:p w14:paraId="2D0218BB" w14:textId="77777777" w:rsidR="00573AF5" w:rsidRDefault="00573AF5" w:rsidP="00C87B0A">
      <w:pPr>
        <w:pStyle w:val="NormalIndented"/>
      </w:pPr>
      <w:r>
        <w:t>There are clear distinctions between a referral and an order.  An order is almost always an intra-enterprise</w:t>
      </w:r>
      <w:r w:rsidR="00FD02FB">
        <w:fldChar w:fldCharType="begin"/>
      </w:r>
      <w:r>
        <w:instrText xml:space="preserve"> XE "intra-enterprise" </w:instrText>
      </w:r>
      <w:r w:rsidR="00FD02FB">
        <w:fldChar w:fldCharType="end"/>
      </w:r>
      <w:r>
        <w:t xml:space="preserve"> transaction and represents a request from a patient's active provider to supporting providers for clearly defined services and/or results.  While the supporting provider may exercise great discretion in the performance of an order, overall responsibility for the patient's plan of treatment remains with the ordering provider.  As such, the ordering provider retains significant control authority for the order and can, after the fact, cause the order to be canceled, reinstated, etc.  Additionally, detailed results produced by the supporting provider are always reported back to the ordering provider, who remains ultimately responsible for evaluating their value and relevance.  A referral, on the other hand, can be either an intra- or an inter-enterprise</w:t>
      </w:r>
      <w:r w:rsidR="00FD02FB">
        <w:fldChar w:fldCharType="begin"/>
      </w:r>
      <w:r>
        <w:instrText xml:space="preserve"> XE "inter-enterprise" </w:instrText>
      </w:r>
      <w:r w:rsidR="00FD02FB">
        <w:fldChar w:fldCharType="end"/>
      </w:r>
      <w:r>
        <w:t xml:space="preserve"> transaction and represents not only a request for additional provider support but also a transfer of a portion or all of the responsibility for the patient's plan of treatment.  Once the referral is made, the referring provider, during the transfer period, retains almost no control of any resulting actions.  The referred-to provider becomes responsible for placing any additional orders and for evaluating the value and relevance of any results, which may or may not be automatically passed back to the referring provider.  A referred-to provider may, in turn, also become a referring provider. </w:t>
      </w:r>
    </w:p>
    <w:p w14:paraId="447B9779" w14:textId="77777777" w:rsidR="00573AF5" w:rsidRDefault="00573AF5" w:rsidP="00C87B0A">
      <w:pPr>
        <w:pStyle w:val="NormalIndented"/>
      </w:pPr>
      <w:r>
        <w:t>A referral message is used to support transactions related to the referral of a patient from one healthcare provider to another.  This kind of message will be particularly useful from the perspective of a primary care provider referring a patient to a specialist.  However, the application of the message should not be limited to this model.  For example, a referral may be as simple as a physician sending a patient to another physician for a consultation or it may be as complex as a primary care provider sending a patient to a specialist for specific medical procedures to be performed and attaching the payor authorizations for those requested procedures as well as the relevant clinical information on the patient's case.</w:t>
      </w:r>
    </w:p>
    <w:p w14:paraId="546ED91E" w14:textId="77777777" w:rsidR="00573AF5" w:rsidRDefault="00573AF5" w:rsidP="00C87B0A">
      <w:pPr>
        <w:pStyle w:val="NormalIndented"/>
      </w:pPr>
      <w:r>
        <w:t xml:space="preserve">In a community model, stringent security requirements will need to be met when dealing with the release of clinical information.  This message set facilitates the proper qualification of requests because the message packet will contain all the data required by any application in the community, including the necessary patient demographic information and the proper identification of the party requesting the information.  </w:t>
      </w:r>
    </w:p>
    <w:p w14:paraId="3B8C3DC6" w14:textId="77777777" w:rsidR="00573AF5" w:rsidRDefault="00573AF5">
      <w:pPr>
        <w:pStyle w:val="Heading4"/>
        <w:rPr>
          <w:noProof/>
        </w:rPr>
      </w:pPr>
      <w:bookmarkStart w:id="18" w:name="_Toc348244452"/>
      <w:r>
        <w:rPr>
          <w:noProof/>
        </w:rPr>
        <w:t>Responding to a patient referral</w:t>
      </w:r>
      <w:bookmarkEnd w:id="18"/>
      <w:r w:rsidR="00FD02FB">
        <w:rPr>
          <w:noProof/>
        </w:rPr>
        <w:fldChar w:fldCharType="begin"/>
      </w:r>
      <w:r>
        <w:rPr>
          <w:noProof/>
        </w:rPr>
        <w:instrText xml:space="preserve"> XE "Responding to a patient referral" </w:instrText>
      </w:r>
      <w:r w:rsidR="00FD02FB">
        <w:rPr>
          <w:noProof/>
        </w:rPr>
        <w:fldChar w:fldCharType="end"/>
      </w:r>
    </w:p>
    <w:p w14:paraId="0E2AA1A9" w14:textId="77777777" w:rsidR="00573AF5" w:rsidRDefault="00573AF5" w:rsidP="00C87B0A">
      <w:pPr>
        <w:pStyle w:val="NormalIndented"/>
      </w:pPr>
      <w:r>
        <w:t xml:space="preserve">When a patient is referred by one provider to another or is pre-admitted, there is a great likelihood that subsequent transactions will take place between the initiating entity (the referring or admitting physician) and the responding entity (the specialist or hospital).  The subsequent transactions might include a variety of queries, orders, etc.  Within those subsequent transactions, there must be a way for the initiating system to refer to the patient.  The "generic" patient information included in the original referral or the pre-admit Patient Identification (PID) segment may not be detailed enough to locate the patient in the responding facility's database, unless the responding facility has assigned a unique identifier to the new patient.  Similarly, the responding system may not have record retrieval capabilities based on any of the </w:t>
      </w:r>
      <w:r>
        <w:lastRenderedPageBreak/>
        <w:t>unambiguous, facility-neutral data elements (like the Social Security Number) included in the original referral or pre-admit PID segment.  This problem could result in the responding system associating subsequent orders or requests with the wrong patient.  One solution to this potential problem is for the responding system to utilize the RRI message and return to the initiating system the unique internal identifier it assigns to the patient, and with which it will primarily (or even exclusively) refer to that patient in all subsequent update operations.  However, the intent of the RRI message is that it will supply the originator of the referral type message with sufficient patient demographic and/or clinical information to properly process continued transactions.</w:t>
      </w:r>
    </w:p>
    <w:p w14:paraId="148883E0" w14:textId="77777777" w:rsidR="00573AF5" w:rsidRDefault="00573AF5">
      <w:pPr>
        <w:pStyle w:val="Heading4"/>
        <w:rPr>
          <w:noProof/>
        </w:rPr>
      </w:pPr>
      <w:r>
        <w:rPr>
          <w:noProof/>
        </w:rPr>
        <w:t>Communicating Collaborative Care of a Patient</w:t>
      </w:r>
    </w:p>
    <w:p w14:paraId="5437D3AF" w14:textId="77777777" w:rsidR="00573AF5" w:rsidRDefault="00573AF5" w:rsidP="00C87B0A">
      <w:pPr>
        <w:pStyle w:val="NormalIndented"/>
      </w:pPr>
      <w:r>
        <w:t xml:space="preserve">When providers collaborate in the sharing of patient care there can be many types of communications involved, and the expectations, roles and responsibilities may not always be clear and explicit; they may vary in different jurisdictions or work practice environments. </w:t>
      </w:r>
    </w:p>
    <w:p w14:paraId="7CC0B9F6" w14:textId="77777777" w:rsidR="00573AF5" w:rsidRDefault="00573AF5" w:rsidP="00C87B0A">
      <w:pPr>
        <w:pStyle w:val="NormalIndented"/>
      </w:pPr>
      <w:r>
        <w:t>The use of HL7 Version 2.x in clinical messaging has involved the use of segments in ways for which they were not originally intended, as well as the development of the REL segment to express important relationships between clinical data components.  Such use has also necessitated the introduction of mood codes to allow for the richer representation of intent, purpose, timing, and other event contingencies that such concepts required.  When these extensions are applied to segments in messages which predate them there is the risk that a message generated by a system compliant with an earlier release could be misinterpreted by a system which interprets the segments in the wider context.  The approach to this has been to constrain the use of the enhancements to these segments to new messages, or to newer versions of existing messages. The REF message has been in releases which pre-date the v2.6 clinical enhancements and its limitations in this regard, together with the need for a range of new Collaborative Care interactions, have led to the need for the Collaborative Care Message.  Being developed to use the clinical v2.6 enhancements from the outset, the collaborative care messages do not need these versioning constraints around their use.</w:t>
      </w:r>
    </w:p>
    <w:p w14:paraId="08AB06F6" w14:textId="77777777" w:rsidR="00573AF5" w:rsidRDefault="00573AF5">
      <w:pPr>
        <w:pStyle w:val="Heading3"/>
        <w:rPr>
          <w:noProof/>
        </w:rPr>
      </w:pPr>
      <w:bookmarkStart w:id="19" w:name="_Toc348244453"/>
      <w:bookmarkStart w:id="20" w:name="_Toc348244620"/>
      <w:bookmarkStart w:id="21" w:name="_Toc348260652"/>
      <w:bookmarkStart w:id="22" w:name="_Toc348346625"/>
      <w:bookmarkStart w:id="23" w:name="_Toc380430440"/>
      <w:bookmarkStart w:id="24" w:name="_Toc28982316"/>
      <w:r>
        <w:rPr>
          <w:noProof/>
        </w:rPr>
        <w:t>Application Roles and Data Process</w:t>
      </w:r>
      <w:bookmarkEnd w:id="19"/>
      <w:bookmarkEnd w:id="20"/>
      <w:bookmarkEnd w:id="21"/>
      <w:bookmarkEnd w:id="22"/>
      <w:bookmarkEnd w:id="23"/>
      <w:bookmarkEnd w:id="24"/>
      <w:r w:rsidR="00FD02FB">
        <w:rPr>
          <w:noProof/>
        </w:rPr>
        <w:fldChar w:fldCharType="begin"/>
      </w:r>
      <w:r>
        <w:rPr>
          <w:noProof/>
        </w:rPr>
        <w:instrText xml:space="preserve"> XE "Application roles and data process" </w:instrText>
      </w:r>
      <w:r w:rsidR="00FD02FB">
        <w:rPr>
          <w:noProof/>
        </w:rPr>
        <w:fldChar w:fldCharType="end"/>
      </w:r>
    </w:p>
    <w:p w14:paraId="2436B0C2" w14:textId="77777777" w:rsidR="00573AF5" w:rsidRDefault="00573AF5">
      <w:pPr>
        <w:pStyle w:val="Heading4"/>
        <w:rPr>
          <w:noProof/>
          <w:vanish/>
        </w:rPr>
      </w:pPr>
      <w:bookmarkStart w:id="25" w:name="_Toc348244454"/>
      <w:r>
        <w:rPr>
          <w:noProof/>
          <w:vanish/>
        </w:rPr>
        <w:t>hiddentext</w:t>
      </w:r>
      <w:bookmarkStart w:id="26" w:name="_Toc701824"/>
      <w:bookmarkStart w:id="27" w:name="_Toc24276870"/>
      <w:bookmarkStart w:id="28" w:name="_Toc42576110"/>
      <w:bookmarkEnd w:id="26"/>
      <w:bookmarkEnd w:id="27"/>
      <w:bookmarkEnd w:id="28"/>
    </w:p>
    <w:p w14:paraId="6127CE74" w14:textId="77777777" w:rsidR="00573AF5" w:rsidRDefault="00573AF5">
      <w:pPr>
        <w:pStyle w:val="Heading4"/>
        <w:rPr>
          <w:noProof/>
        </w:rPr>
      </w:pPr>
      <w:r>
        <w:rPr>
          <w:noProof/>
        </w:rPr>
        <w:t>Application roles</w:t>
      </w:r>
      <w:bookmarkEnd w:id="25"/>
      <w:r w:rsidR="00FD02FB">
        <w:rPr>
          <w:noProof/>
        </w:rPr>
        <w:fldChar w:fldCharType="begin"/>
      </w:r>
      <w:r>
        <w:rPr>
          <w:noProof/>
        </w:rPr>
        <w:instrText xml:space="preserve"> XE "Application roles" </w:instrText>
      </w:r>
      <w:r w:rsidR="00FD02FB">
        <w:rPr>
          <w:noProof/>
        </w:rPr>
        <w:fldChar w:fldCharType="end"/>
      </w:r>
    </w:p>
    <w:p w14:paraId="4F281906" w14:textId="77777777" w:rsidR="00573AF5" w:rsidRDefault="00573AF5" w:rsidP="00C87B0A">
      <w:pPr>
        <w:pStyle w:val="NormalIndented"/>
      </w:pPr>
      <w:r>
        <w:t>This Standard assumes that there are four roles that an application can take on: a referring or referred-by provider</w:t>
      </w:r>
      <w:r w:rsidR="00FD02FB">
        <w:fldChar w:fldCharType="begin"/>
      </w:r>
      <w:r>
        <w:instrText xml:space="preserve"> XE "referred-by provider" </w:instrText>
      </w:r>
      <w:r w:rsidR="00FD02FB">
        <w:fldChar w:fldCharType="end"/>
      </w:r>
      <w:r>
        <w:t xml:space="preserve"> application role, a referred-to provider</w:t>
      </w:r>
      <w:r w:rsidR="00FD02FB">
        <w:fldChar w:fldCharType="begin"/>
      </w:r>
      <w:r>
        <w:instrText xml:space="preserve"> XE "referred-to provider" </w:instrText>
      </w:r>
      <w:r w:rsidR="00FD02FB">
        <w:fldChar w:fldCharType="end"/>
      </w:r>
      <w:r>
        <w:t xml:space="preserve"> application role, a querying application role, and an auxiliary application role.  These application roles define the interactions an application will have with other applications in the messaging environment.  In many environments, any single application may take on more than one application role.</w:t>
      </w:r>
    </w:p>
    <w:p w14:paraId="5054CFB3" w14:textId="77777777" w:rsidR="00573AF5" w:rsidRDefault="00573AF5" w:rsidP="00C87B0A">
      <w:pPr>
        <w:pStyle w:val="NormalIndented"/>
      </w:pPr>
      <w:r>
        <w:t>This Standard's definition of application roles does not intend to define or limit the functionality of specific products developed by vendors of such applications.  Instead, this information is provided to help define the model used to develop this Standard, and to provide an unambiguous way for applications to communicate with each other.</w:t>
      </w:r>
    </w:p>
    <w:p w14:paraId="60B0DBAB" w14:textId="77777777" w:rsidR="00573AF5" w:rsidRDefault="00573AF5">
      <w:pPr>
        <w:pStyle w:val="Heading4"/>
        <w:rPr>
          <w:noProof/>
        </w:rPr>
      </w:pPr>
      <w:bookmarkStart w:id="29" w:name="_Toc348244455"/>
      <w:r>
        <w:rPr>
          <w:noProof/>
        </w:rPr>
        <w:t>The referring provider application role</w:t>
      </w:r>
      <w:bookmarkEnd w:id="29"/>
      <w:r w:rsidR="00FD02FB">
        <w:rPr>
          <w:noProof/>
        </w:rPr>
        <w:fldChar w:fldCharType="begin"/>
      </w:r>
      <w:r>
        <w:rPr>
          <w:noProof/>
        </w:rPr>
        <w:instrText xml:space="preserve"> XE "referring provider application role" </w:instrText>
      </w:r>
      <w:r w:rsidR="00FD02FB">
        <w:rPr>
          <w:noProof/>
        </w:rPr>
        <w:fldChar w:fldCharType="end"/>
      </w:r>
    </w:p>
    <w:p w14:paraId="7BE8208F" w14:textId="77777777" w:rsidR="00573AF5" w:rsidRDefault="00573AF5" w:rsidP="00C87B0A">
      <w:pPr>
        <w:pStyle w:val="NormalIndented"/>
      </w:pPr>
      <w:r>
        <w:t>A referring provider application requests the services of another healthcare provider (a referred-to provider) application.  There may or may not be any association between the referring provider application and the receiving entity.  Although in most cases a referral environment will be inter-enterprise in nature, it is not limited to that model and applies to intra-enterprise situations also.  Because the referring provider application cannot exert any control over the referred-to provider application, it must send requests to modify the status of the referred-to provider application.  The referring provider application will often assume an auxiliary application role once a patient has been accepted by another application.  Once this happens, the referring provider application may receive unsolicited status updates from the referred-to provider application concerning the care of a patient.</w:t>
      </w:r>
    </w:p>
    <w:p w14:paraId="13360E4E" w14:textId="77777777" w:rsidR="00573AF5" w:rsidRDefault="00573AF5" w:rsidP="00C87B0A">
      <w:pPr>
        <w:pStyle w:val="NormalIndented"/>
      </w:pPr>
      <w:r>
        <w:t>The analog of a referring provider application in a non</w:t>
      </w:r>
      <w:r>
        <w:noBreakHyphen/>
        <w:t xml:space="preserve">automated environment might be a primary care provider diagnosing a patient with a problem that must in turn be referred to a specialist for a service.  The primary care provider would contact the specialist and refer the patient into his care.  Often, the specialist may not receive the patient into his care, preferring instead to refer the patient to another healthcare </w:t>
      </w:r>
      <w:r>
        <w:lastRenderedPageBreak/>
        <w:t>provider.  The referring provider will indicate the diagnosis and any requested services, and the specialist to whom the patient is referred will indicate whether the referral will be accepted as specified.  Once a patient referral has been accepted by the specialist, the specialist may send out updates to the primary care provider concerning the status of the patient as regards any tests performed, their outcomes, etc.</w:t>
      </w:r>
    </w:p>
    <w:p w14:paraId="1BCF7FA9" w14:textId="77777777" w:rsidR="00573AF5" w:rsidRDefault="00573AF5">
      <w:pPr>
        <w:pStyle w:val="Heading4"/>
        <w:rPr>
          <w:noProof/>
        </w:rPr>
      </w:pPr>
      <w:r>
        <w:rPr>
          <w:noProof/>
        </w:rPr>
        <w:t>The referred-to provider application role</w:t>
      </w:r>
      <w:r w:rsidR="00FD02FB">
        <w:rPr>
          <w:noProof/>
        </w:rPr>
        <w:fldChar w:fldCharType="begin"/>
      </w:r>
      <w:r>
        <w:rPr>
          <w:noProof/>
        </w:rPr>
        <w:instrText xml:space="preserve"> XE "referred-to provider application role" </w:instrText>
      </w:r>
      <w:r w:rsidR="00FD02FB">
        <w:rPr>
          <w:noProof/>
        </w:rPr>
        <w:fldChar w:fldCharType="end"/>
      </w:r>
    </w:p>
    <w:p w14:paraId="02612827" w14:textId="77777777" w:rsidR="00573AF5" w:rsidRDefault="00573AF5" w:rsidP="00C87B0A">
      <w:pPr>
        <w:pStyle w:val="NormalIndented"/>
      </w:pPr>
      <w:r>
        <w:t>A referred-to provider application, in the referral model, is one that performs one or more services requested by another healthcare provider (referring provider).  In other words, a referred-to provider application exerts control over a certain set of services and defines the availability of those services.  Because of this control, no other application has the ability to accept, reject, or otherwise modify a referral accepted by a particular referred-to provider application.</w:t>
      </w:r>
    </w:p>
    <w:p w14:paraId="644E04A8" w14:textId="77777777" w:rsidR="00573AF5" w:rsidRDefault="00573AF5" w:rsidP="00C87B0A">
      <w:pPr>
        <w:pStyle w:val="NormalIndented"/>
      </w:pPr>
      <w:r>
        <w:t>Other applications can, on the other hand, make requests to modify the status of an accepted referral "owned by" the referred-to provider application.  The referred-to provider application either grants or denies requests for information, or otherwise modifies the referrals for the services over which it exerts control.</w:t>
      </w:r>
    </w:p>
    <w:p w14:paraId="20158C7C" w14:textId="77777777" w:rsidR="00573AF5" w:rsidRDefault="00573AF5" w:rsidP="00C87B0A">
      <w:pPr>
        <w:pStyle w:val="NormalIndented"/>
      </w:pPr>
      <w:r>
        <w:t>Finally, the referred-to provider application also provides information about the referral encounter to other applications.  The reasons that an application may be interested in receiving such information are varied.  An application may have previously requested the status of the referral encounter, or it may simply be interested in the information for its own clinical reporting or statistical purposes.  There are two methods whereby the referred-to provider applications disseminate this information: by issuing unsolicited information messages to auxiliary applications, or by responding to queries made by querying applications.</w:t>
      </w:r>
    </w:p>
    <w:p w14:paraId="75BB274B" w14:textId="77777777" w:rsidR="00573AF5" w:rsidRDefault="00573AF5" w:rsidP="00C87B0A">
      <w:pPr>
        <w:pStyle w:val="NormalIndented"/>
      </w:pPr>
      <w:r>
        <w:t>The analog of a referred-to provider application in a non</w:t>
      </w:r>
      <w:r>
        <w:noBreakHyphen/>
        <w:t>automated environment might be a specialist such as a cardiologist.  A patient does not generally go to a cardiologist for routine health care.  Instead, a patient generally goes to a primary care provider, who may diagnose the patient with a heart ailment and refer that patient to a cardiologist.  The cardiologist would review the information provided with the referral request and determine whether or not to accept the patient into his care.  Once the cardiologist accepts the patient, anyone needing information on the status of the patient must then make requests to the cardiologist.  In addition, the cardiologist may forward unsolicited information regarding the treatment of the patient back to the primary care provider.  Once the cardiologist accepts the referred patient, he/she may determine that additional information regarding the patient is needed.  It will often take the role of a querying application by sending a query message to the patient's primary care provider and requesting additional information on demographics, insurance information, laboratory test results, etc.</w:t>
      </w:r>
    </w:p>
    <w:p w14:paraId="27DF5591" w14:textId="77777777" w:rsidR="00573AF5" w:rsidRDefault="00573AF5">
      <w:pPr>
        <w:pStyle w:val="Heading4"/>
        <w:rPr>
          <w:noProof/>
        </w:rPr>
      </w:pPr>
      <w:bookmarkStart w:id="30" w:name="_Toc348244456"/>
      <w:r>
        <w:rPr>
          <w:noProof/>
        </w:rPr>
        <w:t>The querying application role</w:t>
      </w:r>
      <w:bookmarkEnd w:id="30"/>
      <w:r w:rsidR="00FD02FB">
        <w:rPr>
          <w:noProof/>
        </w:rPr>
        <w:fldChar w:fldCharType="begin"/>
      </w:r>
      <w:r>
        <w:rPr>
          <w:noProof/>
        </w:rPr>
        <w:instrText xml:space="preserve"> XE "querying application role" </w:instrText>
      </w:r>
      <w:r w:rsidR="00FD02FB">
        <w:rPr>
          <w:noProof/>
        </w:rPr>
        <w:fldChar w:fldCharType="end"/>
      </w:r>
    </w:p>
    <w:p w14:paraId="3DE2761D" w14:textId="77777777" w:rsidR="00573AF5" w:rsidRDefault="00573AF5" w:rsidP="00C87B0A">
      <w:pPr>
        <w:pStyle w:val="NormalIndented"/>
      </w:pPr>
      <w:r>
        <w:t>A querying application neither exerts control over, nor requests changes to a referral.  Rather than accepting unsolicited information about referrals, as does an auxiliary application, the querying application actively solicits this information using a query mechanism.  It will, in general, be driven by an entity seeking information about a referral such as a referring provider application or an entity seeking information about a referred patient such as a referred-to provider application.  The information that the querying application receives is valid only at the exact time that the query results are generated by the provider applications.  Changes made to the referral or the referred patient's status after the query results have been returned are not communicated to the querying application until it issues another query transaction.</w:t>
      </w:r>
    </w:p>
    <w:p w14:paraId="33DA1997" w14:textId="77777777" w:rsidR="00573AF5" w:rsidRDefault="00573AF5" w:rsidP="00C87B0A">
      <w:pPr>
        <w:pStyle w:val="NormalIndented"/>
      </w:pPr>
      <w:r>
        <w:t>The analog of a querying application in a non</w:t>
      </w:r>
      <w:r>
        <w:noBreakHyphen/>
        <w:t>automated environment might be a primary care provider seeking information about a specific patient who has been referred to a specialist.  For example, a patient may have been referred to a specialist in order that a specific test be performed, following which, the patient would return to the primary care provider.  If the specialist has not forwarded information regarding the testing procedures for the patient to the primary care provider, the primary care provider would then query the specialist for the outcome of those procedures.  Likewise, if a specialist received a referred patient without the preliminary diagnoses of test results, he/she might in turn query the primary care provider for the information leading to the diagnoses and subsequent referral.</w:t>
      </w:r>
    </w:p>
    <w:p w14:paraId="511494A4" w14:textId="77777777" w:rsidR="00573AF5" w:rsidRDefault="00573AF5">
      <w:pPr>
        <w:pStyle w:val="Heading4"/>
        <w:rPr>
          <w:noProof/>
        </w:rPr>
      </w:pPr>
      <w:bookmarkStart w:id="31" w:name="_Toc348244457"/>
      <w:r>
        <w:rPr>
          <w:noProof/>
        </w:rPr>
        <w:t>The auxiliary application role</w:t>
      </w:r>
      <w:bookmarkEnd w:id="31"/>
      <w:r w:rsidR="00FD02FB">
        <w:rPr>
          <w:noProof/>
        </w:rPr>
        <w:fldChar w:fldCharType="begin"/>
      </w:r>
      <w:r>
        <w:rPr>
          <w:noProof/>
        </w:rPr>
        <w:instrText xml:space="preserve"> XE "auxiliary application role" </w:instrText>
      </w:r>
      <w:r w:rsidR="00FD02FB">
        <w:rPr>
          <w:noProof/>
        </w:rPr>
        <w:fldChar w:fldCharType="end"/>
      </w:r>
    </w:p>
    <w:p w14:paraId="1D9728CE" w14:textId="77777777" w:rsidR="00573AF5" w:rsidRDefault="00573AF5" w:rsidP="00C87B0A">
      <w:pPr>
        <w:pStyle w:val="NormalIndented"/>
      </w:pPr>
      <w:r>
        <w:t xml:space="preserve">Like querying applications, an auxiliary application neither exerts control over nor requests changes to a referral or a referred patient.  They, too, are only concerned with gathering information about a particular </w:t>
      </w:r>
      <w:r>
        <w:lastRenderedPageBreak/>
        <w:t>referral.  An auxiliary application is considered an "interested third</w:t>
      </w:r>
      <w:r>
        <w:noBreakHyphen/>
        <w:t>party," in that it is interested in any changes to a particular referral or referred patient, but has no interest in changing it or controlling it in any way.  An auxiliary application passively collects information by receiving unsolicited updates from a provider application.</w:t>
      </w:r>
    </w:p>
    <w:p w14:paraId="4B05166A" w14:textId="77777777" w:rsidR="00573AF5" w:rsidRDefault="00573AF5" w:rsidP="00C87B0A">
      <w:pPr>
        <w:pStyle w:val="NormalIndented"/>
      </w:pPr>
      <w:r>
        <w:t>The analog of an auxiliary application in a non</w:t>
      </w:r>
      <w:r>
        <w:noBreakHyphen/>
        <w:t>automated environment might be any person receiving reports containing referral information.  For example, an insurance company may need information about the activities a patient experiences during specific referral encounters.  Primary care providers may need to forward information regarding all referred patients to a payor organization.</w:t>
      </w:r>
    </w:p>
    <w:p w14:paraId="1D39C776" w14:textId="77777777" w:rsidR="00573AF5" w:rsidRDefault="00573AF5" w:rsidP="00C87B0A">
      <w:pPr>
        <w:pStyle w:val="NormalIndented"/>
      </w:pPr>
      <w:r>
        <w:t>In turn, a primary care provider may have the ability to track electronically a patient's medical record.  The provider would then be very interested in receiving any information regarding a patient referred to a specialist.</w:t>
      </w:r>
    </w:p>
    <w:p w14:paraId="4CA5C35F" w14:textId="77777777" w:rsidR="00573AF5" w:rsidRDefault="00573AF5">
      <w:pPr>
        <w:pStyle w:val="Heading4"/>
        <w:rPr>
          <w:noProof/>
        </w:rPr>
      </w:pPr>
      <w:bookmarkStart w:id="32" w:name="_Toc348244458"/>
      <w:r>
        <w:rPr>
          <w:noProof/>
        </w:rPr>
        <w:t>Application roles in a messaging environment</w:t>
      </w:r>
      <w:bookmarkEnd w:id="32"/>
      <w:r w:rsidR="00FD02FB">
        <w:rPr>
          <w:noProof/>
        </w:rPr>
        <w:fldChar w:fldCharType="begin"/>
      </w:r>
      <w:r>
        <w:rPr>
          <w:noProof/>
        </w:rPr>
        <w:instrText xml:space="preserve"> XE "Application roles in a messaging environment" </w:instrText>
      </w:r>
      <w:r w:rsidR="00FD02FB">
        <w:rPr>
          <w:noProof/>
        </w:rPr>
        <w:fldChar w:fldCharType="end"/>
      </w:r>
    </w:p>
    <w:p w14:paraId="0E44F49F" w14:textId="77777777" w:rsidR="00573AF5" w:rsidRDefault="00573AF5" w:rsidP="00C87B0A">
      <w:pPr>
        <w:pStyle w:val="NormalIndented"/>
      </w:pPr>
      <w:r>
        <w:t>In a messaging environment, these four application roles communicate using specific kinds of messages and trigger events.  The following figure illustrates the relationships between these application roles in a messaging environment:</w:t>
      </w:r>
    </w:p>
    <w:p w14:paraId="06693AD4" w14:textId="77777777" w:rsidR="00573AF5" w:rsidRDefault="00573AF5">
      <w:pPr>
        <w:pStyle w:val="OtherTableCaption"/>
        <w:rPr>
          <w:noProof/>
        </w:rPr>
      </w:pPr>
      <w:r>
        <w:rPr>
          <w:noProof/>
        </w:rPr>
        <w:t>Figure 11</w:t>
      </w:r>
      <w:r>
        <w:rPr>
          <w:noProof/>
        </w:rPr>
        <w:noBreakHyphen/>
        <w:t>1.  Application role messaging relationships</w:t>
      </w:r>
    </w:p>
    <w:bookmarkStart w:id="33" w:name="_MON_1163053628"/>
    <w:bookmarkStart w:id="34" w:name="_MON_1266602294"/>
    <w:bookmarkEnd w:id="33"/>
    <w:bookmarkEnd w:id="34"/>
    <w:bookmarkStart w:id="35" w:name="_MON_1153850387"/>
    <w:bookmarkEnd w:id="35"/>
    <w:p w14:paraId="0E0279F0" w14:textId="77777777" w:rsidR="00573AF5" w:rsidRDefault="00573AF5">
      <w:pPr>
        <w:rPr>
          <w:noProof/>
        </w:rPr>
      </w:pPr>
      <w:r>
        <w:rPr>
          <w:noProof/>
        </w:rPr>
        <w:object w:dxaOrig="7396" w:dyaOrig="5971" w14:anchorId="66810F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296.25pt" o:ole="" fillcolor="window">
            <v:imagedata r:id="rId11" o:title="" cropright="12760f"/>
          </v:shape>
          <o:OLEObject Type="Embed" ProgID="Word.Picture.8" ShapeID="_x0000_i1025" DrawAspect="Content" ObjectID="_1719041484" r:id="rId12"/>
        </w:object>
      </w:r>
    </w:p>
    <w:p w14:paraId="100C9208" w14:textId="20E67978" w:rsidR="006C2677" w:rsidRDefault="004200A5" w:rsidP="00BD60E1">
      <w:pPr>
        <w:pStyle w:val="Heading3"/>
        <w:rPr>
          <w:noProof/>
        </w:rPr>
      </w:pPr>
      <w:bookmarkStart w:id="36" w:name="_Toc28982317"/>
      <w:r>
        <w:rPr>
          <w:noProof/>
        </w:rPr>
        <w:t>Acknowledgment Choreography</w:t>
      </w:r>
      <w:bookmarkEnd w:id="36"/>
    </w:p>
    <w:p w14:paraId="4D4AE5F7" w14:textId="7D057497" w:rsidR="004200A5" w:rsidRDefault="004200A5" w:rsidP="004200A5">
      <w:pPr>
        <w:rPr>
          <w:noProof/>
        </w:rPr>
      </w:pPr>
      <w:r>
        <w:rPr>
          <w:noProof/>
        </w:rPr>
        <w:t>As of Version 2.9 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be “AL” for those messages that are Queries, to indicate that there will always be an Application Acknowledgment to the Query Message. See Chapter 2 for more details on this subject.</w:t>
      </w:r>
    </w:p>
    <w:p w14:paraId="4D652340" w14:textId="77777777" w:rsidR="00573AF5" w:rsidRDefault="00573AF5">
      <w:pPr>
        <w:pStyle w:val="Heading3"/>
        <w:rPr>
          <w:noProof/>
        </w:rPr>
      </w:pPr>
      <w:bookmarkStart w:id="37" w:name="_Toc348244459"/>
      <w:bookmarkStart w:id="38" w:name="_Toc348244621"/>
      <w:bookmarkStart w:id="39" w:name="_Toc348260653"/>
      <w:bookmarkStart w:id="40" w:name="_Toc348346626"/>
      <w:bookmarkStart w:id="41" w:name="_Toc380430441"/>
      <w:bookmarkStart w:id="42" w:name="_Toc28982318"/>
      <w:r>
        <w:rPr>
          <w:noProof/>
        </w:rPr>
        <w:lastRenderedPageBreak/>
        <w:t>Glossary</w:t>
      </w:r>
      <w:bookmarkEnd w:id="37"/>
      <w:bookmarkEnd w:id="38"/>
      <w:bookmarkEnd w:id="39"/>
      <w:bookmarkEnd w:id="40"/>
      <w:bookmarkEnd w:id="41"/>
      <w:bookmarkEnd w:id="42"/>
      <w:r w:rsidR="00FD02FB">
        <w:rPr>
          <w:noProof/>
        </w:rPr>
        <w:fldChar w:fldCharType="begin"/>
      </w:r>
      <w:r>
        <w:rPr>
          <w:noProof/>
        </w:rPr>
        <w:instrText xml:space="preserve"> XE "Glossary" </w:instrText>
      </w:r>
      <w:r w:rsidR="00FD02FB">
        <w:rPr>
          <w:noProof/>
        </w:rPr>
        <w:fldChar w:fldCharType="end"/>
      </w:r>
    </w:p>
    <w:p w14:paraId="3C062504" w14:textId="77777777" w:rsidR="00573AF5" w:rsidRDefault="00573AF5">
      <w:pPr>
        <w:pStyle w:val="Heading4"/>
        <w:rPr>
          <w:noProof/>
          <w:vanish/>
        </w:rPr>
      </w:pPr>
      <w:bookmarkStart w:id="43" w:name="_Toc701832"/>
      <w:bookmarkStart w:id="44" w:name="_Toc24276878"/>
      <w:bookmarkStart w:id="45" w:name="_Toc42576118"/>
      <w:bookmarkStart w:id="46" w:name="_Toc348244460"/>
      <w:bookmarkEnd w:id="43"/>
      <w:bookmarkEnd w:id="44"/>
      <w:bookmarkEnd w:id="45"/>
    </w:p>
    <w:p w14:paraId="52C6F154" w14:textId="77777777" w:rsidR="00573AF5" w:rsidRDefault="00573AF5">
      <w:pPr>
        <w:pStyle w:val="Heading4"/>
        <w:rPr>
          <w:noProof/>
        </w:rPr>
      </w:pPr>
      <w:r>
        <w:rPr>
          <w:noProof/>
        </w:rPr>
        <w:t>Benefits:</w:t>
      </w:r>
      <w:r w:rsidR="00FD02FB">
        <w:rPr>
          <w:noProof/>
        </w:rPr>
        <w:fldChar w:fldCharType="begin"/>
      </w:r>
      <w:r>
        <w:rPr>
          <w:noProof/>
        </w:rPr>
        <w:instrText xml:space="preserve"> XE "Benefits" </w:instrText>
      </w:r>
      <w:r w:rsidR="00FD02FB">
        <w:rPr>
          <w:noProof/>
        </w:rPr>
        <w:fldChar w:fldCharType="end"/>
      </w:r>
      <w:r>
        <w:rPr>
          <w:noProof/>
        </w:rPr>
        <w:t xml:space="preserve"> </w:t>
      </w:r>
    </w:p>
    <w:p w14:paraId="35250C6B" w14:textId="77777777" w:rsidR="00573AF5" w:rsidRDefault="00573AF5" w:rsidP="00C87B0A">
      <w:pPr>
        <w:pStyle w:val="NormalIndented"/>
      </w:pPr>
      <w:r>
        <w:t>The services payable under a specific payor plan.  They are also referred to as an insurance product, such as professional services, prescription drugs, etc.</w:t>
      </w:r>
      <w:bookmarkEnd w:id="46"/>
    </w:p>
    <w:p w14:paraId="695A23BC" w14:textId="77777777" w:rsidR="00573AF5" w:rsidRDefault="00573AF5">
      <w:pPr>
        <w:pStyle w:val="Heading4"/>
        <w:rPr>
          <w:noProof/>
        </w:rPr>
      </w:pPr>
      <w:bookmarkStart w:id="47" w:name="_Toc348244461"/>
      <w:r>
        <w:rPr>
          <w:noProof/>
        </w:rPr>
        <w:t>Clinical information:</w:t>
      </w:r>
      <w:r w:rsidR="00FD02FB">
        <w:rPr>
          <w:noProof/>
        </w:rPr>
        <w:fldChar w:fldCharType="begin"/>
      </w:r>
      <w:r>
        <w:rPr>
          <w:noProof/>
        </w:rPr>
        <w:instrText xml:space="preserve"> XE "Clinical information" </w:instrText>
      </w:r>
      <w:r w:rsidR="00FD02FB">
        <w:rPr>
          <w:noProof/>
        </w:rPr>
        <w:fldChar w:fldCharType="end"/>
      </w:r>
      <w:r>
        <w:rPr>
          <w:noProof/>
        </w:rPr>
        <w:t xml:space="preserve"> </w:t>
      </w:r>
    </w:p>
    <w:p w14:paraId="4219CC59" w14:textId="77777777" w:rsidR="00573AF5" w:rsidRDefault="00573AF5" w:rsidP="00C87B0A">
      <w:pPr>
        <w:pStyle w:val="NormalIndented"/>
      </w:pPr>
      <w:r>
        <w:t>Refers to the data contained in the patient record.  The data may include such things as problem lists, lab results, current medications, family history, etc.  For the purposes of this chapter, clinical information is limited to diagnoses (DG1&amp; DRG), results reported (OBX/OBR), and allergies (AL1).</w:t>
      </w:r>
      <w:bookmarkEnd w:id="47"/>
    </w:p>
    <w:p w14:paraId="72C13F21" w14:textId="77777777" w:rsidR="00573AF5" w:rsidRDefault="00573AF5">
      <w:pPr>
        <w:pStyle w:val="Heading4"/>
        <w:rPr>
          <w:noProof/>
        </w:rPr>
      </w:pPr>
      <w:bookmarkStart w:id="48" w:name="_Toc348244462"/>
      <w:r>
        <w:rPr>
          <w:noProof/>
        </w:rPr>
        <w:t>Dependent:</w:t>
      </w:r>
      <w:r w:rsidR="00FD02FB">
        <w:rPr>
          <w:noProof/>
        </w:rPr>
        <w:fldChar w:fldCharType="begin"/>
      </w:r>
      <w:r>
        <w:rPr>
          <w:noProof/>
        </w:rPr>
        <w:instrText xml:space="preserve"> XE "Dependent" </w:instrText>
      </w:r>
      <w:r w:rsidR="00FD02FB">
        <w:rPr>
          <w:noProof/>
        </w:rPr>
        <w:fldChar w:fldCharType="end"/>
      </w:r>
      <w:r>
        <w:rPr>
          <w:noProof/>
        </w:rPr>
        <w:t xml:space="preserve"> </w:t>
      </w:r>
    </w:p>
    <w:p w14:paraId="7A9FDC28" w14:textId="77777777" w:rsidR="00573AF5" w:rsidRDefault="00573AF5" w:rsidP="00C87B0A">
      <w:pPr>
        <w:pStyle w:val="NormalIndented"/>
      </w:pPr>
      <w:r>
        <w:t>Refers to a person who is affiliated with a subscriber, such as spouse or child.</w:t>
      </w:r>
      <w:bookmarkEnd w:id="48"/>
    </w:p>
    <w:p w14:paraId="61CDDE72" w14:textId="77777777" w:rsidR="00573AF5" w:rsidRDefault="00573AF5">
      <w:pPr>
        <w:pStyle w:val="Heading4"/>
        <w:rPr>
          <w:noProof/>
        </w:rPr>
      </w:pPr>
      <w:bookmarkStart w:id="49" w:name="_Toc348244463"/>
      <w:r>
        <w:rPr>
          <w:noProof/>
        </w:rPr>
        <w:t>Eligibility/coverage:</w:t>
      </w:r>
      <w:r w:rsidR="00FD02FB">
        <w:rPr>
          <w:noProof/>
        </w:rPr>
        <w:fldChar w:fldCharType="begin"/>
      </w:r>
      <w:r>
        <w:rPr>
          <w:noProof/>
        </w:rPr>
        <w:instrText xml:space="preserve"> XE "Eligibility/coverage" </w:instrText>
      </w:r>
      <w:r w:rsidR="00FD02FB">
        <w:rPr>
          <w:noProof/>
        </w:rPr>
        <w:fldChar w:fldCharType="end"/>
      </w:r>
      <w:r>
        <w:rPr>
          <w:noProof/>
        </w:rPr>
        <w:t xml:space="preserve"> </w:t>
      </w:r>
    </w:p>
    <w:p w14:paraId="31DB9541" w14:textId="77777777" w:rsidR="00573AF5" w:rsidRDefault="00573AF5" w:rsidP="00C87B0A">
      <w:pPr>
        <w:pStyle w:val="NormalIndented"/>
      </w:pPr>
      <w:r>
        <w:t>Refers to the period of time a subscriber or dependent is entitled to benefits.</w:t>
      </w:r>
      <w:bookmarkEnd w:id="49"/>
    </w:p>
    <w:p w14:paraId="4FF9B049" w14:textId="77777777" w:rsidR="00573AF5" w:rsidRDefault="00573AF5">
      <w:pPr>
        <w:pStyle w:val="Heading4"/>
        <w:rPr>
          <w:noProof/>
        </w:rPr>
      </w:pPr>
      <w:bookmarkStart w:id="50" w:name="_Toc348244464"/>
      <w:r>
        <w:rPr>
          <w:noProof/>
        </w:rPr>
        <w:t>Encounter:</w:t>
      </w:r>
      <w:r w:rsidR="00FD02FB">
        <w:rPr>
          <w:noProof/>
        </w:rPr>
        <w:fldChar w:fldCharType="begin"/>
      </w:r>
      <w:r>
        <w:rPr>
          <w:noProof/>
        </w:rPr>
        <w:instrText xml:space="preserve"> XE "Encounter" </w:instrText>
      </w:r>
      <w:r w:rsidR="00FD02FB">
        <w:rPr>
          <w:noProof/>
        </w:rPr>
        <w:fldChar w:fldCharType="end"/>
      </w:r>
      <w:r>
        <w:rPr>
          <w:noProof/>
        </w:rPr>
        <w:t xml:space="preserve"> </w:t>
      </w:r>
    </w:p>
    <w:p w14:paraId="38ECB9E9" w14:textId="77777777" w:rsidR="00573AF5" w:rsidRDefault="00573AF5" w:rsidP="00C87B0A">
      <w:pPr>
        <w:pStyle w:val="NormalIndented"/>
      </w:pPr>
      <w:r>
        <w:t>Refers to a meeting between a covered person and a healthcare provider whose services are provided.</w:t>
      </w:r>
      <w:bookmarkEnd w:id="50"/>
    </w:p>
    <w:p w14:paraId="6CA4EDDE" w14:textId="77777777" w:rsidR="00573AF5" w:rsidRDefault="00573AF5">
      <w:pPr>
        <w:pStyle w:val="Heading4"/>
        <w:rPr>
          <w:noProof/>
        </w:rPr>
      </w:pPr>
      <w:bookmarkStart w:id="51" w:name="_Toc348244465"/>
      <w:r>
        <w:rPr>
          <w:noProof/>
        </w:rPr>
        <w:t>Guarantor:</w:t>
      </w:r>
      <w:r w:rsidR="00FD02FB">
        <w:rPr>
          <w:noProof/>
        </w:rPr>
        <w:fldChar w:fldCharType="begin"/>
      </w:r>
      <w:r>
        <w:rPr>
          <w:noProof/>
        </w:rPr>
        <w:instrText xml:space="preserve"> XE "Guarantor" </w:instrText>
      </w:r>
      <w:r w:rsidR="00FD02FB">
        <w:rPr>
          <w:noProof/>
        </w:rPr>
        <w:fldChar w:fldCharType="end"/>
      </w:r>
      <w:r>
        <w:rPr>
          <w:noProof/>
        </w:rPr>
        <w:t xml:space="preserve"> </w:t>
      </w:r>
    </w:p>
    <w:p w14:paraId="0E464FC5" w14:textId="77777777" w:rsidR="00573AF5" w:rsidRDefault="00573AF5" w:rsidP="00C87B0A">
      <w:pPr>
        <w:pStyle w:val="NormalIndented"/>
      </w:pPr>
      <w:r>
        <w:t>Refers to a person who has financial responsibility for the payment of a patient account.</w:t>
      </w:r>
      <w:bookmarkEnd w:id="51"/>
    </w:p>
    <w:p w14:paraId="3A6EDE42" w14:textId="77777777" w:rsidR="00573AF5" w:rsidRDefault="00573AF5">
      <w:pPr>
        <w:pStyle w:val="Heading4"/>
        <w:rPr>
          <w:noProof/>
        </w:rPr>
      </w:pPr>
      <w:bookmarkStart w:id="52" w:name="_Toc348244466"/>
      <w:r>
        <w:rPr>
          <w:noProof/>
        </w:rPr>
        <w:t>Healthcare provider:</w:t>
      </w:r>
      <w:r w:rsidR="00FD02FB">
        <w:rPr>
          <w:noProof/>
        </w:rPr>
        <w:fldChar w:fldCharType="begin"/>
      </w:r>
      <w:r>
        <w:rPr>
          <w:noProof/>
        </w:rPr>
        <w:instrText xml:space="preserve"> XE "Health care provider" </w:instrText>
      </w:r>
      <w:r w:rsidR="00FD02FB">
        <w:rPr>
          <w:noProof/>
        </w:rPr>
        <w:fldChar w:fldCharType="end"/>
      </w:r>
      <w:r>
        <w:rPr>
          <w:noProof/>
        </w:rPr>
        <w:t xml:space="preserve"> </w:t>
      </w:r>
    </w:p>
    <w:p w14:paraId="4A514B77" w14:textId="77777777" w:rsidR="00573AF5" w:rsidRDefault="00573AF5" w:rsidP="00C87B0A">
      <w:pPr>
        <w:pStyle w:val="NormalIndented"/>
      </w:pPr>
      <w:r>
        <w:t>Refers to a person licensed, certified or otherwise authorized or permitted by law to administer health care in the ordinary course of business or practice of a profession, including a healthcare facility.</w:t>
      </w:r>
      <w:bookmarkEnd w:id="52"/>
    </w:p>
    <w:p w14:paraId="2BC8E4A1" w14:textId="77777777" w:rsidR="00573AF5" w:rsidRDefault="00573AF5">
      <w:pPr>
        <w:pStyle w:val="Heading4"/>
        <w:rPr>
          <w:noProof/>
        </w:rPr>
      </w:pPr>
      <w:bookmarkStart w:id="53" w:name="_Toc348244467"/>
      <w:r>
        <w:rPr>
          <w:noProof/>
        </w:rPr>
        <w:t>Payor:</w:t>
      </w:r>
      <w:r w:rsidR="00FD02FB">
        <w:rPr>
          <w:noProof/>
        </w:rPr>
        <w:fldChar w:fldCharType="begin"/>
      </w:r>
      <w:r>
        <w:rPr>
          <w:noProof/>
        </w:rPr>
        <w:instrText xml:space="preserve"> XE "Payor" </w:instrText>
      </w:r>
      <w:r w:rsidR="00FD02FB">
        <w:rPr>
          <w:noProof/>
        </w:rPr>
        <w:fldChar w:fldCharType="end"/>
      </w:r>
      <w:r>
        <w:rPr>
          <w:noProof/>
        </w:rPr>
        <w:t xml:space="preserve"> </w:t>
      </w:r>
    </w:p>
    <w:p w14:paraId="54F7CA81" w14:textId="77777777" w:rsidR="00573AF5" w:rsidRDefault="00573AF5" w:rsidP="00C87B0A">
      <w:pPr>
        <w:pStyle w:val="NormalIndented"/>
      </w:pPr>
      <w:r>
        <w:t>Indicates a third-party entity that pays for or underwrites coverage for healthcare expenses.  A payor may be an insurance company, a health maintenance organization (HMO), a preferred provider organization (PPO), a government agency or an agency such as a third-party administrator (TPA).</w:t>
      </w:r>
      <w:bookmarkEnd w:id="53"/>
    </w:p>
    <w:p w14:paraId="4120A4C9" w14:textId="77777777" w:rsidR="00573AF5" w:rsidRDefault="00573AF5">
      <w:pPr>
        <w:pStyle w:val="Heading4"/>
        <w:rPr>
          <w:noProof/>
        </w:rPr>
      </w:pPr>
      <w:bookmarkStart w:id="54" w:name="_Toc348244468"/>
      <w:r>
        <w:rPr>
          <w:noProof/>
        </w:rPr>
        <w:t>Pre-authorization:</w:t>
      </w:r>
      <w:r w:rsidR="00FD02FB">
        <w:rPr>
          <w:noProof/>
        </w:rPr>
        <w:fldChar w:fldCharType="begin"/>
      </w:r>
      <w:r>
        <w:rPr>
          <w:noProof/>
        </w:rPr>
        <w:instrText xml:space="preserve"> XE "Pre-authorization" </w:instrText>
      </w:r>
      <w:r w:rsidR="00FD02FB">
        <w:rPr>
          <w:noProof/>
        </w:rPr>
        <w:fldChar w:fldCharType="end"/>
      </w:r>
      <w:r>
        <w:rPr>
          <w:noProof/>
        </w:rPr>
        <w:t xml:space="preserve"> </w:t>
      </w:r>
    </w:p>
    <w:p w14:paraId="1C5E7868" w14:textId="77777777" w:rsidR="00573AF5" w:rsidRDefault="00573AF5" w:rsidP="00C87B0A">
      <w:pPr>
        <w:pStyle w:val="NormalIndented"/>
      </w:pPr>
      <w:r>
        <w:t>Refers to the process of obtaining prior approval as to the appropriateness of a service.  Pre-authorization does not guarantee coverage.</w:t>
      </w:r>
      <w:bookmarkEnd w:id="54"/>
    </w:p>
    <w:p w14:paraId="6F3DE8E6" w14:textId="77777777" w:rsidR="00573AF5" w:rsidRDefault="00573AF5">
      <w:pPr>
        <w:pStyle w:val="Heading4"/>
        <w:rPr>
          <w:noProof/>
        </w:rPr>
      </w:pPr>
      <w:bookmarkStart w:id="55" w:name="_Toc348244469"/>
      <w:r>
        <w:rPr>
          <w:noProof/>
        </w:rPr>
        <w:t>Primary care provider:</w:t>
      </w:r>
      <w:r w:rsidR="00FD02FB">
        <w:rPr>
          <w:noProof/>
        </w:rPr>
        <w:fldChar w:fldCharType="begin"/>
      </w:r>
      <w:r>
        <w:rPr>
          <w:noProof/>
        </w:rPr>
        <w:instrText xml:space="preserve"> XE "Primary care provider" </w:instrText>
      </w:r>
      <w:r w:rsidR="00FD02FB">
        <w:rPr>
          <w:noProof/>
        </w:rPr>
        <w:fldChar w:fldCharType="end"/>
      </w:r>
      <w:r>
        <w:rPr>
          <w:noProof/>
        </w:rPr>
        <w:t xml:space="preserve"> </w:t>
      </w:r>
    </w:p>
    <w:p w14:paraId="351CA575" w14:textId="77777777" w:rsidR="00573AF5" w:rsidRDefault="00573AF5" w:rsidP="00C87B0A">
      <w:pPr>
        <w:pStyle w:val="NormalIndented"/>
      </w:pPr>
      <w:r>
        <w:t>Indicates the provider responsible for delivering care as well as authorizing and channeling care to specialists and other providers in a gatekeeper system.  The provider is also referred to as a case manager or a gatekeeper.</w:t>
      </w:r>
      <w:bookmarkEnd w:id="55"/>
    </w:p>
    <w:p w14:paraId="2704548B" w14:textId="77777777" w:rsidR="00573AF5" w:rsidRDefault="00573AF5">
      <w:pPr>
        <w:pStyle w:val="Heading4"/>
        <w:rPr>
          <w:noProof/>
        </w:rPr>
      </w:pPr>
      <w:bookmarkStart w:id="56" w:name="_Toc348244470"/>
      <w:r>
        <w:rPr>
          <w:noProof/>
        </w:rPr>
        <w:t>Referral:</w:t>
      </w:r>
      <w:r w:rsidR="00FD02FB">
        <w:rPr>
          <w:noProof/>
        </w:rPr>
        <w:fldChar w:fldCharType="begin"/>
      </w:r>
      <w:r>
        <w:rPr>
          <w:noProof/>
        </w:rPr>
        <w:instrText xml:space="preserve"> XE "Referral" </w:instrText>
      </w:r>
      <w:r w:rsidR="00FD02FB">
        <w:rPr>
          <w:noProof/>
        </w:rPr>
        <w:fldChar w:fldCharType="end"/>
      </w:r>
      <w:r>
        <w:rPr>
          <w:noProof/>
        </w:rPr>
        <w:t xml:space="preserve"> </w:t>
      </w:r>
    </w:p>
    <w:p w14:paraId="6C2C2692" w14:textId="77777777" w:rsidR="00573AF5" w:rsidRDefault="00573AF5" w:rsidP="00C87B0A">
      <w:pPr>
        <w:pStyle w:val="NormalIndented"/>
      </w:pPr>
      <w:r>
        <w:t>Means a provider's recommendation that a covered person receive care from a different provider.</w:t>
      </w:r>
      <w:bookmarkEnd w:id="56"/>
    </w:p>
    <w:p w14:paraId="74D09337" w14:textId="77777777" w:rsidR="00573AF5" w:rsidRDefault="00573AF5">
      <w:pPr>
        <w:pStyle w:val="Heading4"/>
        <w:rPr>
          <w:noProof/>
        </w:rPr>
      </w:pPr>
      <w:bookmarkStart w:id="57" w:name="_Toc348244471"/>
      <w:r>
        <w:rPr>
          <w:noProof/>
        </w:rPr>
        <w:t>Referring provider:</w:t>
      </w:r>
      <w:r w:rsidR="00FD02FB">
        <w:rPr>
          <w:noProof/>
        </w:rPr>
        <w:fldChar w:fldCharType="begin"/>
      </w:r>
      <w:r>
        <w:rPr>
          <w:noProof/>
        </w:rPr>
        <w:instrText xml:space="preserve"> XE "Referring provider" </w:instrText>
      </w:r>
      <w:r w:rsidR="00FD02FB">
        <w:rPr>
          <w:noProof/>
        </w:rPr>
        <w:fldChar w:fldCharType="end"/>
      </w:r>
      <w:r>
        <w:rPr>
          <w:noProof/>
        </w:rPr>
        <w:t xml:space="preserve"> </w:t>
      </w:r>
    </w:p>
    <w:p w14:paraId="00AC9FA4" w14:textId="77777777" w:rsidR="00573AF5" w:rsidRDefault="00573AF5" w:rsidP="00C87B0A">
      <w:pPr>
        <w:pStyle w:val="NormalIndented"/>
      </w:pPr>
      <w:r>
        <w:t>Indicates the provider who requests services from a specialist or another primary care provider.  A referring provider may, in fact, be a specialist who is referring a patient to another specialist.</w:t>
      </w:r>
      <w:bookmarkEnd w:id="57"/>
    </w:p>
    <w:p w14:paraId="79751763" w14:textId="77777777" w:rsidR="00573AF5" w:rsidRDefault="00573AF5">
      <w:pPr>
        <w:pStyle w:val="Heading4"/>
        <w:rPr>
          <w:noProof/>
        </w:rPr>
      </w:pPr>
      <w:bookmarkStart w:id="58" w:name="_Toc348244472"/>
      <w:r>
        <w:rPr>
          <w:noProof/>
        </w:rPr>
        <w:t>Referred-to-provider:</w:t>
      </w:r>
      <w:r w:rsidR="00FD02FB">
        <w:rPr>
          <w:noProof/>
        </w:rPr>
        <w:fldChar w:fldCharType="begin"/>
      </w:r>
      <w:r>
        <w:rPr>
          <w:noProof/>
        </w:rPr>
        <w:instrText xml:space="preserve"> XE "Referred-to-provider" </w:instrText>
      </w:r>
      <w:r w:rsidR="00FD02FB">
        <w:rPr>
          <w:noProof/>
        </w:rPr>
        <w:fldChar w:fldCharType="end"/>
      </w:r>
      <w:r>
        <w:rPr>
          <w:noProof/>
        </w:rPr>
        <w:t xml:space="preserve"> </w:t>
      </w:r>
    </w:p>
    <w:p w14:paraId="1C0F35BE" w14:textId="77777777" w:rsidR="00573AF5" w:rsidRDefault="00573AF5" w:rsidP="00C87B0A">
      <w:pPr>
        <w:pStyle w:val="NormalIndented"/>
      </w:pPr>
      <w:r>
        <w:t>Typically indicates a specialty care provider who provides services at the request of a primary care provider or another specialty care provider.</w:t>
      </w:r>
      <w:bookmarkEnd w:id="58"/>
      <w:r>
        <w:t xml:space="preserve"> </w:t>
      </w:r>
    </w:p>
    <w:p w14:paraId="0E8D73F2" w14:textId="77777777" w:rsidR="00573AF5" w:rsidRDefault="00573AF5">
      <w:pPr>
        <w:pStyle w:val="Heading4"/>
        <w:rPr>
          <w:noProof/>
        </w:rPr>
      </w:pPr>
      <w:bookmarkStart w:id="59" w:name="_Toc348244473"/>
      <w:r>
        <w:rPr>
          <w:noProof/>
        </w:rPr>
        <w:lastRenderedPageBreak/>
        <w:t>Specialist</w:t>
      </w:r>
      <w:r w:rsidR="00FD02FB">
        <w:rPr>
          <w:noProof/>
        </w:rPr>
        <w:fldChar w:fldCharType="begin"/>
      </w:r>
      <w:r>
        <w:rPr>
          <w:noProof/>
        </w:rPr>
        <w:instrText xml:space="preserve"> XE "Specialist" </w:instrText>
      </w:r>
      <w:r w:rsidR="00FD02FB">
        <w:rPr>
          <w:noProof/>
        </w:rPr>
        <w:fldChar w:fldCharType="end"/>
      </w:r>
      <w:r>
        <w:rPr>
          <w:noProof/>
        </w:rPr>
        <w:t>:</w:t>
      </w:r>
    </w:p>
    <w:p w14:paraId="63A5CE0C" w14:textId="77777777" w:rsidR="00573AF5" w:rsidRDefault="00573AF5" w:rsidP="00C87B0A">
      <w:pPr>
        <w:pStyle w:val="NormalIndented"/>
      </w:pPr>
      <w:r>
        <w:t>Means a provider of services which are beyond the capabilities or resources of the primary care provider.  A specialist is also known as a specialty care provider who provides services at the request of a primary care provider or another specialty care provider.</w:t>
      </w:r>
      <w:bookmarkEnd w:id="59"/>
    </w:p>
    <w:p w14:paraId="6ADE98F8" w14:textId="77777777" w:rsidR="00573AF5" w:rsidRDefault="00573AF5">
      <w:pPr>
        <w:pStyle w:val="Heading4"/>
        <w:rPr>
          <w:noProof/>
        </w:rPr>
      </w:pPr>
      <w:bookmarkStart w:id="60" w:name="_Toc348244474"/>
      <w:r>
        <w:rPr>
          <w:noProof/>
        </w:rPr>
        <w:t>Subscriber:</w:t>
      </w:r>
      <w:r w:rsidR="00FD02FB">
        <w:rPr>
          <w:noProof/>
        </w:rPr>
        <w:fldChar w:fldCharType="begin"/>
      </w:r>
      <w:r>
        <w:rPr>
          <w:noProof/>
        </w:rPr>
        <w:instrText xml:space="preserve"> XE "Subscriber" </w:instrText>
      </w:r>
      <w:r w:rsidR="00FD02FB">
        <w:rPr>
          <w:noProof/>
        </w:rPr>
        <w:fldChar w:fldCharType="end"/>
      </w:r>
      <w:r>
        <w:rPr>
          <w:noProof/>
        </w:rPr>
        <w:t xml:space="preserve"> </w:t>
      </w:r>
    </w:p>
    <w:p w14:paraId="789F5089" w14:textId="77777777" w:rsidR="00573AF5" w:rsidRDefault="00573AF5" w:rsidP="00C87B0A">
      <w:pPr>
        <w:pStyle w:val="NormalIndented"/>
      </w:pPr>
      <w:r>
        <w:t>Refers to a person who elects benefits and is affiliated with an employer or insurer.</w:t>
      </w:r>
      <w:bookmarkEnd w:id="60"/>
      <w:r>
        <w:t xml:space="preserve">  </w:t>
      </w:r>
    </w:p>
    <w:p w14:paraId="12E18E16" w14:textId="77777777" w:rsidR="00573AF5" w:rsidRDefault="00573AF5">
      <w:pPr>
        <w:pStyle w:val="Heading2"/>
        <w:rPr>
          <w:noProof/>
        </w:rPr>
      </w:pPr>
      <w:bookmarkStart w:id="61" w:name="_Toc28982319"/>
      <w:r>
        <w:rPr>
          <w:noProof/>
        </w:rPr>
        <w:t>PATIENT INFORMATION REQUEST MESSAGES AND TRIGGER EVENTS</w:t>
      </w:r>
      <w:bookmarkEnd w:id="61"/>
      <w:r w:rsidR="00FD02FB">
        <w:rPr>
          <w:noProof/>
        </w:rPr>
        <w:fldChar w:fldCharType="begin"/>
      </w:r>
      <w:r>
        <w:rPr>
          <w:noProof/>
        </w:rPr>
        <w:instrText xml:space="preserve"> XE "TRIGGER EVENTS AND MESSAGE DEFINITIONS" </w:instrText>
      </w:r>
      <w:r w:rsidR="00FD02FB">
        <w:rPr>
          <w:noProof/>
        </w:rPr>
        <w:fldChar w:fldCharType="end"/>
      </w:r>
      <w:bookmarkStart w:id="62" w:name="_Toc380430443"/>
      <w:bookmarkEnd w:id="62"/>
    </w:p>
    <w:p w14:paraId="19A2FAAF" w14:textId="77777777" w:rsidR="00573AF5" w:rsidRDefault="00573AF5">
      <w:pPr>
        <w:rPr>
          <w:noProof/>
        </w:rPr>
      </w:pPr>
      <w:r>
        <w:rPr>
          <w:noProof/>
        </w:rPr>
        <w:t xml:space="preserve">Patient information may need to be retrieved from various enterprises.  The definition of these enterprises often varies greatly.  Some enterprises may be providers or reference laboratories, while others may be payors providing insurance information.  In the first case, the message definitions will focus on patient and provider information, while in the latter case, the message definition will deal primarily with patient and subscriber identification. </w:t>
      </w:r>
    </w:p>
    <w:p w14:paraId="1C77CABE" w14:textId="77777777" w:rsidR="00573AF5" w:rsidRDefault="00573AF5">
      <w:pPr>
        <w:pStyle w:val="Heading3"/>
        <w:rPr>
          <w:noProof/>
        </w:rPr>
      </w:pPr>
      <w:bookmarkStart w:id="63" w:name="_Toc380430445"/>
      <w:bookmarkStart w:id="64" w:name="_Toc348244477"/>
      <w:bookmarkStart w:id="65" w:name="_Toc28982320"/>
      <w:bookmarkEnd w:id="63"/>
      <w:r>
        <w:rPr>
          <w:noProof/>
        </w:rPr>
        <w:t>RQI/RPI - Request for Insurance Information (Event I01</w:t>
      </w:r>
      <w:r w:rsidR="00FD02FB">
        <w:rPr>
          <w:noProof/>
        </w:rPr>
        <w:fldChar w:fldCharType="begin"/>
      </w:r>
      <w:r>
        <w:rPr>
          <w:noProof/>
        </w:rPr>
        <w:instrText xml:space="preserve"> XE "I01" </w:instrText>
      </w:r>
      <w:r w:rsidR="00FD02FB">
        <w:rPr>
          <w:noProof/>
        </w:rPr>
        <w:fldChar w:fldCharType="end"/>
      </w:r>
      <w:r>
        <w:rPr>
          <w:noProof/>
        </w:rPr>
        <w:t>)</w:t>
      </w:r>
      <w:bookmarkEnd w:id="64"/>
      <w:bookmarkEnd w:id="65"/>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"RPI"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"Messages:RPI" </w:instrText>
      </w:r>
      <w:r w:rsidR="00FD02FB">
        <w:rPr>
          <w:noProof/>
        </w:rPr>
        <w:fldChar w:fldCharType="end"/>
      </w:r>
    </w:p>
    <w:p w14:paraId="3AA99338" w14:textId="77777777" w:rsidR="00573AF5" w:rsidRDefault="00573AF5" w:rsidP="00C87B0A">
      <w:pPr>
        <w:pStyle w:val="NormalIndented"/>
      </w:pPr>
      <w:r>
        <w:t>This event triggers a message to be sent from one healthcare provider to another to request insurance information for a specified patient.</w:t>
      </w:r>
    </w:p>
    <w:p w14:paraId="07FDFE7D" w14:textId="77777777" w:rsidR="00573AF5" w:rsidRDefault="00573AF5">
      <w:pPr>
        <w:pStyle w:val="MsgTableCaption"/>
        <w:rPr>
          <w:noProof/>
        </w:rPr>
      </w:pPr>
      <w:r>
        <w:rPr>
          <w:noProof/>
        </w:rPr>
        <w:t>RQI^I01^RQI_I01: Request Patient Information</w:t>
      </w:r>
      <w:r w:rsidR="00FD02FB">
        <w:rPr>
          <w:noProof/>
        </w:rPr>
        <w:fldChar w:fldCharType="begin"/>
      </w:r>
      <w:r>
        <w:rPr>
          <w:noProof/>
        </w:rPr>
        <w:instrText xml:space="preserve"> XE "RQI Request patient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Change w:id="66" w:author="Amit Popat" w:date="2022-07-11T09:33: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PrChange>
      </w:tblPr>
      <w:tblGrid>
        <w:gridCol w:w="2882"/>
        <w:gridCol w:w="4321"/>
        <w:gridCol w:w="864"/>
        <w:gridCol w:w="1008"/>
        <w:tblGridChange w:id="67">
          <w:tblGrid>
            <w:gridCol w:w="2882"/>
            <w:gridCol w:w="4321"/>
            <w:gridCol w:w="864"/>
            <w:gridCol w:w="1008"/>
          </w:tblGrid>
        </w:tblGridChange>
      </w:tblGrid>
      <w:tr w:rsidR="00573AF5" w:rsidRPr="00573AF5" w14:paraId="35B0CBEF" w14:textId="77777777" w:rsidTr="00433EA9">
        <w:trPr>
          <w:tblHeader/>
          <w:jc w:val="center"/>
          <w:trPrChange w:id="68" w:author="Amit Popat" w:date="2022-07-11T09:33:00Z">
            <w:trPr>
              <w:tblHeader/>
              <w:jc w:val="center"/>
            </w:trPr>
          </w:trPrChange>
        </w:trPr>
        <w:tc>
          <w:tcPr>
            <w:tcW w:w="2882" w:type="dxa"/>
            <w:tcBorders>
              <w:top w:val="single" w:sz="2" w:space="0" w:color="auto"/>
              <w:left w:val="nil"/>
              <w:bottom w:val="single" w:sz="4" w:space="0" w:color="auto"/>
              <w:right w:val="nil"/>
            </w:tcBorders>
            <w:shd w:val="clear" w:color="auto" w:fill="FFFFFF"/>
            <w:tcPrChange w:id="69" w:author="Amit Popat" w:date="2022-07-11T09:33:00Z">
              <w:tcPr>
                <w:tcW w:w="2880" w:type="dxa"/>
                <w:tcBorders>
                  <w:top w:val="single" w:sz="2" w:space="0" w:color="auto"/>
                  <w:left w:val="nil"/>
                  <w:bottom w:val="single" w:sz="4" w:space="0" w:color="auto"/>
                  <w:right w:val="nil"/>
                </w:tcBorders>
                <w:shd w:val="clear" w:color="auto" w:fill="FFFFFF"/>
              </w:tcPr>
            </w:tcPrChange>
          </w:tcPr>
          <w:p w14:paraId="3618C0E0"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Change w:id="70" w:author="Amit Popat" w:date="2022-07-11T09:33:00Z">
              <w:tcPr>
                <w:tcW w:w="4320" w:type="dxa"/>
                <w:tcBorders>
                  <w:top w:val="single" w:sz="2" w:space="0" w:color="auto"/>
                  <w:left w:val="nil"/>
                  <w:bottom w:val="single" w:sz="4" w:space="0" w:color="auto"/>
                  <w:right w:val="nil"/>
                </w:tcBorders>
                <w:shd w:val="clear" w:color="auto" w:fill="FFFFFF"/>
              </w:tcPr>
            </w:tcPrChange>
          </w:tcPr>
          <w:p w14:paraId="6EAC2571"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Change w:id="71" w:author="Amit Popat" w:date="2022-07-11T09:33:00Z">
              <w:tcPr>
                <w:tcW w:w="864" w:type="dxa"/>
                <w:tcBorders>
                  <w:top w:val="single" w:sz="2" w:space="0" w:color="auto"/>
                  <w:left w:val="nil"/>
                  <w:bottom w:val="single" w:sz="4" w:space="0" w:color="auto"/>
                  <w:right w:val="nil"/>
                </w:tcBorders>
                <w:shd w:val="clear" w:color="auto" w:fill="FFFFFF"/>
              </w:tcPr>
            </w:tcPrChange>
          </w:tcPr>
          <w:p w14:paraId="5D25589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Change w:id="72" w:author="Amit Popat" w:date="2022-07-11T09:33:00Z">
              <w:tcPr>
                <w:tcW w:w="1008" w:type="dxa"/>
                <w:tcBorders>
                  <w:top w:val="single" w:sz="2" w:space="0" w:color="auto"/>
                  <w:left w:val="nil"/>
                  <w:bottom w:val="single" w:sz="4" w:space="0" w:color="auto"/>
                  <w:right w:val="nil"/>
                </w:tcBorders>
                <w:shd w:val="clear" w:color="auto" w:fill="FFFFFF"/>
              </w:tcPr>
            </w:tcPrChange>
          </w:tcPr>
          <w:p w14:paraId="7CC53C8C" w14:textId="77777777" w:rsidR="00573AF5" w:rsidRDefault="00573AF5">
            <w:pPr>
              <w:pStyle w:val="MsgTableHeader"/>
              <w:jc w:val="center"/>
              <w:rPr>
                <w:noProof/>
              </w:rPr>
            </w:pPr>
            <w:r>
              <w:rPr>
                <w:noProof/>
              </w:rPr>
              <w:t>Chapter</w:t>
            </w:r>
          </w:p>
        </w:tc>
      </w:tr>
      <w:tr w:rsidR="00573AF5" w:rsidRPr="00573AF5" w14:paraId="230AFBBD" w14:textId="77777777" w:rsidTr="00433EA9">
        <w:trPr>
          <w:jc w:val="center"/>
          <w:trPrChange w:id="73" w:author="Amit Popat" w:date="2022-07-11T09:33:00Z">
            <w:trPr>
              <w:jc w:val="center"/>
            </w:trPr>
          </w:trPrChange>
        </w:trPr>
        <w:tc>
          <w:tcPr>
            <w:tcW w:w="2882" w:type="dxa"/>
            <w:tcBorders>
              <w:top w:val="single" w:sz="4" w:space="0" w:color="auto"/>
              <w:left w:val="nil"/>
              <w:bottom w:val="dotted" w:sz="4" w:space="0" w:color="auto"/>
              <w:right w:val="nil"/>
            </w:tcBorders>
            <w:shd w:val="clear" w:color="auto" w:fill="FFFFFF"/>
            <w:tcPrChange w:id="74" w:author="Amit Popat" w:date="2022-07-11T09:33:00Z">
              <w:tcPr>
                <w:tcW w:w="2880" w:type="dxa"/>
                <w:tcBorders>
                  <w:top w:val="single" w:sz="4" w:space="0" w:color="auto"/>
                  <w:left w:val="nil"/>
                  <w:bottom w:val="dotted" w:sz="4" w:space="0" w:color="auto"/>
                  <w:right w:val="nil"/>
                </w:tcBorders>
                <w:shd w:val="clear" w:color="auto" w:fill="FFFFFF"/>
              </w:tcPr>
            </w:tcPrChange>
          </w:tcPr>
          <w:p w14:paraId="5A8C5A14"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Change w:id="75" w:author="Amit Popat" w:date="2022-07-11T09:33:00Z">
              <w:tcPr>
                <w:tcW w:w="4320" w:type="dxa"/>
                <w:tcBorders>
                  <w:top w:val="single" w:sz="4" w:space="0" w:color="auto"/>
                  <w:left w:val="nil"/>
                  <w:bottom w:val="dotted" w:sz="4" w:space="0" w:color="auto"/>
                  <w:right w:val="nil"/>
                </w:tcBorders>
                <w:shd w:val="clear" w:color="auto" w:fill="FFFFFF"/>
              </w:tcPr>
            </w:tcPrChange>
          </w:tcPr>
          <w:p w14:paraId="55688B5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Change w:id="76" w:author="Amit Popat" w:date="2022-07-11T09:33:00Z">
              <w:tcPr>
                <w:tcW w:w="864" w:type="dxa"/>
                <w:tcBorders>
                  <w:top w:val="single" w:sz="4" w:space="0" w:color="auto"/>
                  <w:left w:val="nil"/>
                  <w:bottom w:val="dotted" w:sz="4" w:space="0" w:color="auto"/>
                  <w:right w:val="nil"/>
                </w:tcBorders>
                <w:shd w:val="clear" w:color="auto" w:fill="FFFFFF"/>
              </w:tcPr>
            </w:tcPrChange>
          </w:tcPr>
          <w:p w14:paraId="26B5FC18"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77" w:author="Amit Popat" w:date="2022-07-11T09:33:00Z">
              <w:tcPr>
                <w:tcW w:w="1008" w:type="dxa"/>
                <w:tcBorders>
                  <w:top w:val="single" w:sz="4" w:space="0" w:color="auto"/>
                  <w:left w:val="nil"/>
                  <w:bottom w:val="dotted" w:sz="4" w:space="0" w:color="auto"/>
                  <w:right w:val="nil"/>
                </w:tcBorders>
                <w:shd w:val="clear" w:color="auto" w:fill="FFFFFF"/>
              </w:tcPr>
            </w:tcPrChange>
          </w:tcPr>
          <w:p w14:paraId="2E94F1BF" w14:textId="77777777" w:rsidR="00573AF5" w:rsidRDefault="00573AF5">
            <w:pPr>
              <w:pStyle w:val="MsgTableBody"/>
              <w:jc w:val="center"/>
              <w:rPr>
                <w:noProof/>
              </w:rPr>
            </w:pPr>
            <w:r>
              <w:rPr>
                <w:noProof/>
              </w:rPr>
              <w:t>2</w:t>
            </w:r>
          </w:p>
        </w:tc>
      </w:tr>
      <w:tr w:rsidR="00573AF5" w:rsidRPr="00573AF5" w14:paraId="32EC0390" w14:textId="77777777" w:rsidTr="00433EA9">
        <w:trPr>
          <w:jc w:val="center"/>
          <w:trPrChange w:id="78"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79" w:author="Amit Popat" w:date="2022-07-11T09:33:00Z">
              <w:tcPr>
                <w:tcW w:w="2880" w:type="dxa"/>
                <w:tcBorders>
                  <w:top w:val="dotted" w:sz="4" w:space="0" w:color="auto"/>
                  <w:left w:val="nil"/>
                  <w:bottom w:val="dotted" w:sz="4" w:space="0" w:color="auto"/>
                  <w:right w:val="nil"/>
                </w:tcBorders>
                <w:shd w:val="clear" w:color="auto" w:fill="FFFFFF"/>
              </w:tcPr>
            </w:tcPrChange>
          </w:tcPr>
          <w:p w14:paraId="776842D8" w14:textId="77777777" w:rsidR="00573AF5" w:rsidRDefault="00573AF5">
            <w:pPr>
              <w:pStyle w:val="MsgTableBody"/>
              <w:rPr>
                <w:noProof/>
              </w:rPr>
            </w:pPr>
            <w:r>
              <w:rPr>
                <w:noProof/>
              </w:rPr>
              <w:t xml:space="preserve">[{ </w:t>
            </w:r>
            <w:r w:rsidR="00976CBD">
              <w:fldChar w:fldCharType="begin"/>
            </w:r>
            <w:r w:rsidR="00976CBD">
              <w:instrText>HYPERLINK \l "SFT"</w:instrText>
            </w:r>
            <w:r w:rsidR="00976CBD">
              <w:fldChar w:fldCharType="separate"/>
            </w:r>
            <w:r>
              <w:rPr>
                <w:rStyle w:val="Hyperlink"/>
                <w:noProof/>
              </w:rPr>
              <w:t>SFT</w:t>
            </w:r>
            <w:r w:rsidR="00976CBD">
              <w:rPr>
                <w:rStyle w:val="Hyperlink"/>
                <w:noProof/>
              </w:rPr>
              <w:fldChar w:fldCharType="end"/>
            </w:r>
            <w:r>
              <w:rPr>
                <w:noProof/>
              </w:rPr>
              <w:t xml:space="preserve"> }]</w:t>
            </w:r>
          </w:p>
        </w:tc>
        <w:tc>
          <w:tcPr>
            <w:tcW w:w="4321" w:type="dxa"/>
            <w:tcBorders>
              <w:top w:val="dotted" w:sz="4" w:space="0" w:color="auto"/>
              <w:left w:val="nil"/>
              <w:bottom w:val="dotted" w:sz="4" w:space="0" w:color="auto"/>
              <w:right w:val="nil"/>
            </w:tcBorders>
            <w:shd w:val="clear" w:color="auto" w:fill="FFFFFF"/>
            <w:tcPrChange w:id="80" w:author="Amit Popat" w:date="2022-07-11T09:33:00Z">
              <w:tcPr>
                <w:tcW w:w="4320" w:type="dxa"/>
                <w:tcBorders>
                  <w:top w:val="dotted" w:sz="4" w:space="0" w:color="auto"/>
                  <w:left w:val="nil"/>
                  <w:bottom w:val="dotted" w:sz="4" w:space="0" w:color="auto"/>
                  <w:right w:val="nil"/>
                </w:tcBorders>
                <w:shd w:val="clear" w:color="auto" w:fill="FFFFFF"/>
              </w:tcPr>
            </w:tcPrChange>
          </w:tcPr>
          <w:p w14:paraId="75D959B8"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Change w:id="81" w:author="Amit Popat" w:date="2022-07-11T09:33:00Z">
              <w:tcPr>
                <w:tcW w:w="864" w:type="dxa"/>
                <w:tcBorders>
                  <w:top w:val="dotted" w:sz="4" w:space="0" w:color="auto"/>
                  <w:left w:val="nil"/>
                  <w:bottom w:val="dotted" w:sz="4" w:space="0" w:color="auto"/>
                  <w:right w:val="nil"/>
                </w:tcBorders>
                <w:shd w:val="clear" w:color="auto" w:fill="FFFFFF"/>
              </w:tcPr>
            </w:tcPrChange>
          </w:tcPr>
          <w:p w14:paraId="2E53CE6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2" w:author="Amit Popat" w:date="2022-07-11T09:33:00Z">
              <w:tcPr>
                <w:tcW w:w="1008" w:type="dxa"/>
                <w:tcBorders>
                  <w:top w:val="dotted" w:sz="4" w:space="0" w:color="auto"/>
                  <w:left w:val="nil"/>
                  <w:bottom w:val="dotted" w:sz="4" w:space="0" w:color="auto"/>
                  <w:right w:val="nil"/>
                </w:tcBorders>
                <w:shd w:val="clear" w:color="auto" w:fill="FFFFFF"/>
              </w:tcPr>
            </w:tcPrChange>
          </w:tcPr>
          <w:p w14:paraId="6022D255" w14:textId="77777777" w:rsidR="00573AF5" w:rsidRDefault="00573AF5">
            <w:pPr>
              <w:pStyle w:val="MsgTableBody"/>
              <w:jc w:val="center"/>
              <w:rPr>
                <w:noProof/>
              </w:rPr>
            </w:pPr>
            <w:r>
              <w:rPr>
                <w:noProof/>
              </w:rPr>
              <w:t>2</w:t>
            </w:r>
          </w:p>
        </w:tc>
      </w:tr>
      <w:tr w:rsidR="00573AF5" w:rsidRPr="00573AF5" w14:paraId="3191A6D8" w14:textId="77777777" w:rsidTr="00433EA9">
        <w:trPr>
          <w:jc w:val="center"/>
          <w:trPrChange w:id="83"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84" w:author="Amit Popat" w:date="2022-07-11T09:33:00Z">
              <w:tcPr>
                <w:tcW w:w="2880" w:type="dxa"/>
                <w:tcBorders>
                  <w:top w:val="dotted" w:sz="4" w:space="0" w:color="auto"/>
                  <w:left w:val="nil"/>
                  <w:bottom w:val="dotted" w:sz="4" w:space="0" w:color="auto"/>
                  <w:right w:val="nil"/>
                </w:tcBorders>
                <w:shd w:val="clear" w:color="auto" w:fill="FFFFFF"/>
              </w:tcPr>
            </w:tcPrChange>
          </w:tcPr>
          <w:p w14:paraId="23516862"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Change w:id="85" w:author="Amit Popat" w:date="2022-07-11T09:33:00Z">
              <w:tcPr>
                <w:tcW w:w="4320" w:type="dxa"/>
                <w:tcBorders>
                  <w:top w:val="dotted" w:sz="4" w:space="0" w:color="auto"/>
                  <w:left w:val="nil"/>
                  <w:bottom w:val="dotted" w:sz="4" w:space="0" w:color="auto"/>
                  <w:right w:val="nil"/>
                </w:tcBorders>
                <w:shd w:val="clear" w:color="auto" w:fill="FFFFFF"/>
              </w:tcPr>
            </w:tcPrChange>
          </w:tcPr>
          <w:p w14:paraId="051E2C81"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86" w:author="Amit Popat" w:date="2022-07-11T09:33:00Z">
              <w:tcPr>
                <w:tcW w:w="864" w:type="dxa"/>
                <w:tcBorders>
                  <w:top w:val="dotted" w:sz="4" w:space="0" w:color="auto"/>
                  <w:left w:val="nil"/>
                  <w:bottom w:val="dotted" w:sz="4" w:space="0" w:color="auto"/>
                  <w:right w:val="nil"/>
                </w:tcBorders>
                <w:shd w:val="clear" w:color="auto" w:fill="FFFFFF"/>
              </w:tcPr>
            </w:tcPrChange>
          </w:tcPr>
          <w:p w14:paraId="719E0D7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7" w:author="Amit Popat" w:date="2022-07-11T09:33:00Z">
              <w:tcPr>
                <w:tcW w:w="1008" w:type="dxa"/>
                <w:tcBorders>
                  <w:top w:val="dotted" w:sz="4" w:space="0" w:color="auto"/>
                  <w:left w:val="nil"/>
                  <w:bottom w:val="dotted" w:sz="4" w:space="0" w:color="auto"/>
                  <w:right w:val="nil"/>
                </w:tcBorders>
                <w:shd w:val="clear" w:color="auto" w:fill="FFFFFF"/>
              </w:tcPr>
            </w:tcPrChange>
          </w:tcPr>
          <w:p w14:paraId="5777FF80" w14:textId="77777777" w:rsidR="00573AF5" w:rsidRDefault="00573AF5">
            <w:pPr>
              <w:pStyle w:val="MsgTableBody"/>
              <w:jc w:val="center"/>
              <w:rPr>
                <w:noProof/>
              </w:rPr>
            </w:pPr>
            <w:r>
              <w:rPr>
                <w:noProof/>
              </w:rPr>
              <w:t>2</w:t>
            </w:r>
          </w:p>
        </w:tc>
      </w:tr>
      <w:tr w:rsidR="00573AF5" w:rsidRPr="00573AF5" w14:paraId="4F35CA29" w14:textId="77777777" w:rsidTr="00433EA9">
        <w:trPr>
          <w:jc w:val="center"/>
          <w:trPrChange w:id="88"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89" w:author="Amit Popat" w:date="2022-07-11T09:33:00Z">
              <w:tcPr>
                <w:tcW w:w="2880" w:type="dxa"/>
                <w:tcBorders>
                  <w:top w:val="dotted" w:sz="4" w:space="0" w:color="auto"/>
                  <w:left w:val="nil"/>
                  <w:bottom w:val="dotted" w:sz="4" w:space="0" w:color="auto"/>
                  <w:right w:val="nil"/>
                </w:tcBorders>
                <w:shd w:val="clear" w:color="auto" w:fill="FFFFFF"/>
              </w:tcPr>
            </w:tcPrChange>
          </w:tcPr>
          <w:p w14:paraId="3BBA820A"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90" w:author="Amit Popat" w:date="2022-07-11T09:33:00Z">
              <w:tcPr>
                <w:tcW w:w="4320" w:type="dxa"/>
                <w:tcBorders>
                  <w:top w:val="dotted" w:sz="4" w:space="0" w:color="auto"/>
                  <w:left w:val="nil"/>
                  <w:bottom w:val="dotted" w:sz="4" w:space="0" w:color="auto"/>
                  <w:right w:val="nil"/>
                </w:tcBorders>
                <w:shd w:val="clear" w:color="auto" w:fill="FFFFFF"/>
              </w:tcPr>
            </w:tcPrChange>
          </w:tcPr>
          <w:p w14:paraId="7D1B7DBD"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Change w:id="91" w:author="Amit Popat" w:date="2022-07-11T09:33:00Z">
              <w:tcPr>
                <w:tcW w:w="864" w:type="dxa"/>
                <w:tcBorders>
                  <w:top w:val="dotted" w:sz="4" w:space="0" w:color="auto"/>
                  <w:left w:val="nil"/>
                  <w:bottom w:val="dotted" w:sz="4" w:space="0" w:color="auto"/>
                  <w:right w:val="nil"/>
                </w:tcBorders>
                <w:shd w:val="clear" w:color="auto" w:fill="FFFFFF"/>
              </w:tcPr>
            </w:tcPrChange>
          </w:tcPr>
          <w:p w14:paraId="22B3C02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2" w:author="Amit Popat" w:date="2022-07-11T09:33:00Z">
              <w:tcPr>
                <w:tcW w:w="1008" w:type="dxa"/>
                <w:tcBorders>
                  <w:top w:val="dotted" w:sz="4" w:space="0" w:color="auto"/>
                  <w:left w:val="nil"/>
                  <w:bottom w:val="dotted" w:sz="4" w:space="0" w:color="auto"/>
                  <w:right w:val="nil"/>
                </w:tcBorders>
                <w:shd w:val="clear" w:color="auto" w:fill="FFFFFF"/>
              </w:tcPr>
            </w:tcPrChange>
          </w:tcPr>
          <w:p w14:paraId="64DEB795" w14:textId="77777777" w:rsidR="00573AF5" w:rsidRDefault="00573AF5">
            <w:pPr>
              <w:pStyle w:val="MsgTableBody"/>
              <w:jc w:val="center"/>
              <w:rPr>
                <w:noProof/>
              </w:rPr>
            </w:pPr>
          </w:p>
        </w:tc>
      </w:tr>
      <w:tr w:rsidR="00573AF5" w:rsidRPr="00573AF5" w14:paraId="33A54A27" w14:textId="77777777" w:rsidTr="00433EA9">
        <w:trPr>
          <w:jc w:val="center"/>
          <w:trPrChange w:id="93"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94" w:author="Amit Popat" w:date="2022-07-11T09:33:00Z">
              <w:tcPr>
                <w:tcW w:w="2880" w:type="dxa"/>
                <w:tcBorders>
                  <w:top w:val="dotted" w:sz="4" w:space="0" w:color="auto"/>
                  <w:left w:val="nil"/>
                  <w:bottom w:val="dotted" w:sz="4" w:space="0" w:color="auto"/>
                  <w:right w:val="nil"/>
                </w:tcBorders>
                <w:shd w:val="clear" w:color="auto" w:fill="FFFFFF"/>
              </w:tcPr>
            </w:tcPrChange>
          </w:tcPr>
          <w:p w14:paraId="5D996A79" w14:textId="77777777" w:rsidR="00573AF5" w:rsidRDefault="00573AF5">
            <w:pPr>
              <w:pStyle w:val="MsgTableBody"/>
              <w:rPr>
                <w:noProof/>
              </w:rPr>
            </w:pPr>
            <w:r>
              <w:rPr>
                <w:noProof/>
              </w:rPr>
              <w:t xml:space="preserve">  </w:t>
            </w:r>
            <w:r w:rsidR="00976CBD">
              <w:fldChar w:fldCharType="begin"/>
            </w:r>
            <w:r w:rsidR="00976CBD">
              <w:instrText>HYPERLINK \l "PRD"</w:instrText>
            </w:r>
            <w:r w:rsidR="00976CBD">
              <w:fldChar w:fldCharType="separate"/>
            </w:r>
            <w:r>
              <w:rPr>
                <w:rStyle w:val="Hyperlink"/>
                <w:noProof/>
              </w:rPr>
              <w:t>PRD</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95" w:author="Amit Popat" w:date="2022-07-11T09:33:00Z">
              <w:tcPr>
                <w:tcW w:w="4320" w:type="dxa"/>
                <w:tcBorders>
                  <w:top w:val="dotted" w:sz="4" w:space="0" w:color="auto"/>
                  <w:left w:val="nil"/>
                  <w:bottom w:val="dotted" w:sz="4" w:space="0" w:color="auto"/>
                  <w:right w:val="nil"/>
                </w:tcBorders>
                <w:shd w:val="clear" w:color="auto" w:fill="FFFFFF"/>
              </w:tcPr>
            </w:tcPrChange>
          </w:tcPr>
          <w:p w14:paraId="61968D28"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96" w:author="Amit Popat" w:date="2022-07-11T09:33:00Z">
              <w:tcPr>
                <w:tcW w:w="864" w:type="dxa"/>
                <w:tcBorders>
                  <w:top w:val="dotted" w:sz="4" w:space="0" w:color="auto"/>
                  <w:left w:val="nil"/>
                  <w:bottom w:val="dotted" w:sz="4" w:space="0" w:color="auto"/>
                  <w:right w:val="nil"/>
                </w:tcBorders>
                <w:shd w:val="clear" w:color="auto" w:fill="FFFFFF"/>
              </w:tcPr>
            </w:tcPrChange>
          </w:tcPr>
          <w:p w14:paraId="67B2124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7" w:author="Amit Popat" w:date="2022-07-11T09:33:00Z">
              <w:tcPr>
                <w:tcW w:w="1008" w:type="dxa"/>
                <w:tcBorders>
                  <w:top w:val="dotted" w:sz="4" w:space="0" w:color="auto"/>
                  <w:left w:val="nil"/>
                  <w:bottom w:val="dotted" w:sz="4" w:space="0" w:color="auto"/>
                  <w:right w:val="nil"/>
                </w:tcBorders>
                <w:shd w:val="clear" w:color="auto" w:fill="FFFFFF"/>
              </w:tcPr>
            </w:tcPrChange>
          </w:tcPr>
          <w:p w14:paraId="3573B9A2" w14:textId="77777777" w:rsidR="00573AF5" w:rsidRDefault="00573AF5">
            <w:pPr>
              <w:pStyle w:val="MsgTableBody"/>
              <w:jc w:val="center"/>
              <w:rPr>
                <w:noProof/>
              </w:rPr>
            </w:pPr>
            <w:r>
              <w:rPr>
                <w:noProof/>
              </w:rPr>
              <w:t>11</w:t>
            </w:r>
          </w:p>
        </w:tc>
      </w:tr>
      <w:tr w:rsidR="00573AF5" w:rsidRPr="00573AF5" w14:paraId="3A2411E4" w14:textId="77777777" w:rsidTr="00433EA9">
        <w:trPr>
          <w:jc w:val="center"/>
          <w:trPrChange w:id="98"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99" w:author="Amit Popat" w:date="2022-07-11T09:33:00Z">
              <w:tcPr>
                <w:tcW w:w="2880" w:type="dxa"/>
                <w:tcBorders>
                  <w:top w:val="dotted" w:sz="4" w:space="0" w:color="auto"/>
                  <w:left w:val="nil"/>
                  <w:bottom w:val="dotted" w:sz="4" w:space="0" w:color="auto"/>
                  <w:right w:val="nil"/>
                </w:tcBorders>
                <w:shd w:val="clear" w:color="auto" w:fill="FFFFFF"/>
              </w:tcPr>
            </w:tcPrChange>
          </w:tcPr>
          <w:p w14:paraId="671A8CE3" w14:textId="77777777" w:rsidR="00573AF5" w:rsidRDefault="00573AF5">
            <w:pPr>
              <w:pStyle w:val="MsgTableBody"/>
              <w:rPr>
                <w:noProof/>
              </w:rPr>
            </w:pPr>
            <w:r>
              <w:rPr>
                <w:noProof/>
              </w:rPr>
              <w:t xml:space="preserve">  [{</w:t>
            </w:r>
            <w:r w:rsidR="00976CBD">
              <w:fldChar w:fldCharType="begin"/>
            </w:r>
            <w:r w:rsidR="00976CBD">
              <w:instrText>HYPERLINK \l "CTD"</w:instrText>
            </w:r>
            <w:r w:rsidR="00976CBD">
              <w:fldChar w:fldCharType="separate"/>
            </w:r>
            <w:r>
              <w:rPr>
                <w:rStyle w:val="Hyperlink"/>
                <w:noProof/>
              </w:rPr>
              <w:t>CTD</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00" w:author="Amit Popat" w:date="2022-07-11T09:33:00Z">
              <w:tcPr>
                <w:tcW w:w="4320" w:type="dxa"/>
                <w:tcBorders>
                  <w:top w:val="dotted" w:sz="4" w:space="0" w:color="auto"/>
                  <w:left w:val="nil"/>
                  <w:bottom w:val="dotted" w:sz="4" w:space="0" w:color="auto"/>
                  <w:right w:val="nil"/>
                </w:tcBorders>
                <w:shd w:val="clear" w:color="auto" w:fill="FFFFFF"/>
              </w:tcPr>
            </w:tcPrChange>
          </w:tcPr>
          <w:p w14:paraId="009BCEB0"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101" w:author="Amit Popat" w:date="2022-07-11T09:33:00Z">
              <w:tcPr>
                <w:tcW w:w="864" w:type="dxa"/>
                <w:tcBorders>
                  <w:top w:val="dotted" w:sz="4" w:space="0" w:color="auto"/>
                  <w:left w:val="nil"/>
                  <w:bottom w:val="dotted" w:sz="4" w:space="0" w:color="auto"/>
                  <w:right w:val="nil"/>
                </w:tcBorders>
                <w:shd w:val="clear" w:color="auto" w:fill="FFFFFF"/>
              </w:tcPr>
            </w:tcPrChange>
          </w:tcPr>
          <w:p w14:paraId="7454F0D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2" w:author="Amit Popat" w:date="2022-07-11T09:33:00Z">
              <w:tcPr>
                <w:tcW w:w="1008" w:type="dxa"/>
                <w:tcBorders>
                  <w:top w:val="dotted" w:sz="4" w:space="0" w:color="auto"/>
                  <w:left w:val="nil"/>
                  <w:bottom w:val="dotted" w:sz="4" w:space="0" w:color="auto"/>
                  <w:right w:val="nil"/>
                </w:tcBorders>
                <w:shd w:val="clear" w:color="auto" w:fill="FFFFFF"/>
              </w:tcPr>
            </w:tcPrChange>
          </w:tcPr>
          <w:p w14:paraId="79A7EC60" w14:textId="77777777" w:rsidR="00573AF5" w:rsidRDefault="00573AF5">
            <w:pPr>
              <w:pStyle w:val="MsgTableBody"/>
              <w:jc w:val="center"/>
              <w:rPr>
                <w:noProof/>
              </w:rPr>
            </w:pPr>
            <w:r>
              <w:rPr>
                <w:noProof/>
              </w:rPr>
              <w:t>11</w:t>
            </w:r>
          </w:p>
        </w:tc>
      </w:tr>
      <w:tr w:rsidR="00573AF5" w:rsidRPr="00573AF5" w14:paraId="2B8A425B" w14:textId="77777777" w:rsidTr="00433EA9">
        <w:trPr>
          <w:jc w:val="center"/>
          <w:trPrChange w:id="103"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104" w:author="Amit Popat" w:date="2022-07-11T09:33:00Z">
              <w:tcPr>
                <w:tcW w:w="2880" w:type="dxa"/>
                <w:tcBorders>
                  <w:top w:val="dotted" w:sz="4" w:space="0" w:color="auto"/>
                  <w:left w:val="nil"/>
                  <w:bottom w:val="dotted" w:sz="4" w:space="0" w:color="auto"/>
                  <w:right w:val="nil"/>
                </w:tcBorders>
                <w:shd w:val="clear" w:color="auto" w:fill="FFFFFF"/>
              </w:tcPr>
            </w:tcPrChange>
          </w:tcPr>
          <w:p w14:paraId="14CF2AC7"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05" w:author="Amit Popat" w:date="2022-07-11T09:33:00Z">
              <w:tcPr>
                <w:tcW w:w="4320" w:type="dxa"/>
                <w:tcBorders>
                  <w:top w:val="dotted" w:sz="4" w:space="0" w:color="auto"/>
                  <w:left w:val="nil"/>
                  <w:bottom w:val="dotted" w:sz="4" w:space="0" w:color="auto"/>
                  <w:right w:val="nil"/>
                </w:tcBorders>
                <w:shd w:val="clear" w:color="auto" w:fill="FFFFFF"/>
              </w:tcPr>
            </w:tcPrChange>
          </w:tcPr>
          <w:p w14:paraId="6AA8CAB0"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Change w:id="106" w:author="Amit Popat" w:date="2022-07-11T09:33:00Z">
              <w:tcPr>
                <w:tcW w:w="864" w:type="dxa"/>
                <w:tcBorders>
                  <w:top w:val="dotted" w:sz="4" w:space="0" w:color="auto"/>
                  <w:left w:val="nil"/>
                  <w:bottom w:val="dotted" w:sz="4" w:space="0" w:color="auto"/>
                  <w:right w:val="nil"/>
                </w:tcBorders>
                <w:shd w:val="clear" w:color="auto" w:fill="FFFFFF"/>
              </w:tcPr>
            </w:tcPrChange>
          </w:tcPr>
          <w:p w14:paraId="6874BD3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7" w:author="Amit Popat" w:date="2022-07-11T09:33:00Z">
              <w:tcPr>
                <w:tcW w:w="1008" w:type="dxa"/>
                <w:tcBorders>
                  <w:top w:val="dotted" w:sz="4" w:space="0" w:color="auto"/>
                  <w:left w:val="nil"/>
                  <w:bottom w:val="dotted" w:sz="4" w:space="0" w:color="auto"/>
                  <w:right w:val="nil"/>
                </w:tcBorders>
                <w:shd w:val="clear" w:color="auto" w:fill="FFFFFF"/>
              </w:tcPr>
            </w:tcPrChange>
          </w:tcPr>
          <w:p w14:paraId="618AF949" w14:textId="77777777" w:rsidR="00573AF5" w:rsidRDefault="00573AF5">
            <w:pPr>
              <w:pStyle w:val="MsgTableBody"/>
              <w:jc w:val="center"/>
              <w:rPr>
                <w:noProof/>
              </w:rPr>
            </w:pPr>
          </w:p>
        </w:tc>
      </w:tr>
      <w:tr w:rsidR="00573AF5" w:rsidRPr="00573AF5" w14:paraId="5DA90B53" w14:textId="77777777" w:rsidTr="00433EA9">
        <w:trPr>
          <w:jc w:val="center"/>
          <w:trPrChange w:id="108"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109" w:author="Amit Popat" w:date="2022-07-11T09:33:00Z">
              <w:tcPr>
                <w:tcW w:w="2880" w:type="dxa"/>
                <w:tcBorders>
                  <w:top w:val="dotted" w:sz="4" w:space="0" w:color="auto"/>
                  <w:left w:val="nil"/>
                  <w:bottom w:val="dotted" w:sz="4" w:space="0" w:color="auto"/>
                  <w:right w:val="nil"/>
                </w:tcBorders>
                <w:shd w:val="clear" w:color="auto" w:fill="FFFFFF"/>
              </w:tcPr>
            </w:tcPrChange>
          </w:tcPr>
          <w:p w14:paraId="722078EB"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Change w:id="110" w:author="Amit Popat" w:date="2022-07-11T09:33:00Z">
              <w:tcPr>
                <w:tcW w:w="4320" w:type="dxa"/>
                <w:tcBorders>
                  <w:top w:val="dotted" w:sz="4" w:space="0" w:color="auto"/>
                  <w:left w:val="nil"/>
                  <w:bottom w:val="dotted" w:sz="4" w:space="0" w:color="auto"/>
                  <w:right w:val="nil"/>
                </w:tcBorders>
                <w:shd w:val="clear" w:color="auto" w:fill="FFFFFF"/>
              </w:tcPr>
            </w:tcPrChange>
          </w:tcPr>
          <w:p w14:paraId="62CBC3BC"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Change w:id="111" w:author="Amit Popat" w:date="2022-07-11T09:33:00Z">
              <w:tcPr>
                <w:tcW w:w="864" w:type="dxa"/>
                <w:tcBorders>
                  <w:top w:val="dotted" w:sz="4" w:space="0" w:color="auto"/>
                  <w:left w:val="nil"/>
                  <w:bottom w:val="dotted" w:sz="4" w:space="0" w:color="auto"/>
                  <w:right w:val="nil"/>
                </w:tcBorders>
                <w:shd w:val="clear" w:color="auto" w:fill="FFFFFF"/>
              </w:tcPr>
            </w:tcPrChange>
          </w:tcPr>
          <w:p w14:paraId="3E20E09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2" w:author="Amit Popat" w:date="2022-07-11T09:33:00Z">
              <w:tcPr>
                <w:tcW w:w="1008" w:type="dxa"/>
                <w:tcBorders>
                  <w:top w:val="dotted" w:sz="4" w:space="0" w:color="auto"/>
                  <w:left w:val="nil"/>
                  <w:bottom w:val="dotted" w:sz="4" w:space="0" w:color="auto"/>
                  <w:right w:val="nil"/>
                </w:tcBorders>
                <w:shd w:val="clear" w:color="auto" w:fill="FFFFFF"/>
              </w:tcPr>
            </w:tcPrChange>
          </w:tcPr>
          <w:p w14:paraId="0E549371" w14:textId="77777777" w:rsidR="00573AF5" w:rsidRDefault="00573AF5">
            <w:pPr>
              <w:pStyle w:val="MsgTableBody"/>
              <w:jc w:val="center"/>
              <w:rPr>
                <w:noProof/>
              </w:rPr>
            </w:pPr>
            <w:r>
              <w:rPr>
                <w:noProof/>
              </w:rPr>
              <w:t>3</w:t>
            </w:r>
          </w:p>
        </w:tc>
      </w:tr>
      <w:tr w:rsidR="00433EA9" w14:paraId="1B9C878D" w14:textId="77777777" w:rsidTr="00433EA9">
        <w:tblPrEx>
          <w:tblLook w:val="04A0" w:firstRow="1" w:lastRow="0" w:firstColumn="1" w:lastColumn="0" w:noHBand="0" w:noVBand="1"/>
        </w:tblPrEx>
        <w:trPr>
          <w:jc w:val="center"/>
          <w:ins w:id="113" w:author="Amit Popat" w:date="2022-07-11T09:33:00Z"/>
        </w:trPr>
        <w:tc>
          <w:tcPr>
            <w:tcW w:w="2882" w:type="dxa"/>
            <w:tcBorders>
              <w:top w:val="dotted" w:sz="4" w:space="0" w:color="auto"/>
              <w:left w:val="nil"/>
              <w:bottom w:val="dotted" w:sz="4" w:space="0" w:color="auto"/>
              <w:right w:val="nil"/>
            </w:tcBorders>
            <w:shd w:val="clear" w:color="auto" w:fill="FFFFFF"/>
            <w:hideMark/>
          </w:tcPr>
          <w:p w14:paraId="2657A434" w14:textId="77777777" w:rsidR="00433EA9" w:rsidRDefault="00433EA9">
            <w:pPr>
              <w:pStyle w:val="MsgTableBody"/>
              <w:spacing w:line="256" w:lineRule="auto"/>
              <w:rPr>
                <w:ins w:id="114" w:author="Amit Popat" w:date="2022-07-11T09:33:00Z"/>
                <w:b/>
                <w:bCs/>
                <w:noProof/>
                <w:color w:val="FF0000"/>
              </w:rPr>
            </w:pPr>
            <w:ins w:id="115" w:author="Amit Popat" w:date="2022-07-11T09:33:00Z">
              <w:r>
                <w:rPr>
                  <w:b/>
                  <w:bCs/>
                  <w:noProof/>
                  <w:color w:val="FF0000"/>
                </w:rPr>
                <w:t>[{ GS</w:t>
              </w:r>
              <w:r>
                <w:fldChar w:fldCharType="begin"/>
              </w:r>
              <w:r>
                <w:instrText xml:space="preserve"> HYPERLINK "file:///D:\\Eigene%20Dateien\\2018\\HL7\\Standards\\v2.9%20May\\716%20-%20New.doc" \l "#NK1" </w:instrText>
              </w:r>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0B4335E3" w14:textId="77777777" w:rsidR="00433EA9" w:rsidRDefault="00433EA9">
            <w:pPr>
              <w:pStyle w:val="MsgTableBody"/>
              <w:spacing w:line="256" w:lineRule="auto"/>
              <w:rPr>
                <w:ins w:id="116" w:author="Amit Popat" w:date="2022-07-11T09:33:00Z"/>
                <w:b/>
                <w:bCs/>
                <w:noProof/>
                <w:color w:val="FF0000"/>
              </w:rPr>
            </w:pPr>
            <w:ins w:id="117" w:author="Amit Popat" w:date="2022-07-11T09:33: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2C76F485" w14:textId="77777777" w:rsidR="00433EA9" w:rsidRDefault="00433EA9">
            <w:pPr>
              <w:pStyle w:val="MsgTableBody"/>
              <w:spacing w:line="256" w:lineRule="auto"/>
              <w:jc w:val="center"/>
              <w:rPr>
                <w:ins w:id="118" w:author="Amit Popat" w:date="2022-07-11T09:3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6A8F6EDA" w14:textId="77777777" w:rsidR="00433EA9" w:rsidRDefault="00433EA9">
            <w:pPr>
              <w:pStyle w:val="MsgTableBody"/>
              <w:spacing w:line="256" w:lineRule="auto"/>
              <w:jc w:val="center"/>
              <w:rPr>
                <w:ins w:id="119" w:author="Amit Popat" w:date="2022-07-11T09:33:00Z"/>
                <w:b/>
                <w:bCs/>
                <w:noProof/>
                <w:color w:val="FF0000"/>
              </w:rPr>
            </w:pPr>
            <w:ins w:id="120" w:author="Amit Popat" w:date="2022-07-11T09:33:00Z">
              <w:r>
                <w:rPr>
                  <w:b/>
                  <w:bCs/>
                  <w:noProof/>
                  <w:color w:val="FF0000"/>
                </w:rPr>
                <w:t>3</w:t>
              </w:r>
            </w:ins>
          </w:p>
        </w:tc>
      </w:tr>
      <w:tr w:rsidR="00433EA9" w14:paraId="7B6AFD94" w14:textId="77777777" w:rsidTr="00433EA9">
        <w:tblPrEx>
          <w:tblLook w:val="04A0" w:firstRow="1" w:lastRow="0" w:firstColumn="1" w:lastColumn="0" w:noHBand="0" w:noVBand="1"/>
        </w:tblPrEx>
        <w:trPr>
          <w:jc w:val="center"/>
          <w:ins w:id="121" w:author="Amit Popat" w:date="2022-07-11T09:33:00Z"/>
        </w:trPr>
        <w:tc>
          <w:tcPr>
            <w:tcW w:w="2882" w:type="dxa"/>
            <w:tcBorders>
              <w:top w:val="dotted" w:sz="4" w:space="0" w:color="auto"/>
              <w:left w:val="nil"/>
              <w:bottom w:val="dotted" w:sz="4" w:space="0" w:color="auto"/>
              <w:right w:val="nil"/>
            </w:tcBorders>
            <w:shd w:val="clear" w:color="auto" w:fill="FFFFFF"/>
            <w:hideMark/>
          </w:tcPr>
          <w:p w14:paraId="5F08E458" w14:textId="77777777" w:rsidR="00433EA9" w:rsidRDefault="00433EA9">
            <w:pPr>
              <w:pStyle w:val="MsgTableBody"/>
              <w:spacing w:line="256" w:lineRule="auto"/>
              <w:rPr>
                <w:ins w:id="122" w:author="Amit Popat" w:date="2022-07-11T09:33:00Z"/>
                <w:b/>
                <w:bCs/>
                <w:noProof/>
                <w:color w:val="FF0000"/>
              </w:rPr>
            </w:pPr>
            <w:ins w:id="123" w:author="Amit Popat" w:date="2022-07-11T09:33: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732CDFAE" w14:textId="77777777" w:rsidR="00433EA9" w:rsidRDefault="00433EA9">
            <w:pPr>
              <w:pStyle w:val="MsgTableBody"/>
              <w:spacing w:line="256" w:lineRule="auto"/>
              <w:rPr>
                <w:ins w:id="124" w:author="Amit Popat" w:date="2022-07-11T09:33:00Z"/>
                <w:b/>
                <w:bCs/>
                <w:noProof/>
                <w:color w:val="FF0000"/>
              </w:rPr>
            </w:pPr>
            <w:ins w:id="125" w:author="Amit Popat" w:date="2022-07-11T09:33: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1B8DFCA4" w14:textId="77777777" w:rsidR="00433EA9" w:rsidRDefault="00433EA9">
            <w:pPr>
              <w:pStyle w:val="MsgTableBody"/>
              <w:spacing w:line="256" w:lineRule="auto"/>
              <w:jc w:val="center"/>
              <w:rPr>
                <w:ins w:id="126" w:author="Amit Popat" w:date="2022-07-11T09:3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3121DEBE" w14:textId="77777777" w:rsidR="00433EA9" w:rsidRDefault="00433EA9">
            <w:pPr>
              <w:pStyle w:val="MsgTableBody"/>
              <w:spacing w:line="256" w:lineRule="auto"/>
              <w:jc w:val="center"/>
              <w:rPr>
                <w:ins w:id="127" w:author="Amit Popat" w:date="2022-07-11T09:33:00Z"/>
                <w:b/>
                <w:bCs/>
                <w:noProof/>
                <w:color w:val="FF0000"/>
              </w:rPr>
            </w:pPr>
            <w:ins w:id="128" w:author="Amit Popat" w:date="2022-07-11T09:33:00Z">
              <w:r>
                <w:rPr>
                  <w:b/>
                  <w:bCs/>
                  <w:noProof/>
                  <w:color w:val="FF0000"/>
                </w:rPr>
                <w:t>3</w:t>
              </w:r>
            </w:ins>
          </w:p>
        </w:tc>
      </w:tr>
      <w:tr w:rsidR="00433EA9" w14:paraId="45D36CE9" w14:textId="77777777" w:rsidTr="00433EA9">
        <w:tblPrEx>
          <w:tblLook w:val="04A0" w:firstRow="1" w:lastRow="0" w:firstColumn="1" w:lastColumn="0" w:noHBand="0" w:noVBand="1"/>
        </w:tblPrEx>
        <w:trPr>
          <w:jc w:val="center"/>
          <w:ins w:id="129" w:author="Amit Popat" w:date="2022-07-11T09:33:00Z"/>
        </w:trPr>
        <w:tc>
          <w:tcPr>
            <w:tcW w:w="2882" w:type="dxa"/>
            <w:tcBorders>
              <w:top w:val="dotted" w:sz="4" w:space="0" w:color="auto"/>
              <w:left w:val="nil"/>
              <w:bottom w:val="dotted" w:sz="4" w:space="0" w:color="auto"/>
              <w:right w:val="nil"/>
            </w:tcBorders>
            <w:shd w:val="clear" w:color="auto" w:fill="FFFFFF"/>
            <w:hideMark/>
          </w:tcPr>
          <w:p w14:paraId="528F1FCF" w14:textId="77777777" w:rsidR="00433EA9" w:rsidRDefault="00433EA9">
            <w:pPr>
              <w:pStyle w:val="MsgTableBody"/>
              <w:spacing w:line="256" w:lineRule="auto"/>
              <w:rPr>
                <w:ins w:id="130" w:author="Amit Popat" w:date="2022-07-11T09:33:00Z"/>
                <w:b/>
                <w:bCs/>
                <w:noProof/>
                <w:color w:val="FF0000"/>
              </w:rPr>
            </w:pPr>
            <w:ins w:id="131" w:author="Amit Popat" w:date="2022-07-11T09:33: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57C42A94" w14:textId="77777777" w:rsidR="00433EA9" w:rsidRDefault="00433EA9">
            <w:pPr>
              <w:pStyle w:val="MsgTableBody"/>
              <w:spacing w:line="256" w:lineRule="auto"/>
              <w:rPr>
                <w:ins w:id="132" w:author="Amit Popat" w:date="2022-07-11T09:33:00Z"/>
                <w:b/>
                <w:bCs/>
                <w:noProof/>
                <w:color w:val="FF0000"/>
              </w:rPr>
            </w:pPr>
            <w:ins w:id="133" w:author="Amit Popat" w:date="2022-07-11T09:33: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1BA25C90" w14:textId="77777777" w:rsidR="00433EA9" w:rsidRDefault="00433EA9">
            <w:pPr>
              <w:pStyle w:val="MsgTableBody"/>
              <w:spacing w:line="256" w:lineRule="auto"/>
              <w:jc w:val="center"/>
              <w:rPr>
                <w:ins w:id="134" w:author="Amit Popat" w:date="2022-07-11T09:3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3EC5D043" w14:textId="77777777" w:rsidR="00433EA9" w:rsidRDefault="00433EA9">
            <w:pPr>
              <w:pStyle w:val="MsgTableBody"/>
              <w:spacing w:line="256" w:lineRule="auto"/>
              <w:jc w:val="center"/>
              <w:rPr>
                <w:ins w:id="135" w:author="Amit Popat" w:date="2022-07-11T09:33:00Z"/>
                <w:b/>
                <w:bCs/>
                <w:noProof/>
                <w:color w:val="FF0000"/>
              </w:rPr>
            </w:pPr>
            <w:ins w:id="136" w:author="Amit Popat" w:date="2022-07-11T09:33:00Z">
              <w:r>
                <w:rPr>
                  <w:b/>
                  <w:bCs/>
                  <w:noProof/>
                  <w:color w:val="FF0000"/>
                </w:rPr>
                <w:t>3</w:t>
              </w:r>
            </w:ins>
          </w:p>
        </w:tc>
      </w:tr>
      <w:tr w:rsidR="00C87B0A" w14:paraId="3C2358AC" w14:textId="77777777" w:rsidTr="00433EA9">
        <w:tblPrEx>
          <w:tblLook w:val="04A0" w:firstRow="1" w:lastRow="0" w:firstColumn="1" w:lastColumn="0" w:noHBand="0" w:noVBand="1"/>
        </w:tblPrEx>
        <w:trPr>
          <w:jc w:val="center"/>
          <w:ins w:id="137" w:author="Amit Popat" w:date="2022-07-11T10:07:00Z"/>
        </w:trPr>
        <w:tc>
          <w:tcPr>
            <w:tcW w:w="2882" w:type="dxa"/>
            <w:tcBorders>
              <w:top w:val="dotted" w:sz="4" w:space="0" w:color="auto"/>
              <w:left w:val="nil"/>
              <w:bottom w:val="dotted" w:sz="4" w:space="0" w:color="auto"/>
              <w:right w:val="nil"/>
            </w:tcBorders>
            <w:shd w:val="clear" w:color="auto" w:fill="FFFFFF"/>
          </w:tcPr>
          <w:p w14:paraId="2851B723" w14:textId="4DCE46CA" w:rsidR="00C87B0A" w:rsidRDefault="00C87B0A" w:rsidP="00C87B0A">
            <w:pPr>
              <w:pStyle w:val="MsgTableBody"/>
              <w:spacing w:line="256" w:lineRule="auto"/>
              <w:rPr>
                <w:ins w:id="138" w:author="Amit Popat" w:date="2022-07-11T10:07:00Z"/>
                <w:b/>
                <w:bCs/>
                <w:noProof/>
                <w:color w:val="FF0000"/>
              </w:rPr>
            </w:pPr>
            <w:bookmarkStart w:id="139" w:name="_Hlk108427086"/>
            <w:ins w:id="140" w:author="Amit Popat" w:date="2022-07-11T10:08:00Z">
              <w:r>
                <w:rPr>
                  <w:noProof/>
                </w:rPr>
                <w:t>[{</w:t>
              </w:r>
            </w:ins>
          </w:p>
        </w:tc>
        <w:tc>
          <w:tcPr>
            <w:tcW w:w="4321" w:type="dxa"/>
            <w:tcBorders>
              <w:top w:val="dotted" w:sz="4" w:space="0" w:color="auto"/>
              <w:left w:val="nil"/>
              <w:bottom w:val="dotted" w:sz="4" w:space="0" w:color="auto"/>
              <w:right w:val="nil"/>
            </w:tcBorders>
            <w:shd w:val="clear" w:color="auto" w:fill="FFFFFF"/>
          </w:tcPr>
          <w:p w14:paraId="61EB85FD" w14:textId="7D7EA425" w:rsidR="00C87B0A" w:rsidRDefault="00C87B0A" w:rsidP="00C87B0A">
            <w:pPr>
              <w:pStyle w:val="MsgTableBody"/>
              <w:spacing w:line="256" w:lineRule="auto"/>
              <w:rPr>
                <w:ins w:id="141" w:author="Amit Popat" w:date="2022-07-11T10:07:00Z"/>
                <w:b/>
                <w:bCs/>
                <w:noProof/>
                <w:color w:val="FF0000"/>
              </w:rPr>
            </w:pPr>
            <w:ins w:id="142" w:author="Amit Popat" w:date="2022-07-11T10:08: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238037AB" w14:textId="77777777" w:rsidR="00C87B0A" w:rsidRDefault="00C87B0A" w:rsidP="00C87B0A">
            <w:pPr>
              <w:pStyle w:val="MsgTableBody"/>
              <w:spacing w:line="256" w:lineRule="auto"/>
              <w:jc w:val="center"/>
              <w:rPr>
                <w:ins w:id="143" w:author="Amit Popat" w:date="2022-07-11T10:07:00Z"/>
                <w:b/>
                <w:bCs/>
                <w:noProof/>
                <w:color w:val="FF0000"/>
              </w:rPr>
            </w:pPr>
          </w:p>
        </w:tc>
        <w:tc>
          <w:tcPr>
            <w:tcW w:w="1008" w:type="dxa"/>
            <w:tcBorders>
              <w:top w:val="dotted" w:sz="4" w:space="0" w:color="auto"/>
              <w:left w:val="nil"/>
              <w:bottom w:val="dotted" w:sz="4" w:space="0" w:color="auto"/>
              <w:right w:val="nil"/>
            </w:tcBorders>
            <w:shd w:val="clear" w:color="auto" w:fill="FFFFFF"/>
          </w:tcPr>
          <w:p w14:paraId="08E45F29" w14:textId="77777777" w:rsidR="00C87B0A" w:rsidRDefault="00C87B0A" w:rsidP="00C87B0A">
            <w:pPr>
              <w:pStyle w:val="MsgTableBody"/>
              <w:spacing w:line="256" w:lineRule="auto"/>
              <w:jc w:val="center"/>
              <w:rPr>
                <w:ins w:id="144" w:author="Amit Popat" w:date="2022-07-11T10:07:00Z"/>
                <w:b/>
                <w:bCs/>
                <w:noProof/>
                <w:color w:val="FF0000"/>
              </w:rPr>
            </w:pPr>
          </w:p>
        </w:tc>
      </w:tr>
      <w:tr w:rsidR="00C87B0A" w:rsidRPr="00573AF5" w14:paraId="403130BD" w14:textId="77777777" w:rsidTr="00433EA9">
        <w:trPr>
          <w:jc w:val="center"/>
          <w:trPrChange w:id="145"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146" w:author="Amit Popat" w:date="2022-07-11T09:33:00Z">
              <w:tcPr>
                <w:tcW w:w="2880" w:type="dxa"/>
                <w:tcBorders>
                  <w:top w:val="dotted" w:sz="4" w:space="0" w:color="auto"/>
                  <w:left w:val="nil"/>
                  <w:bottom w:val="dotted" w:sz="4" w:space="0" w:color="auto"/>
                  <w:right w:val="nil"/>
                </w:tcBorders>
                <w:shd w:val="clear" w:color="auto" w:fill="FFFFFF"/>
              </w:tcPr>
            </w:tcPrChange>
          </w:tcPr>
          <w:p w14:paraId="39244E9D" w14:textId="1726162C" w:rsidR="00C87B0A" w:rsidRDefault="00C87B0A" w:rsidP="00C87B0A">
            <w:pPr>
              <w:pStyle w:val="MsgTableBody"/>
              <w:rPr>
                <w:noProof/>
              </w:rPr>
            </w:pPr>
            <w:ins w:id="147" w:author="Amit Popat" w:date="2022-07-11T10:08:00Z">
              <w:r>
                <w:rPr>
                  <w:noProof/>
                </w:rPr>
                <w:t xml:space="preserve">     </w:t>
              </w:r>
              <w:r>
                <w:fldChar w:fldCharType="begin"/>
              </w:r>
              <w:r>
                <w:instrText xml:space="preserve"> HYPERLINK "file:///D:\\Eigene%20Dateien\\2018\\HL7\\Standards\\v2.9%20May\\716%20-%20New.doc" \l "#NK1" </w:instrText>
              </w:r>
              <w:r>
                <w:fldChar w:fldCharType="separate"/>
              </w:r>
              <w:r>
                <w:rPr>
                  <w:rStyle w:val="Hyperlink"/>
                  <w:noProof/>
                </w:rPr>
                <w:t>NK1</w:t>
              </w:r>
              <w:r>
                <w:fldChar w:fldCharType="end"/>
              </w:r>
              <w:r>
                <w:rPr>
                  <w:noProof/>
                </w:rPr>
                <w:t xml:space="preserve">   </w:t>
              </w:r>
            </w:ins>
            <w:del w:id="148" w:author="Amit Popat" w:date="2022-07-11T10:08:00Z">
              <w:r w:rsidDel="007619BB">
                <w:rPr>
                  <w:noProof/>
                </w:rPr>
                <w:delText>[{NK1}]</w:delText>
              </w:r>
            </w:del>
          </w:p>
        </w:tc>
        <w:tc>
          <w:tcPr>
            <w:tcW w:w="4321" w:type="dxa"/>
            <w:tcBorders>
              <w:top w:val="dotted" w:sz="4" w:space="0" w:color="auto"/>
              <w:left w:val="nil"/>
              <w:bottom w:val="dotted" w:sz="4" w:space="0" w:color="auto"/>
              <w:right w:val="nil"/>
            </w:tcBorders>
            <w:shd w:val="clear" w:color="auto" w:fill="FFFFFF"/>
            <w:tcPrChange w:id="149" w:author="Amit Popat" w:date="2022-07-11T09:33:00Z">
              <w:tcPr>
                <w:tcW w:w="4320" w:type="dxa"/>
                <w:tcBorders>
                  <w:top w:val="dotted" w:sz="4" w:space="0" w:color="auto"/>
                  <w:left w:val="nil"/>
                  <w:bottom w:val="dotted" w:sz="4" w:space="0" w:color="auto"/>
                  <w:right w:val="nil"/>
                </w:tcBorders>
                <w:shd w:val="clear" w:color="auto" w:fill="FFFFFF"/>
              </w:tcPr>
            </w:tcPrChange>
          </w:tcPr>
          <w:p w14:paraId="40E8A03F" w14:textId="075BD805" w:rsidR="00C87B0A" w:rsidRDefault="00C87B0A" w:rsidP="00C87B0A">
            <w:pPr>
              <w:pStyle w:val="MsgTableBody"/>
              <w:rPr>
                <w:noProof/>
              </w:rPr>
            </w:pPr>
            <w:ins w:id="150" w:author="Amit Popat" w:date="2022-07-11T10:08:00Z">
              <w:r>
                <w:rPr>
                  <w:noProof/>
                </w:rPr>
                <w:t>Next of Kin / Associated Parties</w:t>
              </w:r>
            </w:ins>
            <w:del w:id="151" w:author="Amit Popat" w:date="2022-07-11T10:08:00Z">
              <w:r w:rsidDel="007619BB">
                <w:rPr>
                  <w:noProof/>
                </w:rPr>
                <w:delText>Next of Kin/Associated Parties</w:delText>
              </w:r>
            </w:del>
          </w:p>
        </w:tc>
        <w:tc>
          <w:tcPr>
            <w:tcW w:w="864" w:type="dxa"/>
            <w:tcBorders>
              <w:top w:val="dotted" w:sz="4" w:space="0" w:color="auto"/>
              <w:left w:val="nil"/>
              <w:bottom w:val="dotted" w:sz="4" w:space="0" w:color="auto"/>
              <w:right w:val="nil"/>
            </w:tcBorders>
            <w:shd w:val="clear" w:color="auto" w:fill="FFFFFF"/>
            <w:tcPrChange w:id="152" w:author="Amit Popat" w:date="2022-07-11T09:33:00Z">
              <w:tcPr>
                <w:tcW w:w="864" w:type="dxa"/>
                <w:tcBorders>
                  <w:top w:val="dotted" w:sz="4" w:space="0" w:color="auto"/>
                  <w:left w:val="nil"/>
                  <w:bottom w:val="dotted" w:sz="4" w:space="0" w:color="auto"/>
                  <w:right w:val="nil"/>
                </w:tcBorders>
                <w:shd w:val="clear" w:color="auto" w:fill="FFFFFF"/>
              </w:tcPr>
            </w:tcPrChange>
          </w:tcPr>
          <w:p w14:paraId="3758681B" w14:textId="77777777" w:rsidR="00C87B0A" w:rsidRDefault="00C87B0A" w:rsidP="00C87B0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53" w:author="Amit Popat" w:date="2022-07-11T09:33:00Z">
              <w:tcPr>
                <w:tcW w:w="1008" w:type="dxa"/>
                <w:tcBorders>
                  <w:top w:val="dotted" w:sz="4" w:space="0" w:color="auto"/>
                  <w:left w:val="nil"/>
                  <w:bottom w:val="dotted" w:sz="4" w:space="0" w:color="auto"/>
                  <w:right w:val="nil"/>
                </w:tcBorders>
                <w:shd w:val="clear" w:color="auto" w:fill="FFFFFF"/>
              </w:tcPr>
            </w:tcPrChange>
          </w:tcPr>
          <w:p w14:paraId="559E97C4" w14:textId="2CA42248" w:rsidR="00C87B0A" w:rsidRDefault="00C87B0A" w:rsidP="00C87B0A">
            <w:pPr>
              <w:pStyle w:val="MsgTableBody"/>
              <w:jc w:val="center"/>
              <w:rPr>
                <w:noProof/>
              </w:rPr>
            </w:pPr>
            <w:ins w:id="154" w:author="Amit Popat" w:date="2022-07-11T10:08:00Z">
              <w:r>
                <w:rPr>
                  <w:noProof/>
                </w:rPr>
                <w:t>3</w:t>
              </w:r>
            </w:ins>
            <w:del w:id="155" w:author="Amit Popat" w:date="2022-07-11T10:08:00Z">
              <w:r w:rsidDel="007619BB">
                <w:rPr>
                  <w:noProof/>
                </w:rPr>
                <w:delText>6</w:delText>
              </w:r>
            </w:del>
          </w:p>
        </w:tc>
      </w:tr>
      <w:tr w:rsidR="00C87B0A" w14:paraId="74E85329" w14:textId="77777777" w:rsidTr="00C87B0A">
        <w:tblPrEx>
          <w:tblLook w:val="04A0" w:firstRow="1" w:lastRow="0" w:firstColumn="1" w:lastColumn="0" w:noHBand="0" w:noVBand="1"/>
        </w:tblPrEx>
        <w:trPr>
          <w:jc w:val="center"/>
          <w:ins w:id="156" w:author="Amit Popat" w:date="2022-07-11T10:04:00Z"/>
        </w:trPr>
        <w:tc>
          <w:tcPr>
            <w:tcW w:w="2882" w:type="dxa"/>
            <w:tcBorders>
              <w:top w:val="dotted" w:sz="4" w:space="0" w:color="auto"/>
              <w:left w:val="nil"/>
              <w:bottom w:val="dotted" w:sz="4" w:space="0" w:color="auto"/>
              <w:right w:val="nil"/>
            </w:tcBorders>
            <w:shd w:val="clear" w:color="auto" w:fill="FFFFFF"/>
            <w:hideMark/>
          </w:tcPr>
          <w:p w14:paraId="28D98FA0" w14:textId="1F438079" w:rsidR="00C87B0A" w:rsidRDefault="00C87B0A" w:rsidP="00C87B0A">
            <w:pPr>
              <w:pStyle w:val="MsgTableBody"/>
              <w:spacing w:line="256" w:lineRule="auto"/>
              <w:rPr>
                <w:ins w:id="157" w:author="Amit Popat" w:date="2022-07-11T10:04:00Z"/>
                <w:b/>
                <w:bCs/>
                <w:noProof/>
                <w:color w:val="FF0000"/>
              </w:rPr>
            </w:pPr>
            <w:ins w:id="158" w:author="Amit Popat" w:date="2022-07-11T10:08:00Z">
              <w:r>
                <w:rPr>
                  <w:b/>
                  <w:bCs/>
                  <w:noProof/>
                  <w:color w:val="FF0000"/>
                </w:rPr>
                <w:t xml:space="preserve">    [{ </w:t>
              </w:r>
              <w:r>
                <w:fldChar w:fldCharType="begin"/>
              </w:r>
              <w:r>
                <w:instrText xml:space="preserve"> HYPERLINK "file:///D:\\Eigene%20Dateien\\2018\\HL7\\Standards\\v2.9%20May\\716%20-%20New.doc" \l "#NK1" </w:instrText>
              </w:r>
              <w:r>
                <w:fldChar w:fldCharType="separate"/>
              </w:r>
              <w:r>
                <w:rPr>
                  <w:rStyle w:val="Hyperlink"/>
                  <w:b/>
                  <w:bCs/>
                  <w:noProof/>
                  <w:color w:val="FF0000"/>
                </w:rPr>
                <w:t>GSP</w:t>
              </w:r>
              <w:r>
                <w:fldChar w:fldCharType="end"/>
              </w:r>
              <w:r>
                <w:rPr>
                  <w:b/>
                  <w:bCs/>
                  <w:color w:val="FF0000"/>
                </w:rPr>
                <w:t xml:space="preserve"> }</w:t>
              </w:r>
              <w:r>
                <w:rPr>
                  <w:b/>
                  <w:bCs/>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3D67BFD9" w14:textId="6D9BD065" w:rsidR="00C87B0A" w:rsidRDefault="00C87B0A" w:rsidP="00C87B0A">
            <w:pPr>
              <w:pStyle w:val="MsgTableBody"/>
              <w:spacing w:line="256" w:lineRule="auto"/>
              <w:rPr>
                <w:ins w:id="159" w:author="Amit Popat" w:date="2022-07-11T10:04:00Z"/>
                <w:b/>
                <w:bCs/>
                <w:noProof/>
                <w:color w:val="FF0000"/>
              </w:rPr>
            </w:pPr>
            <w:ins w:id="160" w:author="Amit Popat" w:date="2022-07-11T10:08: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5037AFB0" w14:textId="77777777" w:rsidR="00C87B0A" w:rsidRDefault="00C87B0A" w:rsidP="00C87B0A">
            <w:pPr>
              <w:pStyle w:val="MsgTableBody"/>
              <w:spacing w:line="256" w:lineRule="auto"/>
              <w:jc w:val="center"/>
              <w:rPr>
                <w:ins w:id="161" w:author="Amit Popat" w:date="2022-07-11T10:04: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035BD433" w14:textId="66FE2818" w:rsidR="00C87B0A" w:rsidRDefault="00C87B0A" w:rsidP="00C87B0A">
            <w:pPr>
              <w:pStyle w:val="MsgTableBody"/>
              <w:spacing w:line="256" w:lineRule="auto"/>
              <w:jc w:val="center"/>
              <w:rPr>
                <w:ins w:id="162" w:author="Amit Popat" w:date="2022-07-11T10:04:00Z"/>
                <w:b/>
                <w:bCs/>
                <w:noProof/>
                <w:color w:val="FF0000"/>
              </w:rPr>
            </w:pPr>
            <w:ins w:id="163" w:author="Amit Popat" w:date="2022-07-11T10:08:00Z">
              <w:r>
                <w:rPr>
                  <w:b/>
                  <w:bCs/>
                  <w:noProof/>
                  <w:color w:val="FF0000"/>
                </w:rPr>
                <w:t>3</w:t>
              </w:r>
            </w:ins>
          </w:p>
        </w:tc>
      </w:tr>
      <w:tr w:rsidR="00C87B0A" w14:paraId="26951279" w14:textId="77777777" w:rsidTr="00C87B0A">
        <w:tblPrEx>
          <w:tblLook w:val="04A0" w:firstRow="1" w:lastRow="0" w:firstColumn="1" w:lastColumn="0" w:noHBand="0" w:noVBand="1"/>
        </w:tblPrEx>
        <w:trPr>
          <w:jc w:val="center"/>
          <w:ins w:id="164" w:author="Amit Popat" w:date="2022-07-11T10:04:00Z"/>
        </w:trPr>
        <w:tc>
          <w:tcPr>
            <w:tcW w:w="2882" w:type="dxa"/>
            <w:tcBorders>
              <w:top w:val="dotted" w:sz="4" w:space="0" w:color="auto"/>
              <w:left w:val="nil"/>
              <w:bottom w:val="dotted" w:sz="4" w:space="0" w:color="auto"/>
              <w:right w:val="nil"/>
            </w:tcBorders>
            <w:shd w:val="clear" w:color="auto" w:fill="FFFFFF"/>
            <w:hideMark/>
          </w:tcPr>
          <w:p w14:paraId="0FCB334D" w14:textId="3E4D4162" w:rsidR="00C87B0A" w:rsidRDefault="00C87B0A" w:rsidP="00C87B0A">
            <w:pPr>
              <w:pStyle w:val="MsgTableBody"/>
              <w:spacing w:line="256" w:lineRule="auto"/>
              <w:rPr>
                <w:ins w:id="165" w:author="Amit Popat" w:date="2022-07-11T10:04:00Z"/>
                <w:b/>
                <w:bCs/>
                <w:noProof/>
                <w:color w:val="FF0000"/>
              </w:rPr>
            </w:pPr>
            <w:ins w:id="166" w:author="Amit Popat" w:date="2022-07-11T10:08:00Z">
              <w:r>
                <w:rPr>
                  <w:b/>
                  <w:bCs/>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017BB791" w14:textId="7CA3B406" w:rsidR="00C87B0A" w:rsidRDefault="00C87B0A" w:rsidP="00C87B0A">
            <w:pPr>
              <w:pStyle w:val="MsgTableBody"/>
              <w:spacing w:line="256" w:lineRule="auto"/>
              <w:rPr>
                <w:ins w:id="167" w:author="Amit Popat" w:date="2022-07-11T10:04:00Z"/>
                <w:b/>
                <w:bCs/>
                <w:noProof/>
                <w:color w:val="FF0000"/>
              </w:rPr>
            </w:pPr>
            <w:ins w:id="168" w:author="Amit Popat" w:date="2022-07-11T10:08: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023DD7B3" w14:textId="77777777" w:rsidR="00C87B0A" w:rsidRDefault="00C87B0A" w:rsidP="00C87B0A">
            <w:pPr>
              <w:pStyle w:val="MsgTableBody"/>
              <w:spacing w:line="256" w:lineRule="auto"/>
              <w:jc w:val="center"/>
              <w:rPr>
                <w:ins w:id="169" w:author="Amit Popat" w:date="2022-07-11T10:04: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19888CFA" w14:textId="003A6B7F" w:rsidR="00C87B0A" w:rsidRDefault="00C87B0A" w:rsidP="00C87B0A">
            <w:pPr>
              <w:pStyle w:val="MsgTableBody"/>
              <w:spacing w:line="256" w:lineRule="auto"/>
              <w:jc w:val="center"/>
              <w:rPr>
                <w:ins w:id="170" w:author="Amit Popat" w:date="2022-07-11T10:04:00Z"/>
                <w:b/>
                <w:bCs/>
                <w:noProof/>
                <w:color w:val="FF0000"/>
              </w:rPr>
            </w:pPr>
            <w:ins w:id="171" w:author="Amit Popat" w:date="2022-07-11T10:08:00Z">
              <w:r>
                <w:rPr>
                  <w:b/>
                  <w:bCs/>
                  <w:noProof/>
                  <w:color w:val="FF0000"/>
                </w:rPr>
                <w:t>3</w:t>
              </w:r>
            </w:ins>
          </w:p>
        </w:tc>
      </w:tr>
      <w:tr w:rsidR="00C87B0A" w14:paraId="17CEA3E7" w14:textId="77777777" w:rsidTr="00C87B0A">
        <w:tblPrEx>
          <w:tblLook w:val="04A0" w:firstRow="1" w:lastRow="0" w:firstColumn="1" w:lastColumn="0" w:noHBand="0" w:noVBand="1"/>
        </w:tblPrEx>
        <w:trPr>
          <w:jc w:val="center"/>
          <w:ins w:id="172" w:author="Amit Popat" w:date="2022-07-11T10:07:00Z"/>
        </w:trPr>
        <w:tc>
          <w:tcPr>
            <w:tcW w:w="2882" w:type="dxa"/>
            <w:tcBorders>
              <w:top w:val="dotted" w:sz="4" w:space="0" w:color="auto"/>
              <w:left w:val="nil"/>
              <w:bottom w:val="dotted" w:sz="4" w:space="0" w:color="auto"/>
              <w:right w:val="nil"/>
            </w:tcBorders>
            <w:shd w:val="clear" w:color="auto" w:fill="FFFFFF"/>
          </w:tcPr>
          <w:p w14:paraId="1A06E772" w14:textId="1D41DEF2" w:rsidR="00C87B0A" w:rsidRDefault="00C87B0A" w:rsidP="00C87B0A">
            <w:pPr>
              <w:pStyle w:val="MsgTableBody"/>
              <w:spacing w:line="256" w:lineRule="auto"/>
              <w:rPr>
                <w:ins w:id="173" w:author="Amit Popat" w:date="2022-07-11T10:07:00Z"/>
                <w:b/>
                <w:bCs/>
                <w:noProof/>
                <w:color w:val="FF0000"/>
              </w:rPr>
            </w:pPr>
            <w:ins w:id="174" w:author="Amit Popat" w:date="2022-07-11T10:08:00Z">
              <w:r>
                <w:rPr>
                  <w:noProof/>
                </w:rPr>
                <w:t>}]</w:t>
              </w:r>
            </w:ins>
          </w:p>
        </w:tc>
        <w:tc>
          <w:tcPr>
            <w:tcW w:w="4321" w:type="dxa"/>
            <w:tcBorders>
              <w:top w:val="dotted" w:sz="4" w:space="0" w:color="auto"/>
              <w:left w:val="nil"/>
              <w:bottom w:val="dotted" w:sz="4" w:space="0" w:color="auto"/>
              <w:right w:val="nil"/>
            </w:tcBorders>
            <w:shd w:val="clear" w:color="auto" w:fill="FFFFFF"/>
          </w:tcPr>
          <w:p w14:paraId="15E9AFC6" w14:textId="7BAB7CD1" w:rsidR="00C87B0A" w:rsidRDefault="00C87B0A" w:rsidP="00C87B0A">
            <w:pPr>
              <w:pStyle w:val="MsgTableBody"/>
              <w:spacing w:line="256" w:lineRule="auto"/>
              <w:rPr>
                <w:ins w:id="175" w:author="Amit Popat" w:date="2022-07-11T10:07:00Z"/>
                <w:b/>
                <w:bCs/>
                <w:noProof/>
                <w:color w:val="FF0000"/>
              </w:rPr>
            </w:pPr>
            <w:ins w:id="176" w:author="Amit Popat" w:date="2022-07-11T10:08: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4108EA9D" w14:textId="77777777" w:rsidR="00C87B0A" w:rsidRDefault="00C87B0A" w:rsidP="00C87B0A">
            <w:pPr>
              <w:pStyle w:val="MsgTableBody"/>
              <w:spacing w:line="256" w:lineRule="auto"/>
              <w:jc w:val="center"/>
              <w:rPr>
                <w:ins w:id="177" w:author="Amit Popat" w:date="2022-07-11T10:07:00Z"/>
                <w:b/>
                <w:bCs/>
                <w:noProof/>
                <w:color w:val="FF0000"/>
              </w:rPr>
            </w:pPr>
          </w:p>
        </w:tc>
        <w:tc>
          <w:tcPr>
            <w:tcW w:w="1008" w:type="dxa"/>
            <w:tcBorders>
              <w:top w:val="dotted" w:sz="4" w:space="0" w:color="auto"/>
              <w:left w:val="nil"/>
              <w:bottom w:val="dotted" w:sz="4" w:space="0" w:color="auto"/>
              <w:right w:val="nil"/>
            </w:tcBorders>
            <w:shd w:val="clear" w:color="auto" w:fill="FFFFFF"/>
          </w:tcPr>
          <w:p w14:paraId="0E1D5EE8" w14:textId="77777777" w:rsidR="00C87B0A" w:rsidRDefault="00C87B0A" w:rsidP="00C87B0A">
            <w:pPr>
              <w:pStyle w:val="MsgTableBody"/>
              <w:spacing w:line="256" w:lineRule="auto"/>
              <w:jc w:val="center"/>
              <w:rPr>
                <w:ins w:id="178" w:author="Amit Popat" w:date="2022-07-11T10:07:00Z"/>
                <w:b/>
                <w:bCs/>
                <w:noProof/>
                <w:color w:val="FF0000"/>
              </w:rPr>
            </w:pPr>
          </w:p>
        </w:tc>
      </w:tr>
      <w:bookmarkEnd w:id="139"/>
      <w:tr w:rsidR="00573AF5" w:rsidRPr="00573AF5" w14:paraId="10FBB05C" w14:textId="77777777" w:rsidTr="00433EA9">
        <w:trPr>
          <w:jc w:val="center"/>
          <w:trPrChange w:id="179"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180" w:author="Amit Popat" w:date="2022-07-11T09:33:00Z">
              <w:tcPr>
                <w:tcW w:w="2880" w:type="dxa"/>
                <w:tcBorders>
                  <w:top w:val="dotted" w:sz="4" w:space="0" w:color="auto"/>
                  <w:left w:val="nil"/>
                  <w:bottom w:val="dotted" w:sz="4" w:space="0" w:color="auto"/>
                  <w:right w:val="nil"/>
                </w:tcBorders>
                <w:shd w:val="clear" w:color="auto" w:fill="FFFFFF"/>
              </w:tcPr>
            </w:tcPrChange>
          </w:tcPr>
          <w:p w14:paraId="3A27AA23"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81" w:author="Amit Popat" w:date="2022-07-11T09:33:00Z">
              <w:tcPr>
                <w:tcW w:w="4320" w:type="dxa"/>
                <w:tcBorders>
                  <w:top w:val="dotted" w:sz="4" w:space="0" w:color="auto"/>
                  <w:left w:val="nil"/>
                  <w:bottom w:val="dotted" w:sz="4" w:space="0" w:color="auto"/>
                  <w:right w:val="nil"/>
                </w:tcBorders>
                <w:shd w:val="clear" w:color="auto" w:fill="FFFFFF"/>
              </w:tcPr>
            </w:tcPrChange>
          </w:tcPr>
          <w:p w14:paraId="1EB6D4A3"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Change w:id="182" w:author="Amit Popat" w:date="2022-07-11T09:33:00Z">
              <w:tcPr>
                <w:tcW w:w="864" w:type="dxa"/>
                <w:tcBorders>
                  <w:top w:val="dotted" w:sz="4" w:space="0" w:color="auto"/>
                  <w:left w:val="nil"/>
                  <w:bottom w:val="dotted" w:sz="4" w:space="0" w:color="auto"/>
                  <w:right w:val="nil"/>
                </w:tcBorders>
                <w:shd w:val="clear" w:color="auto" w:fill="FFFFFF"/>
              </w:tcPr>
            </w:tcPrChange>
          </w:tcPr>
          <w:p w14:paraId="670835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83" w:author="Amit Popat" w:date="2022-07-11T09:33:00Z">
              <w:tcPr>
                <w:tcW w:w="1008" w:type="dxa"/>
                <w:tcBorders>
                  <w:top w:val="dotted" w:sz="4" w:space="0" w:color="auto"/>
                  <w:left w:val="nil"/>
                  <w:bottom w:val="dotted" w:sz="4" w:space="0" w:color="auto"/>
                  <w:right w:val="nil"/>
                </w:tcBorders>
                <w:shd w:val="clear" w:color="auto" w:fill="FFFFFF"/>
              </w:tcPr>
            </w:tcPrChange>
          </w:tcPr>
          <w:p w14:paraId="40F84F01" w14:textId="77777777" w:rsidR="00573AF5" w:rsidRDefault="00573AF5">
            <w:pPr>
              <w:pStyle w:val="MsgTableBody"/>
              <w:jc w:val="center"/>
              <w:rPr>
                <w:noProof/>
              </w:rPr>
            </w:pPr>
          </w:p>
        </w:tc>
      </w:tr>
      <w:tr w:rsidR="00573AF5" w:rsidRPr="00573AF5" w14:paraId="30251DC7" w14:textId="77777777" w:rsidTr="00433EA9">
        <w:trPr>
          <w:jc w:val="center"/>
          <w:trPrChange w:id="184"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185" w:author="Amit Popat" w:date="2022-07-11T09:33:00Z">
              <w:tcPr>
                <w:tcW w:w="2880" w:type="dxa"/>
                <w:tcBorders>
                  <w:top w:val="dotted" w:sz="4" w:space="0" w:color="auto"/>
                  <w:left w:val="nil"/>
                  <w:bottom w:val="dotted" w:sz="4" w:space="0" w:color="auto"/>
                  <w:right w:val="nil"/>
                </w:tcBorders>
                <w:shd w:val="clear" w:color="auto" w:fill="FFFFFF"/>
              </w:tcPr>
            </w:tcPrChange>
          </w:tcPr>
          <w:p w14:paraId="22A9687B"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Change w:id="186" w:author="Amit Popat" w:date="2022-07-11T09:33:00Z">
              <w:tcPr>
                <w:tcW w:w="4320" w:type="dxa"/>
                <w:tcBorders>
                  <w:top w:val="dotted" w:sz="4" w:space="0" w:color="auto"/>
                  <w:left w:val="nil"/>
                  <w:bottom w:val="dotted" w:sz="4" w:space="0" w:color="auto"/>
                  <w:right w:val="nil"/>
                </w:tcBorders>
                <w:shd w:val="clear" w:color="auto" w:fill="FFFFFF"/>
              </w:tcPr>
            </w:tcPrChange>
          </w:tcPr>
          <w:p w14:paraId="5819ECDB"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Change w:id="187" w:author="Amit Popat" w:date="2022-07-11T09:33:00Z">
              <w:tcPr>
                <w:tcW w:w="864" w:type="dxa"/>
                <w:tcBorders>
                  <w:top w:val="dotted" w:sz="4" w:space="0" w:color="auto"/>
                  <w:left w:val="nil"/>
                  <w:bottom w:val="dotted" w:sz="4" w:space="0" w:color="auto"/>
                  <w:right w:val="nil"/>
                </w:tcBorders>
                <w:shd w:val="clear" w:color="auto" w:fill="FFFFFF"/>
              </w:tcPr>
            </w:tcPrChange>
          </w:tcPr>
          <w:p w14:paraId="75A073E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88" w:author="Amit Popat" w:date="2022-07-11T09:33:00Z">
              <w:tcPr>
                <w:tcW w:w="1008" w:type="dxa"/>
                <w:tcBorders>
                  <w:top w:val="dotted" w:sz="4" w:space="0" w:color="auto"/>
                  <w:left w:val="nil"/>
                  <w:bottom w:val="dotted" w:sz="4" w:space="0" w:color="auto"/>
                  <w:right w:val="nil"/>
                </w:tcBorders>
                <w:shd w:val="clear" w:color="auto" w:fill="FFFFFF"/>
              </w:tcPr>
            </w:tcPrChange>
          </w:tcPr>
          <w:p w14:paraId="278B9022" w14:textId="77777777" w:rsidR="00573AF5" w:rsidRDefault="00573AF5">
            <w:pPr>
              <w:pStyle w:val="MsgTableBody"/>
              <w:jc w:val="center"/>
              <w:rPr>
                <w:noProof/>
              </w:rPr>
            </w:pPr>
            <w:r>
              <w:rPr>
                <w:noProof/>
              </w:rPr>
              <w:t>6</w:t>
            </w:r>
          </w:p>
        </w:tc>
      </w:tr>
      <w:tr w:rsidR="00573AF5" w:rsidRPr="00573AF5" w14:paraId="48A133EA" w14:textId="77777777" w:rsidTr="00433EA9">
        <w:trPr>
          <w:jc w:val="center"/>
          <w:trPrChange w:id="189"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190" w:author="Amit Popat" w:date="2022-07-11T09:33:00Z">
              <w:tcPr>
                <w:tcW w:w="2880" w:type="dxa"/>
                <w:tcBorders>
                  <w:top w:val="dotted" w:sz="4" w:space="0" w:color="auto"/>
                  <w:left w:val="nil"/>
                  <w:bottom w:val="dotted" w:sz="4" w:space="0" w:color="auto"/>
                  <w:right w:val="nil"/>
                </w:tcBorders>
                <w:shd w:val="clear" w:color="auto" w:fill="FFFFFF"/>
              </w:tcPr>
            </w:tcPrChange>
          </w:tcPr>
          <w:p w14:paraId="1AF42254"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91" w:author="Amit Popat" w:date="2022-07-11T09:33:00Z">
              <w:tcPr>
                <w:tcW w:w="4320" w:type="dxa"/>
                <w:tcBorders>
                  <w:top w:val="dotted" w:sz="4" w:space="0" w:color="auto"/>
                  <w:left w:val="nil"/>
                  <w:bottom w:val="dotted" w:sz="4" w:space="0" w:color="auto"/>
                  <w:right w:val="nil"/>
                </w:tcBorders>
                <w:shd w:val="clear" w:color="auto" w:fill="FFFFFF"/>
              </w:tcPr>
            </w:tcPrChange>
          </w:tcPr>
          <w:p w14:paraId="22D5AB7C"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Change w:id="192" w:author="Amit Popat" w:date="2022-07-11T09:33:00Z">
              <w:tcPr>
                <w:tcW w:w="864" w:type="dxa"/>
                <w:tcBorders>
                  <w:top w:val="dotted" w:sz="4" w:space="0" w:color="auto"/>
                  <w:left w:val="nil"/>
                  <w:bottom w:val="dotted" w:sz="4" w:space="0" w:color="auto"/>
                  <w:right w:val="nil"/>
                </w:tcBorders>
                <w:shd w:val="clear" w:color="auto" w:fill="FFFFFF"/>
              </w:tcPr>
            </w:tcPrChange>
          </w:tcPr>
          <w:p w14:paraId="7A208C0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93" w:author="Amit Popat" w:date="2022-07-11T09:33:00Z">
              <w:tcPr>
                <w:tcW w:w="1008" w:type="dxa"/>
                <w:tcBorders>
                  <w:top w:val="dotted" w:sz="4" w:space="0" w:color="auto"/>
                  <w:left w:val="nil"/>
                  <w:bottom w:val="dotted" w:sz="4" w:space="0" w:color="auto"/>
                  <w:right w:val="nil"/>
                </w:tcBorders>
                <w:shd w:val="clear" w:color="auto" w:fill="FFFFFF"/>
              </w:tcPr>
            </w:tcPrChange>
          </w:tcPr>
          <w:p w14:paraId="4DA8325F" w14:textId="77777777" w:rsidR="00573AF5" w:rsidRDefault="00573AF5">
            <w:pPr>
              <w:pStyle w:val="MsgTableBody"/>
              <w:jc w:val="center"/>
              <w:rPr>
                <w:noProof/>
              </w:rPr>
            </w:pPr>
          </w:p>
        </w:tc>
      </w:tr>
      <w:tr w:rsidR="00573AF5" w:rsidRPr="00573AF5" w14:paraId="1909A7C0" w14:textId="77777777" w:rsidTr="00433EA9">
        <w:trPr>
          <w:jc w:val="center"/>
          <w:trPrChange w:id="194"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195" w:author="Amit Popat" w:date="2022-07-11T09:33:00Z">
              <w:tcPr>
                <w:tcW w:w="2880" w:type="dxa"/>
                <w:tcBorders>
                  <w:top w:val="dotted" w:sz="4" w:space="0" w:color="auto"/>
                  <w:left w:val="nil"/>
                  <w:bottom w:val="dotted" w:sz="4" w:space="0" w:color="auto"/>
                  <w:right w:val="nil"/>
                </w:tcBorders>
                <w:shd w:val="clear" w:color="auto" w:fill="FFFFFF"/>
              </w:tcPr>
            </w:tcPrChange>
          </w:tcPr>
          <w:p w14:paraId="6B5163D5"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Change w:id="196" w:author="Amit Popat" w:date="2022-07-11T09:33:00Z">
              <w:tcPr>
                <w:tcW w:w="4320" w:type="dxa"/>
                <w:tcBorders>
                  <w:top w:val="dotted" w:sz="4" w:space="0" w:color="auto"/>
                  <w:left w:val="nil"/>
                  <w:bottom w:val="dotted" w:sz="4" w:space="0" w:color="auto"/>
                  <w:right w:val="nil"/>
                </w:tcBorders>
                <w:shd w:val="clear" w:color="auto" w:fill="FFFFFF"/>
              </w:tcPr>
            </w:tcPrChange>
          </w:tcPr>
          <w:p w14:paraId="2C6FDBB0"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Change w:id="197" w:author="Amit Popat" w:date="2022-07-11T09:33:00Z">
              <w:tcPr>
                <w:tcW w:w="864" w:type="dxa"/>
                <w:tcBorders>
                  <w:top w:val="dotted" w:sz="4" w:space="0" w:color="auto"/>
                  <w:left w:val="nil"/>
                  <w:bottom w:val="dotted" w:sz="4" w:space="0" w:color="auto"/>
                  <w:right w:val="nil"/>
                </w:tcBorders>
                <w:shd w:val="clear" w:color="auto" w:fill="FFFFFF"/>
              </w:tcPr>
            </w:tcPrChange>
          </w:tcPr>
          <w:p w14:paraId="5A4BCBC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98" w:author="Amit Popat" w:date="2022-07-11T09:33:00Z">
              <w:tcPr>
                <w:tcW w:w="1008" w:type="dxa"/>
                <w:tcBorders>
                  <w:top w:val="dotted" w:sz="4" w:space="0" w:color="auto"/>
                  <w:left w:val="nil"/>
                  <w:bottom w:val="dotted" w:sz="4" w:space="0" w:color="auto"/>
                  <w:right w:val="nil"/>
                </w:tcBorders>
                <w:shd w:val="clear" w:color="auto" w:fill="FFFFFF"/>
              </w:tcPr>
            </w:tcPrChange>
          </w:tcPr>
          <w:p w14:paraId="28D546CB" w14:textId="77777777" w:rsidR="00573AF5" w:rsidRDefault="00573AF5">
            <w:pPr>
              <w:pStyle w:val="MsgTableBody"/>
              <w:jc w:val="center"/>
              <w:rPr>
                <w:noProof/>
              </w:rPr>
            </w:pPr>
            <w:r>
              <w:rPr>
                <w:noProof/>
              </w:rPr>
              <w:t>6</w:t>
            </w:r>
          </w:p>
        </w:tc>
      </w:tr>
      <w:tr w:rsidR="00573AF5" w:rsidRPr="00573AF5" w14:paraId="221013BB" w14:textId="77777777" w:rsidTr="00433EA9">
        <w:trPr>
          <w:jc w:val="center"/>
          <w:trPrChange w:id="199"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200" w:author="Amit Popat" w:date="2022-07-11T09:33:00Z">
              <w:tcPr>
                <w:tcW w:w="2880" w:type="dxa"/>
                <w:tcBorders>
                  <w:top w:val="dotted" w:sz="4" w:space="0" w:color="auto"/>
                  <w:left w:val="nil"/>
                  <w:bottom w:val="dotted" w:sz="4" w:space="0" w:color="auto"/>
                  <w:right w:val="nil"/>
                </w:tcBorders>
                <w:shd w:val="clear" w:color="auto" w:fill="FFFFFF"/>
              </w:tcPr>
            </w:tcPrChange>
          </w:tcPr>
          <w:p w14:paraId="2275279A"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Change w:id="201" w:author="Amit Popat" w:date="2022-07-11T09:33:00Z">
              <w:tcPr>
                <w:tcW w:w="4320" w:type="dxa"/>
                <w:tcBorders>
                  <w:top w:val="dotted" w:sz="4" w:space="0" w:color="auto"/>
                  <w:left w:val="nil"/>
                  <w:bottom w:val="dotted" w:sz="4" w:space="0" w:color="auto"/>
                  <w:right w:val="nil"/>
                </w:tcBorders>
                <w:shd w:val="clear" w:color="auto" w:fill="FFFFFF"/>
              </w:tcPr>
            </w:tcPrChange>
          </w:tcPr>
          <w:p w14:paraId="037CF0ED"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Change w:id="202" w:author="Amit Popat" w:date="2022-07-11T09:33:00Z">
              <w:tcPr>
                <w:tcW w:w="864" w:type="dxa"/>
                <w:tcBorders>
                  <w:top w:val="dotted" w:sz="4" w:space="0" w:color="auto"/>
                  <w:left w:val="nil"/>
                  <w:bottom w:val="dotted" w:sz="4" w:space="0" w:color="auto"/>
                  <w:right w:val="nil"/>
                </w:tcBorders>
                <w:shd w:val="clear" w:color="auto" w:fill="FFFFFF"/>
              </w:tcPr>
            </w:tcPrChange>
          </w:tcPr>
          <w:p w14:paraId="6B336D7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03" w:author="Amit Popat" w:date="2022-07-11T09:33:00Z">
              <w:tcPr>
                <w:tcW w:w="1008" w:type="dxa"/>
                <w:tcBorders>
                  <w:top w:val="dotted" w:sz="4" w:space="0" w:color="auto"/>
                  <w:left w:val="nil"/>
                  <w:bottom w:val="dotted" w:sz="4" w:space="0" w:color="auto"/>
                  <w:right w:val="nil"/>
                </w:tcBorders>
                <w:shd w:val="clear" w:color="auto" w:fill="FFFFFF"/>
              </w:tcPr>
            </w:tcPrChange>
          </w:tcPr>
          <w:p w14:paraId="2EFC59DC" w14:textId="77777777" w:rsidR="00573AF5" w:rsidRDefault="00573AF5">
            <w:pPr>
              <w:pStyle w:val="MsgTableBody"/>
              <w:jc w:val="center"/>
              <w:rPr>
                <w:noProof/>
              </w:rPr>
            </w:pPr>
            <w:r>
              <w:rPr>
                <w:noProof/>
              </w:rPr>
              <w:t>6</w:t>
            </w:r>
          </w:p>
        </w:tc>
      </w:tr>
      <w:tr w:rsidR="00573AF5" w:rsidRPr="00573AF5" w14:paraId="48DAA95F" w14:textId="77777777" w:rsidTr="00433EA9">
        <w:trPr>
          <w:jc w:val="center"/>
          <w:trPrChange w:id="204"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205" w:author="Amit Popat" w:date="2022-07-11T09:33:00Z">
              <w:tcPr>
                <w:tcW w:w="2880" w:type="dxa"/>
                <w:tcBorders>
                  <w:top w:val="dotted" w:sz="4" w:space="0" w:color="auto"/>
                  <w:left w:val="nil"/>
                  <w:bottom w:val="dotted" w:sz="4" w:space="0" w:color="auto"/>
                  <w:right w:val="nil"/>
                </w:tcBorders>
                <w:shd w:val="clear" w:color="auto" w:fill="FFFFFF"/>
              </w:tcPr>
            </w:tcPrChange>
          </w:tcPr>
          <w:p w14:paraId="5DD1B95C"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Change w:id="206" w:author="Amit Popat" w:date="2022-07-11T09:33:00Z">
              <w:tcPr>
                <w:tcW w:w="4320" w:type="dxa"/>
                <w:tcBorders>
                  <w:top w:val="dotted" w:sz="4" w:space="0" w:color="auto"/>
                  <w:left w:val="nil"/>
                  <w:bottom w:val="dotted" w:sz="4" w:space="0" w:color="auto"/>
                  <w:right w:val="nil"/>
                </w:tcBorders>
                <w:shd w:val="clear" w:color="auto" w:fill="FFFFFF"/>
              </w:tcPr>
            </w:tcPrChange>
          </w:tcPr>
          <w:p w14:paraId="51C0E2C0"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Change w:id="207" w:author="Amit Popat" w:date="2022-07-11T09:33:00Z">
              <w:tcPr>
                <w:tcW w:w="864" w:type="dxa"/>
                <w:tcBorders>
                  <w:top w:val="dotted" w:sz="4" w:space="0" w:color="auto"/>
                  <w:left w:val="nil"/>
                  <w:bottom w:val="dotted" w:sz="4" w:space="0" w:color="auto"/>
                  <w:right w:val="nil"/>
                </w:tcBorders>
                <w:shd w:val="clear" w:color="auto" w:fill="FFFFFF"/>
              </w:tcPr>
            </w:tcPrChange>
          </w:tcPr>
          <w:p w14:paraId="6FC7C1E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08" w:author="Amit Popat" w:date="2022-07-11T09:33:00Z">
              <w:tcPr>
                <w:tcW w:w="1008" w:type="dxa"/>
                <w:tcBorders>
                  <w:top w:val="dotted" w:sz="4" w:space="0" w:color="auto"/>
                  <w:left w:val="nil"/>
                  <w:bottom w:val="dotted" w:sz="4" w:space="0" w:color="auto"/>
                  <w:right w:val="nil"/>
                </w:tcBorders>
                <w:shd w:val="clear" w:color="auto" w:fill="FFFFFF"/>
              </w:tcPr>
            </w:tcPrChange>
          </w:tcPr>
          <w:p w14:paraId="5D66B92C" w14:textId="77777777" w:rsidR="00573AF5" w:rsidRDefault="00573AF5">
            <w:pPr>
              <w:pStyle w:val="MsgTableBody"/>
              <w:jc w:val="center"/>
              <w:rPr>
                <w:noProof/>
              </w:rPr>
            </w:pPr>
            <w:r>
              <w:rPr>
                <w:noProof/>
              </w:rPr>
              <w:t>6</w:t>
            </w:r>
          </w:p>
        </w:tc>
      </w:tr>
      <w:tr w:rsidR="00573AF5" w:rsidRPr="00573AF5" w14:paraId="764A3D29" w14:textId="77777777" w:rsidTr="00433EA9">
        <w:trPr>
          <w:jc w:val="center"/>
          <w:trPrChange w:id="209"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210" w:author="Amit Popat" w:date="2022-07-11T09:33:00Z">
              <w:tcPr>
                <w:tcW w:w="2880" w:type="dxa"/>
                <w:tcBorders>
                  <w:top w:val="dotted" w:sz="4" w:space="0" w:color="auto"/>
                  <w:left w:val="nil"/>
                  <w:bottom w:val="dotted" w:sz="4" w:space="0" w:color="auto"/>
                  <w:right w:val="nil"/>
                </w:tcBorders>
                <w:shd w:val="clear" w:color="auto" w:fill="FFFFFF"/>
              </w:tcPr>
            </w:tcPrChange>
          </w:tcPr>
          <w:p w14:paraId="07A079EE" w14:textId="77777777" w:rsidR="00573AF5" w:rsidRDefault="00573AF5">
            <w:pPr>
              <w:pStyle w:val="MsgTableBody"/>
              <w:rPr>
                <w:noProof/>
              </w:rPr>
            </w:pPr>
            <w:r>
              <w:rPr>
                <w:noProof/>
              </w:rPr>
              <w:lastRenderedPageBreak/>
              <w:t xml:space="preserve">  }</w:t>
            </w:r>
          </w:p>
        </w:tc>
        <w:tc>
          <w:tcPr>
            <w:tcW w:w="4321" w:type="dxa"/>
            <w:tcBorders>
              <w:top w:val="dotted" w:sz="4" w:space="0" w:color="auto"/>
              <w:left w:val="nil"/>
              <w:bottom w:val="dotted" w:sz="4" w:space="0" w:color="auto"/>
              <w:right w:val="nil"/>
            </w:tcBorders>
            <w:shd w:val="clear" w:color="auto" w:fill="FFFFFF"/>
            <w:tcPrChange w:id="211" w:author="Amit Popat" w:date="2022-07-11T09:33:00Z">
              <w:tcPr>
                <w:tcW w:w="4320" w:type="dxa"/>
                <w:tcBorders>
                  <w:top w:val="dotted" w:sz="4" w:space="0" w:color="auto"/>
                  <w:left w:val="nil"/>
                  <w:bottom w:val="dotted" w:sz="4" w:space="0" w:color="auto"/>
                  <w:right w:val="nil"/>
                </w:tcBorders>
                <w:shd w:val="clear" w:color="auto" w:fill="FFFFFF"/>
              </w:tcPr>
            </w:tcPrChange>
          </w:tcPr>
          <w:p w14:paraId="32725FD3"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Change w:id="212" w:author="Amit Popat" w:date="2022-07-11T09:33:00Z">
              <w:tcPr>
                <w:tcW w:w="864" w:type="dxa"/>
                <w:tcBorders>
                  <w:top w:val="dotted" w:sz="4" w:space="0" w:color="auto"/>
                  <w:left w:val="nil"/>
                  <w:bottom w:val="dotted" w:sz="4" w:space="0" w:color="auto"/>
                  <w:right w:val="nil"/>
                </w:tcBorders>
                <w:shd w:val="clear" w:color="auto" w:fill="FFFFFF"/>
              </w:tcPr>
            </w:tcPrChange>
          </w:tcPr>
          <w:p w14:paraId="68D2FC9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3" w:author="Amit Popat" w:date="2022-07-11T09:33:00Z">
              <w:tcPr>
                <w:tcW w:w="1008" w:type="dxa"/>
                <w:tcBorders>
                  <w:top w:val="dotted" w:sz="4" w:space="0" w:color="auto"/>
                  <w:left w:val="nil"/>
                  <w:bottom w:val="dotted" w:sz="4" w:space="0" w:color="auto"/>
                  <w:right w:val="nil"/>
                </w:tcBorders>
                <w:shd w:val="clear" w:color="auto" w:fill="FFFFFF"/>
              </w:tcPr>
            </w:tcPrChange>
          </w:tcPr>
          <w:p w14:paraId="01320082" w14:textId="77777777" w:rsidR="00573AF5" w:rsidRDefault="00573AF5">
            <w:pPr>
              <w:pStyle w:val="MsgTableBody"/>
              <w:jc w:val="center"/>
              <w:rPr>
                <w:noProof/>
              </w:rPr>
            </w:pPr>
          </w:p>
        </w:tc>
      </w:tr>
      <w:tr w:rsidR="00573AF5" w:rsidRPr="00573AF5" w14:paraId="60FA6204" w14:textId="77777777" w:rsidTr="00433EA9">
        <w:trPr>
          <w:jc w:val="center"/>
          <w:trPrChange w:id="214"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215" w:author="Amit Popat" w:date="2022-07-11T09:33:00Z">
              <w:tcPr>
                <w:tcW w:w="2880" w:type="dxa"/>
                <w:tcBorders>
                  <w:top w:val="dotted" w:sz="4" w:space="0" w:color="auto"/>
                  <w:left w:val="nil"/>
                  <w:bottom w:val="dotted" w:sz="4" w:space="0" w:color="auto"/>
                  <w:right w:val="nil"/>
                </w:tcBorders>
                <w:shd w:val="clear" w:color="auto" w:fill="FFFFFF"/>
              </w:tcPr>
            </w:tcPrChange>
          </w:tcPr>
          <w:p w14:paraId="1919481B"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216" w:author="Amit Popat" w:date="2022-07-11T09:33:00Z">
              <w:tcPr>
                <w:tcW w:w="4320" w:type="dxa"/>
                <w:tcBorders>
                  <w:top w:val="dotted" w:sz="4" w:space="0" w:color="auto"/>
                  <w:left w:val="nil"/>
                  <w:bottom w:val="dotted" w:sz="4" w:space="0" w:color="auto"/>
                  <w:right w:val="nil"/>
                </w:tcBorders>
                <w:shd w:val="clear" w:color="auto" w:fill="FFFFFF"/>
              </w:tcPr>
            </w:tcPrChange>
          </w:tcPr>
          <w:p w14:paraId="79EFFCB6"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Change w:id="217" w:author="Amit Popat" w:date="2022-07-11T09:33:00Z">
              <w:tcPr>
                <w:tcW w:w="864" w:type="dxa"/>
                <w:tcBorders>
                  <w:top w:val="dotted" w:sz="4" w:space="0" w:color="auto"/>
                  <w:left w:val="nil"/>
                  <w:bottom w:val="dotted" w:sz="4" w:space="0" w:color="auto"/>
                  <w:right w:val="nil"/>
                </w:tcBorders>
                <w:shd w:val="clear" w:color="auto" w:fill="FFFFFF"/>
              </w:tcPr>
            </w:tcPrChange>
          </w:tcPr>
          <w:p w14:paraId="06BEC83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8" w:author="Amit Popat" w:date="2022-07-11T09:33:00Z">
              <w:tcPr>
                <w:tcW w:w="1008" w:type="dxa"/>
                <w:tcBorders>
                  <w:top w:val="dotted" w:sz="4" w:space="0" w:color="auto"/>
                  <w:left w:val="nil"/>
                  <w:bottom w:val="dotted" w:sz="4" w:space="0" w:color="auto"/>
                  <w:right w:val="nil"/>
                </w:tcBorders>
                <w:shd w:val="clear" w:color="auto" w:fill="FFFFFF"/>
              </w:tcPr>
            </w:tcPrChange>
          </w:tcPr>
          <w:p w14:paraId="601356EB" w14:textId="77777777" w:rsidR="00573AF5" w:rsidRDefault="00573AF5">
            <w:pPr>
              <w:pStyle w:val="MsgTableBody"/>
              <w:jc w:val="center"/>
              <w:rPr>
                <w:noProof/>
              </w:rPr>
            </w:pPr>
          </w:p>
        </w:tc>
      </w:tr>
      <w:tr w:rsidR="00573AF5" w:rsidRPr="00573AF5" w14:paraId="01F3C7A1" w14:textId="77777777" w:rsidTr="00433EA9">
        <w:trPr>
          <w:jc w:val="center"/>
          <w:trPrChange w:id="219" w:author="Amit Popat" w:date="2022-07-11T09:33:00Z">
            <w:trPr>
              <w:jc w:val="center"/>
            </w:trPr>
          </w:trPrChange>
        </w:trPr>
        <w:tc>
          <w:tcPr>
            <w:tcW w:w="2882" w:type="dxa"/>
            <w:tcBorders>
              <w:top w:val="dotted" w:sz="4" w:space="0" w:color="auto"/>
              <w:left w:val="nil"/>
              <w:bottom w:val="single" w:sz="2" w:space="0" w:color="auto"/>
              <w:right w:val="nil"/>
            </w:tcBorders>
            <w:shd w:val="clear" w:color="auto" w:fill="FFFFFF"/>
            <w:tcPrChange w:id="220" w:author="Amit Popat" w:date="2022-07-11T09:33:00Z">
              <w:tcPr>
                <w:tcW w:w="2880" w:type="dxa"/>
                <w:tcBorders>
                  <w:top w:val="dotted" w:sz="4" w:space="0" w:color="auto"/>
                  <w:left w:val="nil"/>
                  <w:bottom w:val="single" w:sz="2" w:space="0" w:color="auto"/>
                  <w:right w:val="nil"/>
                </w:tcBorders>
                <w:shd w:val="clear" w:color="auto" w:fill="FFFFFF"/>
              </w:tcPr>
            </w:tcPrChange>
          </w:tcPr>
          <w:p w14:paraId="008F1BD5"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Change w:id="221" w:author="Amit Popat" w:date="2022-07-11T09:33:00Z">
              <w:tcPr>
                <w:tcW w:w="4320" w:type="dxa"/>
                <w:tcBorders>
                  <w:top w:val="dotted" w:sz="4" w:space="0" w:color="auto"/>
                  <w:left w:val="nil"/>
                  <w:bottom w:val="single" w:sz="2" w:space="0" w:color="auto"/>
                  <w:right w:val="nil"/>
                </w:tcBorders>
                <w:shd w:val="clear" w:color="auto" w:fill="FFFFFF"/>
              </w:tcPr>
            </w:tcPrChange>
          </w:tcPr>
          <w:p w14:paraId="0D2B6ED5"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Change w:id="222" w:author="Amit Popat" w:date="2022-07-11T09:33:00Z">
              <w:tcPr>
                <w:tcW w:w="864" w:type="dxa"/>
                <w:tcBorders>
                  <w:top w:val="dotted" w:sz="4" w:space="0" w:color="auto"/>
                  <w:left w:val="nil"/>
                  <w:bottom w:val="single" w:sz="2" w:space="0" w:color="auto"/>
                  <w:right w:val="nil"/>
                </w:tcBorders>
                <w:shd w:val="clear" w:color="auto" w:fill="FFFFFF"/>
              </w:tcPr>
            </w:tcPrChange>
          </w:tcPr>
          <w:p w14:paraId="56479A8D"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223" w:author="Amit Popat" w:date="2022-07-11T09:33:00Z">
              <w:tcPr>
                <w:tcW w:w="1008" w:type="dxa"/>
                <w:tcBorders>
                  <w:top w:val="dotted" w:sz="4" w:space="0" w:color="auto"/>
                  <w:left w:val="nil"/>
                  <w:bottom w:val="single" w:sz="2" w:space="0" w:color="auto"/>
                  <w:right w:val="nil"/>
                </w:tcBorders>
                <w:shd w:val="clear" w:color="auto" w:fill="FFFFFF"/>
              </w:tcPr>
            </w:tcPrChange>
          </w:tcPr>
          <w:p w14:paraId="1400E8E8" w14:textId="77777777" w:rsidR="00573AF5" w:rsidRDefault="00573AF5">
            <w:pPr>
              <w:pStyle w:val="MsgTableBody"/>
              <w:jc w:val="center"/>
              <w:rPr>
                <w:noProof/>
              </w:rPr>
            </w:pPr>
            <w:r>
              <w:rPr>
                <w:noProof/>
              </w:rPr>
              <w:t>2</w:t>
            </w:r>
          </w:p>
        </w:tc>
      </w:tr>
    </w:tbl>
    <w:p w14:paraId="003E1993" w14:textId="77777777" w:rsidR="00573AF5" w:rsidRDefault="00573AF5">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02362052"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797B637" w14:textId="5556B985" w:rsidR="00EE6FC3" w:rsidRDefault="00EE6FC3" w:rsidP="00BD60E1">
            <w:pPr>
              <w:pStyle w:val="ACK-ChoreographyHeader"/>
            </w:pPr>
            <w:r>
              <w:t>Acknowledgment Choreography</w:t>
            </w:r>
          </w:p>
        </w:tc>
      </w:tr>
      <w:tr w:rsidR="00EE6FC3" w14:paraId="28F0F799"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39E3F58" w14:textId="2972F066" w:rsidR="00EE6FC3" w:rsidRDefault="00EE6FC3" w:rsidP="00EE6FC3">
            <w:pPr>
              <w:pStyle w:val="ACK-ChoreographyHeader"/>
            </w:pPr>
            <w:r>
              <w:rPr>
                <w:noProof/>
              </w:rPr>
              <w:t>RQI^I01^RQI_I01</w:t>
            </w:r>
          </w:p>
        </w:tc>
      </w:tr>
      <w:tr w:rsidR="00625672" w14:paraId="09BBD65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CF286AD" w14:textId="77777777" w:rsidR="00625672" w:rsidRDefault="00625672" w:rsidP="00625672">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F258181" w14:textId="77777777" w:rsidR="00625672" w:rsidRDefault="00625672" w:rsidP="00625672">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2CE5DF7F" w14:textId="77777777" w:rsidR="00625672" w:rsidRDefault="00625672" w:rsidP="00625672">
            <w:pPr>
              <w:pStyle w:val="ACK-ChoreographyBody"/>
            </w:pPr>
            <w:r>
              <w:t>Field value: Enhanced mode</w:t>
            </w:r>
          </w:p>
        </w:tc>
      </w:tr>
      <w:tr w:rsidR="00625672" w14:paraId="5280719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61B95B7" w14:textId="77777777" w:rsidR="00625672" w:rsidRDefault="00625672" w:rsidP="00625672">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B4B3E7B" w14:textId="77777777" w:rsidR="00625672" w:rsidRDefault="00625672" w:rsidP="00625672">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0A8ECF2" w14:textId="77777777" w:rsidR="00625672" w:rsidRDefault="00625672" w:rsidP="00625672">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2B96C7EC" w14:textId="77777777" w:rsidR="00625672" w:rsidRDefault="00625672" w:rsidP="00625672">
            <w:pPr>
              <w:pStyle w:val="ACK-ChoreographyBody"/>
            </w:pPr>
            <w:r>
              <w:t>AL, SU, ER</w:t>
            </w:r>
          </w:p>
        </w:tc>
      </w:tr>
      <w:tr w:rsidR="00625672" w14:paraId="7E78574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491906F" w14:textId="77777777" w:rsidR="00625672" w:rsidRDefault="00625672" w:rsidP="00625672">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F5EB41C" w14:textId="77777777" w:rsidR="00625672" w:rsidRDefault="00625672" w:rsidP="00625672">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F308271" w14:textId="77777777" w:rsidR="00625672" w:rsidRDefault="00625672" w:rsidP="00625672">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3091506" w14:textId="77777777" w:rsidR="00625672" w:rsidRDefault="00625672" w:rsidP="00625672">
            <w:pPr>
              <w:pStyle w:val="ACK-ChoreographyBody"/>
            </w:pPr>
            <w:r>
              <w:t>AL</w:t>
            </w:r>
          </w:p>
        </w:tc>
      </w:tr>
      <w:tr w:rsidR="00625672" w14:paraId="4C8B388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9B91F4C" w14:textId="77777777" w:rsidR="00625672" w:rsidRDefault="00625672" w:rsidP="00625672">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7DF2A503" w14:textId="77777777" w:rsidR="00625672" w:rsidRDefault="00625672" w:rsidP="00625672">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0B14E56" w14:textId="77777777" w:rsidR="00625672" w:rsidRDefault="00625672" w:rsidP="00625672">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D1728F7" w14:textId="77777777" w:rsidR="00625672" w:rsidRDefault="00625672" w:rsidP="00625672">
            <w:pPr>
              <w:pStyle w:val="ACK-ChoreographyBody"/>
            </w:pPr>
            <w:r>
              <w:rPr>
                <w:szCs w:val="16"/>
              </w:rPr>
              <w:t>ACK^I01^ACK</w:t>
            </w:r>
          </w:p>
        </w:tc>
      </w:tr>
      <w:tr w:rsidR="00625672" w14:paraId="3C29226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04D170" w14:textId="77777777" w:rsidR="00625672" w:rsidRDefault="00625672" w:rsidP="00625672">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7E37E39" w14:textId="77777777" w:rsidR="00625672" w:rsidRDefault="00314BE8" w:rsidP="00314BE8">
            <w:pPr>
              <w:pStyle w:val="ACK-ChoreographyBody"/>
            </w:pPr>
            <w:r>
              <w:rPr>
                <w:szCs w:val="16"/>
              </w:rPr>
              <w:t>RP</w:t>
            </w:r>
            <w:r w:rsidR="00625672">
              <w:rPr>
                <w:szCs w:val="16"/>
              </w:rPr>
              <w:t>I^I01^R</w:t>
            </w:r>
            <w:r>
              <w:rPr>
                <w:szCs w:val="16"/>
              </w:rPr>
              <w:t>P</w:t>
            </w:r>
            <w:r w:rsidR="00625672">
              <w:rPr>
                <w:szCs w:val="16"/>
              </w:rPr>
              <w:t>I_I01</w:t>
            </w:r>
          </w:p>
        </w:tc>
        <w:tc>
          <w:tcPr>
            <w:tcW w:w="1843" w:type="dxa"/>
            <w:tcBorders>
              <w:top w:val="single" w:sz="4" w:space="0" w:color="auto"/>
              <w:left w:val="single" w:sz="4" w:space="0" w:color="auto"/>
              <w:bottom w:val="single" w:sz="4" w:space="0" w:color="auto"/>
              <w:right w:val="single" w:sz="4" w:space="0" w:color="auto"/>
            </w:tcBorders>
            <w:hideMark/>
          </w:tcPr>
          <w:p w14:paraId="0D6DFD98" w14:textId="77777777" w:rsidR="00625672" w:rsidRDefault="00314BE8" w:rsidP="00314BE8">
            <w:pPr>
              <w:pStyle w:val="ACK-ChoreographyBody"/>
            </w:pPr>
            <w:r>
              <w:rPr>
                <w:szCs w:val="16"/>
              </w:rPr>
              <w:t>RPI^I01^RP</w:t>
            </w:r>
            <w:r w:rsidR="00625672">
              <w:rPr>
                <w:szCs w:val="16"/>
              </w:rPr>
              <w:t>I_I01</w:t>
            </w:r>
          </w:p>
        </w:tc>
        <w:tc>
          <w:tcPr>
            <w:tcW w:w="1842" w:type="dxa"/>
            <w:tcBorders>
              <w:top w:val="single" w:sz="4" w:space="0" w:color="auto"/>
              <w:left w:val="single" w:sz="4" w:space="0" w:color="auto"/>
              <w:bottom w:val="single" w:sz="4" w:space="0" w:color="auto"/>
              <w:right w:val="single" w:sz="4" w:space="0" w:color="auto"/>
            </w:tcBorders>
            <w:hideMark/>
          </w:tcPr>
          <w:p w14:paraId="4FA65C20" w14:textId="77777777" w:rsidR="00625672" w:rsidRDefault="00314BE8" w:rsidP="00625672">
            <w:pPr>
              <w:pStyle w:val="ACK-ChoreographyBody"/>
            </w:pPr>
            <w:r>
              <w:rPr>
                <w:szCs w:val="16"/>
              </w:rPr>
              <w:t>RPI^I01^RP</w:t>
            </w:r>
            <w:r w:rsidR="00625672">
              <w:rPr>
                <w:szCs w:val="16"/>
              </w:rPr>
              <w:t>I_I01</w:t>
            </w:r>
          </w:p>
        </w:tc>
      </w:tr>
    </w:tbl>
    <w:p w14:paraId="111976AE" w14:textId="77777777" w:rsidR="00625672" w:rsidRDefault="00625672">
      <w:pPr>
        <w:rPr>
          <w:noProof/>
        </w:rPr>
      </w:pPr>
    </w:p>
    <w:p w14:paraId="18EA999A" w14:textId="77777777" w:rsidR="00573AF5" w:rsidRDefault="00573AF5">
      <w:pPr>
        <w:pStyle w:val="MsgTableCaption"/>
        <w:rPr>
          <w:noProof/>
        </w:rPr>
      </w:pPr>
      <w:r>
        <w:rPr>
          <w:noProof/>
        </w:rPr>
        <w:t>RPI^I01^RPI_I01: Return Patient Information</w:t>
      </w:r>
      <w:r w:rsidR="00FD02FB">
        <w:rPr>
          <w:noProof/>
        </w:rPr>
        <w:fldChar w:fldCharType="begin"/>
      </w:r>
      <w:r>
        <w:rPr>
          <w:noProof/>
          <w:u w:val="none"/>
        </w:rPr>
        <w:instrText xml:space="preserve"> XE "RPI Return patient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224" w:author="Amit Popat" w:date="2022-07-11T09:35: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2"/>
        <w:gridCol w:w="4321"/>
        <w:gridCol w:w="864"/>
        <w:gridCol w:w="1008"/>
        <w:tblGridChange w:id="225">
          <w:tblGrid>
            <w:gridCol w:w="2882"/>
            <w:gridCol w:w="4321"/>
            <w:gridCol w:w="864"/>
            <w:gridCol w:w="1008"/>
          </w:tblGrid>
        </w:tblGridChange>
      </w:tblGrid>
      <w:tr w:rsidR="00573AF5" w:rsidRPr="00573AF5" w14:paraId="724F67AD" w14:textId="77777777" w:rsidTr="00433EA9">
        <w:trPr>
          <w:tblHeader/>
          <w:jc w:val="center"/>
          <w:trPrChange w:id="226" w:author="Amit Popat" w:date="2022-07-11T09:35:00Z">
            <w:trPr>
              <w:tblHeader/>
              <w:jc w:val="center"/>
            </w:trPr>
          </w:trPrChange>
        </w:trPr>
        <w:tc>
          <w:tcPr>
            <w:tcW w:w="2882" w:type="dxa"/>
            <w:tcBorders>
              <w:top w:val="single" w:sz="2" w:space="0" w:color="auto"/>
              <w:left w:val="nil"/>
              <w:bottom w:val="single" w:sz="4" w:space="0" w:color="auto"/>
              <w:right w:val="nil"/>
            </w:tcBorders>
            <w:shd w:val="clear" w:color="auto" w:fill="FFFFFF"/>
            <w:tcPrChange w:id="227" w:author="Amit Popat" w:date="2022-07-11T09:35:00Z">
              <w:tcPr>
                <w:tcW w:w="2880" w:type="dxa"/>
                <w:tcBorders>
                  <w:top w:val="single" w:sz="2" w:space="0" w:color="auto"/>
                  <w:left w:val="nil"/>
                  <w:bottom w:val="single" w:sz="4" w:space="0" w:color="auto"/>
                  <w:right w:val="nil"/>
                </w:tcBorders>
                <w:shd w:val="clear" w:color="auto" w:fill="FFFFFF"/>
              </w:tcPr>
            </w:tcPrChange>
          </w:tcPr>
          <w:p w14:paraId="7B1358BF"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Change w:id="228" w:author="Amit Popat" w:date="2022-07-11T09:35:00Z">
              <w:tcPr>
                <w:tcW w:w="4320" w:type="dxa"/>
                <w:tcBorders>
                  <w:top w:val="single" w:sz="2" w:space="0" w:color="auto"/>
                  <w:left w:val="nil"/>
                  <w:bottom w:val="single" w:sz="4" w:space="0" w:color="auto"/>
                  <w:right w:val="nil"/>
                </w:tcBorders>
                <w:shd w:val="clear" w:color="auto" w:fill="FFFFFF"/>
              </w:tcPr>
            </w:tcPrChange>
          </w:tcPr>
          <w:p w14:paraId="3040933F"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Change w:id="229" w:author="Amit Popat" w:date="2022-07-11T09:35:00Z">
              <w:tcPr>
                <w:tcW w:w="864" w:type="dxa"/>
                <w:tcBorders>
                  <w:top w:val="single" w:sz="2" w:space="0" w:color="auto"/>
                  <w:left w:val="nil"/>
                  <w:bottom w:val="single" w:sz="4" w:space="0" w:color="auto"/>
                  <w:right w:val="nil"/>
                </w:tcBorders>
                <w:shd w:val="clear" w:color="auto" w:fill="FFFFFF"/>
              </w:tcPr>
            </w:tcPrChange>
          </w:tcPr>
          <w:p w14:paraId="385D951B"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Change w:id="230" w:author="Amit Popat" w:date="2022-07-11T09:35:00Z">
              <w:tcPr>
                <w:tcW w:w="1008" w:type="dxa"/>
                <w:tcBorders>
                  <w:top w:val="single" w:sz="2" w:space="0" w:color="auto"/>
                  <w:left w:val="nil"/>
                  <w:bottom w:val="single" w:sz="4" w:space="0" w:color="auto"/>
                  <w:right w:val="nil"/>
                </w:tcBorders>
                <w:shd w:val="clear" w:color="auto" w:fill="FFFFFF"/>
              </w:tcPr>
            </w:tcPrChange>
          </w:tcPr>
          <w:p w14:paraId="792DEFA4" w14:textId="77777777" w:rsidR="00573AF5" w:rsidRDefault="00573AF5" w:rsidP="009030C4">
            <w:pPr>
              <w:pStyle w:val="MsgTableHeader"/>
              <w:rPr>
                <w:noProof/>
              </w:rPr>
            </w:pPr>
            <w:r w:rsidRPr="009030C4">
              <w:t>Chapter</w:t>
            </w:r>
          </w:p>
        </w:tc>
      </w:tr>
      <w:tr w:rsidR="00573AF5" w:rsidRPr="00573AF5" w14:paraId="014A9060" w14:textId="77777777" w:rsidTr="00433EA9">
        <w:trPr>
          <w:jc w:val="center"/>
          <w:trPrChange w:id="231" w:author="Amit Popat" w:date="2022-07-11T09:35:00Z">
            <w:trPr>
              <w:jc w:val="center"/>
            </w:trPr>
          </w:trPrChange>
        </w:trPr>
        <w:tc>
          <w:tcPr>
            <w:tcW w:w="2882" w:type="dxa"/>
            <w:tcBorders>
              <w:top w:val="single" w:sz="4" w:space="0" w:color="auto"/>
              <w:left w:val="nil"/>
              <w:bottom w:val="dotted" w:sz="4" w:space="0" w:color="auto"/>
              <w:right w:val="nil"/>
            </w:tcBorders>
            <w:shd w:val="clear" w:color="auto" w:fill="FFFFFF"/>
            <w:tcPrChange w:id="232" w:author="Amit Popat" w:date="2022-07-11T09:35:00Z">
              <w:tcPr>
                <w:tcW w:w="2880" w:type="dxa"/>
                <w:tcBorders>
                  <w:top w:val="single" w:sz="4" w:space="0" w:color="auto"/>
                  <w:left w:val="nil"/>
                  <w:bottom w:val="dotted" w:sz="4" w:space="0" w:color="auto"/>
                  <w:right w:val="nil"/>
                </w:tcBorders>
                <w:shd w:val="clear" w:color="auto" w:fill="FFFFFF"/>
              </w:tcPr>
            </w:tcPrChange>
          </w:tcPr>
          <w:p w14:paraId="6B4956D9"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Change w:id="233" w:author="Amit Popat" w:date="2022-07-11T09:35:00Z">
              <w:tcPr>
                <w:tcW w:w="4320" w:type="dxa"/>
                <w:tcBorders>
                  <w:top w:val="single" w:sz="4" w:space="0" w:color="auto"/>
                  <w:left w:val="nil"/>
                  <w:bottom w:val="dotted" w:sz="4" w:space="0" w:color="auto"/>
                  <w:right w:val="nil"/>
                </w:tcBorders>
                <w:shd w:val="clear" w:color="auto" w:fill="FFFFFF"/>
              </w:tcPr>
            </w:tcPrChange>
          </w:tcPr>
          <w:p w14:paraId="7795BE89"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Change w:id="234" w:author="Amit Popat" w:date="2022-07-11T09:35:00Z">
              <w:tcPr>
                <w:tcW w:w="864" w:type="dxa"/>
                <w:tcBorders>
                  <w:top w:val="single" w:sz="4" w:space="0" w:color="auto"/>
                  <w:left w:val="nil"/>
                  <w:bottom w:val="dotted" w:sz="4" w:space="0" w:color="auto"/>
                  <w:right w:val="nil"/>
                </w:tcBorders>
                <w:shd w:val="clear" w:color="auto" w:fill="FFFFFF"/>
              </w:tcPr>
            </w:tcPrChange>
          </w:tcPr>
          <w:p w14:paraId="46BB89C7"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235" w:author="Amit Popat" w:date="2022-07-11T09:35:00Z">
              <w:tcPr>
                <w:tcW w:w="1008" w:type="dxa"/>
                <w:tcBorders>
                  <w:top w:val="single" w:sz="4" w:space="0" w:color="auto"/>
                  <w:left w:val="nil"/>
                  <w:bottom w:val="dotted" w:sz="4" w:space="0" w:color="auto"/>
                  <w:right w:val="nil"/>
                </w:tcBorders>
                <w:shd w:val="clear" w:color="auto" w:fill="FFFFFF"/>
              </w:tcPr>
            </w:tcPrChange>
          </w:tcPr>
          <w:p w14:paraId="23A16273" w14:textId="77777777" w:rsidR="00573AF5" w:rsidRDefault="00573AF5">
            <w:pPr>
              <w:pStyle w:val="MsgTableBody"/>
              <w:jc w:val="center"/>
              <w:rPr>
                <w:noProof/>
              </w:rPr>
            </w:pPr>
            <w:r>
              <w:rPr>
                <w:noProof/>
              </w:rPr>
              <w:t>2</w:t>
            </w:r>
          </w:p>
        </w:tc>
      </w:tr>
      <w:tr w:rsidR="00573AF5" w:rsidRPr="00573AF5" w14:paraId="14866465" w14:textId="77777777" w:rsidTr="00433EA9">
        <w:trPr>
          <w:jc w:val="center"/>
          <w:trPrChange w:id="236"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237" w:author="Amit Popat" w:date="2022-07-11T09:35:00Z">
              <w:tcPr>
                <w:tcW w:w="2880" w:type="dxa"/>
                <w:tcBorders>
                  <w:top w:val="dotted" w:sz="4" w:space="0" w:color="auto"/>
                  <w:left w:val="nil"/>
                  <w:bottom w:val="dotted" w:sz="4" w:space="0" w:color="auto"/>
                  <w:right w:val="nil"/>
                </w:tcBorders>
                <w:shd w:val="clear" w:color="auto" w:fill="FFFFFF"/>
              </w:tcPr>
            </w:tcPrChange>
          </w:tcPr>
          <w:p w14:paraId="24916800" w14:textId="77777777" w:rsidR="00573AF5" w:rsidRDefault="00573AF5">
            <w:pPr>
              <w:pStyle w:val="MsgTableBody"/>
              <w:rPr>
                <w:noProof/>
              </w:rPr>
            </w:pPr>
            <w:r>
              <w:rPr>
                <w:noProof/>
              </w:rPr>
              <w:t xml:space="preserve">[{ </w:t>
            </w:r>
            <w:r w:rsidR="00976CBD">
              <w:fldChar w:fldCharType="begin"/>
            </w:r>
            <w:r w:rsidR="00976CBD">
              <w:instrText>HYPERLINK \l "SFT"</w:instrText>
            </w:r>
            <w:r w:rsidR="00976CBD">
              <w:fldChar w:fldCharType="separate"/>
            </w:r>
            <w:r>
              <w:rPr>
                <w:rStyle w:val="Hyperlink"/>
                <w:noProof/>
              </w:rPr>
              <w:t>SFT</w:t>
            </w:r>
            <w:r w:rsidR="00976CBD">
              <w:rPr>
                <w:rStyle w:val="Hyperlink"/>
                <w:noProof/>
              </w:rPr>
              <w:fldChar w:fldCharType="end"/>
            </w:r>
            <w:r>
              <w:rPr>
                <w:noProof/>
              </w:rPr>
              <w:t xml:space="preserve"> }]</w:t>
            </w:r>
          </w:p>
        </w:tc>
        <w:tc>
          <w:tcPr>
            <w:tcW w:w="4321" w:type="dxa"/>
            <w:tcBorders>
              <w:top w:val="dotted" w:sz="4" w:space="0" w:color="auto"/>
              <w:left w:val="nil"/>
              <w:bottom w:val="dotted" w:sz="4" w:space="0" w:color="auto"/>
              <w:right w:val="nil"/>
            </w:tcBorders>
            <w:shd w:val="clear" w:color="auto" w:fill="FFFFFF"/>
            <w:tcPrChange w:id="238" w:author="Amit Popat" w:date="2022-07-11T09:35:00Z">
              <w:tcPr>
                <w:tcW w:w="4320" w:type="dxa"/>
                <w:tcBorders>
                  <w:top w:val="dotted" w:sz="4" w:space="0" w:color="auto"/>
                  <w:left w:val="nil"/>
                  <w:bottom w:val="dotted" w:sz="4" w:space="0" w:color="auto"/>
                  <w:right w:val="nil"/>
                </w:tcBorders>
                <w:shd w:val="clear" w:color="auto" w:fill="FFFFFF"/>
              </w:tcPr>
            </w:tcPrChange>
          </w:tcPr>
          <w:p w14:paraId="794F998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Change w:id="239" w:author="Amit Popat" w:date="2022-07-11T09:35:00Z">
              <w:tcPr>
                <w:tcW w:w="864" w:type="dxa"/>
                <w:tcBorders>
                  <w:top w:val="dotted" w:sz="4" w:space="0" w:color="auto"/>
                  <w:left w:val="nil"/>
                  <w:bottom w:val="dotted" w:sz="4" w:space="0" w:color="auto"/>
                  <w:right w:val="nil"/>
                </w:tcBorders>
                <w:shd w:val="clear" w:color="auto" w:fill="FFFFFF"/>
              </w:tcPr>
            </w:tcPrChange>
          </w:tcPr>
          <w:p w14:paraId="7DC180A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40" w:author="Amit Popat" w:date="2022-07-11T09:35:00Z">
              <w:tcPr>
                <w:tcW w:w="1008" w:type="dxa"/>
                <w:tcBorders>
                  <w:top w:val="dotted" w:sz="4" w:space="0" w:color="auto"/>
                  <w:left w:val="nil"/>
                  <w:bottom w:val="dotted" w:sz="4" w:space="0" w:color="auto"/>
                  <w:right w:val="nil"/>
                </w:tcBorders>
                <w:shd w:val="clear" w:color="auto" w:fill="FFFFFF"/>
              </w:tcPr>
            </w:tcPrChange>
          </w:tcPr>
          <w:p w14:paraId="0370AC15" w14:textId="77777777" w:rsidR="00573AF5" w:rsidRDefault="00573AF5">
            <w:pPr>
              <w:pStyle w:val="MsgTableBody"/>
              <w:jc w:val="center"/>
              <w:rPr>
                <w:noProof/>
              </w:rPr>
            </w:pPr>
            <w:r>
              <w:rPr>
                <w:noProof/>
              </w:rPr>
              <w:t>2</w:t>
            </w:r>
          </w:p>
        </w:tc>
      </w:tr>
      <w:tr w:rsidR="00573AF5" w:rsidRPr="00573AF5" w14:paraId="6C820033" w14:textId="77777777" w:rsidTr="00433EA9">
        <w:trPr>
          <w:jc w:val="center"/>
          <w:trPrChange w:id="241"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242" w:author="Amit Popat" w:date="2022-07-11T09:35:00Z">
              <w:tcPr>
                <w:tcW w:w="2880" w:type="dxa"/>
                <w:tcBorders>
                  <w:top w:val="dotted" w:sz="4" w:space="0" w:color="auto"/>
                  <w:left w:val="nil"/>
                  <w:bottom w:val="dotted" w:sz="4" w:space="0" w:color="auto"/>
                  <w:right w:val="nil"/>
                </w:tcBorders>
                <w:shd w:val="clear" w:color="auto" w:fill="FFFFFF"/>
              </w:tcPr>
            </w:tcPrChange>
          </w:tcPr>
          <w:p w14:paraId="02C6241A"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Change w:id="243" w:author="Amit Popat" w:date="2022-07-11T09:35:00Z">
              <w:tcPr>
                <w:tcW w:w="4320" w:type="dxa"/>
                <w:tcBorders>
                  <w:top w:val="dotted" w:sz="4" w:space="0" w:color="auto"/>
                  <w:left w:val="nil"/>
                  <w:bottom w:val="dotted" w:sz="4" w:space="0" w:color="auto"/>
                  <w:right w:val="nil"/>
                </w:tcBorders>
                <w:shd w:val="clear" w:color="auto" w:fill="FFFFFF"/>
              </w:tcPr>
            </w:tcPrChange>
          </w:tcPr>
          <w:p w14:paraId="0663AFC6"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244" w:author="Amit Popat" w:date="2022-07-11T09:35:00Z">
              <w:tcPr>
                <w:tcW w:w="864" w:type="dxa"/>
                <w:tcBorders>
                  <w:top w:val="dotted" w:sz="4" w:space="0" w:color="auto"/>
                  <w:left w:val="nil"/>
                  <w:bottom w:val="dotted" w:sz="4" w:space="0" w:color="auto"/>
                  <w:right w:val="nil"/>
                </w:tcBorders>
                <w:shd w:val="clear" w:color="auto" w:fill="FFFFFF"/>
              </w:tcPr>
            </w:tcPrChange>
          </w:tcPr>
          <w:p w14:paraId="395AE67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45" w:author="Amit Popat" w:date="2022-07-11T09:35:00Z">
              <w:tcPr>
                <w:tcW w:w="1008" w:type="dxa"/>
                <w:tcBorders>
                  <w:top w:val="dotted" w:sz="4" w:space="0" w:color="auto"/>
                  <w:left w:val="nil"/>
                  <w:bottom w:val="dotted" w:sz="4" w:space="0" w:color="auto"/>
                  <w:right w:val="nil"/>
                </w:tcBorders>
                <w:shd w:val="clear" w:color="auto" w:fill="FFFFFF"/>
              </w:tcPr>
            </w:tcPrChange>
          </w:tcPr>
          <w:p w14:paraId="6F495D02" w14:textId="77777777" w:rsidR="00573AF5" w:rsidRDefault="00573AF5">
            <w:pPr>
              <w:pStyle w:val="MsgTableBody"/>
              <w:jc w:val="center"/>
              <w:rPr>
                <w:noProof/>
              </w:rPr>
            </w:pPr>
            <w:r>
              <w:rPr>
                <w:noProof/>
              </w:rPr>
              <w:t>2</w:t>
            </w:r>
          </w:p>
        </w:tc>
      </w:tr>
      <w:tr w:rsidR="00573AF5" w:rsidRPr="00573AF5" w14:paraId="35BE670C" w14:textId="77777777" w:rsidTr="00433EA9">
        <w:trPr>
          <w:jc w:val="center"/>
          <w:trPrChange w:id="246"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247" w:author="Amit Popat" w:date="2022-07-11T09:35:00Z">
              <w:tcPr>
                <w:tcW w:w="2880" w:type="dxa"/>
                <w:tcBorders>
                  <w:top w:val="dotted" w:sz="4" w:space="0" w:color="auto"/>
                  <w:left w:val="nil"/>
                  <w:bottom w:val="dotted" w:sz="4" w:space="0" w:color="auto"/>
                  <w:right w:val="nil"/>
                </w:tcBorders>
                <w:shd w:val="clear" w:color="auto" w:fill="FFFFFF"/>
              </w:tcPr>
            </w:tcPrChange>
          </w:tcPr>
          <w:p w14:paraId="524E82B6" w14:textId="77777777" w:rsidR="00573AF5" w:rsidRDefault="00573AF5">
            <w:pPr>
              <w:pStyle w:val="MsgTableBody"/>
              <w:rPr>
                <w:noProof/>
              </w:rPr>
            </w:pPr>
            <w:r>
              <w:rPr>
                <w:noProof/>
              </w:rPr>
              <w:t>MSA</w:t>
            </w:r>
          </w:p>
        </w:tc>
        <w:tc>
          <w:tcPr>
            <w:tcW w:w="4321" w:type="dxa"/>
            <w:tcBorders>
              <w:top w:val="dotted" w:sz="4" w:space="0" w:color="auto"/>
              <w:left w:val="nil"/>
              <w:bottom w:val="dotted" w:sz="4" w:space="0" w:color="auto"/>
              <w:right w:val="nil"/>
            </w:tcBorders>
            <w:shd w:val="clear" w:color="auto" w:fill="FFFFFF"/>
            <w:tcPrChange w:id="248" w:author="Amit Popat" w:date="2022-07-11T09:35:00Z">
              <w:tcPr>
                <w:tcW w:w="4320" w:type="dxa"/>
                <w:tcBorders>
                  <w:top w:val="dotted" w:sz="4" w:space="0" w:color="auto"/>
                  <w:left w:val="nil"/>
                  <w:bottom w:val="dotted" w:sz="4" w:space="0" w:color="auto"/>
                  <w:right w:val="nil"/>
                </w:tcBorders>
                <w:shd w:val="clear" w:color="auto" w:fill="FFFFFF"/>
              </w:tcPr>
            </w:tcPrChange>
          </w:tcPr>
          <w:p w14:paraId="28F96665" w14:textId="7B17F61C"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Change w:id="249" w:author="Amit Popat" w:date="2022-07-11T09:35:00Z">
              <w:tcPr>
                <w:tcW w:w="864" w:type="dxa"/>
                <w:tcBorders>
                  <w:top w:val="dotted" w:sz="4" w:space="0" w:color="auto"/>
                  <w:left w:val="nil"/>
                  <w:bottom w:val="dotted" w:sz="4" w:space="0" w:color="auto"/>
                  <w:right w:val="nil"/>
                </w:tcBorders>
                <w:shd w:val="clear" w:color="auto" w:fill="FFFFFF"/>
              </w:tcPr>
            </w:tcPrChange>
          </w:tcPr>
          <w:p w14:paraId="02DA083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50" w:author="Amit Popat" w:date="2022-07-11T09:35:00Z">
              <w:tcPr>
                <w:tcW w:w="1008" w:type="dxa"/>
                <w:tcBorders>
                  <w:top w:val="dotted" w:sz="4" w:space="0" w:color="auto"/>
                  <w:left w:val="nil"/>
                  <w:bottom w:val="dotted" w:sz="4" w:space="0" w:color="auto"/>
                  <w:right w:val="nil"/>
                </w:tcBorders>
                <w:shd w:val="clear" w:color="auto" w:fill="FFFFFF"/>
              </w:tcPr>
            </w:tcPrChange>
          </w:tcPr>
          <w:p w14:paraId="0179B917" w14:textId="77777777" w:rsidR="00573AF5" w:rsidRDefault="00573AF5">
            <w:pPr>
              <w:pStyle w:val="MsgTableBody"/>
              <w:jc w:val="center"/>
              <w:rPr>
                <w:noProof/>
              </w:rPr>
            </w:pPr>
            <w:r>
              <w:rPr>
                <w:noProof/>
              </w:rPr>
              <w:t>3</w:t>
            </w:r>
          </w:p>
        </w:tc>
      </w:tr>
      <w:tr w:rsidR="00573AF5" w:rsidRPr="00573AF5" w14:paraId="656B0CB4" w14:textId="77777777" w:rsidTr="00433EA9">
        <w:trPr>
          <w:jc w:val="center"/>
          <w:trPrChange w:id="251"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252" w:author="Amit Popat" w:date="2022-07-11T09:35:00Z">
              <w:tcPr>
                <w:tcW w:w="2880" w:type="dxa"/>
                <w:tcBorders>
                  <w:top w:val="dotted" w:sz="4" w:space="0" w:color="auto"/>
                  <w:left w:val="nil"/>
                  <w:bottom w:val="dotted" w:sz="4" w:space="0" w:color="auto"/>
                  <w:right w:val="nil"/>
                </w:tcBorders>
                <w:shd w:val="clear" w:color="auto" w:fill="FFFFFF"/>
              </w:tcPr>
            </w:tcPrChange>
          </w:tcPr>
          <w:p w14:paraId="648410F7"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253" w:author="Amit Popat" w:date="2022-07-11T09:35:00Z">
              <w:tcPr>
                <w:tcW w:w="4320" w:type="dxa"/>
                <w:tcBorders>
                  <w:top w:val="dotted" w:sz="4" w:space="0" w:color="auto"/>
                  <w:left w:val="nil"/>
                  <w:bottom w:val="dotted" w:sz="4" w:space="0" w:color="auto"/>
                  <w:right w:val="nil"/>
                </w:tcBorders>
                <w:shd w:val="clear" w:color="auto" w:fill="FFFFFF"/>
              </w:tcPr>
            </w:tcPrChange>
          </w:tcPr>
          <w:p w14:paraId="398BCA1E"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Change w:id="254" w:author="Amit Popat" w:date="2022-07-11T09:35:00Z">
              <w:tcPr>
                <w:tcW w:w="864" w:type="dxa"/>
                <w:tcBorders>
                  <w:top w:val="dotted" w:sz="4" w:space="0" w:color="auto"/>
                  <w:left w:val="nil"/>
                  <w:bottom w:val="dotted" w:sz="4" w:space="0" w:color="auto"/>
                  <w:right w:val="nil"/>
                </w:tcBorders>
                <w:shd w:val="clear" w:color="auto" w:fill="FFFFFF"/>
              </w:tcPr>
            </w:tcPrChange>
          </w:tcPr>
          <w:p w14:paraId="42D5BA7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55" w:author="Amit Popat" w:date="2022-07-11T09:35:00Z">
              <w:tcPr>
                <w:tcW w:w="1008" w:type="dxa"/>
                <w:tcBorders>
                  <w:top w:val="dotted" w:sz="4" w:space="0" w:color="auto"/>
                  <w:left w:val="nil"/>
                  <w:bottom w:val="dotted" w:sz="4" w:space="0" w:color="auto"/>
                  <w:right w:val="nil"/>
                </w:tcBorders>
                <w:shd w:val="clear" w:color="auto" w:fill="FFFFFF"/>
              </w:tcPr>
            </w:tcPrChange>
          </w:tcPr>
          <w:p w14:paraId="1C5E36DA" w14:textId="77777777" w:rsidR="00573AF5" w:rsidRDefault="00573AF5">
            <w:pPr>
              <w:pStyle w:val="MsgTableBody"/>
              <w:jc w:val="center"/>
              <w:rPr>
                <w:noProof/>
              </w:rPr>
            </w:pPr>
          </w:p>
        </w:tc>
      </w:tr>
      <w:tr w:rsidR="00573AF5" w:rsidRPr="00573AF5" w14:paraId="415A3538" w14:textId="77777777" w:rsidTr="00433EA9">
        <w:trPr>
          <w:jc w:val="center"/>
          <w:trPrChange w:id="256"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257" w:author="Amit Popat" w:date="2022-07-11T09:35:00Z">
              <w:tcPr>
                <w:tcW w:w="2880" w:type="dxa"/>
                <w:tcBorders>
                  <w:top w:val="dotted" w:sz="4" w:space="0" w:color="auto"/>
                  <w:left w:val="nil"/>
                  <w:bottom w:val="dotted" w:sz="4" w:space="0" w:color="auto"/>
                  <w:right w:val="nil"/>
                </w:tcBorders>
                <w:shd w:val="clear" w:color="auto" w:fill="FFFFFF"/>
              </w:tcPr>
            </w:tcPrChange>
          </w:tcPr>
          <w:p w14:paraId="56D3487B" w14:textId="77777777" w:rsidR="00573AF5" w:rsidRDefault="00573AF5">
            <w:pPr>
              <w:pStyle w:val="MsgTableBody"/>
              <w:rPr>
                <w:noProof/>
              </w:rPr>
            </w:pPr>
            <w:r>
              <w:rPr>
                <w:noProof/>
              </w:rPr>
              <w:t xml:space="preserve">  </w:t>
            </w:r>
            <w:r w:rsidR="00976CBD">
              <w:fldChar w:fldCharType="begin"/>
            </w:r>
            <w:r w:rsidR="00976CBD">
              <w:instrText>HYPERLINK \l "PRD"</w:instrText>
            </w:r>
            <w:r w:rsidR="00976CBD">
              <w:fldChar w:fldCharType="separate"/>
            </w:r>
            <w:r>
              <w:rPr>
                <w:rStyle w:val="Hyperlink"/>
                <w:noProof/>
              </w:rPr>
              <w:t>PRD</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258" w:author="Amit Popat" w:date="2022-07-11T09:35:00Z">
              <w:tcPr>
                <w:tcW w:w="4320" w:type="dxa"/>
                <w:tcBorders>
                  <w:top w:val="dotted" w:sz="4" w:space="0" w:color="auto"/>
                  <w:left w:val="nil"/>
                  <w:bottom w:val="dotted" w:sz="4" w:space="0" w:color="auto"/>
                  <w:right w:val="nil"/>
                </w:tcBorders>
                <w:shd w:val="clear" w:color="auto" w:fill="FFFFFF"/>
              </w:tcPr>
            </w:tcPrChange>
          </w:tcPr>
          <w:p w14:paraId="02907087"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259" w:author="Amit Popat" w:date="2022-07-11T09:35:00Z">
              <w:tcPr>
                <w:tcW w:w="864" w:type="dxa"/>
                <w:tcBorders>
                  <w:top w:val="dotted" w:sz="4" w:space="0" w:color="auto"/>
                  <w:left w:val="nil"/>
                  <w:bottom w:val="dotted" w:sz="4" w:space="0" w:color="auto"/>
                  <w:right w:val="nil"/>
                </w:tcBorders>
                <w:shd w:val="clear" w:color="auto" w:fill="FFFFFF"/>
              </w:tcPr>
            </w:tcPrChange>
          </w:tcPr>
          <w:p w14:paraId="7A39965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60" w:author="Amit Popat" w:date="2022-07-11T09:35:00Z">
              <w:tcPr>
                <w:tcW w:w="1008" w:type="dxa"/>
                <w:tcBorders>
                  <w:top w:val="dotted" w:sz="4" w:space="0" w:color="auto"/>
                  <w:left w:val="nil"/>
                  <w:bottom w:val="dotted" w:sz="4" w:space="0" w:color="auto"/>
                  <w:right w:val="nil"/>
                </w:tcBorders>
                <w:shd w:val="clear" w:color="auto" w:fill="FFFFFF"/>
              </w:tcPr>
            </w:tcPrChange>
          </w:tcPr>
          <w:p w14:paraId="0E49D417" w14:textId="77777777" w:rsidR="00573AF5" w:rsidRDefault="00573AF5">
            <w:pPr>
              <w:pStyle w:val="MsgTableBody"/>
              <w:jc w:val="center"/>
              <w:rPr>
                <w:noProof/>
              </w:rPr>
            </w:pPr>
            <w:r>
              <w:rPr>
                <w:noProof/>
              </w:rPr>
              <w:t>11</w:t>
            </w:r>
          </w:p>
        </w:tc>
      </w:tr>
      <w:tr w:rsidR="00573AF5" w:rsidRPr="00573AF5" w14:paraId="150AD50E" w14:textId="77777777" w:rsidTr="00433EA9">
        <w:trPr>
          <w:jc w:val="center"/>
          <w:trPrChange w:id="261"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262" w:author="Amit Popat" w:date="2022-07-11T09:35:00Z">
              <w:tcPr>
                <w:tcW w:w="2880" w:type="dxa"/>
                <w:tcBorders>
                  <w:top w:val="dotted" w:sz="4" w:space="0" w:color="auto"/>
                  <w:left w:val="nil"/>
                  <w:bottom w:val="dotted" w:sz="4" w:space="0" w:color="auto"/>
                  <w:right w:val="nil"/>
                </w:tcBorders>
                <w:shd w:val="clear" w:color="auto" w:fill="FFFFFF"/>
              </w:tcPr>
            </w:tcPrChange>
          </w:tcPr>
          <w:p w14:paraId="3CB88E65" w14:textId="77777777" w:rsidR="00573AF5" w:rsidRDefault="00573AF5">
            <w:pPr>
              <w:pStyle w:val="MsgTableBody"/>
              <w:rPr>
                <w:noProof/>
              </w:rPr>
            </w:pPr>
            <w:r>
              <w:rPr>
                <w:noProof/>
              </w:rPr>
              <w:t xml:space="preserve">  [{</w:t>
            </w:r>
            <w:r w:rsidR="00976CBD">
              <w:fldChar w:fldCharType="begin"/>
            </w:r>
            <w:r w:rsidR="00976CBD">
              <w:instrText>HYPERLINK \l "CTD"</w:instrText>
            </w:r>
            <w:r w:rsidR="00976CBD">
              <w:fldChar w:fldCharType="separate"/>
            </w:r>
            <w:r>
              <w:rPr>
                <w:rStyle w:val="Hyperlink"/>
                <w:noProof/>
              </w:rPr>
              <w:t>CTD</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263" w:author="Amit Popat" w:date="2022-07-11T09:35:00Z">
              <w:tcPr>
                <w:tcW w:w="4320" w:type="dxa"/>
                <w:tcBorders>
                  <w:top w:val="dotted" w:sz="4" w:space="0" w:color="auto"/>
                  <w:left w:val="nil"/>
                  <w:bottom w:val="dotted" w:sz="4" w:space="0" w:color="auto"/>
                  <w:right w:val="nil"/>
                </w:tcBorders>
                <w:shd w:val="clear" w:color="auto" w:fill="FFFFFF"/>
              </w:tcPr>
            </w:tcPrChange>
          </w:tcPr>
          <w:p w14:paraId="0F3B857F"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264" w:author="Amit Popat" w:date="2022-07-11T09:35:00Z">
              <w:tcPr>
                <w:tcW w:w="864" w:type="dxa"/>
                <w:tcBorders>
                  <w:top w:val="dotted" w:sz="4" w:space="0" w:color="auto"/>
                  <w:left w:val="nil"/>
                  <w:bottom w:val="dotted" w:sz="4" w:space="0" w:color="auto"/>
                  <w:right w:val="nil"/>
                </w:tcBorders>
                <w:shd w:val="clear" w:color="auto" w:fill="FFFFFF"/>
              </w:tcPr>
            </w:tcPrChange>
          </w:tcPr>
          <w:p w14:paraId="797D139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65" w:author="Amit Popat" w:date="2022-07-11T09:35:00Z">
              <w:tcPr>
                <w:tcW w:w="1008" w:type="dxa"/>
                <w:tcBorders>
                  <w:top w:val="dotted" w:sz="4" w:space="0" w:color="auto"/>
                  <w:left w:val="nil"/>
                  <w:bottom w:val="dotted" w:sz="4" w:space="0" w:color="auto"/>
                  <w:right w:val="nil"/>
                </w:tcBorders>
                <w:shd w:val="clear" w:color="auto" w:fill="FFFFFF"/>
              </w:tcPr>
            </w:tcPrChange>
          </w:tcPr>
          <w:p w14:paraId="4E6508AE" w14:textId="77777777" w:rsidR="00573AF5" w:rsidRDefault="00573AF5">
            <w:pPr>
              <w:pStyle w:val="MsgTableBody"/>
              <w:jc w:val="center"/>
              <w:rPr>
                <w:noProof/>
              </w:rPr>
            </w:pPr>
            <w:r>
              <w:rPr>
                <w:noProof/>
              </w:rPr>
              <w:t>11</w:t>
            </w:r>
          </w:p>
        </w:tc>
      </w:tr>
      <w:tr w:rsidR="00573AF5" w:rsidRPr="00573AF5" w14:paraId="68AEBE1D" w14:textId="77777777" w:rsidTr="00433EA9">
        <w:trPr>
          <w:jc w:val="center"/>
          <w:trPrChange w:id="266"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267" w:author="Amit Popat" w:date="2022-07-11T09:35:00Z">
              <w:tcPr>
                <w:tcW w:w="2880" w:type="dxa"/>
                <w:tcBorders>
                  <w:top w:val="dotted" w:sz="4" w:space="0" w:color="auto"/>
                  <w:left w:val="nil"/>
                  <w:bottom w:val="dotted" w:sz="4" w:space="0" w:color="auto"/>
                  <w:right w:val="nil"/>
                </w:tcBorders>
                <w:shd w:val="clear" w:color="auto" w:fill="FFFFFF"/>
              </w:tcPr>
            </w:tcPrChange>
          </w:tcPr>
          <w:p w14:paraId="5B9C2565"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268" w:author="Amit Popat" w:date="2022-07-11T09:35:00Z">
              <w:tcPr>
                <w:tcW w:w="4320" w:type="dxa"/>
                <w:tcBorders>
                  <w:top w:val="dotted" w:sz="4" w:space="0" w:color="auto"/>
                  <w:left w:val="nil"/>
                  <w:bottom w:val="dotted" w:sz="4" w:space="0" w:color="auto"/>
                  <w:right w:val="nil"/>
                </w:tcBorders>
                <w:shd w:val="clear" w:color="auto" w:fill="FFFFFF"/>
              </w:tcPr>
            </w:tcPrChange>
          </w:tcPr>
          <w:p w14:paraId="10536D16"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Change w:id="269" w:author="Amit Popat" w:date="2022-07-11T09:35:00Z">
              <w:tcPr>
                <w:tcW w:w="864" w:type="dxa"/>
                <w:tcBorders>
                  <w:top w:val="dotted" w:sz="4" w:space="0" w:color="auto"/>
                  <w:left w:val="nil"/>
                  <w:bottom w:val="dotted" w:sz="4" w:space="0" w:color="auto"/>
                  <w:right w:val="nil"/>
                </w:tcBorders>
                <w:shd w:val="clear" w:color="auto" w:fill="FFFFFF"/>
              </w:tcPr>
            </w:tcPrChange>
          </w:tcPr>
          <w:p w14:paraId="6B8C8CD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70" w:author="Amit Popat" w:date="2022-07-11T09:35:00Z">
              <w:tcPr>
                <w:tcW w:w="1008" w:type="dxa"/>
                <w:tcBorders>
                  <w:top w:val="dotted" w:sz="4" w:space="0" w:color="auto"/>
                  <w:left w:val="nil"/>
                  <w:bottom w:val="dotted" w:sz="4" w:space="0" w:color="auto"/>
                  <w:right w:val="nil"/>
                </w:tcBorders>
                <w:shd w:val="clear" w:color="auto" w:fill="FFFFFF"/>
              </w:tcPr>
            </w:tcPrChange>
          </w:tcPr>
          <w:p w14:paraId="0A047951" w14:textId="77777777" w:rsidR="00573AF5" w:rsidRDefault="00573AF5">
            <w:pPr>
              <w:pStyle w:val="MsgTableBody"/>
              <w:jc w:val="center"/>
              <w:rPr>
                <w:noProof/>
              </w:rPr>
            </w:pPr>
          </w:p>
        </w:tc>
      </w:tr>
      <w:tr w:rsidR="00573AF5" w:rsidRPr="00573AF5" w14:paraId="596E4726" w14:textId="77777777" w:rsidTr="00433EA9">
        <w:trPr>
          <w:jc w:val="center"/>
          <w:trPrChange w:id="271"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272" w:author="Amit Popat" w:date="2022-07-11T09:35:00Z">
              <w:tcPr>
                <w:tcW w:w="2880" w:type="dxa"/>
                <w:tcBorders>
                  <w:top w:val="dotted" w:sz="4" w:space="0" w:color="auto"/>
                  <w:left w:val="nil"/>
                  <w:bottom w:val="dotted" w:sz="4" w:space="0" w:color="auto"/>
                  <w:right w:val="nil"/>
                </w:tcBorders>
                <w:shd w:val="clear" w:color="auto" w:fill="FFFFFF"/>
              </w:tcPr>
            </w:tcPrChange>
          </w:tcPr>
          <w:p w14:paraId="12C04664"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Change w:id="273" w:author="Amit Popat" w:date="2022-07-11T09:35:00Z">
              <w:tcPr>
                <w:tcW w:w="4320" w:type="dxa"/>
                <w:tcBorders>
                  <w:top w:val="dotted" w:sz="4" w:space="0" w:color="auto"/>
                  <w:left w:val="nil"/>
                  <w:bottom w:val="dotted" w:sz="4" w:space="0" w:color="auto"/>
                  <w:right w:val="nil"/>
                </w:tcBorders>
                <w:shd w:val="clear" w:color="auto" w:fill="FFFFFF"/>
              </w:tcPr>
            </w:tcPrChange>
          </w:tcPr>
          <w:p w14:paraId="7559145C"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Change w:id="274" w:author="Amit Popat" w:date="2022-07-11T09:35:00Z">
              <w:tcPr>
                <w:tcW w:w="864" w:type="dxa"/>
                <w:tcBorders>
                  <w:top w:val="dotted" w:sz="4" w:space="0" w:color="auto"/>
                  <w:left w:val="nil"/>
                  <w:bottom w:val="dotted" w:sz="4" w:space="0" w:color="auto"/>
                  <w:right w:val="nil"/>
                </w:tcBorders>
                <w:shd w:val="clear" w:color="auto" w:fill="FFFFFF"/>
              </w:tcPr>
            </w:tcPrChange>
          </w:tcPr>
          <w:p w14:paraId="756F09C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75" w:author="Amit Popat" w:date="2022-07-11T09:35:00Z">
              <w:tcPr>
                <w:tcW w:w="1008" w:type="dxa"/>
                <w:tcBorders>
                  <w:top w:val="dotted" w:sz="4" w:space="0" w:color="auto"/>
                  <w:left w:val="nil"/>
                  <w:bottom w:val="dotted" w:sz="4" w:space="0" w:color="auto"/>
                  <w:right w:val="nil"/>
                </w:tcBorders>
                <w:shd w:val="clear" w:color="auto" w:fill="FFFFFF"/>
              </w:tcPr>
            </w:tcPrChange>
          </w:tcPr>
          <w:p w14:paraId="3FD7EB65" w14:textId="77777777" w:rsidR="00573AF5" w:rsidRDefault="00573AF5">
            <w:pPr>
              <w:pStyle w:val="MsgTableBody"/>
              <w:jc w:val="center"/>
              <w:rPr>
                <w:noProof/>
              </w:rPr>
            </w:pPr>
            <w:r>
              <w:rPr>
                <w:noProof/>
              </w:rPr>
              <w:t>3</w:t>
            </w:r>
          </w:p>
        </w:tc>
      </w:tr>
      <w:tr w:rsidR="00433EA9" w14:paraId="5786938A" w14:textId="77777777" w:rsidTr="00433EA9">
        <w:tblPrEx>
          <w:tblCellMar>
            <w:left w:w="108" w:type="dxa"/>
            <w:right w:w="108" w:type="dxa"/>
          </w:tblCellMar>
          <w:tblLook w:val="04A0" w:firstRow="1" w:lastRow="0" w:firstColumn="1" w:lastColumn="0" w:noHBand="0" w:noVBand="1"/>
        </w:tblPrEx>
        <w:trPr>
          <w:jc w:val="center"/>
          <w:ins w:id="276" w:author="Amit Popat" w:date="2022-07-11T09:35:00Z"/>
        </w:trPr>
        <w:tc>
          <w:tcPr>
            <w:tcW w:w="2882" w:type="dxa"/>
            <w:tcBorders>
              <w:top w:val="dotted" w:sz="4" w:space="0" w:color="auto"/>
              <w:left w:val="nil"/>
              <w:bottom w:val="dotted" w:sz="4" w:space="0" w:color="auto"/>
              <w:right w:val="nil"/>
            </w:tcBorders>
            <w:shd w:val="clear" w:color="auto" w:fill="FFFFFF"/>
            <w:hideMark/>
          </w:tcPr>
          <w:p w14:paraId="5F15BC27" w14:textId="77777777" w:rsidR="00433EA9" w:rsidRDefault="00433EA9">
            <w:pPr>
              <w:pStyle w:val="MsgTableBody"/>
              <w:spacing w:line="256" w:lineRule="auto"/>
              <w:rPr>
                <w:ins w:id="277" w:author="Amit Popat" w:date="2022-07-11T09:35:00Z"/>
                <w:b/>
                <w:bCs/>
                <w:noProof/>
                <w:color w:val="FF0000"/>
              </w:rPr>
            </w:pPr>
            <w:ins w:id="278" w:author="Amit Popat" w:date="2022-07-11T09:35:00Z">
              <w:r>
                <w:rPr>
                  <w:b/>
                  <w:bCs/>
                  <w:noProof/>
                  <w:color w:val="FF0000"/>
                </w:rPr>
                <w:t>[{ GS</w:t>
              </w:r>
              <w:r>
                <w:fldChar w:fldCharType="begin"/>
              </w:r>
              <w:r>
                <w:instrText xml:space="preserve"> HYPERLINK "file:///D:\\Eigene%20Dateien\\2018\\HL7\\Standards\\v2.9%20May\\716%20-%20New.doc" \l "#NK1" </w:instrText>
              </w:r>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5FE0165B" w14:textId="77777777" w:rsidR="00433EA9" w:rsidRDefault="00433EA9">
            <w:pPr>
              <w:pStyle w:val="MsgTableBody"/>
              <w:spacing w:line="256" w:lineRule="auto"/>
              <w:rPr>
                <w:ins w:id="279" w:author="Amit Popat" w:date="2022-07-11T09:35:00Z"/>
                <w:b/>
                <w:bCs/>
                <w:noProof/>
                <w:color w:val="FF0000"/>
              </w:rPr>
            </w:pPr>
            <w:ins w:id="280" w:author="Amit Popat" w:date="2022-07-11T09:35: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32C69A5E" w14:textId="77777777" w:rsidR="00433EA9" w:rsidRDefault="00433EA9">
            <w:pPr>
              <w:pStyle w:val="MsgTableBody"/>
              <w:spacing w:line="256" w:lineRule="auto"/>
              <w:jc w:val="center"/>
              <w:rPr>
                <w:ins w:id="281" w:author="Amit Popat" w:date="2022-07-11T09:35: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081CE4EA" w14:textId="77777777" w:rsidR="00433EA9" w:rsidRDefault="00433EA9">
            <w:pPr>
              <w:pStyle w:val="MsgTableBody"/>
              <w:spacing w:line="256" w:lineRule="auto"/>
              <w:jc w:val="center"/>
              <w:rPr>
                <w:ins w:id="282" w:author="Amit Popat" w:date="2022-07-11T09:35:00Z"/>
                <w:b/>
                <w:bCs/>
                <w:noProof/>
                <w:color w:val="FF0000"/>
              </w:rPr>
            </w:pPr>
            <w:ins w:id="283" w:author="Amit Popat" w:date="2022-07-11T09:35:00Z">
              <w:r>
                <w:rPr>
                  <w:b/>
                  <w:bCs/>
                  <w:noProof/>
                  <w:color w:val="FF0000"/>
                </w:rPr>
                <w:t>3</w:t>
              </w:r>
            </w:ins>
          </w:p>
        </w:tc>
      </w:tr>
      <w:tr w:rsidR="00433EA9" w14:paraId="32DCEFFA" w14:textId="77777777" w:rsidTr="00433EA9">
        <w:tblPrEx>
          <w:tblCellMar>
            <w:left w:w="108" w:type="dxa"/>
            <w:right w:w="108" w:type="dxa"/>
          </w:tblCellMar>
          <w:tblLook w:val="04A0" w:firstRow="1" w:lastRow="0" w:firstColumn="1" w:lastColumn="0" w:noHBand="0" w:noVBand="1"/>
        </w:tblPrEx>
        <w:trPr>
          <w:jc w:val="center"/>
          <w:ins w:id="284" w:author="Amit Popat" w:date="2022-07-11T09:35:00Z"/>
        </w:trPr>
        <w:tc>
          <w:tcPr>
            <w:tcW w:w="2882" w:type="dxa"/>
            <w:tcBorders>
              <w:top w:val="dotted" w:sz="4" w:space="0" w:color="auto"/>
              <w:left w:val="nil"/>
              <w:bottom w:val="dotted" w:sz="4" w:space="0" w:color="auto"/>
              <w:right w:val="nil"/>
            </w:tcBorders>
            <w:shd w:val="clear" w:color="auto" w:fill="FFFFFF"/>
            <w:hideMark/>
          </w:tcPr>
          <w:p w14:paraId="60D6E741" w14:textId="77777777" w:rsidR="00433EA9" w:rsidRDefault="00433EA9">
            <w:pPr>
              <w:pStyle w:val="MsgTableBody"/>
              <w:spacing w:line="256" w:lineRule="auto"/>
              <w:rPr>
                <w:ins w:id="285" w:author="Amit Popat" w:date="2022-07-11T09:35:00Z"/>
                <w:b/>
                <w:bCs/>
                <w:noProof/>
                <w:color w:val="FF0000"/>
              </w:rPr>
            </w:pPr>
            <w:ins w:id="286" w:author="Amit Popat" w:date="2022-07-11T09:35: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2F728573" w14:textId="77777777" w:rsidR="00433EA9" w:rsidRDefault="00433EA9">
            <w:pPr>
              <w:pStyle w:val="MsgTableBody"/>
              <w:spacing w:line="256" w:lineRule="auto"/>
              <w:rPr>
                <w:ins w:id="287" w:author="Amit Popat" w:date="2022-07-11T09:35:00Z"/>
                <w:b/>
                <w:bCs/>
                <w:noProof/>
                <w:color w:val="FF0000"/>
              </w:rPr>
            </w:pPr>
            <w:ins w:id="288" w:author="Amit Popat" w:date="2022-07-11T09:35: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577668A3" w14:textId="77777777" w:rsidR="00433EA9" w:rsidRDefault="00433EA9">
            <w:pPr>
              <w:pStyle w:val="MsgTableBody"/>
              <w:spacing w:line="256" w:lineRule="auto"/>
              <w:jc w:val="center"/>
              <w:rPr>
                <w:ins w:id="289" w:author="Amit Popat" w:date="2022-07-11T09:35: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74992993" w14:textId="77777777" w:rsidR="00433EA9" w:rsidRDefault="00433EA9">
            <w:pPr>
              <w:pStyle w:val="MsgTableBody"/>
              <w:spacing w:line="256" w:lineRule="auto"/>
              <w:jc w:val="center"/>
              <w:rPr>
                <w:ins w:id="290" w:author="Amit Popat" w:date="2022-07-11T09:35:00Z"/>
                <w:b/>
                <w:bCs/>
                <w:noProof/>
                <w:color w:val="FF0000"/>
              </w:rPr>
            </w:pPr>
            <w:ins w:id="291" w:author="Amit Popat" w:date="2022-07-11T09:35:00Z">
              <w:r>
                <w:rPr>
                  <w:b/>
                  <w:bCs/>
                  <w:noProof/>
                  <w:color w:val="FF0000"/>
                </w:rPr>
                <w:t>3</w:t>
              </w:r>
            </w:ins>
          </w:p>
        </w:tc>
      </w:tr>
      <w:tr w:rsidR="00433EA9" w14:paraId="17F8974B" w14:textId="77777777" w:rsidTr="00433EA9">
        <w:tblPrEx>
          <w:tblCellMar>
            <w:left w:w="108" w:type="dxa"/>
            <w:right w:w="108" w:type="dxa"/>
          </w:tblCellMar>
          <w:tblLook w:val="04A0" w:firstRow="1" w:lastRow="0" w:firstColumn="1" w:lastColumn="0" w:noHBand="0" w:noVBand="1"/>
        </w:tblPrEx>
        <w:trPr>
          <w:jc w:val="center"/>
          <w:ins w:id="292" w:author="Amit Popat" w:date="2022-07-11T09:35:00Z"/>
        </w:trPr>
        <w:tc>
          <w:tcPr>
            <w:tcW w:w="2882" w:type="dxa"/>
            <w:tcBorders>
              <w:top w:val="dotted" w:sz="4" w:space="0" w:color="auto"/>
              <w:left w:val="nil"/>
              <w:bottom w:val="dotted" w:sz="4" w:space="0" w:color="auto"/>
              <w:right w:val="nil"/>
            </w:tcBorders>
            <w:shd w:val="clear" w:color="auto" w:fill="FFFFFF"/>
            <w:hideMark/>
          </w:tcPr>
          <w:p w14:paraId="60EF2229" w14:textId="77777777" w:rsidR="00433EA9" w:rsidRDefault="00433EA9">
            <w:pPr>
              <w:pStyle w:val="MsgTableBody"/>
              <w:spacing w:line="256" w:lineRule="auto"/>
              <w:rPr>
                <w:ins w:id="293" w:author="Amit Popat" w:date="2022-07-11T09:35:00Z"/>
                <w:b/>
                <w:bCs/>
                <w:noProof/>
                <w:color w:val="FF0000"/>
              </w:rPr>
            </w:pPr>
            <w:ins w:id="294" w:author="Amit Popat" w:date="2022-07-11T09:35: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50FE5EA7" w14:textId="77777777" w:rsidR="00433EA9" w:rsidRDefault="00433EA9">
            <w:pPr>
              <w:pStyle w:val="MsgTableBody"/>
              <w:spacing w:line="256" w:lineRule="auto"/>
              <w:rPr>
                <w:ins w:id="295" w:author="Amit Popat" w:date="2022-07-11T09:35:00Z"/>
                <w:b/>
                <w:bCs/>
                <w:noProof/>
                <w:color w:val="FF0000"/>
              </w:rPr>
            </w:pPr>
            <w:ins w:id="296" w:author="Amit Popat" w:date="2022-07-11T09:35: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49820BC0" w14:textId="77777777" w:rsidR="00433EA9" w:rsidRDefault="00433EA9">
            <w:pPr>
              <w:pStyle w:val="MsgTableBody"/>
              <w:spacing w:line="256" w:lineRule="auto"/>
              <w:jc w:val="center"/>
              <w:rPr>
                <w:ins w:id="297" w:author="Amit Popat" w:date="2022-07-11T09:35: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1D09B1D9" w14:textId="77777777" w:rsidR="00433EA9" w:rsidRDefault="00433EA9">
            <w:pPr>
              <w:pStyle w:val="MsgTableBody"/>
              <w:spacing w:line="256" w:lineRule="auto"/>
              <w:jc w:val="center"/>
              <w:rPr>
                <w:ins w:id="298" w:author="Amit Popat" w:date="2022-07-11T09:35:00Z"/>
                <w:b/>
                <w:bCs/>
                <w:noProof/>
                <w:color w:val="FF0000"/>
              </w:rPr>
            </w:pPr>
            <w:ins w:id="299" w:author="Amit Popat" w:date="2022-07-11T09:35:00Z">
              <w:r>
                <w:rPr>
                  <w:b/>
                  <w:bCs/>
                  <w:noProof/>
                  <w:color w:val="FF0000"/>
                </w:rPr>
                <w:t>3</w:t>
              </w:r>
            </w:ins>
          </w:p>
        </w:tc>
      </w:tr>
      <w:tr w:rsidR="00C87B0A" w14:paraId="0617EE07" w14:textId="77777777" w:rsidTr="00F8714F">
        <w:tblPrEx>
          <w:tblCellMar>
            <w:left w:w="108" w:type="dxa"/>
            <w:right w:w="108" w:type="dxa"/>
          </w:tblCellMar>
          <w:tblLook w:val="04A0" w:firstRow="1" w:lastRow="0" w:firstColumn="1" w:lastColumn="0" w:noHBand="0" w:noVBand="1"/>
        </w:tblPrEx>
        <w:trPr>
          <w:jc w:val="center"/>
          <w:ins w:id="300" w:author="Amit Popat" w:date="2022-07-11T10:09:00Z"/>
        </w:trPr>
        <w:tc>
          <w:tcPr>
            <w:tcW w:w="2882" w:type="dxa"/>
            <w:tcBorders>
              <w:top w:val="dotted" w:sz="4" w:space="0" w:color="auto"/>
              <w:left w:val="nil"/>
              <w:bottom w:val="dotted" w:sz="4" w:space="0" w:color="auto"/>
              <w:right w:val="nil"/>
            </w:tcBorders>
            <w:shd w:val="clear" w:color="auto" w:fill="FFFFFF"/>
          </w:tcPr>
          <w:p w14:paraId="0692D83D" w14:textId="77777777" w:rsidR="00C87B0A" w:rsidRDefault="00C87B0A" w:rsidP="00F8714F">
            <w:pPr>
              <w:pStyle w:val="MsgTableBody"/>
              <w:spacing w:line="256" w:lineRule="auto"/>
              <w:rPr>
                <w:ins w:id="301" w:author="Amit Popat" w:date="2022-07-11T10:09:00Z"/>
                <w:b/>
                <w:bCs/>
                <w:noProof/>
                <w:color w:val="FF0000"/>
              </w:rPr>
            </w:pPr>
            <w:ins w:id="302" w:author="Amit Popat" w:date="2022-07-11T10:09:00Z">
              <w:r>
                <w:rPr>
                  <w:noProof/>
                </w:rPr>
                <w:t>[{</w:t>
              </w:r>
            </w:ins>
          </w:p>
        </w:tc>
        <w:tc>
          <w:tcPr>
            <w:tcW w:w="4321" w:type="dxa"/>
            <w:tcBorders>
              <w:top w:val="dotted" w:sz="4" w:space="0" w:color="auto"/>
              <w:left w:val="nil"/>
              <w:bottom w:val="dotted" w:sz="4" w:space="0" w:color="auto"/>
              <w:right w:val="nil"/>
            </w:tcBorders>
            <w:shd w:val="clear" w:color="auto" w:fill="FFFFFF"/>
          </w:tcPr>
          <w:p w14:paraId="4A7E5422" w14:textId="77777777" w:rsidR="00C87B0A" w:rsidRDefault="00C87B0A" w:rsidP="00F8714F">
            <w:pPr>
              <w:pStyle w:val="MsgTableBody"/>
              <w:spacing w:line="256" w:lineRule="auto"/>
              <w:rPr>
                <w:ins w:id="303" w:author="Amit Popat" w:date="2022-07-11T10:09:00Z"/>
                <w:b/>
                <w:bCs/>
                <w:noProof/>
                <w:color w:val="FF0000"/>
              </w:rPr>
            </w:pPr>
            <w:ins w:id="304" w:author="Amit Popat" w:date="2022-07-11T10:09: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6B6E6A20" w14:textId="77777777" w:rsidR="00C87B0A" w:rsidRDefault="00C87B0A" w:rsidP="00F8714F">
            <w:pPr>
              <w:pStyle w:val="MsgTableBody"/>
              <w:spacing w:line="256" w:lineRule="auto"/>
              <w:jc w:val="center"/>
              <w:rPr>
                <w:ins w:id="305" w:author="Amit Popat" w:date="2022-07-11T10:09:00Z"/>
                <w:b/>
                <w:bCs/>
                <w:noProof/>
                <w:color w:val="FF0000"/>
              </w:rPr>
            </w:pPr>
          </w:p>
        </w:tc>
        <w:tc>
          <w:tcPr>
            <w:tcW w:w="1008" w:type="dxa"/>
            <w:tcBorders>
              <w:top w:val="dotted" w:sz="4" w:space="0" w:color="auto"/>
              <w:left w:val="nil"/>
              <w:bottom w:val="dotted" w:sz="4" w:space="0" w:color="auto"/>
              <w:right w:val="nil"/>
            </w:tcBorders>
            <w:shd w:val="clear" w:color="auto" w:fill="FFFFFF"/>
          </w:tcPr>
          <w:p w14:paraId="05EA3C4C" w14:textId="77777777" w:rsidR="00C87B0A" w:rsidRDefault="00C87B0A" w:rsidP="00F8714F">
            <w:pPr>
              <w:pStyle w:val="MsgTableBody"/>
              <w:spacing w:line="256" w:lineRule="auto"/>
              <w:jc w:val="center"/>
              <w:rPr>
                <w:ins w:id="306" w:author="Amit Popat" w:date="2022-07-11T10:09:00Z"/>
                <w:b/>
                <w:bCs/>
                <w:noProof/>
                <w:color w:val="FF0000"/>
              </w:rPr>
            </w:pPr>
          </w:p>
        </w:tc>
      </w:tr>
      <w:tr w:rsidR="00C87B0A" w14:paraId="45838C37" w14:textId="77777777" w:rsidTr="00F8714F">
        <w:tblPrEx>
          <w:tblCellMar>
            <w:left w:w="108" w:type="dxa"/>
            <w:right w:w="108" w:type="dxa"/>
          </w:tblCellMar>
        </w:tblPrEx>
        <w:trPr>
          <w:jc w:val="center"/>
          <w:ins w:id="307" w:author="Amit Popat" w:date="2022-07-11T10:09:00Z"/>
        </w:trPr>
        <w:tc>
          <w:tcPr>
            <w:tcW w:w="2882" w:type="dxa"/>
            <w:tcBorders>
              <w:top w:val="dotted" w:sz="4" w:space="0" w:color="auto"/>
              <w:left w:val="nil"/>
              <w:bottom w:val="dotted" w:sz="4" w:space="0" w:color="auto"/>
              <w:right w:val="nil"/>
            </w:tcBorders>
            <w:shd w:val="clear" w:color="auto" w:fill="FFFFFF"/>
          </w:tcPr>
          <w:p w14:paraId="5F1341C8" w14:textId="77777777" w:rsidR="00C87B0A" w:rsidRDefault="00C87B0A" w:rsidP="00F8714F">
            <w:pPr>
              <w:pStyle w:val="MsgTableBody"/>
              <w:rPr>
                <w:ins w:id="308" w:author="Amit Popat" w:date="2022-07-11T10:09:00Z"/>
                <w:noProof/>
              </w:rPr>
            </w:pPr>
            <w:ins w:id="309" w:author="Amit Popat" w:date="2022-07-11T10:09:00Z">
              <w:r>
                <w:rPr>
                  <w:noProof/>
                </w:rPr>
                <w:t xml:space="preserve">     </w:t>
              </w:r>
              <w:r>
                <w:fldChar w:fldCharType="begin"/>
              </w:r>
              <w:r>
                <w:instrText xml:space="preserve"> HYPERLINK "file:///D:\\Eigene%20Dateien\\2018\\HL7\\Standards\\v2.9%20May\\716%20-%20New.doc" \l "#NK1" </w:instrText>
              </w:r>
              <w:r>
                <w:fldChar w:fldCharType="separate"/>
              </w:r>
              <w:r>
                <w:rPr>
                  <w:rStyle w:val="Hyperlink"/>
                  <w:noProof/>
                </w:rPr>
                <w:t>NK1</w:t>
              </w:r>
              <w:r>
                <w:fldChar w:fldCharType="end"/>
              </w:r>
              <w:r>
                <w:rPr>
                  <w:noProof/>
                </w:rPr>
                <w:t xml:space="preserve">   </w:t>
              </w:r>
            </w:ins>
          </w:p>
        </w:tc>
        <w:tc>
          <w:tcPr>
            <w:tcW w:w="4321" w:type="dxa"/>
            <w:tcBorders>
              <w:top w:val="dotted" w:sz="4" w:space="0" w:color="auto"/>
              <w:left w:val="nil"/>
              <w:bottom w:val="dotted" w:sz="4" w:space="0" w:color="auto"/>
              <w:right w:val="nil"/>
            </w:tcBorders>
            <w:shd w:val="clear" w:color="auto" w:fill="FFFFFF"/>
          </w:tcPr>
          <w:p w14:paraId="00CF7B30" w14:textId="77777777" w:rsidR="00C87B0A" w:rsidRDefault="00C87B0A" w:rsidP="00F8714F">
            <w:pPr>
              <w:pStyle w:val="MsgTableBody"/>
              <w:rPr>
                <w:ins w:id="310" w:author="Amit Popat" w:date="2022-07-11T10:09:00Z"/>
                <w:noProof/>
              </w:rPr>
            </w:pPr>
            <w:ins w:id="311" w:author="Amit Popat" w:date="2022-07-11T10:09:00Z">
              <w:r>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32B598A3" w14:textId="77777777" w:rsidR="00C87B0A" w:rsidRDefault="00C87B0A" w:rsidP="00F8714F">
            <w:pPr>
              <w:pStyle w:val="MsgTableBody"/>
              <w:jc w:val="center"/>
              <w:rPr>
                <w:ins w:id="312" w:author="Amit Popat" w:date="2022-07-11T10:09:00Z"/>
                <w:noProof/>
              </w:rPr>
            </w:pPr>
          </w:p>
        </w:tc>
        <w:tc>
          <w:tcPr>
            <w:tcW w:w="1008" w:type="dxa"/>
            <w:tcBorders>
              <w:top w:val="dotted" w:sz="4" w:space="0" w:color="auto"/>
              <w:left w:val="nil"/>
              <w:bottom w:val="dotted" w:sz="4" w:space="0" w:color="auto"/>
              <w:right w:val="nil"/>
            </w:tcBorders>
            <w:shd w:val="clear" w:color="auto" w:fill="FFFFFF"/>
          </w:tcPr>
          <w:p w14:paraId="7BAD6188" w14:textId="77777777" w:rsidR="00C87B0A" w:rsidRDefault="00C87B0A" w:rsidP="00F8714F">
            <w:pPr>
              <w:pStyle w:val="MsgTableBody"/>
              <w:jc w:val="center"/>
              <w:rPr>
                <w:ins w:id="313" w:author="Amit Popat" w:date="2022-07-11T10:09:00Z"/>
                <w:noProof/>
              </w:rPr>
            </w:pPr>
            <w:ins w:id="314" w:author="Amit Popat" w:date="2022-07-11T10:09:00Z">
              <w:r>
                <w:rPr>
                  <w:noProof/>
                </w:rPr>
                <w:t>3</w:t>
              </w:r>
            </w:ins>
          </w:p>
        </w:tc>
      </w:tr>
      <w:tr w:rsidR="00C87B0A" w14:paraId="5FF79D94" w14:textId="77777777" w:rsidTr="00F8714F">
        <w:tblPrEx>
          <w:tblCellMar>
            <w:left w:w="108" w:type="dxa"/>
            <w:right w:w="108" w:type="dxa"/>
          </w:tblCellMar>
          <w:tblLook w:val="04A0" w:firstRow="1" w:lastRow="0" w:firstColumn="1" w:lastColumn="0" w:noHBand="0" w:noVBand="1"/>
        </w:tblPrEx>
        <w:trPr>
          <w:jc w:val="center"/>
          <w:ins w:id="315" w:author="Amit Popat" w:date="2022-07-11T10:09:00Z"/>
        </w:trPr>
        <w:tc>
          <w:tcPr>
            <w:tcW w:w="2882" w:type="dxa"/>
            <w:tcBorders>
              <w:top w:val="dotted" w:sz="4" w:space="0" w:color="auto"/>
              <w:left w:val="nil"/>
              <w:bottom w:val="dotted" w:sz="4" w:space="0" w:color="auto"/>
              <w:right w:val="nil"/>
            </w:tcBorders>
            <w:shd w:val="clear" w:color="auto" w:fill="FFFFFF"/>
            <w:hideMark/>
          </w:tcPr>
          <w:p w14:paraId="62A6E821" w14:textId="77777777" w:rsidR="00C87B0A" w:rsidRDefault="00C87B0A" w:rsidP="00F8714F">
            <w:pPr>
              <w:pStyle w:val="MsgTableBody"/>
              <w:spacing w:line="256" w:lineRule="auto"/>
              <w:rPr>
                <w:ins w:id="316" w:author="Amit Popat" w:date="2022-07-11T10:09:00Z"/>
                <w:b/>
                <w:bCs/>
                <w:noProof/>
                <w:color w:val="FF0000"/>
              </w:rPr>
            </w:pPr>
            <w:ins w:id="317" w:author="Amit Popat" w:date="2022-07-11T10:09:00Z">
              <w:r>
                <w:rPr>
                  <w:b/>
                  <w:bCs/>
                  <w:noProof/>
                  <w:color w:val="FF0000"/>
                </w:rPr>
                <w:t xml:space="preserve">    [{ </w:t>
              </w:r>
              <w:r>
                <w:fldChar w:fldCharType="begin"/>
              </w:r>
              <w:r>
                <w:instrText xml:space="preserve"> HYPERLINK "file:///D:\\Eigene%20Dateien\\2018\\HL7\\Standards\\v2.9%20May\\716%20-%20New.doc" \l "#NK1" </w:instrText>
              </w:r>
              <w:r>
                <w:fldChar w:fldCharType="separate"/>
              </w:r>
              <w:r>
                <w:rPr>
                  <w:rStyle w:val="Hyperlink"/>
                  <w:b/>
                  <w:bCs/>
                  <w:noProof/>
                  <w:color w:val="FF0000"/>
                </w:rPr>
                <w:t>GSP</w:t>
              </w:r>
              <w:r>
                <w:fldChar w:fldCharType="end"/>
              </w:r>
              <w:r>
                <w:rPr>
                  <w:b/>
                  <w:bCs/>
                  <w:color w:val="FF0000"/>
                </w:rPr>
                <w:t xml:space="preserve"> }</w:t>
              </w:r>
              <w:r>
                <w:rPr>
                  <w:b/>
                  <w:bCs/>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38242523" w14:textId="77777777" w:rsidR="00C87B0A" w:rsidRDefault="00C87B0A" w:rsidP="00F8714F">
            <w:pPr>
              <w:pStyle w:val="MsgTableBody"/>
              <w:spacing w:line="256" w:lineRule="auto"/>
              <w:rPr>
                <w:ins w:id="318" w:author="Amit Popat" w:date="2022-07-11T10:09:00Z"/>
                <w:b/>
                <w:bCs/>
                <w:noProof/>
                <w:color w:val="FF0000"/>
              </w:rPr>
            </w:pPr>
            <w:ins w:id="319" w:author="Amit Popat" w:date="2022-07-11T10:09: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5DB17FD0" w14:textId="77777777" w:rsidR="00C87B0A" w:rsidRDefault="00C87B0A" w:rsidP="00F8714F">
            <w:pPr>
              <w:pStyle w:val="MsgTableBody"/>
              <w:spacing w:line="256" w:lineRule="auto"/>
              <w:jc w:val="center"/>
              <w:rPr>
                <w:ins w:id="320" w:author="Amit Popat" w:date="2022-07-11T10:09: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7D812F11" w14:textId="77777777" w:rsidR="00C87B0A" w:rsidRDefault="00C87B0A" w:rsidP="00F8714F">
            <w:pPr>
              <w:pStyle w:val="MsgTableBody"/>
              <w:spacing w:line="256" w:lineRule="auto"/>
              <w:jc w:val="center"/>
              <w:rPr>
                <w:ins w:id="321" w:author="Amit Popat" w:date="2022-07-11T10:09:00Z"/>
                <w:b/>
                <w:bCs/>
                <w:noProof/>
                <w:color w:val="FF0000"/>
              </w:rPr>
            </w:pPr>
            <w:ins w:id="322" w:author="Amit Popat" w:date="2022-07-11T10:09:00Z">
              <w:r>
                <w:rPr>
                  <w:b/>
                  <w:bCs/>
                  <w:noProof/>
                  <w:color w:val="FF0000"/>
                </w:rPr>
                <w:t>3</w:t>
              </w:r>
            </w:ins>
          </w:p>
        </w:tc>
      </w:tr>
      <w:tr w:rsidR="00C87B0A" w14:paraId="40A12F4A" w14:textId="77777777" w:rsidTr="00F8714F">
        <w:tblPrEx>
          <w:tblCellMar>
            <w:left w:w="108" w:type="dxa"/>
            <w:right w:w="108" w:type="dxa"/>
          </w:tblCellMar>
          <w:tblLook w:val="04A0" w:firstRow="1" w:lastRow="0" w:firstColumn="1" w:lastColumn="0" w:noHBand="0" w:noVBand="1"/>
        </w:tblPrEx>
        <w:trPr>
          <w:jc w:val="center"/>
          <w:ins w:id="323" w:author="Amit Popat" w:date="2022-07-11T10:09:00Z"/>
        </w:trPr>
        <w:tc>
          <w:tcPr>
            <w:tcW w:w="2882" w:type="dxa"/>
            <w:tcBorders>
              <w:top w:val="dotted" w:sz="4" w:space="0" w:color="auto"/>
              <w:left w:val="nil"/>
              <w:bottom w:val="dotted" w:sz="4" w:space="0" w:color="auto"/>
              <w:right w:val="nil"/>
            </w:tcBorders>
            <w:shd w:val="clear" w:color="auto" w:fill="FFFFFF"/>
            <w:hideMark/>
          </w:tcPr>
          <w:p w14:paraId="39652117" w14:textId="77777777" w:rsidR="00C87B0A" w:rsidRDefault="00C87B0A" w:rsidP="00F8714F">
            <w:pPr>
              <w:pStyle w:val="MsgTableBody"/>
              <w:spacing w:line="256" w:lineRule="auto"/>
              <w:rPr>
                <w:ins w:id="324" w:author="Amit Popat" w:date="2022-07-11T10:09:00Z"/>
                <w:b/>
                <w:bCs/>
                <w:noProof/>
                <w:color w:val="FF0000"/>
              </w:rPr>
            </w:pPr>
            <w:ins w:id="325" w:author="Amit Popat" w:date="2022-07-11T10:09:00Z">
              <w:r>
                <w:rPr>
                  <w:b/>
                  <w:bCs/>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77B33F87" w14:textId="77777777" w:rsidR="00C87B0A" w:rsidRDefault="00C87B0A" w:rsidP="00F8714F">
            <w:pPr>
              <w:pStyle w:val="MsgTableBody"/>
              <w:spacing w:line="256" w:lineRule="auto"/>
              <w:rPr>
                <w:ins w:id="326" w:author="Amit Popat" w:date="2022-07-11T10:09:00Z"/>
                <w:b/>
                <w:bCs/>
                <w:noProof/>
                <w:color w:val="FF0000"/>
              </w:rPr>
            </w:pPr>
            <w:ins w:id="327" w:author="Amit Popat" w:date="2022-07-11T10:09: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32990585" w14:textId="77777777" w:rsidR="00C87B0A" w:rsidRDefault="00C87B0A" w:rsidP="00F8714F">
            <w:pPr>
              <w:pStyle w:val="MsgTableBody"/>
              <w:spacing w:line="256" w:lineRule="auto"/>
              <w:jc w:val="center"/>
              <w:rPr>
                <w:ins w:id="328" w:author="Amit Popat" w:date="2022-07-11T10:09: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33759350" w14:textId="77777777" w:rsidR="00C87B0A" w:rsidRDefault="00C87B0A" w:rsidP="00F8714F">
            <w:pPr>
              <w:pStyle w:val="MsgTableBody"/>
              <w:spacing w:line="256" w:lineRule="auto"/>
              <w:jc w:val="center"/>
              <w:rPr>
                <w:ins w:id="329" w:author="Amit Popat" w:date="2022-07-11T10:09:00Z"/>
                <w:b/>
                <w:bCs/>
                <w:noProof/>
                <w:color w:val="FF0000"/>
              </w:rPr>
            </w:pPr>
            <w:ins w:id="330" w:author="Amit Popat" w:date="2022-07-11T10:09:00Z">
              <w:r>
                <w:rPr>
                  <w:b/>
                  <w:bCs/>
                  <w:noProof/>
                  <w:color w:val="FF0000"/>
                </w:rPr>
                <w:t>3</w:t>
              </w:r>
            </w:ins>
          </w:p>
        </w:tc>
      </w:tr>
      <w:tr w:rsidR="00C87B0A" w14:paraId="33A76967" w14:textId="77777777" w:rsidTr="00F8714F">
        <w:tblPrEx>
          <w:tblCellMar>
            <w:left w:w="108" w:type="dxa"/>
            <w:right w:w="108" w:type="dxa"/>
          </w:tblCellMar>
          <w:tblLook w:val="04A0" w:firstRow="1" w:lastRow="0" w:firstColumn="1" w:lastColumn="0" w:noHBand="0" w:noVBand="1"/>
        </w:tblPrEx>
        <w:trPr>
          <w:jc w:val="center"/>
          <w:ins w:id="331" w:author="Amit Popat" w:date="2022-07-11T10:09:00Z"/>
        </w:trPr>
        <w:tc>
          <w:tcPr>
            <w:tcW w:w="2882" w:type="dxa"/>
            <w:tcBorders>
              <w:top w:val="dotted" w:sz="4" w:space="0" w:color="auto"/>
              <w:left w:val="nil"/>
              <w:bottom w:val="dotted" w:sz="4" w:space="0" w:color="auto"/>
              <w:right w:val="nil"/>
            </w:tcBorders>
            <w:shd w:val="clear" w:color="auto" w:fill="FFFFFF"/>
          </w:tcPr>
          <w:p w14:paraId="02A011D0" w14:textId="77777777" w:rsidR="00C87B0A" w:rsidRDefault="00C87B0A" w:rsidP="00F8714F">
            <w:pPr>
              <w:pStyle w:val="MsgTableBody"/>
              <w:spacing w:line="256" w:lineRule="auto"/>
              <w:rPr>
                <w:ins w:id="332" w:author="Amit Popat" w:date="2022-07-11T10:09:00Z"/>
                <w:b/>
                <w:bCs/>
                <w:noProof/>
                <w:color w:val="FF0000"/>
              </w:rPr>
            </w:pPr>
            <w:ins w:id="333" w:author="Amit Popat" w:date="2022-07-11T10:09:00Z">
              <w:r>
                <w:rPr>
                  <w:noProof/>
                </w:rPr>
                <w:t>}]</w:t>
              </w:r>
            </w:ins>
          </w:p>
        </w:tc>
        <w:tc>
          <w:tcPr>
            <w:tcW w:w="4321" w:type="dxa"/>
            <w:tcBorders>
              <w:top w:val="dotted" w:sz="4" w:space="0" w:color="auto"/>
              <w:left w:val="nil"/>
              <w:bottom w:val="dotted" w:sz="4" w:space="0" w:color="auto"/>
              <w:right w:val="nil"/>
            </w:tcBorders>
            <w:shd w:val="clear" w:color="auto" w:fill="FFFFFF"/>
          </w:tcPr>
          <w:p w14:paraId="51D80991" w14:textId="77777777" w:rsidR="00C87B0A" w:rsidRDefault="00C87B0A" w:rsidP="00F8714F">
            <w:pPr>
              <w:pStyle w:val="MsgTableBody"/>
              <w:spacing w:line="256" w:lineRule="auto"/>
              <w:rPr>
                <w:ins w:id="334" w:author="Amit Popat" w:date="2022-07-11T10:09:00Z"/>
                <w:b/>
                <w:bCs/>
                <w:noProof/>
                <w:color w:val="FF0000"/>
              </w:rPr>
            </w:pPr>
            <w:ins w:id="335" w:author="Amit Popat" w:date="2022-07-11T10:09: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67F3D193" w14:textId="77777777" w:rsidR="00C87B0A" w:rsidRDefault="00C87B0A" w:rsidP="00F8714F">
            <w:pPr>
              <w:pStyle w:val="MsgTableBody"/>
              <w:spacing w:line="256" w:lineRule="auto"/>
              <w:jc w:val="center"/>
              <w:rPr>
                <w:ins w:id="336" w:author="Amit Popat" w:date="2022-07-11T10:09:00Z"/>
                <w:b/>
                <w:bCs/>
                <w:noProof/>
                <w:color w:val="FF0000"/>
              </w:rPr>
            </w:pPr>
          </w:p>
        </w:tc>
        <w:tc>
          <w:tcPr>
            <w:tcW w:w="1008" w:type="dxa"/>
            <w:tcBorders>
              <w:top w:val="dotted" w:sz="4" w:space="0" w:color="auto"/>
              <w:left w:val="nil"/>
              <w:bottom w:val="dotted" w:sz="4" w:space="0" w:color="auto"/>
              <w:right w:val="nil"/>
            </w:tcBorders>
            <w:shd w:val="clear" w:color="auto" w:fill="FFFFFF"/>
          </w:tcPr>
          <w:p w14:paraId="0FBBD357" w14:textId="77777777" w:rsidR="00C87B0A" w:rsidRDefault="00C87B0A" w:rsidP="00F8714F">
            <w:pPr>
              <w:pStyle w:val="MsgTableBody"/>
              <w:spacing w:line="256" w:lineRule="auto"/>
              <w:jc w:val="center"/>
              <w:rPr>
                <w:ins w:id="337" w:author="Amit Popat" w:date="2022-07-11T10:09:00Z"/>
                <w:b/>
                <w:bCs/>
                <w:noProof/>
                <w:color w:val="FF0000"/>
              </w:rPr>
            </w:pPr>
          </w:p>
        </w:tc>
      </w:tr>
      <w:tr w:rsidR="00573AF5" w:rsidRPr="00573AF5" w:rsidDel="00C87B0A" w14:paraId="73CDE53F" w14:textId="15BF7339" w:rsidTr="00433EA9">
        <w:trPr>
          <w:jc w:val="center"/>
          <w:del w:id="338" w:author="Amit Popat" w:date="2022-07-11T10:09:00Z"/>
          <w:trPrChange w:id="339"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340" w:author="Amit Popat" w:date="2022-07-11T09:35:00Z">
              <w:tcPr>
                <w:tcW w:w="2880" w:type="dxa"/>
                <w:tcBorders>
                  <w:top w:val="dotted" w:sz="4" w:space="0" w:color="auto"/>
                  <w:left w:val="nil"/>
                  <w:bottom w:val="dotted" w:sz="4" w:space="0" w:color="auto"/>
                  <w:right w:val="nil"/>
                </w:tcBorders>
                <w:shd w:val="clear" w:color="auto" w:fill="FFFFFF"/>
              </w:tcPr>
            </w:tcPrChange>
          </w:tcPr>
          <w:p w14:paraId="76AC6540" w14:textId="4C7488CD" w:rsidR="00573AF5" w:rsidDel="00C87B0A" w:rsidRDefault="00573AF5">
            <w:pPr>
              <w:pStyle w:val="MsgTableBody"/>
              <w:rPr>
                <w:del w:id="341" w:author="Amit Popat" w:date="2022-07-11T10:09:00Z"/>
                <w:noProof/>
              </w:rPr>
            </w:pPr>
            <w:del w:id="342" w:author="Amit Popat" w:date="2022-07-11T10:09:00Z">
              <w:r w:rsidDel="00C87B0A">
                <w:rPr>
                  <w:noProof/>
                </w:rPr>
                <w:delText>[{NK1}]</w:delText>
              </w:r>
            </w:del>
          </w:p>
        </w:tc>
        <w:tc>
          <w:tcPr>
            <w:tcW w:w="4321" w:type="dxa"/>
            <w:tcBorders>
              <w:top w:val="dotted" w:sz="4" w:space="0" w:color="auto"/>
              <w:left w:val="nil"/>
              <w:bottom w:val="dotted" w:sz="4" w:space="0" w:color="auto"/>
              <w:right w:val="nil"/>
            </w:tcBorders>
            <w:shd w:val="clear" w:color="auto" w:fill="FFFFFF"/>
            <w:tcPrChange w:id="343" w:author="Amit Popat" w:date="2022-07-11T09:35:00Z">
              <w:tcPr>
                <w:tcW w:w="4320" w:type="dxa"/>
                <w:tcBorders>
                  <w:top w:val="dotted" w:sz="4" w:space="0" w:color="auto"/>
                  <w:left w:val="nil"/>
                  <w:bottom w:val="dotted" w:sz="4" w:space="0" w:color="auto"/>
                  <w:right w:val="nil"/>
                </w:tcBorders>
                <w:shd w:val="clear" w:color="auto" w:fill="FFFFFF"/>
              </w:tcPr>
            </w:tcPrChange>
          </w:tcPr>
          <w:p w14:paraId="4EB55065" w14:textId="0888BCEB" w:rsidR="00573AF5" w:rsidDel="00C87B0A" w:rsidRDefault="00573AF5">
            <w:pPr>
              <w:pStyle w:val="MsgTableBody"/>
              <w:rPr>
                <w:del w:id="344" w:author="Amit Popat" w:date="2022-07-11T10:09:00Z"/>
                <w:noProof/>
              </w:rPr>
            </w:pPr>
            <w:del w:id="345" w:author="Amit Popat" w:date="2022-07-11T10:09:00Z">
              <w:r w:rsidDel="00C87B0A">
                <w:rPr>
                  <w:noProof/>
                </w:rPr>
                <w:delText>Next of Kin/Associated Parties</w:delText>
              </w:r>
            </w:del>
          </w:p>
        </w:tc>
        <w:tc>
          <w:tcPr>
            <w:tcW w:w="864" w:type="dxa"/>
            <w:tcBorders>
              <w:top w:val="dotted" w:sz="4" w:space="0" w:color="auto"/>
              <w:left w:val="nil"/>
              <w:bottom w:val="dotted" w:sz="4" w:space="0" w:color="auto"/>
              <w:right w:val="nil"/>
            </w:tcBorders>
            <w:shd w:val="clear" w:color="auto" w:fill="FFFFFF"/>
            <w:tcPrChange w:id="346" w:author="Amit Popat" w:date="2022-07-11T09:35:00Z">
              <w:tcPr>
                <w:tcW w:w="864" w:type="dxa"/>
                <w:tcBorders>
                  <w:top w:val="dotted" w:sz="4" w:space="0" w:color="auto"/>
                  <w:left w:val="nil"/>
                  <w:bottom w:val="dotted" w:sz="4" w:space="0" w:color="auto"/>
                  <w:right w:val="nil"/>
                </w:tcBorders>
                <w:shd w:val="clear" w:color="auto" w:fill="FFFFFF"/>
              </w:tcPr>
            </w:tcPrChange>
          </w:tcPr>
          <w:p w14:paraId="1CDA0E2E" w14:textId="00C425C4" w:rsidR="00573AF5" w:rsidDel="00C87B0A" w:rsidRDefault="00573AF5">
            <w:pPr>
              <w:pStyle w:val="MsgTableBody"/>
              <w:jc w:val="center"/>
              <w:rPr>
                <w:del w:id="347" w:author="Amit Popat" w:date="2022-07-11T10:09:00Z"/>
                <w:noProof/>
              </w:rPr>
            </w:pPr>
          </w:p>
        </w:tc>
        <w:tc>
          <w:tcPr>
            <w:tcW w:w="1008" w:type="dxa"/>
            <w:tcBorders>
              <w:top w:val="dotted" w:sz="4" w:space="0" w:color="auto"/>
              <w:left w:val="nil"/>
              <w:bottom w:val="dotted" w:sz="4" w:space="0" w:color="auto"/>
              <w:right w:val="nil"/>
            </w:tcBorders>
            <w:shd w:val="clear" w:color="auto" w:fill="FFFFFF"/>
            <w:tcPrChange w:id="348" w:author="Amit Popat" w:date="2022-07-11T09:35:00Z">
              <w:tcPr>
                <w:tcW w:w="1008" w:type="dxa"/>
                <w:tcBorders>
                  <w:top w:val="dotted" w:sz="4" w:space="0" w:color="auto"/>
                  <w:left w:val="nil"/>
                  <w:bottom w:val="dotted" w:sz="4" w:space="0" w:color="auto"/>
                  <w:right w:val="nil"/>
                </w:tcBorders>
                <w:shd w:val="clear" w:color="auto" w:fill="FFFFFF"/>
              </w:tcPr>
            </w:tcPrChange>
          </w:tcPr>
          <w:p w14:paraId="745ECC3B" w14:textId="3E92832F" w:rsidR="00573AF5" w:rsidDel="00C87B0A" w:rsidRDefault="00573AF5">
            <w:pPr>
              <w:pStyle w:val="MsgTableBody"/>
              <w:jc w:val="center"/>
              <w:rPr>
                <w:del w:id="349" w:author="Amit Popat" w:date="2022-07-11T10:09:00Z"/>
                <w:noProof/>
              </w:rPr>
            </w:pPr>
            <w:del w:id="350" w:author="Amit Popat" w:date="2022-07-11T10:09:00Z">
              <w:r w:rsidDel="00C87B0A">
                <w:rPr>
                  <w:noProof/>
                </w:rPr>
                <w:delText>6</w:delText>
              </w:r>
            </w:del>
          </w:p>
        </w:tc>
      </w:tr>
      <w:tr w:rsidR="00573AF5" w:rsidRPr="00573AF5" w14:paraId="0AF73072" w14:textId="77777777" w:rsidTr="00433EA9">
        <w:trPr>
          <w:jc w:val="center"/>
          <w:trPrChange w:id="351"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352" w:author="Amit Popat" w:date="2022-07-11T09:35:00Z">
              <w:tcPr>
                <w:tcW w:w="2880" w:type="dxa"/>
                <w:tcBorders>
                  <w:top w:val="dotted" w:sz="4" w:space="0" w:color="auto"/>
                  <w:left w:val="nil"/>
                  <w:bottom w:val="dotted" w:sz="4" w:space="0" w:color="auto"/>
                  <w:right w:val="nil"/>
                </w:tcBorders>
                <w:shd w:val="clear" w:color="auto" w:fill="FFFFFF"/>
              </w:tcPr>
            </w:tcPrChange>
          </w:tcPr>
          <w:p w14:paraId="3CE09ECB"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353" w:author="Amit Popat" w:date="2022-07-11T09:35:00Z">
              <w:tcPr>
                <w:tcW w:w="4320" w:type="dxa"/>
                <w:tcBorders>
                  <w:top w:val="dotted" w:sz="4" w:space="0" w:color="auto"/>
                  <w:left w:val="nil"/>
                  <w:bottom w:val="dotted" w:sz="4" w:space="0" w:color="auto"/>
                  <w:right w:val="nil"/>
                </w:tcBorders>
                <w:shd w:val="clear" w:color="auto" w:fill="FFFFFF"/>
              </w:tcPr>
            </w:tcPrChange>
          </w:tcPr>
          <w:p w14:paraId="1038A3CC"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Change w:id="354" w:author="Amit Popat" w:date="2022-07-11T09:35:00Z">
              <w:tcPr>
                <w:tcW w:w="864" w:type="dxa"/>
                <w:tcBorders>
                  <w:top w:val="dotted" w:sz="4" w:space="0" w:color="auto"/>
                  <w:left w:val="nil"/>
                  <w:bottom w:val="dotted" w:sz="4" w:space="0" w:color="auto"/>
                  <w:right w:val="nil"/>
                </w:tcBorders>
                <w:shd w:val="clear" w:color="auto" w:fill="FFFFFF"/>
              </w:tcPr>
            </w:tcPrChange>
          </w:tcPr>
          <w:p w14:paraId="67F0789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55" w:author="Amit Popat" w:date="2022-07-11T09:35:00Z">
              <w:tcPr>
                <w:tcW w:w="1008" w:type="dxa"/>
                <w:tcBorders>
                  <w:top w:val="dotted" w:sz="4" w:space="0" w:color="auto"/>
                  <w:left w:val="nil"/>
                  <w:bottom w:val="dotted" w:sz="4" w:space="0" w:color="auto"/>
                  <w:right w:val="nil"/>
                </w:tcBorders>
                <w:shd w:val="clear" w:color="auto" w:fill="FFFFFF"/>
              </w:tcPr>
            </w:tcPrChange>
          </w:tcPr>
          <w:p w14:paraId="0F4FFF06" w14:textId="77777777" w:rsidR="00573AF5" w:rsidRDefault="00573AF5">
            <w:pPr>
              <w:pStyle w:val="MsgTableBody"/>
              <w:jc w:val="center"/>
              <w:rPr>
                <w:noProof/>
              </w:rPr>
            </w:pPr>
          </w:p>
        </w:tc>
      </w:tr>
      <w:tr w:rsidR="00573AF5" w:rsidRPr="00573AF5" w14:paraId="5DDDE2C9" w14:textId="77777777" w:rsidTr="00433EA9">
        <w:trPr>
          <w:jc w:val="center"/>
          <w:trPrChange w:id="356"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357" w:author="Amit Popat" w:date="2022-07-11T09:35:00Z">
              <w:tcPr>
                <w:tcW w:w="2880" w:type="dxa"/>
                <w:tcBorders>
                  <w:top w:val="dotted" w:sz="4" w:space="0" w:color="auto"/>
                  <w:left w:val="nil"/>
                  <w:bottom w:val="dotted" w:sz="4" w:space="0" w:color="auto"/>
                  <w:right w:val="nil"/>
                </w:tcBorders>
                <w:shd w:val="clear" w:color="auto" w:fill="FFFFFF"/>
              </w:tcPr>
            </w:tcPrChange>
          </w:tcPr>
          <w:p w14:paraId="480A3FC8"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Change w:id="358" w:author="Amit Popat" w:date="2022-07-11T09:35:00Z">
              <w:tcPr>
                <w:tcW w:w="4320" w:type="dxa"/>
                <w:tcBorders>
                  <w:top w:val="dotted" w:sz="4" w:space="0" w:color="auto"/>
                  <w:left w:val="nil"/>
                  <w:bottom w:val="dotted" w:sz="4" w:space="0" w:color="auto"/>
                  <w:right w:val="nil"/>
                </w:tcBorders>
                <w:shd w:val="clear" w:color="auto" w:fill="FFFFFF"/>
              </w:tcPr>
            </w:tcPrChange>
          </w:tcPr>
          <w:p w14:paraId="4C3DC89A"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Change w:id="359" w:author="Amit Popat" w:date="2022-07-11T09:35:00Z">
              <w:tcPr>
                <w:tcW w:w="864" w:type="dxa"/>
                <w:tcBorders>
                  <w:top w:val="dotted" w:sz="4" w:space="0" w:color="auto"/>
                  <w:left w:val="nil"/>
                  <w:bottom w:val="dotted" w:sz="4" w:space="0" w:color="auto"/>
                  <w:right w:val="nil"/>
                </w:tcBorders>
                <w:shd w:val="clear" w:color="auto" w:fill="FFFFFF"/>
              </w:tcPr>
            </w:tcPrChange>
          </w:tcPr>
          <w:p w14:paraId="794599D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60" w:author="Amit Popat" w:date="2022-07-11T09:35:00Z">
              <w:tcPr>
                <w:tcW w:w="1008" w:type="dxa"/>
                <w:tcBorders>
                  <w:top w:val="dotted" w:sz="4" w:space="0" w:color="auto"/>
                  <w:left w:val="nil"/>
                  <w:bottom w:val="dotted" w:sz="4" w:space="0" w:color="auto"/>
                  <w:right w:val="nil"/>
                </w:tcBorders>
                <w:shd w:val="clear" w:color="auto" w:fill="FFFFFF"/>
              </w:tcPr>
            </w:tcPrChange>
          </w:tcPr>
          <w:p w14:paraId="7E2B4AB4" w14:textId="77777777" w:rsidR="00573AF5" w:rsidRDefault="00573AF5">
            <w:pPr>
              <w:pStyle w:val="MsgTableBody"/>
              <w:jc w:val="center"/>
              <w:rPr>
                <w:noProof/>
              </w:rPr>
            </w:pPr>
            <w:r>
              <w:rPr>
                <w:noProof/>
              </w:rPr>
              <w:t>6</w:t>
            </w:r>
          </w:p>
        </w:tc>
      </w:tr>
      <w:tr w:rsidR="00573AF5" w:rsidRPr="00573AF5" w14:paraId="3750AEFB" w14:textId="77777777" w:rsidTr="00433EA9">
        <w:trPr>
          <w:jc w:val="center"/>
          <w:trPrChange w:id="361"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362" w:author="Amit Popat" w:date="2022-07-11T09:35:00Z">
              <w:tcPr>
                <w:tcW w:w="2880" w:type="dxa"/>
                <w:tcBorders>
                  <w:top w:val="dotted" w:sz="4" w:space="0" w:color="auto"/>
                  <w:left w:val="nil"/>
                  <w:bottom w:val="dotted" w:sz="4" w:space="0" w:color="auto"/>
                  <w:right w:val="nil"/>
                </w:tcBorders>
                <w:shd w:val="clear" w:color="auto" w:fill="FFFFFF"/>
              </w:tcPr>
            </w:tcPrChange>
          </w:tcPr>
          <w:p w14:paraId="24521B8D"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363" w:author="Amit Popat" w:date="2022-07-11T09:35:00Z">
              <w:tcPr>
                <w:tcW w:w="4320" w:type="dxa"/>
                <w:tcBorders>
                  <w:top w:val="dotted" w:sz="4" w:space="0" w:color="auto"/>
                  <w:left w:val="nil"/>
                  <w:bottom w:val="dotted" w:sz="4" w:space="0" w:color="auto"/>
                  <w:right w:val="nil"/>
                </w:tcBorders>
                <w:shd w:val="clear" w:color="auto" w:fill="FFFFFF"/>
              </w:tcPr>
            </w:tcPrChange>
          </w:tcPr>
          <w:p w14:paraId="7CF7C497"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Change w:id="364" w:author="Amit Popat" w:date="2022-07-11T09:35:00Z">
              <w:tcPr>
                <w:tcW w:w="864" w:type="dxa"/>
                <w:tcBorders>
                  <w:top w:val="dotted" w:sz="4" w:space="0" w:color="auto"/>
                  <w:left w:val="nil"/>
                  <w:bottom w:val="dotted" w:sz="4" w:space="0" w:color="auto"/>
                  <w:right w:val="nil"/>
                </w:tcBorders>
                <w:shd w:val="clear" w:color="auto" w:fill="FFFFFF"/>
              </w:tcPr>
            </w:tcPrChange>
          </w:tcPr>
          <w:p w14:paraId="483DC2E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65" w:author="Amit Popat" w:date="2022-07-11T09:35:00Z">
              <w:tcPr>
                <w:tcW w:w="1008" w:type="dxa"/>
                <w:tcBorders>
                  <w:top w:val="dotted" w:sz="4" w:space="0" w:color="auto"/>
                  <w:left w:val="nil"/>
                  <w:bottom w:val="dotted" w:sz="4" w:space="0" w:color="auto"/>
                  <w:right w:val="nil"/>
                </w:tcBorders>
                <w:shd w:val="clear" w:color="auto" w:fill="FFFFFF"/>
              </w:tcPr>
            </w:tcPrChange>
          </w:tcPr>
          <w:p w14:paraId="046BD17F" w14:textId="77777777" w:rsidR="00573AF5" w:rsidRDefault="00573AF5">
            <w:pPr>
              <w:pStyle w:val="MsgTableBody"/>
              <w:jc w:val="center"/>
              <w:rPr>
                <w:noProof/>
              </w:rPr>
            </w:pPr>
          </w:p>
        </w:tc>
      </w:tr>
      <w:tr w:rsidR="00573AF5" w:rsidRPr="00573AF5" w14:paraId="50859166" w14:textId="77777777" w:rsidTr="00433EA9">
        <w:trPr>
          <w:jc w:val="center"/>
          <w:trPrChange w:id="366"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367" w:author="Amit Popat" w:date="2022-07-11T09:35:00Z">
              <w:tcPr>
                <w:tcW w:w="2880" w:type="dxa"/>
                <w:tcBorders>
                  <w:top w:val="dotted" w:sz="4" w:space="0" w:color="auto"/>
                  <w:left w:val="nil"/>
                  <w:bottom w:val="dotted" w:sz="4" w:space="0" w:color="auto"/>
                  <w:right w:val="nil"/>
                </w:tcBorders>
                <w:shd w:val="clear" w:color="auto" w:fill="FFFFFF"/>
              </w:tcPr>
            </w:tcPrChange>
          </w:tcPr>
          <w:p w14:paraId="2D55B5B7"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Change w:id="368" w:author="Amit Popat" w:date="2022-07-11T09:35:00Z">
              <w:tcPr>
                <w:tcW w:w="4320" w:type="dxa"/>
                <w:tcBorders>
                  <w:top w:val="dotted" w:sz="4" w:space="0" w:color="auto"/>
                  <w:left w:val="nil"/>
                  <w:bottom w:val="dotted" w:sz="4" w:space="0" w:color="auto"/>
                  <w:right w:val="nil"/>
                </w:tcBorders>
                <w:shd w:val="clear" w:color="auto" w:fill="FFFFFF"/>
              </w:tcPr>
            </w:tcPrChange>
          </w:tcPr>
          <w:p w14:paraId="4C2901D9"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Change w:id="369" w:author="Amit Popat" w:date="2022-07-11T09:35:00Z">
              <w:tcPr>
                <w:tcW w:w="864" w:type="dxa"/>
                <w:tcBorders>
                  <w:top w:val="dotted" w:sz="4" w:space="0" w:color="auto"/>
                  <w:left w:val="nil"/>
                  <w:bottom w:val="dotted" w:sz="4" w:space="0" w:color="auto"/>
                  <w:right w:val="nil"/>
                </w:tcBorders>
                <w:shd w:val="clear" w:color="auto" w:fill="FFFFFF"/>
              </w:tcPr>
            </w:tcPrChange>
          </w:tcPr>
          <w:p w14:paraId="5C38CFE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70" w:author="Amit Popat" w:date="2022-07-11T09:35:00Z">
              <w:tcPr>
                <w:tcW w:w="1008" w:type="dxa"/>
                <w:tcBorders>
                  <w:top w:val="dotted" w:sz="4" w:space="0" w:color="auto"/>
                  <w:left w:val="nil"/>
                  <w:bottom w:val="dotted" w:sz="4" w:space="0" w:color="auto"/>
                  <w:right w:val="nil"/>
                </w:tcBorders>
                <w:shd w:val="clear" w:color="auto" w:fill="FFFFFF"/>
              </w:tcPr>
            </w:tcPrChange>
          </w:tcPr>
          <w:p w14:paraId="0A8CA43E" w14:textId="77777777" w:rsidR="00573AF5" w:rsidRDefault="00573AF5">
            <w:pPr>
              <w:pStyle w:val="MsgTableBody"/>
              <w:jc w:val="center"/>
              <w:rPr>
                <w:noProof/>
              </w:rPr>
            </w:pPr>
            <w:r>
              <w:rPr>
                <w:noProof/>
              </w:rPr>
              <w:t>6</w:t>
            </w:r>
          </w:p>
        </w:tc>
      </w:tr>
      <w:tr w:rsidR="00573AF5" w:rsidRPr="00573AF5" w14:paraId="790A07D3" w14:textId="77777777" w:rsidTr="00433EA9">
        <w:trPr>
          <w:jc w:val="center"/>
          <w:trPrChange w:id="371"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372" w:author="Amit Popat" w:date="2022-07-11T09:35:00Z">
              <w:tcPr>
                <w:tcW w:w="2880" w:type="dxa"/>
                <w:tcBorders>
                  <w:top w:val="dotted" w:sz="4" w:space="0" w:color="auto"/>
                  <w:left w:val="nil"/>
                  <w:bottom w:val="dotted" w:sz="4" w:space="0" w:color="auto"/>
                  <w:right w:val="nil"/>
                </w:tcBorders>
                <w:shd w:val="clear" w:color="auto" w:fill="FFFFFF"/>
              </w:tcPr>
            </w:tcPrChange>
          </w:tcPr>
          <w:p w14:paraId="2F27DCB5"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Change w:id="373" w:author="Amit Popat" w:date="2022-07-11T09:35:00Z">
              <w:tcPr>
                <w:tcW w:w="4320" w:type="dxa"/>
                <w:tcBorders>
                  <w:top w:val="dotted" w:sz="4" w:space="0" w:color="auto"/>
                  <w:left w:val="nil"/>
                  <w:bottom w:val="dotted" w:sz="4" w:space="0" w:color="auto"/>
                  <w:right w:val="nil"/>
                </w:tcBorders>
                <w:shd w:val="clear" w:color="auto" w:fill="FFFFFF"/>
              </w:tcPr>
            </w:tcPrChange>
          </w:tcPr>
          <w:p w14:paraId="274ADFC0"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Change w:id="374" w:author="Amit Popat" w:date="2022-07-11T09:35:00Z">
              <w:tcPr>
                <w:tcW w:w="864" w:type="dxa"/>
                <w:tcBorders>
                  <w:top w:val="dotted" w:sz="4" w:space="0" w:color="auto"/>
                  <w:left w:val="nil"/>
                  <w:bottom w:val="dotted" w:sz="4" w:space="0" w:color="auto"/>
                  <w:right w:val="nil"/>
                </w:tcBorders>
                <w:shd w:val="clear" w:color="auto" w:fill="FFFFFF"/>
              </w:tcPr>
            </w:tcPrChange>
          </w:tcPr>
          <w:p w14:paraId="7E7693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75" w:author="Amit Popat" w:date="2022-07-11T09:35:00Z">
              <w:tcPr>
                <w:tcW w:w="1008" w:type="dxa"/>
                <w:tcBorders>
                  <w:top w:val="dotted" w:sz="4" w:space="0" w:color="auto"/>
                  <w:left w:val="nil"/>
                  <w:bottom w:val="dotted" w:sz="4" w:space="0" w:color="auto"/>
                  <w:right w:val="nil"/>
                </w:tcBorders>
                <w:shd w:val="clear" w:color="auto" w:fill="FFFFFF"/>
              </w:tcPr>
            </w:tcPrChange>
          </w:tcPr>
          <w:p w14:paraId="2617C5BF" w14:textId="77777777" w:rsidR="00573AF5" w:rsidRDefault="00573AF5">
            <w:pPr>
              <w:pStyle w:val="MsgTableBody"/>
              <w:jc w:val="center"/>
              <w:rPr>
                <w:noProof/>
              </w:rPr>
            </w:pPr>
            <w:r>
              <w:rPr>
                <w:noProof/>
              </w:rPr>
              <w:t>6</w:t>
            </w:r>
          </w:p>
        </w:tc>
      </w:tr>
      <w:tr w:rsidR="00573AF5" w:rsidRPr="00573AF5" w14:paraId="72664819" w14:textId="77777777" w:rsidTr="00433EA9">
        <w:trPr>
          <w:jc w:val="center"/>
          <w:trPrChange w:id="376"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377" w:author="Amit Popat" w:date="2022-07-11T09:35:00Z">
              <w:tcPr>
                <w:tcW w:w="2880" w:type="dxa"/>
                <w:tcBorders>
                  <w:top w:val="dotted" w:sz="4" w:space="0" w:color="auto"/>
                  <w:left w:val="nil"/>
                  <w:bottom w:val="dotted" w:sz="4" w:space="0" w:color="auto"/>
                  <w:right w:val="nil"/>
                </w:tcBorders>
                <w:shd w:val="clear" w:color="auto" w:fill="FFFFFF"/>
              </w:tcPr>
            </w:tcPrChange>
          </w:tcPr>
          <w:p w14:paraId="10DB28E2"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Change w:id="378" w:author="Amit Popat" w:date="2022-07-11T09:35:00Z">
              <w:tcPr>
                <w:tcW w:w="4320" w:type="dxa"/>
                <w:tcBorders>
                  <w:top w:val="dotted" w:sz="4" w:space="0" w:color="auto"/>
                  <w:left w:val="nil"/>
                  <w:bottom w:val="dotted" w:sz="4" w:space="0" w:color="auto"/>
                  <w:right w:val="nil"/>
                </w:tcBorders>
                <w:shd w:val="clear" w:color="auto" w:fill="FFFFFF"/>
              </w:tcPr>
            </w:tcPrChange>
          </w:tcPr>
          <w:p w14:paraId="42BC2A10"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Change w:id="379" w:author="Amit Popat" w:date="2022-07-11T09:35:00Z">
              <w:tcPr>
                <w:tcW w:w="864" w:type="dxa"/>
                <w:tcBorders>
                  <w:top w:val="dotted" w:sz="4" w:space="0" w:color="auto"/>
                  <w:left w:val="nil"/>
                  <w:bottom w:val="dotted" w:sz="4" w:space="0" w:color="auto"/>
                  <w:right w:val="nil"/>
                </w:tcBorders>
                <w:shd w:val="clear" w:color="auto" w:fill="FFFFFF"/>
              </w:tcPr>
            </w:tcPrChange>
          </w:tcPr>
          <w:p w14:paraId="47A677F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80" w:author="Amit Popat" w:date="2022-07-11T09:35:00Z">
              <w:tcPr>
                <w:tcW w:w="1008" w:type="dxa"/>
                <w:tcBorders>
                  <w:top w:val="dotted" w:sz="4" w:space="0" w:color="auto"/>
                  <w:left w:val="nil"/>
                  <w:bottom w:val="dotted" w:sz="4" w:space="0" w:color="auto"/>
                  <w:right w:val="nil"/>
                </w:tcBorders>
                <w:shd w:val="clear" w:color="auto" w:fill="FFFFFF"/>
              </w:tcPr>
            </w:tcPrChange>
          </w:tcPr>
          <w:p w14:paraId="5855E606" w14:textId="77777777" w:rsidR="00573AF5" w:rsidRDefault="00573AF5">
            <w:pPr>
              <w:pStyle w:val="MsgTableBody"/>
              <w:jc w:val="center"/>
              <w:rPr>
                <w:noProof/>
              </w:rPr>
            </w:pPr>
            <w:r>
              <w:rPr>
                <w:noProof/>
              </w:rPr>
              <w:t>6</w:t>
            </w:r>
          </w:p>
        </w:tc>
      </w:tr>
      <w:tr w:rsidR="00573AF5" w:rsidRPr="00573AF5" w14:paraId="5F8745F8" w14:textId="77777777" w:rsidTr="00433EA9">
        <w:trPr>
          <w:jc w:val="center"/>
          <w:trPrChange w:id="381"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382" w:author="Amit Popat" w:date="2022-07-11T09:35:00Z">
              <w:tcPr>
                <w:tcW w:w="2880" w:type="dxa"/>
                <w:tcBorders>
                  <w:top w:val="dotted" w:sz="4" w:space="0" w:color="auto"/>
                  <w:left w:val="nil"/>
                  <w:bottom w:val="dotted" w:sz="4" w:space="0" w:color="auto"/>
                  <w:right w:val="nil"/>
                </w:tcBorders>
                <w:shd w:val="clear" w:color="auto" w:fill="FFFFFF"/>
              </w:tcPr>
            </w:tcPrChange>
          </w:tcPr>
          <w:p w14:paraId="58E8D1B4" w14:textId="77777777" w:rsidR="00573AF5" w:rsidRDefault="00573AF5">
            <w:pPr>
              <w:pStyle w:val="MsgTableBody"/>
              <w:rPr>
                <w:noProof/>
              </w:rPr>
            </w:pPr>
            <w:r>
              <w:rPr>
                <w:noProof/>
              </w:rPr>
              <w:lastRenderedPageBreak/>
              <w:t xml:space="preserve">  }</w:t>
            </w:r>
          </w:p>
        </w:tc>
        <w:tc>
          <w:tcPr>
            <w:tcW w:w="4321" w:type="dxa"/>
            <w:tcBorders>
              <w:top w:val="dotted" w:sz="4" w:space="0" w:color="auto"/>
              <w:left w:val="nil"/>
              <w:bottom w:val="dotted" w:sz="4" w:space="0" w:color="auto"/>
              <w:right w:val="nil"/>
            </w:tcBorders>
            <w:shd w:val="clear" w:color="auto" w:fill="FFFFFF"/>
            <w:tcPrChange w:id="383" w:author="Amit Popat" w:date="2022-07-11T09:35:00Z">
              <w:tcPr>
                <w:tcW w:w="4320" w:type="dxa"/>
                <w:tcBorders>
                  <w:top w:val="dotted" w:sz="4" w:space="0" w:color="auto"/>
                  <w:left w:val="nil"/>
                  <w:bottom w:val="dotted" w:sz="4" w:space="0" w:color="auto"/>
                  <w:right w:val="nil"/>
                </w:tcBorders>
                <w:shd w:val="clear" w:color="auto" w:fill="FFFFFF"/>
              </w:tcPr>
            </w:tcPrChange>
          </w:tcPr>
          <w:p w14:paraId="76C1D282"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Change w:id="384" w:author="Amit Popat" w:date="2022-07-11T09:35:00Z">
              <w:tcPr>
                <w:tcW w:w="864" w:type="dxa"/>
                <w:tcBorders>
                  <w:top w:val="dotted" w:sz="4" w:space="0" w:color="auto"/>
                  <w:left w:val="nil"/>
                  <w:bottom w:val="dotted" w:sz="4" w:space="0" w:color="auto"/>
                  <w:right w:val="nil"/>
                </w:tcBorders>
                <w:shd w:val="clear" w:color="auto" w:fill="FFFFFF"/>
              </w:tcPr>
            </w:tcPrChange>
          </w:tcPr>
          <w:p w14:paraId="04B5C98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85" w:author="Amit Popat" w:date="2022-07-11T09:35:00Z">
              <w:tcPr>
                <w:tcW w:w="1008" w:type="dxa"/>
                <w:tcBorders>
                  <w:top w:val="dotted" w:sz="4" w:space="0" w:color="auto"/>
                  <w:left w:val="nil"/>
                  <w:bottom w:val="dotted" w:sz="4" w:space="0" w:color="auto"/>
                  <w:right w:val="nil"/>
                </w:tcBorders>
                <w:shd w:val="clear" w:color="auto" w:fill="FFFFFF"/>
              </w:tcPr>
            </w:tcPrChange>
          </w:tcPr>
          <w:p w14:paraId="4D01F7AB" w14:textId="77777777" w:rsidR="00573AF5" w:rsidRDefault="00573AF5">
            <w:pPr>
              <w:pStyle w:val="MsgTableBody"/>
              <w:jc w:val="center"/>
              <w:rPr>
                <w:noProof/>
              </w:rPr>
            </w:pPr>
          </w:p>
        </w:tc>
      </w:tr>
      <w:tr w:rsidR="00573AF5" w:rsidRPr="00573AF5" w14:paraId="404DF8A9" w14:textId="77777777" w:rsidTr="00433EA9">
        <w:trPr>
          <w:jc w:val="center"/>
          <w:trPrChange w:id="386"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387" w:author="Amit Popat" w:date="2022-07-11T09:35:00Z">
              <w:tcPr>
                <w:tcW w:w="2880" w:type="dxa"/>
                <w:tcBorders>
                  <w:top w:val="dotted" w:sz="4" w:space="0" w:color="auto"/>
                  <w:left w:val="nil"/>
                  <w:bottom w:val="dotted" w:sz="4" w:space="0" w:color="auto"/>
                  <w:right w:val="nil"/>
                </w:tcBorders>
                <w:shd w:val="clear" w:color="auto" w:fill="FFFFFF"/>
              </w:tcPr>
            </w:tcPrChange>
          </w:tcPr>
          <w:p w14:paraId="639415AE"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388" w:author="Amit Popat" w:date="2022-07-11T09:35:00Z">
              <w:tcPr>
                <w:tcW w:w="4320" w:type="dxa"/>
                <w:tcBorders>
                  <w:top w:val="dotted" w:sz="4" w:space="0" w:color="auto"/>
                  <w:left w:val="nil"/>
                  <w:bottom w:val="dotted" w:sz="4" w:space="0" w:color="auto"/>
                  <w:right w:val="nil"/>
                </w:tcBorders>
                <w:shd w:val="clear" w:color="auto" w:fill="FFFFFF"/>
              </w:tcPr>
            </w:tcPrChange>
          </w:tcPr>
          <w:p w14:paraId="4310A534"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Change w:id="389" w:author="Amit Popat" w:date="2022-07-11T09:35:00Z">
              <w:tcPr>
                <w:tcW w:w="864" w:type="dxa"/>
                <w:tcBorders>
                  <w:top w:val="dotted" w:sz="4" w:space="0" w:color="auto"/>
                  <w:left w:val="nil"/>
                  <w:bottom w:val="dotted" w:sz="4" w:space="0" w:color="auto"/>
                  <w:right w:val="nil"/>
                </w:tcBorders>
                <w:shd w:val="clear" w:color="auto" w:fill="FFFFFF"/>
              </w:tcPr>
            </w:tcPrChange>
          </w:tcPr>
          <w:p w14:paraId="709E926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90" w:author="Amit Popat" w:date="2022-07-11T09:35:00Z">
              <w:tcPr>
                <w:tcW w:w="1008" w:type="dxa"/>
                <w:tcBorders>
                  <w:top w:val="dotted" w:sz="4" w:space="0" w:color="auto"/>
                  <w:left w:val="nil"/>
                  <w:bottom w:val="dotted" w:sz="4" w:space="0" w:color="auto"/>
                  <w:right w:val="nil"/>
                </w:tcBorders>
                <w:shd w:val="clear" w:color="auto" w:fill="FFFFFF"/>
              </w:tcPr>
            </w:tcPrChange>
          </w:tcPr>
          <w:p w14:paraId="0E647E4D" w14:textId="77777777" w:rsidR="00573AF5" w:rsidRDefault="00573AF5">
            <w:pPr>
              <w:pStyle w:val="MsgTableBody"/>
              <w:jc w:val="center"/>
              <w:rPr>
                <w:noProof/>
              </w:rPr>
            </w:pPr>
          </w:p>
        </w:tc>
      </w:tr>
      <w:tr w:rsidR="00573AF5" w:rsidRPr="00573AF5" w14:paraId="01C1F805" w14:textId="77777777" w:rsidTr="00433EA9">
        <w:trPr>
          <w:jc w:val="center"/>
          <w:trPrChange w:id="391" w:author="Amit Popat" w:date="2022-07-11T09:35:00Z">
            <w:trPr>
              <w:jc w:val="center"/>
            </w:trPr>
          </w:trPrChange>
        </w:trPr>
        <w:tc>
          <w:tcPr>
            <w:tcW w:w="2882" w:type="dxa"/>
            <w:tcBorders>
              <w:top w:val="dotted" w:sz="4" w:space="0" w:color="auto"/>
              <w:left w:val="nil"/>
              <w:bottom w:val="single" w:sz="2" w:space="0" w:color="auto"/>
              <w:right w:val="nil"/>
            </w:tcBorders>
            <w:shd w:val="clear" w:color="auto" w:fill="FFFFFF"/>
            <w:tcPrChange w:id="392" w:author="Amit Popat" w:date="2022-07-11T09:35:00Z">
              <w:tcPr>
                <w:tcW w:w="2880" w:type="dxa"/>
                <w:tcBorders>
                  <w:top w:val="dotted" w:sz="4" w:space="0" w:color="auto"/>
                  <w:left w:val="nil"/>
                  <w:bottom w:val="single" w:sz="2" w:space="0" w:color="auto"/>
                  <w:right w:val="nil"/>
                </w:tcBorders>
                <w:shd w:val="clear" w:color="auto" w:fill="FFFFFF"/>
              </w:tcPr>
            </w:tcPrChange>
          </w:tcPr>
          <w:p w14:paraId="0A493713"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Change w:id="393" w:author="Amit Popat" w:date="2022-07-11T09:35:00Z">
              <w:tcPr>
                <w:tcW w:w="4320" w:type="dxa"/>
                <w:tcBorders>
                  <w:top w:val="dotted" w:sz="4" w:space="0" w:color="auto"/>
                  <w:left w:val="nil"/>
                  <w:bottom w:val="single" w:sz="2" w:space="0" w:color="auto"/>
                  <w:right w:val="nil"/>
                </w:tcBorders>
                <w:shd w:val="clear" w:color="auto" w:fill="FFFFFF"/>
              </w:tcPr>
            </w:tcPrChange>
          </w:tcPr>
          <w:p w14:paraId="35D298EA"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Change w:id="394" w:author="Amit Popat" w:date="2022-07-11T09:35:00Z">
              <w:tcPr>
                <w:tcW w:w="864" w:type="dxa"/>
                <w:tcBorders>
                  <w:top w:val="dotted" w:sz="4" w:space="0" w:color="auto"/>
                  <w:left w:val="nil"/>
                  <w:bottom w:val="single" w:sz="2" w:space="0" w:color="auto"/>
                  <w:right w:val="nil"/>
                </w:tcBorders>
                <w:shd w:val="clear" w:color="auto" w:fill="FFFFFF"/>
              </w:tcPr>
            </w:tcPrChange>
          </w:tcPr>
          <w:p w14:paraId="6B4107A5"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395" w:author="Amit Popat" w:date="2022-07-11T09:35:00Z">
              <w:tcPr>
                <w:tcW w:w="1008" w:type="dxa"/>
                <w:tcBorders>
                  <w:top w:val="dotted" w:sz="4" w:space="0" w:color="auto"/>
                  <w:left w:val="nil"/>
                  <w:bottom w:val="single" w:sz="2" w:space="0" w:color="auto"/>
                  <w:right w:val="nil"/>
                </w:tcBorders>
                <w:shd w:val="clear" w:color="auto" w:fill="FFFFFF"/>
              </w:tcPr>
            </w:tcPrChange>
          </w:tcPr>
          <w:p w14:paraId="38CF3F73" w14:textId="77777777" w:rsidR="00573AF5" w:rsidRDefault="00573AF5">
            <w:pPr>
              <w:pStyle w:val="MsgTableBody"/>
              <w:jc w:val="center"/>
              <w:rPr>
                <w:noProof/>
              </w:rPr>
            </w:pPr>
            <w:r>
              <w:rPr>
                <w:noProof/>
              </w:rPr>
              <w:t>2</w:t>
            </w:r>
          </w:p>
        </w:tc>
      </w:tr>
    </w:tbl>
    <w:p w14:paraId="0954981C" w14:textId="77777777" w:rsidR="006C2677" w:rsidRDefault="006C2677" w:rsidP="00BD60E1">
      <w:bookmarkStart w:id="396" w:name="_Toc3482444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316B4C1A"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E997D5F" w14:textId="0DC9AFDB" w:rsidR="00EE6FC3" w:rsidRDefault="00EE6FC3" w:rsidP="009030C4">
            <w:pPr>
              <w:pStyle w:val="ACK-ChoreographyHeader"/>
            </w:pPr>
            <w:r>
              <w:t>Acknowledgment Choreography</w:t>
            </w:r>
          </w:p>
        </w:tc>
      </w:tr>
      <w:tr w:rsidR="00EE6FC3" w14:paraId="1299D0F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3CD35E8" w14:textId="3C1EACC2" w:rsidR="00EE6FC3" w:rsidRDefault="00EE6FC3" w:rsidP="00EE6FC3">
            <w:pPr>
              <w:pStyle w:val="ACK-ChoreographyHeader"/>
            </w:pPr>
            <w:r>
              <w:rPr>
                <w:noProof/>
              </w:rPr>
              <w:t>RPI^I01^RPI_I01</w:t>
            </w:r>
          </w:p>
        </w:tc>
      </w:tr>
      <w:tr w:rsidR="00625672" w14:paraId="5D181F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10A1C0F"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BE33B10"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775D9B34" w14:textId="77777777" w:rsidR="00625672" w:rsidRDefault="00625672" w:rsidP="00625672">
            <w:pPr>
              <w:pStyle w:val="ACK-ChoreographyBody"/>
            </w:pPr>
            <w:r>
              <w:t>Field value: Enhanced mode</w:t>
            </w:r>
          </w:p>
        </w:tc>
      </w:tr>
      <w:tr w:rsidR="00625672" w14:paraId="0AC57DA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18CA27C"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B42200E"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2D464A0"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924FB32" w14:textId="77777777" w:rsidR="00625672" w:rsidRDefault="00625672" w:rsidP="00625672">
            <w:pPr>
              <w:pStyle w:val="ACK-ChoreographyBody"/>
            </w:pPr>
            <w:r>
              <w:t>AL, SU, ER</w:t>
            </w:r>
          </w:p>
        </w:tc>
      </w:tr>
      <w:tr w:rsidR="00625672" w14:paraId="6F10346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5733A23"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408A4292"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328A1C6"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D2EE64" w14:textId="77777777" w:rsidR="00625672" w:rsidRDefault="00625672" w:rsidP="00625672">
            <w:pPr>
              <w:pStyle w:val="ACK-ChoreographyBody"/>
            </w:pPr>
            <w:r>
              <w:t>NE</w:t>
            </w:r>
          </w:p>
        </w:tc>
      </w:tr>
      <w:tr w:rsidR="00625672" w14:paraId="344783C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BB7A84A"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2FBFFA5F"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2F4E008"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74384B9" w14:textId="77777777" w:rsidR="00625672" w:rsidRDefault="00625672" w:rsidP="00625672">
            <w:pPr>
              <w:pStyle w:val="ACK-ChoreographyBody"/>
            </w:pPr>
            <w:r>
              <w:rPr>
                <w:szCs w:val="16"/>
              </w:rPr>
              <w:t>ACK^I02^ACK</w:t>
            </w:r>
          </w:p>
        </w:tc>
      </w:tr>
      <w:tr w:rsidR="00625672" w14:paraId="2F554B3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6962EB9"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A8B3E1B"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ADA75EB"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9EA5F41" w14:textId="77777777" w:rsidR="00625672" w:rsidRDefault="00625672" w:rsidP="00625672">
            <w:pPr>
              <w:pStyle w:val="ACK-ChoreographyBody"/>
            </w:pPr>
            <w:r>
              <w:t>-</w:t>
            </w:r>
          </w:p>
        </w:tc>
      </w:tr>
    </w:tbl>
    <w:p w14:paraId="7633F1C5" w14:textId="77777777" w:rsidR="00573AF5" w:rsidRDefault="00573AF5">
      <w:pPr>
        <w:pStyle w:val="Heading3"/>
        <w:rPr>
          <w:noProof/>
        </w:rPr>
      </w:pPr>
      <w:bookmarkStart w:id="397" w:name="_Toc28982321"/>
      <w:r>
        <w:rPr>
          <w:noProof/>
        </w:rPr>
        <w:t>RQI/RPL - Request/Receipt of Patient Selection Display List (Event I02</w:t>
      </w:r>
      <w:r w:rsidR="00FD02FB">
        <w:rPr>
          <w:noProof/>
        </w:rPr>
        <w:fldChar w:fldCharType="begin"/>
      </w:r>
      <w:r>
        <w:rPr>
          <w:noProof/>
        </w:rPr>
        <w:instrText xml:space="preserve"> XE "I02" </w:instrText>
      </w:r>
      <w:r w:rsidR="00FD02FB">
        <w:rPr>
          <w:noProof/>
        </w:rPr>
        <w:fldChar w:fldCharType="end"/>
      </w:r>
      <w:r>
        <w:rPr>
          <w:noProof/>
        </w:rPr>
        <w:t>)</w:t>
      </w:r>
      <w:bookmarkEnd w:id="396"/>
      <w:bookmarkEnd w:id="397"/>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"RPL"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"Messages:RPL" </w:instrText>
      </w:r>
      <w:r w:rsidR="00FD02FB">
        <w:rPr>
          <w:noProof/>
        </w:rPr>
        <w:fldChar w:fldCharType="end"/>
      </w:r>
    </w:p>
    <w:p w14:paraId="41CEFC84" w14:textId="77777777" w:rsidR="00573AF5" w:rsidRDefault="00573AF5">
      <w:pPr>
        <w:rPr>
          <w:noProof/>
        </w:rPr>
      </w:pPr>
      <w:r>
        <w:rPr>
          <w:noProof/>
        </w:rPr>
        <w:t>This trigger event occurs when the inquirer specifies a request for a name lookup listing.  Generally, this request is used by the responder when insufficient data is on hand for a positive match.  In this case, the requester may ask for a list of possible candidates from which to make a selection.  This event code is also used by the responder to signify that the return information contains a list of information rather than information specific to a single patient.</w:t>
      </w:r>
    </w:p>
    <w:p w14:paraId="4C95A0C3" w14:textId="77777777" w:rsidR="00573AF5" w:rsidRDefault="00573AF5">
      <w:pPr>
        <w:pStyle w:val="MsgTableCaption"/>
        <w:rPr>
          <w:noProof/>
        </w:rPr>
      </w:pPr>
      <w:r>
        <w:rPr>
          <w:noProof/>
        </w:rPr>
        <w:t>RQI^I02^RQI_I01: Request Patient Information</w:t>
      </w:r>
      <w:r w:rsidR="00FD02FB">
        <w:rPr>
          <w:noProof/>
        </w:rPr>
        <w:fldChar w:fldCharType="begin"/>
      </w:r>
      <w:r>
        <w:rPr>
          <w:noProof/>
          <w:u w:val="none"/>
        </w:rPr>
        <w:instrText xml:space="preserve"> XE "RQI Request patient infomation"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Change w:id="398">
          <w:tblGrid>
            <w:gridCol w:w="2882"/>
            <w:gridCol w:w="4321"/>
            <w:gridCol w:w="864"/>
            <w:gridCol w:w="1008"/>
          </w:tblGrid>
        </w:tblGridChange>
      </w:tblGrid>
      <w:tr w:rsidR="00573AF5" w:rsidRPr="00573AF5" w14:paraId="773164B6" w14:textId="77777777" w:rsidTr="00433EA9">
        <w:trPr>
          <w:tblHeader/>
          <w:jc w:val="center"/>
        </w:trPr>
        <w:tc>
          <w:tcPr>
            <w:tcW w:w="2882" w:type="dxa"/>
            <w:tcBorders>
              <w:top w:val="single" w:sz="2" w:space="0" w:color="auto"/>
              <w:left w:val="nil"/>
              <w:bottom w:val="single" w:sz="4" w:space="0" w:color="auto"/>
              <w:right w:val="nil"/>
            </w:tcBorders>
            <w:shd w:val="clear" w:color="auto" w:fill="FFFFFF"/>
          </w:tcPr>
          <w:p w14:paraId="23454902"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340EA858"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15D10E9"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A5E856C" w14:textId="77777777" w:rsidR="00573AF5" w:rsidRDefault="00573AF5">
            <w:pPr>
              <w:pStyle w:val="MsgTableHeader"/>
              <w:jc w:val="center"/>
              <w:rPr>
                <w:rFonts w:ascii="Times New Roman" w:hAnsi="Times New Roman" w:cs="Times New Roman"/>
                <w:noProof/>
                <w:sz w:val="20"/>
              </w:rPr>
            </w:pPr>
            <w:r>
              <w:rPr>
                <w:rFonts w:ascii="Times New Roman" w:hAnsi="Times New Roman" w:cs="Times New Roman"/>
                <w:noProof/>
                <w:sz w:val="20"/>
              </w:rPr>
              <w:t>Chapter</w:t>
            </w:r>
          </w:p>
        </w:tc>
      </w:tr>
      <w:tr w:rsidR="00573AF5" w:rsidRPr="00573AF5" w14:paraId="28D56950" w14:textId="77777777" w:rsidTr="00433EA9">
        <w:trPr>
          <w:jc w:val="center"/>
        </w:trPr>
        <w:tc>
          <w:tcPr>
            <w:tcW w:w="2882" w:type="dxa"/>
            <w:tcBorders>
              <w:top w:val="single" w:sz="4" w:space="0" w:color="auto"/>
              <w:left w:val="nil"/>
              <w:bottom w:val="dotted" w:sz="4" w:space="0" w:color="auto"/>
              <w:right w:val="nil"/>
            </w:tcBorders>
            <w:shd w:val="clear" w:color="auto" w:fill="FFFFFF"/>
          </w:tcPr>
          <w:p w14:paraId="3CF18A36"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19500945"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E8052C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F3F39C" w14:textId="77777777" w:rsidR="00573AF5" w:rsidRDefault="00573AF5">
            <w:pPr>
              <w:pStyle w:val="MsgTableBody"/>
              <w:jc w:val="center"/>
              <w:rPr>
                <w:noProof/>
              </w:rPr>
            </w:pPr>
            <w:r>
              <w:rPr>
                <w:noProof/>
              </w:rPr>
              <w:t>2</w:t>
            </w:r>
          </w:p>
        </w:tc>
      </w:tr>
      <w:tr w:rsidR="00573AF5" w:rsidRPr="00573AF5" w14:paraId="6724A480"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1E35DA09"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12FA590C"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936E9A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F0376" w14:textId="77777777" w:rsidR="00573AF5" w:rsidRDefault="00573AF5">
            <w:pPr>
              <w:pStyle w:val="MsgTableBody"/>
              <w:jc w:val="center"/>
              <w:rPr>
                <w:noProof/>
              </w:rPr>
            </w:pPr>
            <w:r>
              <w:rPr>
                <w:noProof/>
              </w:rPr>
              <w:t>2</w:t>
            </w:r>
          </w:p>
        </w:tc>
      </w:tr>
      <w:tr w:rsidR="00573AF5" w:rsidRPr="00573AF5" w14:paraId="5B237595"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03C7AC27"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1E240BFE"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ECCF1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25C16" w14:textId="77777777" w:rsidR="00573AF5" w:rsidRDefault="00573AF5">
            <w:pPr>
              <w:pStyle w:val="MsgTableBody"/>
              <w:jc w:val="center"/>
              <w:rPr>
                <w:noProof/>
              </w:rPr>
            </w:pPr>
            <w:r>
              <w:rPr>
                <w:noProof/>
              </w:rPr>
              <w:t>2</w:t>
            </w:r>
          </w:p>
        </w:tc>
      </w:tr>
      <w:tr w:rsidR="00573AF5" w:rsidRPr="00573AF5" w14:paraId="545A739B"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7A62BACE"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8A57456"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3E6CD8B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1C2C8" w14:textId="77777777" w:rsidR="00573AF5" w:rsidRDefault="00573AF5">
            <w:pPr>
              <w:pStyle w:val="MsgTableBody"/>
              <w:jc w:val="center"/>
              <w:rPr>
                <w:noProof/>
              </w:rPr>
            </w:pPr>
          </w:p>
        </w:tc>
      </w:tr>
      <w:tr w:rsidR="00573AF5" w:rsidRPr="00573AF5" w14:paraId="29994F1D"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2D11F260" w14:textId="77777777" w:rsidR="00573AF5" w:rsidRDefault="00573AF5">
            <w:pPr>
              <w:pStyle w:val="MsgTableBody"/>
              <w:rPr>
                <w:noProof/>
              </w:rPr>
            </w:pPr>
            <w:r>
              <w:rPr>
                <w:noProof/>
              </w:rPr>
              <w:t xml:space="preserve">  </w:t>
            </w:r>
            <w:bookmarkStart w:id="399" w:name="_Hlt491147160"/>
            <w:r w:rsidR="00FD02FB">
              <w:rPr>
                <w:noProof/>
              </w:rPr>
              <w:fldChar w:fldCharType="begin"/>
            </w:r>
            <w:r>
              <w:rPr>
                <w:noProof/>
              </w:rPr>
              <w:instrText>HYPERLINK  \l "PRD"</w:instrText>
            </w:r>
            <w:r w:rsidR="00FD02FB">
              <w:rPr>
                <w:noProof/>
              </w:rPr>
            </w:r>
            <w:r w:rsidR="00FD02FB">
              <w:rPr>
                <w:noProof/>
              </w:rPr>
              <w:fldChar w:fldCharType="separate"/>
            </w:r>
            <w:r>
              <w:rPr>
                <w:rStyle w:val="Hyperlink"/>
                <w:noProof/>
              </w:rPr>
              <w:t>PRD</w:t>
            </w:r>
            <w:r w:rsidR="00FD02FB">
              <w:rPr>
                <w:noProof/>
              </w:rPr>
              <w:fldChar w:fldCharType="end"/>
            </w:r>
            <w:bookmarkEnd w:id="399"/>
          </w:p>
        </w:tc>
        <w:tc>
          <w:tcPr>
            <w:tcW w:w="4321" w:type="dxa"/>
            <w:tcBorders>
              <w:top w:val="dotted" w:sz="4" w:space="0" w:color="auto"/>
              <w:left w:val="nil"/>
              <w:bottom w:val="dotted" w:sz="4" w:space="0" w:color="auto"/>
              <w:right w:val="nil"/>
            </w:tcBorders>
            <w:shd w:val="clear" w:color="auto" w:fill="FFFFFF"/>
          </w:tcPr>
          <w:p w14:paraId="248C2A63"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3042E5D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75234" w14:textId="77777777" w:rsidR="00573AF5" w:rsidRDefault="00573AF5">
            <w:pPr>
              <w:pStyle w:val="MsgTableBody"/>
              <w:jc w:val="center"/>
              <w:rPr>
                <w:noProof/>
              </w:rPr>
            </w:pPr>
            <w:r>
              <w:rPr>
                <w:noProof/>
              </w:rPr>
              <w:t>11</w:t>
            </w:r>
          </w:p>
        </w:tc>
      </w:tr>
      <w:tr w:rsidR="00573AF5" w:rsidRPr="00573AF5" w14:paraId="6186EB7F"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797CC42E"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427EFED7"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1D0347C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E4CC86" w14:textId="77777777" w:rsidR="00573AF5" w:rsidRDefault="00573AF5">
            <w:pPr>
              <w:pStyle w:val="MsgTableBody"/>
              <w:jc w:val="center"/>
              <w:rPr>
                <w:noProof/>
              </w:rPr>
            </w:pPr>
            <w:r>
              <w:rPr>
                <w:noProof/>
              </w:rPr>
              <w:t>11</w:t>
            </w:r>
          </w:p>
        </w:tc>
      </w:tr>
      <w:tr w:rsidR="00573AF5" w:rsidRPr="00573AF5" w14:paraId="29202ADE"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10055788"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7FBC191"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503DA44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31D83" w14:textId="77777777" w:rsidR="00573AF5" w:rsidRDefault="00573AF5">
            <w:pPr>
              <w:pStyle w:val="MsgTableBody"/>
              <w:jc w:val="center"/>
              <w:rPr>
                <w:noProof/>
              </w:rPr>
            </w:pPr>
          </w:p>
        </w:tc>
      </w:tr>
      <w:tr w:rsidR="00573AF5" w:rsidRPr="00573AF5" w14:paraId="78F0E9D7"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52195F4A" w14:textId="77777777" w:rsidR="00573AF5" w:rsidRDefault="00573AF5">
            <w:pPr>
              <w:pStyle w:val="MsgTableBody"/>
              <w:rPr>
                <w:noProof/>
              </w:rPr>
            </w:pPr>
            <w:r>
              <w:rPr>
                <w:noProof/>
              </w:rPr>
              <w:t xml:space="preserve">PID </w:t>
            </w:r>
          </w:p>
        </w:tc>
        <w:tc>
          <w:tcPr>
            <w:tcW w:w="4321" w:type="dxa"/>
            <w:tcBorders>
              <w:top w:val="dotted" w:sz="4" w:space="0" w:color="auto"/>
              <w:left w:val="nil"/>
              <w:bottom w:val="dotted" w:sz="4" w:space="0" w:color="auto"/>
              <w:right w:val="nil"/>
            </w:tcBorders>
            <w:shd w:val="clear" w:color="auto" w:fill="FFFFFF"/>
          </w:tcPr>
          <w:p w14:paraId="32696F27"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11D9F9C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4FC2CB" w14:textId="77777777" w:rsidR="00573AF5" w:rsidRDefault="00573AF5">
            <w:pPr>
              <w:pStyle w:val="MsgTableBody"/>
              <w:jc w:val="center"/>
              <w:rPr>
                <w:noProof/>
              </w:rPr>
            </w:pPr>
            <w:r>
              <w:rPr>
                <w:noProof/>
              </w:rPr>
              <w:t>3</w:t>
            </w:r>
          </w:p>
        </w:tc>
      </w:tr>
      <w:tr w:rsidR="00433EA9" w14:paraId="58D0FBBA" w14:textId="77777777" w:rsidTr="00433EA9">
        <w:tblPrEx>
          <w:tblCellMar>
            <w:left w:w="108" w:type="dxa"/>
            <w:right w:w="108" w:type="dxa"/>
          </w:tblCellMar>
          <w:tblLook w:val="04A0" w:firstRow="1" w:lastRow="0" w:firstColumn="1" w:lastColumn="0" w:noHBand="0" w:noVBand="1"/>
        </w:tblPrEx>
        <w:trPr>
          <w:jc w:val="center"/>
          <w:ins w:id="400" w:author="Amit Popat" w:date="2022-07-11T09:36:00Z"/>
        </w:trPr>
        <w:tc>
          <w:tcPr>
            <w:tcW w:w="2882" w:type="dxa"/>
            <w:tcBorders>
              <w:top w:val="dotted" w:sz="4" w:space="0" w:color="auto"/>
              <w:left w:val="nil"/>
              <w:bottom w:val="dotted" w:sz="4" w:space="0" w:color="auto"/>
              <w:right w:val="nil"/>
            </w:tcBorders>
            <w:shd w:val="clear" w:color="auto" w:fill="FFFFFF"/>
            <w:hideMark/>
          </w:tcPr>
          <w:p w14:paraId="5EBC9D72" w14:textId="77777777" w:rsidR="00433EA9" w:rsidRDefault="00433EA9">
            <w:pPr>
              <w:pStyle w:val="MsgTableBody"/>
              <w:spacing w:line="256" w:lineRule="auto"/>
              <w:rPr>
                <w:ins w:id="401" w:author="Amit Popat" w:date="2022-07-11T09:36:00Z"/>
                <w:b/>
                <w:bCs/>
                <w:noProof/>
                <w:color w:val="FF0000"/>
              </w:rPr>
            </w:pPr>
            <w:ins w:id="402" w:author="Amit Popat" w:date="2022-07-11T09:36:00Z">
              <w:r>
                <w:rPr>
                  <w:b/>
                  <w:bCs/>
                  <w:noProof/>
                  <w:color w:val="FF0000"/>
                </w:rPr>
                <w:t>[{ GS</w:t>
              </w:r>
              <w:r>
                <w:fldChar w:fldCharType="begin"/>
              </w:r>
              <w:r>
                <w:instrText xml:space="preserve"> HYPERLINK "file:///D:\\Eigene%20Dateien\\2018\\HL7\\Standards\\v2.9%20May\\716%20-%20New.doc" \l "#NK1" </w:instrText>
              </w:r>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04F10F7C" w14:textId="77777777" w:rsidR="00433EA9" w:rsidRDefault="00433EA9">
            <w:pPr>
              <w:pStyle w:val="MsgTableBody"/>
              <w:spacing w:line="256" w:lineRule="auto"/>
              <w:rPr>
                <w:ins w:id="403" w:author="Amit Popat" w:date="2022-07-11T09:36:00Z"/>
                <w:b/>
                <w:bCs/>
                <w:noProof/>
                <w:color w:val="FF0000"/>
              </w:rPr>
            </w:pPr>
            <w:ins w:id="404" w:author="Amit Popat" w:date="2022-07-11T09:36: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2EEBBF32" w14:textId="77777777" w:rsidR="00433EA9" w:rsidRDefault="00433EA9">
            <w:pPr>
              <w:pStyle w:val="MsgTableBody"/>
              <w:spacing w:line="256" w:lineRule="auto"/>
              <w:jc w:val="center"/>
              <w:rPr>
                <w:ins w:id="405" w:author="Amit Popat" w:date="2022-07-11T09:36: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2512AF04" w14:textId="77777777" w:rsidR="00433EA9" w:rsidRDefault="00433EA9">
            <w:pPr>
              <w:pStyle w:val="MsgTableBody"/>
              <w:spacing w:line="256" w:lineRule="auto"/>
              <w:jc w:val="center"/>
              <w:rPr>
                <w:ins w:id="406" w:author="Amit Popat" w:date="2022-07-11T09:36:00Z"/>
                <w:b/>
                <w:bCs/>
                <w:noProof/>
                <w:color w:val="FF0000"/>
              </w:rPr>
            </w:pPr>
            <w:ins w:id="407" w:author="Amit Popat" w:date="2022-07-11T09:36:00Z">
              <w:r>
                <w:rPr>
                  <w:b/>
                  <w:bCs/>
                  <w:noProof/>
                  <w:color w:val="FF0000"/>
                </w:rPr>
                <w:t>3</w:t>
              </w:r>
            </w:ins>
          </w:p>
        </w:tc>
      </w:tr>
      <w:tr w:rsidR="00433EA9" w14:paraId="092502A2" w14:textId="77777777" w:rsidTr="00433EA9">
        <w:tblPrEx>
          <w:tblCellMar>
            <w:left w:w="108" w:type="dxa"/>
            <w:right w:w="108" w:type="dxa"/>
          </w:tblCellMar>
          <w:tblLook w:val="04A0" w:firstRow="1" w:lastRow="0" w:firstColumn="1" w:lastColumn="0" w:noHBand="0" w:noVBand="1"/>
        </w:tblPrEx>
        <w:trPr>
          <w:jc w:val="center"/>
          <w:ins w:id="408" w:author="Amit Popat" w:date="2022-07-11T09:36:00Z"/>
        </w:trPr>
        <w:tc>
          <w:tcPr>
            <w:tcW w:w="2882" w:type="dxa"/>
            <w:tcBorders>
              <w:top w:val="dotted" w:sz="4" w:space="0" w:color="auto"/>
              <w:left w:val="nil"/>
              <w:bottom w:val="dotted" w:sz="4" w:space="0" w:color="auto"/>
              <w:right w:val="nil"/>
            </w:tcBorders>
            <w:shd w:val="clear" w:color="auto" w:fill="FFFFFF"/>
            <w:hideMark/>
          </w:tcPr>
          <w:p w14:paraId="6455EF27" w14:textId="77777777" w:rsidR="00433EA9" w:rsidRDefault="00433EA9">
            <w:pPr>
              <w:pStyle w:val="MsgTableBody"/>
              <w:spacing w:line="256" w:lineRule="auto"/>
              <w:rPr>
                <w:ins w:id="409" w:author="Amit Popat" w:date="2022-07-11T09:36:00Z"/>
                <w:b/>
                <w:bCs/>
                <w:noProof/>
                <w:color w:val="FF0000"/>
              </w:rPr>
            </w:pPr>
            <w:ins w:id="410" w:author="Amit Popat" w:date="2022-07-11T09:36: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4FC48A2D" w14:textId="77777777" w:rsidR="00433EA9" w:rsidRDefault="00433EA9">
            <w:pPr>
              <w:pStyle w:val="MsgTableBody"/>
              <w:spacing w:line="256" w:lineRule="auto"/>
              <w:rPr>
                <w:ins w:id="411" w:author="Amit Popat" w:date="2022-07-11T09:36:00Z"/>
                <w:b/>
                <w:bCs/>
                <w:noProof/>
                <w:color w:val="FF0000"/>
              </w:rPr>
            </w:pPr>
            <w:ins w:id="412" w:author="Amit Popat" w:date="2022-07-11T09:36: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41F5C67A" w14:textId="77777777" w:rsidR="00433EA9" w:rsidRDefault="00433EA9">
            <w:pPr>
              <w:pStyle w:val="MsgTableBody"/>
              <w:spacing w:line="256" w:lineRule="auto"/>
              <w:jc w:val="center"/>
              <w:rPr>
                <w:ins w:id="413" w:author="Amit Popat" w:date="2022-07-11T09:36: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0CCBFFE7" w14:textId="77777777" w:rsidR="00433EA9" w:rsidRDefault="00433EA9">
            <w:pPr>
              <w:pStyle w:val="MsgTableBody"/>
              <w:spacing w:line="256" w:lineRule="auto"/>
              <w:jc w:val="center"/>
              <w:rPr>
                <w:ins w:id="414" w:author="Amit Popat" w:date="2022-07-11T09:36:00Z"/>
                <w:b/>
                <w:bCs/>
                <w:noProof/>
                <w:color w:val="FF0000"/>
              </w:rPr>
            </w:pPr>
            <w:ins w:id="415" w:author="Amit Popat" w:date="2022-07-11T09:36:00Z">
              <w:r>
                <w:rPr>
                  <w:b/>
                  <w:bCs/>
                  <w:noProof/>
                  <w:color w:val="FF0000"/>
                </w:rPr>
                <w:t>3</w:t>
              </w:r>
            </w:ins>
          </w:p>
        </w:tc>
      </w:tr>
      <w:tr w:rsidR="00433EA9" w14:paraId="63E1547E" w14:textId="77777777" w:rsidTr="00433EA9">
        <w:tblPrEx>
          <w:tblCellMar>
            <w:left w:w="108" w:type="dxa"/>
            <w:right w:w="108" w:type="dxa"/>
          </w:tblCellMar>
          <w:tblLook w:val="04A0" w:firstRow="1" w:lastRow="0" w:firstColumn="1" w:lastColumn="0" w:noHBand="0" w:noVBand="1"/>
        </w:tblPrEx>
        <w:trPr>
          <w:jc w:val="center"/>
          <w:ins w:id="416" w:author="Amit Popat" w:date="2022-07-11T09:36:00Z"/>
        </w:trPr>
        <w:tc>
          <w:tcPr>
            <w:tcW w:w="2882" w:type="dxa"/>
            <w:tcBorders>
              <w:top w:val="dotted" w:sz="4" w:space="0" w:color="auto"/>
              <w:left w:val="nil"/>
              <w:bottom w:val="dotted" w:sz="4" w:space="0" w:color="auto"/>
              <w:right w:val="nil"/>
            </w:tcBorders>
            <w:shd w:val="clear" w:color="auto" w:fill="FFFFFF"/>
            <w:hideMark/>
          </w:tcPr>
          <w:p w14:paraId="6BE2BFCA" w14:textId="77777777" w:rsidR="00433EA9" w:rsidRDefault="00433EA9">
            <w:pPr>
              <w:pStyle w:val="MsgTableBody"/>
              <w:spacing w:line="256" w:lineRule="auto"/>
              <w:rPr>
                <w:ins w:id="417" w:author="Amit Popat" w:date="2022-07-11T09:36:00Z"/>
                <w:b/>
                <w:bCs/>
                <w:noProof/>
                <w:color w:val="FF0000"/>
              </w:rPr>
            </w:pPr>
            <w:ins w:id="418" w:author="Amit Popat" w:date="2022-07-11T09:36: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74E49866" w14:textId="77777777" w:rsidR="00433EA9" w:rsidRDefault="00433EA9">
            <w:pPr>
              <w:pStyle w:val="MsgTableBody"/>
              <w:spacing w:line="256" w:lineRule="auto"/>
              <w:rPr>
                <w:ins w:id="419" w:author="Amit Popat" w:date="2022-07-11T09:36:00Z"/>
                <w:b/>
                <w:bCs/>
                <w:noProof/>
                <w:color w:val="FF0000"/>
              </w:rPr>
            </w:pPr>
            <w:ins w:id="420" w:author="Amit Popat" w:date="2022-07-11T09:36: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00B7702D" w14:textId="77777777" w:rsidR="00433EA9" w:rsidRDefault="00433EA9">
            <w:pPr>
              <w:pStyle w:val="MsgTableBody"/>
              <w:spacing w:line="256" w:lineRule="auto"/>
              <w:jc w:val="center"/>
              <w:rPr>
                <w:ins w:id="421" w:author="Amit Popat" w:date="2022-07-11T09:36: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18573036" w14:textId="77777777" w:rsidR="00433EA9" w:rsidRDefault="00433EA9">
            <w:pPr>
              <w:pStyle w:val="MsgTableBody"/>
              <w:spacing w:line="256" w:lineRule="auto"/>
              <w:jc w:val="center"/>
              <w:rPr>
                <w:ins w:id="422" w:author="Amit Popat" w:date="2022-07-11T09:36:00Z"/>
                <w:b/>
                <w:bCs/>
                <w:noProof/>
                <w:color w:val="FF0000"/>
              </w:rPr>
            </w:pPr>
            <w:ins w:id="423" w:author="Amit Popat" w:date="2022-07-11T09:36:00Z">
              <w:r>
                <w:rPr>
                  <w:b/>
                  <w:bCs/>
                  <w:noProof/>
                  <w:color w:val="FF0000"/>
                </w:rPr>
                <w:t>3</w:t>
              </w:r>
            </w:ins>
          </w:p>
        </w:tc>
      </w:tr>
      <w:tr w:rsidR="00C87B0A" w14:paraId="0019D468" w14:textId="77777777" w:rsidTr="00F8714F">
        <w:tblPrEx>
          <w:tblCellMar>
            <w:left w:w="108" w:type="dxa"/>
            <w:right w:w="108" w:type="dxa"/>
          </w:tblCellMar>
          <w:tblLook w:val="04A0" w:firstRow="1" w:lastRow="0" w:firstColumn="1" w:lastColumn="0" w:noHBand="0" w:noVBand="1"/>
        </w:tblPrEx>
        <w:trPr>
          <w:jc w:val="center"/>
          <w:ins w:id="424" w:author="Amit Popat" w:date="2022-07-11T10:10:00Z"/>
        </w:trPr>
        <w:tc>
          <w:tcPr>
            <w:tcW w:w="2882" w:type="dxa"/>
            <w:tcBorders>
              <w:top w:val="dotted" w:sz="4" w:space="0" w:color="auto"/>
              <w:left w:val="nil"/>
              <w:bottom w:val="dotted" w:sz="4" w:space="0" w:color="auto"/>
              <w:right w:val="nil"/>
            </w:tcBorders>
            <w:shd w:val="clear" w:color="auto" w:fill="FFFFFF"/>
          </w:tcPr>
          <w:p w14:paraId="25A5F1B5" w14:textId="77777777" w:rsidR="00C87B0A" w:rsidRDefault="00C87B0A" w:rsidP="00F8714F">
            <w:pPr>
              <w:pStyle w:val="MsgTableBody"/>
              <w:spacing w:line="256" w:lineRule="auto"/>
              <w:rPr>
                <w:ins w:id="425" w:author="Amit Popat" w:date="2022-07-11T10:10:00Z"/>
                <w:b/>
                <w:bCs/>
                <w:noProof/>
                <w:color w:val="FF0000"/>
              </w:rPr>
            </w:pPr>
            <w:ins w:id="426" w:author="Amit Popat" w:date="2022-07-11T10:10:00Z">
              <w:r>
                <w:rPr>
                  <w:noProof/>
                </w:rPr>
                <w:t>[{</w:t>
              </w:r>
            </w:ins>
          </w:p>
        </w:tc>
        <w:tc>
          <w:tcPr>
            <w:tcW w:w="4321" w:type="dxa"/>
            <w:tcBorders>
              <w:top w:val="dotted" w:sz="4" w:space="0" w:color="auto"/>
              <w:left w:val="nil"/>
              <w:bottom w:val="dotted" w:sz="4" w:space="0" w:color="auto"/>
              <w:right w:val="nil"/>
            </w:tcBorders>
            <w:shd w:val="clear" w:color="auto" w:fill="FFFFFF"/>
          </w:tcPr>
          <w:p w14:paraId="6A3671D6" w14:textId="77777777" w:rsidR="00C87B0A" w:rsidRDefault="00C87B0A" w:rsidP="00F8714F">
            <w:pPr>
              <w:pStyle w:val="MsgTableBody"/>
              <w:spacing w:line="256" w:lineRule="auto"/>
              <w:rPr>
                <w:ins w:id="427" w:author="Amit Popat" w:date="2022-07-11T10:10:00Z"/>
                <w:b/>
                <w:bCs/>
                <w:noProof/>
                <w:color w:val="FF0000"/>
              </w:rPr>
            </w:pPr>
            <w:ins w:id="428" w:author="Amit Popat" w:date="2022-07-11T10:10: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45BA0AB7" w14:textId="77777777" w:rsidR="00C87B0A" w:rsidRDefault="00C87B0A" w:rsidP="00F8714F">
            <w:pPr>
              <w:pStyle w:val="MsgTableBody"/>
              <w:spacing w:line="256" w:lineRule="auto"/>
              <w:jc w:val="center"/>
              <w:rPr>
                <w:ins w:id="429" w:author="Amit Popat" w:date="2022-07-11T10:10:00Z"/>
                <w:b/>
                <w:bCs/>
                <w:noProof/>
                <w:color w:val="FF0000"/>
              </w:rPr>
            </w:pPr>
          </w:p>
        </w:tc>
        <w:tc>
          <w:tcPr>
            <w:tcW w:w="1008" w:type="dxa"/>
            <w:tcBorders>
              <w:top w:val="dotted" w:sz="4" w:space="0" w:color="auto"/>
              <w:left w:val="nil"/>
              <w:bottom w:val="dotted" w:sz="4" w:space="0" w:color="auto"/>
              <w:right w:val="nil"/>
            </w:tcBorders>
            <w:shd w:val="clear" w:color="auto" w:fill="FFFFFF"/>
          </w:tcPr>
          <w:p w14:paraId="0D39DE82" w14:textId="77777777" w:rsidR="00C87B0A" w:rsidRDefault="00C87B0A" w:rsidP="00F8714F">
            <w:pPr>
              <w:pStyle w:val="MsgTableBody"/>
              <w:spacing w:line="256" w:lineRule="auto"/>
              <w:jc w:val="center"/>
              <w:rPr>
                <w:ins w:id="430" w:author="Amit Popat" w:date="2022-07-11T10:10:00Z"/>
                <w:b/>
                <w:bCs/>
                <w:noProof/>
                <w:color w:val="FF0000"/>
              </w:rPr>
            </w:pPr>
          </w:p>
        </w:tc>
      </w:tr>
      <w:tr w:rsidR="00C87B0A" w14:paraId="669195E1" w14:textId="77777777" w:rsidTr="00F8714F">
        <w:tblPrEx>
          <w:tblCellMar>
            <w:left w:w="108" w:type="dxa"/>
            <w:right w:w="108" w:type="dxa"/>
          </w:tblCellMar>
        </w:tblPrEx>
        <w:trPr>
          <w:jc w:val="center"/>
          <w:ins w:id="431" w:author="Amit Popat" w:date="2022-07-11T10:10:00Z"/>
        </w:trPr>
        <w:tc>
          <w:tcPr>
            <w:tcW w:w="2882" w:type="dxa"/>
            <w:tcBorders>
              <w:top w:val="dotted" w:sz="4" w:space="0" w:color="auto"/>
              <w:left w:val="nil"/>
              <w:bottom w:val="dotted" w:sz="4" w:space="0" w:color="auto"/>
              <w:right w:val="nil"/>
            </w:tcBorders>
            <w:shd w:val="clear" w:color="auto" w:fill="FFFFFF"/>
          </w:tcPr>
          <w:p w14:paraId="79F64F94" w14:textId="77777777" w:rsidR="00C87B0A" w:rsidRDefault="00C87B0A" w:rsidP="00F8714F">
            <w:pPr>
              <w:pStyle w:val="MsgTableBody"/>
              <w:rPr>
                <w:ins w:id="432" w:author="Amit Popat" w:date="2022-07-11T10:10:00Z"/>
                <w:noProof/>
              </w:rPr>
            </w:pPr>
            <w:ins w:id="433" w:author="Amit Popat" w:date="2022-07-11T10:10:00Z">
              <w:r>
                <w:rPr>
                  <w:noProof/>
                </w:rPr>
                <w:t xml:space="preserve">     </w:t>
              </w:r>
              <w:r>
                <w:fldChar w:fldCharType="begin"/>
              </w:r>
              <w:r>
                <w:instrText xml:space="preserve"> HYPERLINK "file:///D:\\Eigene%20Dateien\\2018\\HL7\\Standards\\v2.9%20May\\716%20-%20New.doc" \l "#NK1" </w:instrText>
              </w:r>
              <w:r>
                <w:fldChar w:fldCharType="separate"/>
              </w:r>
              <w:r>
                <w:rPr>
                  <w:rStyle w:val="Hyperlink"/>
                  <w:noProof/>
                </w:rPr>
                <w:t>NK1</w:t>
              </w:r>
              <w:r>
                <w:fldChar w:fldCharType="end"/>
              </w:r>
              <w:r>
                <w:rPr>
                  <w:noProof/>
                </w:rPr>
                <w:t xml:space="preserve">   </w:t>
              </w:r>
            </w:ins>
          </w:p>
        </w:tc>
        <w:tc>
          <w:tcPr>
            <w:tcW w:w="4321" w:type="dxa"/>
            <w:tcBorders>
              <w:top w:val="dotted" w:sz="4" w:space="0" w:color="auto"/>
              <w:left w:val="nil"/>
              <w:bottom w:val="dotted" w:sz="4" w:space="0" w:color="auto"/>
              <w:right w:val="nil"/>
            </w:tcBorders>
            <w:shd w:val="clear" w:color="auto" w:fill="FFFFFF"/>
          </w:tcPr>
          <w:p w14:paraId="7957CAA3" w14:textId="77777777" w:rsidR="00C87B0A" w:rsidRDefault="00C87B0A" w:rsidP="00F8714F">
            <w:pPr>
              <w:pStyle w:val="MsgTableBody"/>
              <w:rPr>
                <w:ins w:id="434" w:author="Amit Popat" w:date="2022-07-11T10:10:00Z"/>
                <w:noProof/>
              </w:rPr>
            </w:pPr>
            <w:ins w:id="435" w:author="Amit Popat" w:date="2022-07-11T10:10:00Z">
              <w:r>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3805D004" w14:textId="77777777" w:rsidR="00C87B0A" w:rsidRDefault="00C87B0A" w:rsidP="00F8714F">
            <w:pPr>
              <w:pStyle w:val="MsgTableBody"/>
              <w:jc w:val="center"/>
              <w:rPr>
                <w:ins w:id="436" w:author="Amit Popat" w:date="2022-07-11T10:10:00Z"/>
                <w:noProof/>
              </w:rPr>
            </w:pPr>
          </w:p>
        </w:tc>
        <w:tc>
          <w:tcPr>
            <w:tcW w:w="1008" w:type="dxa"/>
            <w:tcBorders>
              <w:top w:val="dotted" w:sz="4" w:space="0" w:color="auto"/>
              <w:left w:val="nil"/>
              <w:bottom w:val="dotted" w:sz="4" w:space="0" w:color="auto"/>
              <w:right w:val="nil"/>
            </w:tcBorders>
            <w:shd w:val="clear" w:color="auto" w:fill="FFFFFF"/>
          </w:tcPr>
          <w:p w14:paraId="520A0C95" w14:textId="77777777" w:rsidR="00C87B0A" w:rsidRDefault="00C87B0A" w:rsidP="00F8714F">
            <w:pPr>
              <w:pStyle w:val="MsgTableBody"/>
              <w:jc w:val="center"/>
              <w:rPr>
                <w:ins w:id="437" w:author="Amit Popat" w:date="2022-07-11T10:10:00Z"/>
                <w:noProof/>
              </w:rPr>
            </w:pPr>
            <w:ins w:id="438" w:author="Amit Popat" w:date="2022-07-11T10:10:00Z">
              <w:r>
                <w:rPr>
                  <w:noProof/>
                </w:rPr>
                <w:t>3</w:t>
              </w:r>
            </w:ins>
          </w:p>
        </w:tc>
      </w:tr>
      <w:tr w:rsidR="00C87B0A" w14:paraId="697E5DDF" w14:textId="77777777" w:rsidTr="00F8714F">
        <w:tblPrEx>
          <w:tblCellMar>
            <w:left w:w="108" w:type="dxa"/>
            <w:right w:w="108" w:type="dxa"/>
          </w:tblCellMar>
          <w:tblLook w:val="04A0" w:firstRow="1" w:lastRow="0" w:firstColumn="1" w:lastColumn="0" w:noHBand="0" w:noVBand="1"/>
        </w:tblPrEx>
        <w:trPr>
          <w:jc w:val="center"/>
          <w:ins w:id="439" w:author="Amit Popat" w:date="2022-07-11T10:10:00Z"/>
        </w:trPr>
        <w:tc>
          <w:tcPr>
            <w:tcW w:w="2882" w:type="dxa"/>
            <w:tcBorders>
              <w:top w:val="dotted" w:sz="4" w:space="0" w:color="auto"/>
              <w:left w:val="nil"/>
              <w:bottom w:val="dotted" w:sz="4" w:space="0" w:color="auto"/>
              <w:right w:val="nil"/>
            </w:tcBorders>
            <w:shd w:val="clear" w:color="auto" w:fill="FFFFFF"/>
            <w:hideMark/>
          </w:tcPr>
          <w:p w14:paraId="7A2FCC33" w14:textId="77777777" w:rsidR="00C87B0A" w:rsidRDefault="00C87B0A" w:rsidP="00F8714F">
            <w:pPr>
              <w:pStyle w:val="MsgTableBody"/>
              <w:spacing w:line="256" w:lineRule="auto"/>
              <w:rPr>
                <w:ins w:id="440" w:author="Amit Popat" w:date="2022-07-11T10:10:00Z"/>
                <w:b/>
                <w:bCs/>
                <w:noProof/>
                <w:color w:val="FF0000"/>
              </w:rPr>
            </w:pPr>
            <w:ins w:id="441" w:author="Amit Popat" w:date="2022-07-11T10:10:00Z">
              <w:r>
                <w:rPr>
                  <w:b/>
                  <w:bCs/>
                  <w:noProof/>
                  <w:color w:val="FF0000"/>
                </w:rPr>
                <w:t xml:space="preserve">    [{ </w:t>
              </w:r>
              <w:r>
                <w:fldChar w:fldCharType="begin"/>
              </w:r>
              <w:r>
                <w:instrText xml:space="preserve"> HYPERLINK "file:///D:\\Eigene%20Dateien\\2018\\HL7\\Standards\\v2.9%20May\\716%20-%20New.doc" \l "#NK1" </w:instrText>
              </w:r>
              <w:r>
                <w:fldChar w:fldCharType="separate"/>
              </w:r>
              <w:r>
                <w:rPr>
                  <w:rStyle w:val="Hyperlink"/>
                  <w:b/>
                  <w:bCs/>
                  <w:noProof/>
                  <w:color w:val="FF0000"/>
                </w:rPr>
                <w:t>GSP</w:t>
              </w:r>
              <w:r>
                <w:fldChar w:fldCharType="end"/>
              </w:r>
              <w:r>
                <w:rPr>
                  <w:b/>
                  <w:bCs/>
                  <w:color w:val="FF0000"/>
                </w:rPr>
                <w:t xml:space="preserve"> }</w:t>
              </w:r>
              <w:r>
                <w:rPr>
                  <w:b/>
                  <w:bCs/>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16B9BD36" w14:textId="77777777" w:rsidR="00C87B0A" w:rsidRDefault="00C87B0A" w:rsidP="00F8714F">
            <w:pPr>
              <w:pStyle w:val="MsgTableBody"/>
              <w:spacing w:line="256" w:lineRule="auto"/>
              <w:rPr>
                <w:ins w:id="442" w:author="Amit Popat" w:date="2022-07-11T10:10:00Z"/>
                <w:b/>
                <w:bCs/>
                <w:noProof/>
                <w:color w:val="FF0000"/>
              </w:rPr>
            </w:pPr>
            <w:ins w:id="443" w:author="Amit Popat" w:date="2022-07-11T10:10: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6E9C7DAE" w14:textId="77777777" w:rsidR="00C87B0A" w:rsidRDefault="00C87B0A" w:rsidP="00F8714F">
            <w:pPr>
              <w:pStyle w:val="MsgTableBody"/>
              <w:spacing w:line="256" w:lineRule="auto"/>
              <w:jc w:val="center"/>
              <w:rPr>
                <w:ins w:id="444" w:author="Amit Popat" w:date="2022-07-11T10:10: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048E7DD7" w14:textId="77777777" w:rsidR="00C87B0A" w:rsidRDefault="00C87B0A" w:rsidP="00F8714F">
            <w:pPr>
              <w:pStyle w:val="MsgTableBody"/>
              <w:spacing w:line="256" w:lineRule="auto"/>
              <w:jc w:val="center"/>
              <w:rPr>
                <w:ins w:id="445" w:author="Amit Popat" w:date="2022-07-11T10:10:00Z"/>
                <w:b/>
                <w:bCs/>
                <w:noProof/>
                <w:color w:val="FF0000"/>
              </w:rPr>
            </w:pPr>
            <w:ins w:id="446" w:author="Amit Popat" w:date="2022-07-11T10:10:00Z">
              <w:r>
                <w:rPr>
                  <w:b/>
                  <w:bCs/>
                  <w:noProof/>
                  <w:color w:val="FF0000"/>
                </w:rPr>
                <w:t>3</w:t>
              </w:r>
            </w:ins>
          </w:p>
        </w:tc>
      </w:tr>
      <w:tr w:rsidR="00C87B0A" w14:paraId="313C1759" w14:textId="77777777" w:rsidTr="00F8714F">
        <w:tblPrEx>
          <w:tblCellMar>
            <w:left w:w="108" w:type="dxa"/>
            <w:right w:w="108" w:type="dxa"/>
          </w:tblCellMar>
          <w:tblLook w:val="04A0" w:firstRow="1" w:lastRow="0" w:firstColumn="1" w:lastColumn="0" w:noHBand="0" w:noVBand="1"/>
        </w:tblPrEx>
        <w:trPr>
          <w:jc w:val="center"/>
          <w:ins w:id="447" w:author="Amit Popat" w:date="2022-07-11T10:10:00Z"/>
        </w:trPr>
        <w:tc>
          <w:tcPr>
            <w:tcW w:w="2882" w:type="dxa"/>
            <w:tcBorders>
              <w:top w:val="dotted" w:sz="4" w:space="0" w:color="auto"/>
              <w:left w:val="nil"/>
              <w:bottom w:val="dotted" w:sz="4" w:space="0" w:color="auto"/>
              <w:right w:val="nil"/>
            </w:tcBorders>
            <w:shd w:val="clear" w:color="auto" w:fill="FFFFFF"/>
            <w:hideMark/>
          </w:tcPr>
          <w:p w14:paraId="2FE419C4" w14:textId="77777777" w:rsidR="00C87B0A" w:rsidRDefault="00C87B0A" w:rsidP="00F8714F">
            <w:pPr>
              <w:pStyle w:val="MsgTableBody"/>
              <w:spacing w:line="256" w:lineRule="auto"/>
              <w:rPr>
                <w:ins w:id="448" w:author="Amit Popat" w:date="2022-07-11T10:10:00Z"/>
                <w:b/>
                <w:bCs/>
                <w:noProof/>
                <w:color w:val="FF0000"/>
              </w:rPr>
            </w:pPr>
            <w:ins w:id="449" w:author="Amit Popat" w:date="2022-07-11T10:10:00Z">
              <w:r>
                <w:rPr>
                  <w:b/>
                  <w:bCs/>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5CBD414E" w14:textId="77777777" w:rsidR="00C87B0A" w:rsidRDefault="00C87B0A" w:rsidP="00F8714F">
            <w:pPr>
              <w:pStyle w:val="MsgTableBody"/>
              <w:spacing w:line="256" w:lineRule="auto"/>
              <w:rPr>
                <w:ins w:id="450" w:author="Amit Popat" w:date="2022-07-11T10:10:00Z"/>
                <w:b/>
                <w:bCs/>
                <w:noProof/>
                <w:color w:val="FF0000"/>
              </w:rPr>
            </w:pPr>
            <w:ins w:id="451" w:author="Amit Popat" w:date="2022-07-11T10:10: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637F23A7" w14:textId="77777777" w:rsidR="00C87B0A" w:rsidRDefault="00C87B0A" w:rsidP="00F8714F">
            <w:pPr>
              <w:pStyle w:val="MsgTableBody"/>
              <w:spacing w:line="256" w:lineRule="auto"/>
              <w:jc w:val="center"/>
              <w:rPr>
                <w:ins w:id="452" w:author="Amit Popat" w:date="2022-07-11T10:10: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1F87A11A" w14:textId="77777777" w:rsidR="00C87B0A" w:rsidRDefault="00C87B0A" w:rsidP="00F8714F">
            <w:pPr>
              <w:pStyle w:val="MsgTableBody"/>
              <w:spacing w:line="256" w:lineRule="auto"/>
              <w:jc w:val="center"/>
              <w:rPr>
                <w:ins w:id="453" w:author="Amit Popat" w:date="2022-07-11T10:10:00Z"/>
                <w:b/>
                <w:bCs/>
                <w:noProof/>
                <w:color w:val="FF0000"/>
              </w:rPr>
            </w:pPr>
            <w:ins w:id="454" w:author="Amit Popat" w:date="2022-07-11T10:10:00Z">
              <w:r>
                <w:rPr>
                  <w:b/>
                  <w:bCs/>
                  <w:noProof/>
                  <w:color w:val="FF0000"/>
                </w:rPr>
                <w:t>3</w:t>
              </w:r>
            </w:ins>
          </w:p>
        </w:tc>
      </w:tr>
      <w:tr w:rsidR="00C87B0A" w14:paraId="44149337" w14:textId="77777777" w:rsidTr="00F8714F">
        <w:tblPrEx>
          <w:tblCellMar>
            <w:left w:w="108" w:type="dxa"/>
            <w:right w:w="108" w:type="dxa"/>
          </w:tblCellMar>
          <w:tblLook w:val="04A0" w:firstRow="1" w:lastRow="0" w:firstColumn="1" w:lastColumn="0" w:noHBand="0" w:noVBand="1"/>
        </w:tblPrEx>
        <w:trPr>
          <w:jc w:val="center"/>
          <w:ins w:id="455" w:author="Amit Popat" w:date="2022-07-11T10:10:00Z"/>
        </w:trPr>
        <w:tc>
          <w:tcPr>
            <w:tcW w:w="2882" w:type="dxa"/>
            <w:tcBorders>
              <w:top w:val="dotted" w:sz="4" w:space="0" w:color="auto"/>
              <w:left w:val="nil"/>
              <w:bottom w:val="dotted" w:sz="4" w:space="0" w:color="auto"/>
              <w:right w:val="nil"/>
            </w:tcBorders>
            <w:shd w:val="clear" w:color="auto" w:fill="FFFFFF"/>
          </w:tcPr>
          <w:p w14:paraId="69586DF2" w14:textId="77777777" w:rsidR="00C87B0A" w:rsidRDefault="00C87B0A" w:rsidP="00F8714F">
            <w:pPr>
              <w:pStyle w:val="MsgTableBody"/>
              <w:spacing w:line="256" w:lineRule="auto"/>
              <w:rPr>
                <w:ins w:id="456" w:author="Amit Popat" w:date="2022-07-11T10:10:00Z"/>
                <w:b/>
                <w:bCs/>
                <w:noProof/>
                <w:color w:val="FF0000"/>
              </w:rPr>
            </w:pPr>
            <w:ins w:id="457" w:author="Amit Popat" w:date="2022-07-11T10:10:00Z">
              <w:r>
                <w:rPr>
                  <w:noProof/>
                </w:rPr>
                <w:t>}]</w:t>
              </w:r>
            </w:ins>
          </w:p>
        </w:tc>
        <w:tc>
          <w:tcPr>
            <w:tcW w:w="4321" w:type="dxa"/>
            <w:tcBorders>
              <w:top w:val="dotted" w:sz="4" w:space="0" w:color="auto"/>
              <w:left w:val="nil"/>
              <w:bottom w:val="dotted" w:sz="4" w:space="0" w:color="auto"/>
              <w:right w:val="nil"/>
            </w:tcBorders>
            <w:shd w:val="clear" w:color="auto" w:fill="FFFFFF"/>
          </w:tcPr>
          <w:p w14:paraId="007EDB19" w14:textId="77777777" w:rsidR="00C87B0A" w:rsidRDefault="00C87B0A" w:rsidP="00F8714F">
            <w:pPr>
              <w:pStyle w:val="MsgTableBody"/>
              <w:spacing w:line="256" w:lineRule="auto"/>
              <w:rPr>
                <w:ins w:id="458" w:author="Amit Popat" w:date="2022-07-11T10:10:00Z"/>
                <w:b/>
                <w:bCs/>
                <w:noProof/>
                <w:color w:val="FF0000"/>
              </w:rPr>
            </w:pPr>
            <w:ins w:id="459" w:author="Amit Popat" w:date="2022-07-11T10:10: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1DA7FD11" w14:textId="77777777" w:rsidR="00C87B0A" w:rsidRDefault="00C87B0A" w:rsidP="00F8714F">
            <w:pPr>
              <w:pStyle w:val="MsgTableBody"/>
              <w:spacing w:line="256" w:lineRule="auto"/>
              <w:jc w:val="center"/>
              <w:rPr>
                <w:ins w:id="460" w:author="Amit Popat" w:date="2022-07-11T10:10:00Z"/>
                <w:b/>
                <w:bCs/>
                <w:noProof/>
                <w:color w:val="FF0000"/>
              </w:rPr>
            </w:pPr>
          </w:p>
        </w:tc>
        <w:tc>
          <w:tcPr>
            <w:tcW w:w="1008" w:type="dxa"/>
            <w:tcBorders>
              <w:top w:val="dotted" w:sz="4" w:space="0" w:color="auto"/>
              <w:left w:val="nil"/>
              <w:bottom w:val="dotted" w:sz="4" w:space="0" w:color="auto"/>
              <w:right w:val="nil"/>
            </w:tcBorders>
            <w:shd w:val="clear" w:color="auto" w:fill="FFFFFF"/>
          </w:tcPr>
          <w:p w14:paraId="50A42462" w14:textId="77777777" w:rsidR="00C87B0A" w:rsidRDefault="00C87B0A" w:rsidP="00F8714F">
            <w:pPr>
              <w:pStyle w:val="MsgTableBody"/>
              <w:spacing w:line="256" w:lineRule="auto"/>
              <w:jc w:val="center"/>
              <w:rPr>
                <w:ins w:id="461" w:author="Amit Popat" w:date="2022-07-11T10:10:00Z"/>
                <w:b/>
                <w:bCs/>
                <w:noProof/>
                <w:color w:val="FF0000"/>
              </w:rPr>
            </w:pPr>
          </w:p>
        </w:tc>
      </w:tr>
      <w:tr w:rsidR="00433EA9" w:rsidRPr="00573AF5" w:rsidDel="00C87B0A" w14:paraId="7A1C09BF" w14:textId="5AEC8C91" w:rsidTr="00433EA9">
        <w:trPr>
          <w:jc w:val="center"/>
          <w:del w:id="462" w:author="Amit Popat" w:date="2022-07-11T10:11:00Z"/>
        </w:trPr>
        <w:tc>
          <w:tcPr>
            <w:tcW w:w="2882" w:type="dxa"/>
            <w:tcBorders>
              <w:top w:val="dotted" w:sz="4" w:space="0" w:color="auto"/>
              <w:left w:val="nil"/>
              <w:bottom w:val="dotted" w:sz="4" w:space="0" w:color="auto"/>
              <w:right w:val="nil"/>
            </w:tcBorders>
            <w:shd w:val="clear" w:color="auto" w:fill="FFFFFF"/>
          </w:tcPr>
          <w:p w14:paraId="4D47E64C" w14:textId="1CAAE168" w:rsidR="00433EA9" w:rsidDel="00C87B0A" w:rsidRDefault="00433EA9" w:rsidP="00433EA9">
            <w:pPr>
              <w:pStyle w:val="MsgTableBody"/>
              <w:rPr>
                <w:del w:id="463" w:author="Amit Popat" w:date="2022-07-11T10:11:00Z"/>
                <w:noProof/>
              </w:rPr>
            </w:pPr>
            <w:del w:id="464" w:author="Amit Popat" w:date="2022-07-11T10:11:00Z">
              <w:r w:rsidDel="00C87B0A">
                <w:rPr>
                  <w:noProof/>
                </w:rPr>
                <w:delText>[{NK1}]</w:delText>
              </w:r>
            </w:del>
          </w:p>
        </w:tc>
        <w:tc>
          <w:tcPr>
            <w:tcW w:w="4321" w:type="dxa"/>
            <w:tcBorders>
              <w:top w:val="dotted" w:sz="4" w:space="0" w:color="auto"/>
              <w:left w:val="nil"/>
              <w:bottom w:val="dotted" w:sz="4" w:space="0" w:color="auto"/>
              <w:right w:val="nil"/>
            </w:tcBorders>
            <w:shd w:val="clear" w:color="auto" w:fill="FFFFFF"/>
          </w:tcPr>
          <w:p w14:paraId="5A5AE1ED" w14:textId="3010886F" w:rsidR="00433EA9" w:rsidDel="00C87B0A" w:rsidRDefault="00433EA9" w:rsidP="00433EA9">
            <w:pPr>
              <w:pStyle w:val="MsgTableBody"/>
              <w:rPr>
                <w:del w:id="465" w:author="Amit Popat" w:date="2022-07-11T10:11:00Z"/>
                <w:noProof/>
              </w:rPr>
            </w:pPr>
            <w:del w:id="466" w:author="Amit Popat" w:date="2022-07-11T10:11:00Z">
              <w:r w:rsidDel="00C87B0A">
                <w:rPr>
                  <w:noProof/>
                </w:rPr>
                <w:delText>Next of Kin/Associated Parties</w:delText>
              </w:r>
            </w:del>
          </w:p>
        </w:tc>
        <w:tc>
          <w:tcPr>
            <w:tcW w:w="864" w:type="dxa"/>
            <w:tcBorders>
              <w:top w:val="dotted" w:sz="4" w:space="0" w:color="auto"/>
              <w:left w:val="nil"/>
              <w:bottom w:val="dotted" w:sz="4" w:space="0" w:color="auto"/>
              <w:right w:val="nil"/>
            </w:tcBorders>
            <w:shd w:val="clear" w:color="auto" w:fill="FFFFFF"/>
          </w:tcPr>
          <w:p w14:paraId="6B9A25A6" w14:textId="054EE2BE" w:rsidR="00433EA9" w:rsidDel="00C87B0A" w:rsidRDefault="00433EA9" w:rsidP="00433EA9">
            <w:pPr>
              <w:pStyle w:val="MsgTableBody"/>
              <w:jc w:val="center"/>
              <w:rPr>
                <w:del w:id="467" w:author="Amit Popat" w:date="2022-07-11T10:11:00Z"/>
                <w:noProof/>
              </w:rPr>
            </w:pPr>
          </w:p>
        </w:tc>
        <w:tc>
          <w:tcPr>
            <w:tcW w:w="1008" w:type="dxa"/>
            <w:tcBorders>
              <w:top w:val="dotted" w:sz="4" w:space="0" w:color="auto"/>
              <w:left w:val="nil"/>
              <w:bottom w:val="dotted" w:sz="4" w:space="0" w:color="auto"/>
              <w:right w:val="nil"/>
            </w:tcBorders>
            <w:shd w:val="clear" w:color="auto" w:fill="FFFFFF"/>
          </w:tcPr>
          <w:p w14:paraId="13A3485E" w14:textId="1D54D7EE" w:rsidR="00433EA9" w:rsidDel="00C87B0A" w:rsidRDefault="00433EA9" w:rsidP="00433EA9">
            <w:pPr>
              <w:pStyle w:val="MsgTableBody"/>
              <w:jc w:val="center"/>
              <w:rPr>
                <w:del w:id="468" w:author="Amit Popat" w:date="2022-07-11T10:11:00Z"/>
                <w:noProof/>
              </w:rPr>
            </w:pPr>
            <w:del w:id="469" w:author="Amit Popat" w:date="2022-07-11T10:11:00Z">
              <w:r w:rsidDel="00C87B0A">
                <w:rPr>
                  <w:noProof/>
                </w:rPr>
                <w:delText>6</w:delText>
              </w:r>
            </w:del>
          </w:p>
        </w:tc>
      </w:tr>
      <w:tr w:rsidR="00433EA9" w:rsidRPr="00573AF5" w14:paraId="5A120DBE"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20AEEF28" w14:textId="77777777" w:rsidR="00433EA9" w:rsidRDefault="00433EA9" w:rsidP="00433EA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219944A" w14:textId="77777777" w:rsidR="00433EA9" w:rsidRDefault="00433EA9" w:rsidP="00433EA9">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5A5AD504"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AD749" w14:textId="77777777" w:rsidR="00433EA9" w:rsidRDefault="00433EA9" w:rsidP="00433EA9">
            <w:pPr>
              <w:pStyle w:val="MsgTableBody"/>
              <w:jc w:val="center"/>
              <w:rPr>
                <w:noProof/>
              </w:rPr>
            </w:pPr>
          </w:p>
        </w:tc>
      </w:tr>
      <w:tr w:rsidR="00433EA9" w:rsidRPr="00573AF5" w14:paraId="15EB85F7"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01A62664" w14:textId="77777777" w:rsidR="00433EA9" w:rsidRDefault="00433EA9" w:rsidP="00433EA9">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5E1B812D" w14:textId="77777777" w:rsidR="00433EA9" w:rsidRDefault="00433EA9" w:rsidP="00433EA9">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03773B0"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5E1229" w14:textId="77777777" w:rsidR="00433EA9" w:rsidRDefault="00433EA9" w:rsidP="00433EA9">
            <w:pPr>
              <w:pStyle w:val="MsgTableBody"/>
              <w:jc w:val="center"/>
              <w:rPr>
                <w:noProof/>
              </w:rPr>
            </w:pPr>
            <w:r>
              <w:rPr>
                <w:noProof/>
              </w:rPr>
              <w:t>6</w:t>
            </w:r>
          </w:p>
        </w:tc>
      </w:tr>
      <w:tr w:rsidR="00433EA9" w:rsidRPr="00573AF5" w14:paraId="55D3EF83"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077F0AC2" w14:textId="77777777" w:rsidR="00433EA9" w:rsidRDefault="00433EA9" w:rsidP="00433EA9">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FCC6688" w14:textId="77777777" w:rsidR="00433EA9" w:rsidRDefault="00433EA9" w:rsidP="00433EA9">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F862FC5"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E37387" w14:textId="77777777" w:rsidR="00433EA9" w:rsidRDefault="00433EA9" w:rsidP="00433EA9">
            <w:pPr>
              <w:pStyle w:val="MsgTableBody"/>
              <w:jc w:val="center"/>
              <w:rPr>
                <w:noProof/>
              </w:rPr>
            </w:pPr>
          </w:p>
        </w:tc>
      </w:tr>
      <w:tr w:rsidR="00433EA9" w:rsidRPr="00573AF5" w14:paraId="5642B675"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3E985CE4" w14:textId="77777777" w:rsidR="00433EA9" w:rsidRDefault="00433EA9" w:rsidP="00433EA9">
            <w:pPr>
              <w:pStyle w:val="MsgTableBody"/>
              <w:rPr>
                <w:noProof/>
              </w:rPr>
            </w:pPr>
            <w:r>
              <w:rPr>
                <w:noProof/>
              </w:rPr>
              <w:lastRenderedPageBreak/>
              <w:t xml:space="preserve">    IN1</w:t>
            </w:r>
          </w:p>
        </w:tc>
        <w:tc>
          <w:tcPr>
            <w:tcW w:w="4321" w:type="dxa"/>
            <w:tcBorders>
              <w:top w:val="dotted" w:sz="4" w:space="0" w:color="auto"/>
              <w:left w:val="nil"/>
              <w:bottom w:val="dotted" w:sz="4" w:space="0" w:color="auto"/>
              <w:right w:val="nil"/>
            </w:tcBorders>
            <w:shd w:val="clear" w:color="auto" w:fill="FFFFFF"/>
          </w:tcPr>
          <w:p w14:paraId="76306AAB" w14:textId="77777777" w:rsidR="00433EA9" w:rsidRDefault="00433EA9" w:rsidP="00433EA9">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A792C24"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F2B08" w14:textId="77777777" w:rsidR="00433EA9" w:rsidRDefault="00433EA9" w:rsidP="00433EA9">
            <w:pPr>
              <w:pStyle w:val="MsgTableBody"/>
              <w:jc w:val="center"/>
              <w:rPr>
                <w:noProof/>
              </w:rPr>
            </w:pPr>
            <w:r>
              <w:rPr>
                <w:noProof/>
              </w:rPr>
              <w:t>6</w:t>
            </w:r>
          </w:p>
        </w:tc>
      </w:tr>
      <w:tr w:rsidR="00433EA9" w:rsidRPr="00573AF5" w14:paraId="5B269899"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585E9D90" w14:textId="77777777" w:rsidR="00433EA9" w:rsidRDefault="00433EA9" w:rsidP="00433EA9">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40CF8F34" w14:textId="77777777" w:rsidR="00433EA9" w:rsidRDefault="00433EA9" w:rsidP="00433EA9">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75B59B53"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4AC66" w14:textId="77777777" w:rsidR="00433EA9" w:rsidRDefault="00433EA9" w:rsidP="00433EA9">
            <w:pPr>
              <w:pStyle w:val="MsgTableBody"/>
              <w:jc w:val="center"/>
              <w:rPr>
                <w:noProof/>
              </w:rPr>
            </w:pPr>
            <w:r>
              <w:rPr>
                <w:noProof/>
              </w:rPr>
              <w:t>6</w:t>
            </w:r>
          </w:p>
        </w:tc>
      </w:tr>
      <w:tr w:rsidR="00433EA9" w:rsidRPr="00573AF5" w14:paraId="6E2BB0C1"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72B913B9" w14:textId="77777777" w:rsidR="00433EA9" w:rsidRDefault="00433EA9" w:rsidP="00433EA9">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4136A0DC" w14:textId="77777777" w:rsidR="00433EA9" w:rsidRDefault="00433EA9" w:rsidP="00433EA9">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67C5ED1D"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265F88" w14:textId="77777777" w:rsidR="00433EA9" w:rsidRDefault="00433EA9" w:rsidP="00433EA9">
            <w:pPr>
              <w:pStyle w:val="MsgTableBody"/>
              <w:jc w:val="center"/>
              <w:rPr>
                <w:noProof/>
              </w:rPr>
            </w:pPr>
            <w:r>
              <w:rPr>
                <w:noProof/>
              </w:rPr>
              <w:t>6</w:t>
            </w:r>
          </w:p>
        </w:tc>
      </w:tr>
      <w:tr w:rsidR="00433EA9" w:rsidRPr="00573AF5" w14:paraId="6814EE93"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1D28DFD7" w14:textId="77777777" w:rsidR="00433EA9" w:rsidRDefault="00433EA9" w:rsidP="00433EA9">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441FFB2B" w14:textId="77777777" w:rsidR="00433EA9" w:rsidRDefault="00433EA9" w:rsidP="00433EA9">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19F38614"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6B5E7F" w14:textId="77777777" w:rsidR="00433EA9" w:rsidRDefault="00433EA9" w:rsidP="00433EA9">
            <w:pPr>
              <w:pStyle w:val="MsgTableBody"/>
              <w:jc w:val="center"/>
              <w:rPr>
                <w:noProof/>
              </w:rPr>
            </w:pPr>
          </w:p>
        </w:tc>
      </w:tr>
      <w:tr w:rsidR="00433EA9" w:rsidRPr="00573AF5" w14:paraId="3131562B"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06115F56" w14:textId="77777777" w:rsidR="00433EA9" w:rsidRDefault="00433EA9" w:rsidP="00433EA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383293A" w14:textId="77777777" w:rsidR="00433EA9" w:rsidRDefault="00433EA9" w:rsidP="00433EA9">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39D17EBF"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F835B6" w14:textId="77777777" w:rsidR="00433EA9" w:rsidRDefault="00433EA9" w:rsidP="00433EA9">
            <w:pPr>
              <w:pStyle w:val="MsgTableBody"/>
              <w:jc w:val="center"/>
              <w:rPr>
                <w:noProof/>
              </w:rPr>
            </w:pPr>
          </w:p>
        </w:tc>
      </w:tr>
      <w:tr w:rsidR="00433EA9" w:rsidRPr="00573AF5" w14:paraId="0D47184D" w14:textId="77777777" w:rsidTr="00433EA9">
        <w:trPr>
          <w:jc w:val="center"/>
        </w:trPr>
        <w:tc>
          <w:tcPr>
            <w:tcW w:w="2882" w:type="dxa"/>
            <w:tcBorders>
              <w:top w:val="dotted" w:sz="4" w:space="0" w:color="auto"/>
              <w:left w:val="nil"/>
              <w:bottom w:val="single" w:sz="2" w:space="0" w:color="auto"/>
              <w:right w:val="nil"/>
            </w:tcBorders>
            <w:shd w:val="clear" w:color="auto" w:fill="FFFFFF"/>
          </w:tcPr>
          <w:p w14:paraId="4CC37B4C" w14:textId="77777777" w:rsidR="00433EA9" w:rsidRDefault="00433EA9" w:rsidP="00433EA9">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025DFDFC" w14:textId="77777777" w:rsidR="00433EA9" w:rsidRDefault="00433EA9" w:rsidP="00433EA9">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6AE56B2F" w14:textId="77777777" w:rsidR="00433EA9" w:rsidRDefault="00433EA9" w:rsidP="00433E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4DE495" w14:textId="77777777" w:rsidR="00433EA9" w:rsidRDefault="00433EA9" w:rsidP="00433EA9">
            <w:pPr>
              <w:pStyle w:val="MsgTableBody"/>
              <w:jc w:val="center"/>
              <w:rPr>
                <w:noProof/>
              </w:rPr>
            </w:pPr>
            <w:r>
              <w:rPr>
                <w:noProof/>
              </w:rPr>
              <w:t>2</w:t>
            </w:r>
          </w:p>
        </w:tc>
      </w:tr>
    </w:tbl>
    <w:p w14:paraId="7B7BF24C"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7B09B91B"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B439721" w14:textId="0D6C0A7A" w:rsidR="00EE6FC3" w:rsidRDefault="00EE6FC3" w:rsidP="00EE6FC3">
            <w:pPr>
              <w:pStyle w:val="ACK-ChoreographyHeader"/>
            </w:pPr>
            <w:r>
              <w:t>Acknowledgment Choreography</w:t>
            </w:r>
          </w:p>
        </w:tc>
      </w:tr>
      <w:tr w:rsidR="00EE6FC3" w14:paraId="4E4816BB"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5F39FD8" w14:textId="61A659F8" w:rsidR="00EE6FC3" w:rsidRDefault="00EE6FC3" w:rsidP="00EE6FC3">
            <w:pPr>
              <w:pStyle w:val="ACK-ChoreographyHeader"/>
            </w:pPr>
            <w:r>
              <w:rPr>
                <w:noProof/>
              </w:rPr>
              <w:t>RQI^I02^RQI_I01</w:t>
            </w:r>
          </w:p>
        </w:tc>
      </w:tr>
      <w:tr w:rsidR="00314BE8" w14:paraId="5DC1AA6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69DCBC3"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E9EB655"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9C5A116" w14:textId="77777777" w:rsidR="00314BE8" w:rsidRDefault="00314BE8" w:rsidP="00314BE8">
            <w:pPr>
              <w:pStyle w:val="ACK-ChoreographyBody"/>
            </w:pPr>
            <w:r>
              <w:t>Field value: Enhanced mode</w:t>
            </w:r>
          </w:p>
        </w:tc>
      </w:tr>
      <w:tr w:rsidR="00314BE8" w14:paraId="2F5285B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9B2E9FD"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FC76E13"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0D6763D"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E82E9DC" w14:textId="77777777" w:rsidR="00314BE8" w:rsidRDefault="00314BE8" w:rsidP="00314BE8">
            <w:pPr>
              <w:pStyle w:val="ACK-ChoreographyBody"/>
            </w:pPr>
            <w:r>
              <w:t>AL, SU, ER</w:t>
            </w:r>
          </w:p>
        </w:tc>
      </w:tr>
      <w:tr w:rsidR="00314BE8" w14:paraId="0DFD181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BE1CEBA"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0C45CFB"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82FF7DA"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23444AFA" w14:textId="77777777" w:rsidR="00314BE8" w:rsidRDefault="00314BE8" w:rsidP="00314BE8">
            <w:pPr>
              <w:pStyle w:val="ACK-ChoreographyBody"/>
            </w:pPr>
            <w:r>
              <w:t>AL</w:t>
            </w:r>
          </w:p>
        </w:tc>
      </w:tr>
      <w:tr w:rsidR="00314BE8" w14:paraId="340A0F8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190DCFA"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D7A4161"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062B08EC"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3C0201C1" w14:textId="77777777" w:rsidR="00314BE8" w:rsidRDefault="00314BE8" w:rsidP="00314BE8">
            <w:pPr>
              <w:pStyle w:val="ACK-ChoreographyBody"/>
            </w:pPr>
            <w:r>
              <w:rPr>
                <w:szCs w:val="16"/>
              </w:rPr>
              <w:t>ACK^I02^ACK</w:t>
            </w:r>
          </w:p>
        </w:tc>
      </w:tr>
      <w:tr w:rsidR="00314BE8" w14:paraId="74895C1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1033DD0"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46700C4" w14:textId="77777777" w:rsidR="00314BE8" w:rsidRDefault="00314BE8" w:rsidP="00314BE8">
            <w:pPr>
              <w:pStyle w:val="ACK-ChoreographyBody"/>
            </w:pPr>
            <w:r>
              <w:rPr>
                <w:szCs w:val="16"/>
              </w:rPr>
              <w:t>RPL^I02^RPL_I02</w:t>
            </w:r>
          </w:p>
        </w:tc>
        <w:tc>
          <w:tcPr>
            <w:tcW w:w="1843" w:type="dxa"/>
            <w:tcBorders>
              <w:top w:val="single" w:sz="4" w:space="0" w:color="auto"/>
              <w:left w:val="single" w:sz="4" w:space="0" w:color="auto"/>
              <w:bottom w:val="single" w:sz="4" w:space="0" w:color="auto"/>
              <w:right w:val="single" w:sz="4" w:space="0" w:color="auto"/>
            </w:tcBorders>
            <w:hideMark/>
          </w:tcPr>
          <w:p w14:paraId="2E9565DA" w14:textId="77777777" w:rsidR="00314BE8" w:rsidRDefault="00314BE8" w:rsidP="00314BE8">
            <w:pPr>
              <w:pStyle w:val="ACK-ChoreographyBody"/>
            </w:pPr>
            <w:r>
              <w:rPr>
                <w:szCs w:val="16"/>
              </w:rPr>
              <w:t>RPL^I02^RPL_I02</w:t>
            </w:r>
          </w:p>
        </w:tc>
        <w:tc>
          <w:tcPr>
            <w:tcW w:w="1842" w:type="dxa"/>
            <w:tcBorders>
              <w:top w:val="single" w:sz="4" w:space="0" w:color="auto"/>
              <w:left w:val="single" w:sz="4" w:space="0" w:color="auto"/>
              <w:bottom w:val="single" w:sz="4" w:space="0" w:color="auto"/>
              <w:right w:val="single" w:sz="4" w:space="0" w:color="auto"/>
            </w:tcBorders>
            <w:hideMark/>
          </w:tcPr>
          <w:p w14:paraId="34712AF2" w14:textId="77777777" w:rsidR="00314BE8" w:rsidRDefault="00314BE8" w:rsidP="00314BE8">
            <w:pPr>
              <w:pStyle w:val="ACK-ChoreographyBody"/>
            </w:pPr>
            <w:r>
              <w:rPr>
                <w:szCs w:val="16"/>
              </w:rPr>
              <w:t>RPL^I02^RPL_I02</w:t>
            </w:r>
          </w:p>
        </w:tc>
      </w:tr>
    </w:tbl>
    <w:p w14:paraId="549E671F" w14:textId="77777777" w:rsidR="00573AF5" w:rsidRDefault="00573AF5">
      <w:pPr>
        <w:rPr>
          <w:noProof/>
        </w:rPr>
      </w:pPr>
    </w:p>
    <w:p w14:paraId="5BE6F3D7" w14:textId="77777777" w:rsidR="00573AF5" w:rsidRDefault="00573AF5">
      <w:pPr>
        <w:pStyle w:val="MsgTableCaption"/>
        <w:rPr>
          <w:noProof/>
        </w:rPr>
      </w:pPr>
      <w:r>
        <w:rPr>
          <w:noProof/>
        </w:rPr>
        <w:t>RPL^I02^RPL_I02: Return Patient Display List</w:t>
      </w:r>
      <w:r w:rsidR="00FD02FB">
        <w:rPr>
          <w:noProof/>
        </w:rPr>
        <w:fldChar w:fldCharType="begin"/>
      </w:r>
      <w:r>
        <w:rPr>
          <w:noProof/>
        </w:rPr>
        <w:instrText xml:space="preserve"> XE "RPL Return patient display list"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01A7C0EB"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4625684E"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241F5313"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0C2D877"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DF741E5" w14:textId="77777777" w:rsidR="00573AF5" w:rsidRDefault="00573AF5">
            <w:pPr>
              <w:pStyle w:val="MsgTableHeader"/>
              <w:jc w:val="center"/>
              <w:rPr>
                <w:noProof/>
              </w:rPr>
            </w:pPr>
            <w:r>
              <w:rPr>
                <w:noProof/>
              </w:rPr>
              <w:t>Chapter</w:t>
            </w:r>
          </w:p>
        </w:tc>
      </w:tr>
      <w:tr w:rsidR="00573AF5" w:rsidRPr="00573AF5" w14:paraId="5B4FFE65"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BA098DE" w14:textId="77777777" w:rsidR="00573AF5" w:rsidRDefault="00573AF5">
            <w:pPr>
              <w:pStyle w:val="MsgTableBody"/>
              <w:rPr>
                <w:noProof/>
              </w:rPr>
            </w:pPr>
            <w:r>
              <w:rPr>
                <w:noProof/>
              </w:rPr>
              <w:t xml:space="preserve">  MSH</w:t>
            </w:r>
          </w:p>
        </w:tc>
        <w:tc>
          <w:tcPr>
            <w:tcW w:w="4320" w:type="dxa"/>
            <w:tcBorders>
              <w:top w:val="single" w:sz="4" w:space="0" w:color="auto"/>
              <w:left w:val="nil"/>
              <w:bottom w:val="dotted" w:sz="4" w:space="0" w:color="auto"/>
              <w:right w:val="nil"/>
            </w:tcBorders>
            <w:shd w:val="clear" w:color="auto" w:fill="FFFFFF"/>
          </w:tcPr>
          <w:p w14:paraId="7B15378A"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800ABFE"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D3256F" w14:textId="77777777" w:rsidR="00573AF5" w:rsidRDefault="00573AF5">
            <w:pPr>
              <w:pStyle w:val="MsgTableBody"/>
              <w:jc w:val="center"/>
              <w:rPr>
                <w:noProof/>
              </w:rPr>
            </w:pPr>
            <w:r>
              <w:rPr>
                <w:noProof/>
              </w:rPr>
              <w:t>2</w:t>
            </w:r>
          </w:p>
        </w:tc>
      </w:tr>
      <w:tr w:rsidR="00573AF5" w:rsidRPr="00573AF5" w14:paraId="00F1797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DF5830"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146E7B4"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7833BC0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252DA" w14:textId="77777777" w:rsidR="00573AF5" w:rsidRDefault="00573AF5">
            <w:pPr>
              <w:pStyle w:val="MsgTableBody"/>
              <w:jc w:val="center"/>
              <w:rPr>
                <w:noProof/>
              </w:rPr>
            </w:pPr>
            <w:r>
              <w:rPr>
                <w:noProof/>
              </w:rPr>
              <w:t>2</w:t>
            </w:r>
          </w:p>
        </w:tc>
      </w:tr>
      <w:tr w:rsidR="00573AF5" w:rsidRPr="00573AF5" w14:paraId="74B8CA0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CCD4D1"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2F0D3DEE"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0D96E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2BB50" w14:textId="77777777" w:rsidR="00573AF5" w:rsidRDefault="00573AF5">
            <w:pPr>
              <w:pStyle w:val="MsgTableBody"/>
              <w:jc w:val="center"/>
              <w:rPr>
                <w:noProof/>
              </w:rPr>
            </w:pPr>
            <w:r>
              <w:rPr>
                <w:noProof/>
              </w:rPr>
              <w:t>2</w:t>
            </w:r>
          </w:p>
        </w:tc>
      </w:tr>
      <w:tr w:rsidR="00573AF5" w:rsidRPr="00573AF5" w14:paraId="474DE9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2B1979" w14:textId="77777777" w:rsidR="00573AF5" w:rsidRDefault="00573AF5">
            <w:pPr>
              <w:pStyle w:val="MsgTableBody"/>
              <w:rPr>
                <w:noProof/>
              </w:rPr>
            </w:pPr>
            <w:r>
              <w:rPr>
                <w:noProof/>
              </w:rPr>
              <w:t xml:space="preserve">  MSA  </w:t>
            </w:r>
          </w:p>
        </w:tc>
        <w:tc>
          <w:tcPr>
            <w:tcW w:w="4320" w:type="dxa"/>
            <w:tcBorders>
              <w:top w:val="dotted" w:sz="4" w:space="0" w:color="auto"/>
              <w:left w:val="nil"/>
              <w:bottom w:val="dotted" w:sz="4" w:space="0" w:color="auto"/>
              <w:right w:val="nil"/>
            </w:tcBorders>
            <w:shd w:val="clear" w:color="auto" w:fill="FFFFFF"/>
          </w:tcPr>
          <w:p w14:paraId="407D3A4E" w14:textId="04DAA5DB"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1F32AC3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56057" w14:textId="77777777" w:rsidR="00573AF5" w:rsidRDefault="00573AF5">
            <w:pPr>
              <w:pStyle w:val="MsgTableBody"/>
              <w:jc w:val="center"/>
              <w:rPr>
                <w:noProof/>
              </w:rPr>
            </w:pPr>
            <w:r>
              <w:rPr>
                <w:noProof/>
              </w:rPr>
              <w:t>3</w:t>
            </w:r>
          </w:p>
        </w:tc>
      </w:tr>
      <w:tr w:rsidR="00573AF5" w:rsidRPr="00573AF5" w14:paraId="188445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0F7BF3"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412D345"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713FEE8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C9E6" w14:textId="77777777" w:rsidR="00573AF5" w:rsidRDefault="00573AF5">
            <w:pPr>
              <w:pStyle w:val="MsgTableBody"/>
              <w:jc w:val="center"/>
              <w:rPr>
                <w:noProof/>
              </w:rPr>
            </w:pPr>
          </w:p>
        </w:tc>
      </w:tr>
      <w:tr w:rsidR="00573AF5" w:rsidRPr="00573AF5" w14:paraId="004B7A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58505E" w14:textId="77777777" w:rsidR="00573AF5" w:rsidRDefault="00573AF5">
            <w:pPr>
              <w:pStyle w:val="MsgTableBody"/>
              <w:rPr>
                <w:noProof/>
              </w:rPr>
            </w:pPr>
            <w:r>
              <w:rPr>
                <w:noProof/>
              </w:rPr>
              <w:t xml:space="preserve">    PRD</w:t>
            </w:r>
          </w:p>
        </w:tc>
        <w:tc>
          <w:tcPr>
            <w:tcW w:w="4320" w:type="dxa"/>
            <w:tcBorders>
              <w:top w:val="dotted" w:sz="4" w:space="0" w:color="auto"/>
              <w:left w:val="nil"/>
              <w:bottom w:val="dotted" w:sz="4" w:space="0" w:color="auto"/>
              <w:right w:val="nil"/>
            </w:tcBorders>
            <w:shd w:val="clear" w:color="auto" w:fill="FFFFFF"/>
          </w:tcPr>
          <w:p w14:paraId="480FFC8A"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2858248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E4C8C" w14:textId="77777777" w:rsidR="00573AF5" w:rsidRDefault="00573AF5">
            <w:pPr>
              <w:pStyle w:val="MsgTableBody"/>
              <w:jc w:val="center"/>
              <w:rPr>
                <w:noProof/>
              </w:rPr>
            </w:pPr>
            <w:r>
              <w:rPr>
                <w:noProof/>
              </w:rPr>
              <w:t>11</w:t>
            </w:r>
          </w:p>
        </w:tc>
      </w:tr>
      <w:tr w:rsidR="00573AF5" w:rsidRPr="00573AF5" w14:paraId="362B5AD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9C6446" w14:textId="77777777" w:rsidR="00573AF5" w:rsidRDefault="00573AF5">
            <w:pPr>
              <w:pStyle w:val="MsgTableBody"/>
              <w:rPr>
                <w:noProof/>
              </w:rPr>
            </w:pPr>
            <w:r>
              <w:rPr>
                <w:noProof/>
              </w:rPr>
              <w:t xml:space="preserve">    [{</w:t>
            </w:r>
            <w:hyperlink w:anchor="CTD" w:history="1">
              <w:r>
                <w:rPr>
                  <w:rStyle w:val="Hyperlink"/>
                  <w:noProof/>
                </w:rPr>
                <w:t>CT</w:t>
              </w:r>
              <w:bookmarkStart w:id="470" w:name="_Hlt491147229"/>
              <w:r>
                <w:rPr>
                  <w:rStyle w:val="Hyperlink"/>
                  <w:noProof/>
                </w:rPr>
                <w:t>D</w:t>
              </w:r>
              <w:bookmarkEnd w:id="470"/>
            </w:hyperlink>
            <w:r>
              <w:rPr>
                <w:noProof/>
              </w:rPr>
              <w:t>}]</w:t>
            </w:r>
          </w:p>
        </w:tc>
        <w:tc>
          <w:tcPr>
            <w:tcW w:w="4320" w:type="dxa"/>
            <w:tcBorders>
              <w:top w:val="dotted" w:sz="4" w:space="0" w:color="auto"/>
              <w:left w:val="nil"/>
              <w:bottom w:val="dotted" w:sz="4" w:space="0" w:color="auto"/>
              <w:right w:val="nil"/>
            </w:tcBorders>
            <w:shd w:val="clear" w:color="auto" w:fill="FFFFFF"/>
          </w:tcPr>
          <w:p w14:paraId="0CBFB889"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2171F3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1614DE" w14:textId="77777777" w:rsidR="00573AF5" w:rsidRDefault="00573AF5">
            <w:pPr>
              <w:pStyle w:val="MsgTableBody"/>
              <w:jc w:val="center"/>
              <w:rPr>
                <w:noProof/>
              </w:rPr>
            </w:pPr>
            <w:r>
              <w:rPr>
                <w:noProof/>
              </w:rPr>
              <w:t>11</w:t>
            </w:r>
          </w:p>
        </w:tc>
      </w:tr>
      <w:tr w:rsidR="00573AF5" w:rsidRPr="00573AF5" w14:paraId="3511464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48F446"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1CFF92B"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0296DB5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A321C" w14:textId="77777777" w:rsidR="00573AF5" w:rsidRDefault="00573AF5">
            <w:pPr>
              <w:pStyle w:val="MsgTableBody"/>
              <w:jc w:val="center"/>
              <w:rPr>
                <w:noProof/>
              </w:rPr>
            </w:pPr>
          </w:p>
        </w:tc>
      </w:tr>
      <w:tr w:rsidR="00573AF5" w:rsidRPr="00573AF5" w14:paraId="4FBDD2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C1BDC6" w14:textId="77777777" w:rsidR="00573AF5" w:rsidRDefault="00573AF5">
            <w:pPr>
              <w:pStyle w:val="MsgTableBody"/>
              <w:rPr>
                <w:noProof/>
              </w:rPr>
            </w:pPr>
            <w:r>
              <w:rPr>
                <w:noProof/>
              </w:rPr>
              <w:t>[{NTE}]</w:t>
            </w:r>
          </w:p>
        </w:tc>
        <w:tc>
          <w:tcPr>
            <w:tcW w:w="4320" w:type="dxa"/>
            <w:tcBorders>
              <w:top w:val="dotted" w:sz="4" w:space="0" w:color="auto"/>
              <w:left w:val="nil"/>
              <w:bottom w:val="dotted" w:sz="4" w:space="0" w:color="auto"/>
              <w:right w:val="nil"/>
            </w:tcBorders>
            <w:shd w:val="clear" w:color="auto" w:fill="FFFFFF"/>
          </w:tcPr>
          <w:p w14:paraId="0D9A46AD" w14:textId="77777777" w:rsidR="00573AF5" w:rsidRDefault="00573AF5">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7296042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29696B" w14:textId="77777777" w:rsidR="00573AF5" w:rsidRDefault="00573AF5">
            <w:pPr>
              <w:pStyle w:val="MsgTableBody"/>
              <w:jc w:val="center"/>
              <w:rPr>
                <w:noProof/>
              </w:rPr>
            </w:pPr>
            <w:r>
              <w:rPr>
                <w:noProof/>
              </w:rPr>
              <w:t>2</w:t>
            </w:r>
          </w:p>
        </w:tc>
      </w:tr>
      <w:tr w:rsidR="00573AF5" w:rsidRPr="00573AF5" w14:paraId="2CDFC66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307F63" w14:textId="77777777" w:rsidR="00573AF5" w:rsidRDefault="00573AF5">
            <w:pPr>
              <w:pStyle w:val="MsgTableBody"/>
              <w:rPr>
                <w:noProof/>
              </w:rPr>
            </w:pPr>
            <w:r>
              <w:rPr>
                <w:noProof/>
              </w:rPr>
              <w:t>[{DSP}]</w:t>
            </w:r>
          </w:p>
        </w:tc>
        <w:tc>
          <w:tcPr>
            <w:tcW w:w="4320" w:type="dxa"/>
            <w:tcBorders>
              <w:top w:val="dotted" w:sz="4" w:space="0" w:color="auto"/>
              <w:left w:val="nil"/>
              <w:bottom w:val="dotted" w:sz="4" w:space="0" w:color="auto"/>
              <w:right w:val="nil"/>
            </w:tcBorders>
            <w:shd w:val="clear" w:color="auto" w:fill="FFFFFF"/>
          </w:tcPr>
          <w:p w14:paraId="1F93DD72" w14:textId="77777777" w:rsidR="00573AF5" w:rsidRDefault="00573AF5">
            <w:pPr>
              <w:pStyle w:val="MsgTableBody"/>
              <w:rPr>
                <w:noProof/>
              </w:rPr>
            </w:pPr>
            <w:r>
              <w:rPr>
                <w:noProof/>
              </w:rPr>
              <w:t>Display Data</w:t>
            </w:r>
          </w:p>
        </w:tc>
        <w:tc>
          <w:tcPr>
            <w:tcW w:w="864" w:type="dxa"/>
            <w:tcBorders>
              <w:top w:val="dotted" w:sz="4" w:space="0" w:color="auto"/>
              <w:left w:val="nil"/>
              <w:bottom w:val="dotted" w:sz="4" w:space="0" w:color="auto"/>
              <w:right w:val="nil"/>
            </w:tcBorders>
            <w:shd w:val="clear" w:color="auto" w:fill="FFFFFF"/>
          </w:tcPr>
          <w:p w14:paraId="06A3282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47E317" w14:textId="77777777" w:rsidR="00573AF5" w:rsidRDefault="00573AF5">
            <w:pPr>
              <w:pStyle w:val="MsgTableBody"/>
              <w:jc w:val="center"/>
              <w:rPr>
                <w:noProof/>
              </w:rPr>
            </w:pPr>
            <w:r>
              <w:rPr>
                <w:noProof/>
              </w:rPr>
              <w:t>5</w:t>
            </w:r>
          </w:p>
        </w:tc>
      </w:tr>
      <w:tr w:rsidR="00573AF5" w:rsidRPr="00573AF5" w14:paraId="43059F45"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1FCBC147" w14:textId="77777777" w:rsidR="00573AF5" w:rsidRDefault="00573AF5">
            <w:pPr>
              <w:pStyle w:val="MsgTableBody"/>
              <w:rPr>
                <w:noProof/>
              </w:rPr>
            </w:pPr>
            <w:r>
              <w:rPr>
                <w:noProof/>
              </w:rPr>
              <w:t>[ DSC ]</w:t>
            </w:r>
          </w:p>
        </w:tc>
        <w:tc>
          <w:tcPr>
            <w:tcW w:w="4320" w:type="dxa"/>
            <w:tcBorders>
              <w:top w:val="dotted" w:sz="4" w:space="0" w:color="auto"/>
              <w:left w:val="nil"/>
              <w:bottom w:val="single" w:sz="2" w:space="0" w:color="auto"/>
              <w:right w:val="nil"/>
            </w:tcBorders>
            <w:shd w:val="clear" w:color="auto" w:fill="FFFFFF"/>
          </w:tcPr>
          <w:p w14:paraId="66C2826E" w14:textId="77777777" w:rsidR="00573AF5" w:rsidRDefault="00573AF5">
            <w:pPr>
              <w:pStyle w:val="MsgTableBody"/>
              <w:rPr>
                <w:noProof/>
              </w:rPr>
            </w:pPr>
            <w:r>
              <w:rPr>
                <w:noProof/>
              </w:rPr>
              <w:t>Continuation Pointer</w:t>
            </w:r>
          </w:p>
        </w:tc>
        <w:tc>
          <w:tcPr>
            <w:tcW w:w="864" w:type="dxa"/>
            <w:tcBorders>
              <w:top w:val="dotted" w:sz="4" w:space="0" w:color="auto"/>
              <w:left w:val="nil"/>
              <w:bottom w:val="single" w:sz="2" w:space="0" w:color="auto"/>
              <w:right w:val="nil"/>
            </w:tcBorders>
            <w:shd w:val="clear" w:color="auto" w:fill="FFFFFF"/>
          </w:tcPr>
          <w:p w14:paraId="4F12944C"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CFF563" w14:textId="77777777" w:rsidR="00573AF5" w:rsidRDefault="00573AF5">
            <w:pPr>
              <w:pStyle w:val="MsgTableBody"/>
              <w:jc w:val="center"/>
              <w:rPr>
                <w:noProof/>
              </w:rPr>
            </w:pPr>
            <w:r>
              <w:rPr>
                <w:noProof/>
              </w:rPr>
              <w:t>2</w:t>
            </w:r>
          </w:p>
        </w:tc>
      </w:tr>
    </w:tbl>
    <w:p w14:paraId="49BBFEC5" w14:textId="77777777" w:rsidR="00625672" w:rsidRDefault="00625672" w:rsidP="00625672">
      <w:bookmarkStart w:id="471" w:name="_Toc34824447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A2FEF8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446C63C" w14:textId="53196EE1" w:rsidR="00EE6FC3" w:rsidRDefault="00EE6FC3" w:rsidP="00EE6FC3">
            <w:pPr>
              <w:pStyle w:val="ACK-ChoreographyHeader"/>
            </w:pPr>
            <w:r>
              <w:lastRenderedPageBreak/>
              <w:t>Acknowledgment Choreography</w:t>
            </w:r>
          </w:p>
        </w:tc>
      </w:tr>
      <w:tr w:rsidR="00EE6FC3" w14:paraId="4148409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4FE77D6" w14:textId="132FA86D" w:rsidR="00EE6FC3" w:rsidRDefault="00EE6FC3" w:rsidP="00EE6FC3">
            <w:pPr>
              <w:pStyle w:val="ACK-ChoreographyHeader"/>
            </w:pPr>
            <w:r>
              <w:rPr>
                <w:noProof/>
              </w:rPr>
              <w:t>RPL^I02^RPL_I02</w:t>
            </w:r>
          </w:p>
        </w:tc>
      </w:tr>
      <w:tr w:rsidR="00625672" w14:paraId="5919E81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573502C"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3D7AC88"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6402C3AE" w14:textId="77777777" w:rsidR="00625672" w:rsidRDefault="00625672" w:rsidP="00625672">
            <w:pPr>
              <w:pStyle w:val="ACK-ChoreographyBody"/>
            </w:pPr>
            <w:r>
              <w:t>Field value: Enhanced mode</w:t>
            </w:r>
          </w:p>
        </w:tc>
      </w:tr>
      <w:tr w:rsidR="00625672" w14:paraId="5C29B70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1E99A30"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9CD097E"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9F1E963"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09340CC" w14:textId="77777777" w:rsidR="00625672" w:rsidRDefault="00625672" w:rsidP="00625672">
            <w:pPr>
              <w:pStyle w:val="ACK-ChoreographyBody"/>
            </w:pPr>
            <w:r>
              <w:t>AL, SU, ER</w:t>
            </w:r>
          </w:p>
        </w:tc>
      </w:tr>
      <w:tr w:rsidR="00625672" w14:paraId="3E201E7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75FC7E2"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40840D5B"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5013740"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AB147E6" w14:textId="77777777" w:rsidR="00625672" w:rsidRDefault="00625672" w:rsidP="00625672">
            <w:pPr>
              <w:pStyle w:val="ACK-ChoreographyBody"/>
            </w:pPr>
            <w:r>
              <w:t>NE</w:t>
            </w:r>
          </w:p>
        </w:tc>
      </w:tr>
      <w:tr w:rsidR="00625672" w14:paraId="410C25C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13E9CBD"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A0FFE1E"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2947754"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B28E5C" w14:textId="77777777" w:rsidR="00625672" w:rsidRDefault="00625672" w:rsidP="00625672">
            <w:pPr>
              <w:pStyle w:val="ACK-ChoreographyBody"/>
            </w:pPr>
            <w:r>
              <w:rPr>
                <w:szCs w:val="16"/>
              </w:rPr>
              <w:t>ACK^I02^ACK</w:t>
            </w:r>
          </w:p>
        </w:tc>
      </w:tr>
      <w:tr w:rsidR="00625672" w14:paraId="7668385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A1232A4"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772D6DE7"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4DE3D31"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CDE4774" w14:textId="77777777" w:rsidR="00625672" w:rsidRDefault="00625672" w:rsidP="00625672">
            <w:pPr>
              <w:pStyle w:val="ACK-ChoreographyBody"/>
            </w:pPr>
            <w:r>
              <w:t>-</w:t>
            </w:r>
          </w:p>
        </w:tc>
      </w:tr>
    </w:tbl>
    <w:p w14:paraId="1746E7C8" w14:textId="77777777" w:rsidR="00573AF5" w:rsidRDefault="00573AF5">
      <w:pPr>
        <w:pStyle w:val="Heading3"/>
        <w:rPr>
          <w:noProof/>
        </w:rPr>
      </w:pPr>
      <w:bookmarkStart w:id="472" w:name="_Toc28982322"/>
      <w:r>
        <w:rPr>
          <w:noProof/>
        </w:rPr>
        <w:t>RQI/RPR - Request/Receipt of Patient Selection List (Event I03</w:t>
      </w:r>
      <w:r w:rsidR="00FD02FB">
        <w:rPr>
          <w:noProof/>
        </w:rPr>
        <w:fldChar w:fldCharType="begin"/>
      </w:r>
      <w:r>
        <w:rPr>
          <w:noProof/>
        </w:rPr>
        <w:instrText xml:space="preserve"> XE "I03" </w:instrText>
      </w:r>
      <w:r w:rsidR="00FD02FB">
        <w:rPr>
          <w:noProof/>
        </w:rPr>
        <w:fldChar w:fldCharType="end"/>
      </w:r>
      <w:r>
        <w:rPr>
          <w:noProof/>
        </w:rPr>
        <w:t>)</w:t>
      </w:r>
      <w:bookmarkEnd w:id="471"/>
      <w:bookmarkEnd w:id="472"/>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"RPR"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"Messages:RPR" </w:instrText>
      </w:r>
      <w:r w:rsidR="00FD02FB">
        <w:rPr>
          <w:noProof/>
        </w:rPr>
        <w:fldChar w:fldCharType="end"/>
      </w:r>
    </w:p>
    <w:p w14:paraId="1636ACB7" w14:textId="77777777" w:rsidR="00573AF5" w:rsidRDefault="00573AF5" w:rsidP="00C87B0A">
      <w:pPr>
        <w:pStyle w:val="NormalIndented"/>
      </w:pPr>
      <w:r>
        <w:t>This trigger event occurs when the inquirer specifies a request for a listing of patient names.  This event differs from event I02 (request/receipts of patient selection display list) in that it returns the patient list in repeating PID segments instead of repeating DSP segments.</w:t>
      </w:r>
    </w:p>
    <w:p w14:paraId="0FDA7115" w14:textId="77777777" w:rsidR="00573AF5" w:rsidRDefault="00573AF5">
      <w:pPr>
        <w:pStyle w:val="MsgTableCaption"/>
        <w:rPr>
          <w:noProof/>
        </w:rPr>
      </w:pPr>
      <w:r>
        <w:rPr>
          <w:noProof/>
        </w:rPr>
        <w:lastRenderedPageBreak/>
        <w:t>RQI^I03^RQI_I01: Request Patient Information</w:t>
      </w:r>
      <w:r w:rsidR="00FD02FB">
        <w:rPr>
          <w:noProof/>
        </w:rPr>
        <w:fldChar w:fldCharType="begin"/>
      </w:r>
      <w:r>
        <w:rPr>
          <w:noProof/>
        </w:rPr>
        <w:instrText xml:space="preserve"> XE "RQI Request patient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473" w:author="Amit Popat" w:date="2022-07-11T09:38: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2"/>
        <w:gridCol w:w="4321"/>
        <w:gridCol w:w="864"/>
        <w:gridCol w:w="1008"/>
        <w:tblGridChange w:id="474">
          <w:tblGrid>
            <w:gridCol w:w="2882"/>
            <w:gridCol w:w="4321"/>
            <w:gridCol w:w="864"/>
            <w:gridCol w:w="1008"/>
          </w:tblGrid>
        </w:tblGridChange>
      </w:tblGrid>
      <w:tr w:rsidR="00573AF5" w:rsidRPr="00573AF5" w14:paraId="79B09B0C" w14:textId="77777777" w:rsidTr="00433EA9">
        <w:trPr>
          <w:tblHeader/>
          <w:jc w:val="center"/>
          <w:trPrChange w:id="475" w:author="Amit Popat" w:date="2022-07-11T09:38:00Z">
            <w:trPr>
              <w:tblHeader/>
              <w:jc w:val="center"/>
            </w:trPr>
          </w:trPrChange>
        </w:trPr>
        <w:tc>
          <w:tcPr>
            <w:tcW w:w="2882" w:type="dxa"/>
            <w:tcBorders>
              <w:top w:val="single" w:sz="2" w:space="0" w:color="auto"/>
              <w:left w:val="nil"/>
              <w:bottom w:val="single" w:sz="4" w:space="0" w:color="auto"/>
              <w:right w:val="nil"/>
            </w:tcBorders>
            <w:shd w:val="clear" w:color="auto" w:fill="FFFFFF"/>
            <w:tcPrChange w:id="476" w:author="Amit Popat" w:date="2022-07-11T09:38:00Z">
              <w:tcPr>
                <w:tcW w:w="2880" w:type="dxa"/>
                <w:tcBorders>
                  <w:top w:val="single" w:sz="2" w:space="0" w:color="auto"/>
                  <w:left w:val="nil"/>
                  <w:bottom w:val="single" w:sz="4" w:space="0" w:color="auto"/>
                  <w:right w:val="nil"/>
                </w:tcBorders>
                <w:shd w:val="clear" w:color="auto" w:fill="FFFFFF"/>
              </w:tcPr>
            </w:tcPrChange>
          </w:tcPr>
          <w:p w14:paraId="4A30F9A9"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Change w:id="477" w:author="Amit Popat" w:date="2022-07-11T09:38:00Z">
              <w:tcPr>
                <w:tcW w:w="4320" w:type="dxa"/>
                <w:tcBorders>
                  <w:top w:val="single" w:sz="2" w:space="0" w:color="auto"/>
                  <w:left w:val="nil"/>
                  <w:bottom w:val="single" w:sz="4" w:space="0" w:color="auto"/>
                  <w:right w:val="nil"/>
                </w:tcBorders>
                <w:shd w:val="clear" w:color="auto" w:fill="FFFFFF"/>
              </w:tcPr>
            </w:tcPrChange>
          </w:tcPr>
          <w:p w14:paraId="53E6A9B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Change w:id="478" w:author="Amit Popat" w:date="2022-07-11T09:38:00Z">
              <w:tcPr>
                <w:tcW w:w="864" w:type="dxa"/>
                <w:tcBorders>
                  <w:top w:val="single" w:sz="2" w:space="0" w:color="auto"/>
                  <w:left w:val="nil"/>
                  <w:bottom w:val="single" w:sz="4" w:space="0" w:color="auto"/>
                  <w:right w:val="nil"/>
                </w:tcBorders>
                <w:shd w:val="clear" w:color="auto" w:fill="FFFFFF"/>
              </w:tcPr>
            </w:tcPrChange>
          </w:tcPr>
          <w:p w14:paraId="530A1C89"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Change w:id="479" w:author="Amit Popat" w:date="2022-07-11T09:38:00Z">
              <w:tcPr>
                <w:tcW w:w="1008" w:type="dxa"/>
                <w:tcBorders>
                  <w:top w:val="single" w:sz="2" w:space="0" w:color="auto"/>
                  <w:left w:val="nil"/>
                  <w:bottom w:val="single" w:sz="4" w:space="0" w:color="auto"/>
                  <w:right w:val="nil"/>
                </w:tcBorders>
                <w:shd w:val="clear" w:color="auto" w:fill="FFFFFF"/>
              </w:tcPr>
            </w:tcPrChange>
          </w:tcPr>
          <w:p w14:paraId="45F5970D" w14:textId="77777777" w:rsidR="00573AF5" w:rsidRDefault="00573AF5">
            <w:pPr>
              <w:pStyle w:val="MsgTableHeader"/>
              <w:jc w:val="center"/>
              <w:rPr>
                <w:noProof/>
              </w:rPr>
            </w:pPr>
            <w:r>
              <w:rPr>
                <w:noProof/>
              </w:rPr>
              <w:t>Chapter</w:t>
            </w:r>
          </w:p>
        </w:tc>
      </w:tr>
      <w:tr w:rsidR="00573AF5" w:rsidRPr="00573AF5" w14:paraId="7D6B8037" w14:textId="77777777" w:rsidTr="00433EA9">
        <w:trPr>
          <w:jc w:val="center"/>
          <w:trPrChange w:id="480" w:author="Amit Popat" w:date="2022-07-11T09:38:00Z">
            <w:trPr>
              <w:jc w:val="center"/>
            </w:trPr>
          </w:trPrChange>
        </w:trPr>
        <w:tc>
          <w:tcPr>
            <w:tcW w:w="2882" w:type="dxa"/>
            <w:tcBorders>
              <w:top w:val="single" w:sz="4" w:space="0" w:color="auto"/>
              <w:left w:val="nil"/>
              <w:bottom w:val="dotted" w:sz="4" w:space="0" w:color="auto"/>
              <w:right w:val="nil"/>
            </w:tcBorders>
            <w:shd w:val="clear" w:color="auto" w:fill="FFFFFF"/>
            <w:tcPrChange w:id="481" w:author="Amit Popat" w:date="2022-07-11T09:38:00Z">
              <w:tcPr>
                <w:tcW w:w="2880" w:type="dxa"/>
                <w:tcBorders>
                  <w:top w:val="single" w:sz="4" w:space="0" w:color="auto"/>
                  <w:left w:val="nil"/>
                  <w:bottom w:val="dotted" w:sz="4" w:space="0" w:color="auto"/>
                  <w:right w:val="nil"/>
                </w:tcBorders>
                <w:shd w:val="clear" w:color="auto" w:fill="FFFFFF"/>
              </w:tcPr>
            </w:tcPrChange>
          </w:tcPr>
          <w:p w14:paraId="07390696"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Change w:id="482" w:author="Amit Popat" w:date="2022-07-11T09:38:00Z">
              <w:tcPr>
                <w:tcW w:w="4320" w:type="dxa"/>
                <w:tcBorders>
                  <w:top w:val="single" w:sz="4" w:space="0" w:color="auto"/>
                  <w:left w:val="nil"/>
                  <w:bottom w:val="dotted" w:sz="4" w:space="0" w:color="auto"/>
                  <w:right w:val="nil"/>
                </w:tcBorders>
                <w:shd w:val="clear" w:color="auto" w:fill="FFFFFF"/>
              </w:tcPr>
            </w:tcPrChange>
          </w:tcPr>
          <w:p w14:paraId="31BE5946"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Change w:id="483" w:author="Amit Popat" w:date="2022-07-11T09:38:00Z">
              <w:tcPr>
                <w:tcW w:w="864" w:type="dxa"/>
                <w:tcBorders>
                  <w:top w:val="single" w:sz="4" w:space="0" w:color="auto"/>
                  <w:left w:val="nil"/>
                  <w:bottom w:val="dotted" w:sz="4" w:space="0" w:color="auto"/>
                  <w:right w:val="nil"/>
                </w:tcBorders>
                <w:shd w:val="clear" w:color="auto" w:fill="FFFFFF"/>
              </w:tcPr>
            </w:tcPrChange>
          </w:tcPr>
          <w:p w14:paraId="6E738F6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484" w:author="Amit Popat" w:date="2022-07-11T09:38:00Z">
              <w:tcPr>
                <w:tcW w:w="1008" w:type="dxa"/>
                <w:tcBorders>
                  <w:top w:val="single" w:sz="4" w:space="0" w:color="auto"/>
                  <w:left w:val="nil"/>
                  <w:bottom w:val="dotted" w:sz="4" w:space="0" w:color="auto"/>
                  <w:right w:val="nil"/>
                </w:tcBorders>
                <w:shd w:val="clear" w:color="auto" w:fill="FFFFFF"/>
              </w:tcPr>
            </w:tcPrChange>
          </w:tcPr>
          <w:p w14:paraId="6251F687" w14:textId="77777777" w:rsidR="00573AF5" w:rsidRDefault="00573AF5">
            <w:pPr>
              <w:pStyle w:val="MsgTableBody"/>
              <w:jc w:val="center"/>
              <w:rPr>
                <w:noProof/>
              </w:rPr>
            </w:pPr>
            <w:r>
              <w:rPr>
                <w:noProof/>
              </w:rPr>
              <w:t>2</w:t>
            </w:r>
          </w:p>
        </w:tc>
      </w:tr>
      <w:tr w:rsidR="00573AF5" w:rsidRPr="00573AF5" w14:paraId="30EF8D52" w14:textId="77777777" w:rsidTr="00433EA9">
        <w:trPr>
          <w:jc w:val="center"/>
          <w:trPrChange w:id="485"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486" w:author="Amit Popat" w:date="2022-07-11T09:38:00Z">
              <w:tcPr>
                <w:tcW w:w="2880" w:type="dxa"/>
                <w:tcBorders>
                  <w:top w:val="dotted" w:sz="4" w:space="0" w:color="auto"/>
                  <w:left w:val="nil"/>
                  <w:bottom w:val="dotted" w:sz="4" w:space="0" w:color="auto"/>
                  <w:right w:val="nil"/>
                </w:tcBorders>
                <w:shd w:val="clear" w:color="auto" w:fill="FFFFFF"/>
              </w:tcPr>
            </w:tcPrChange>
          </w:tcPr>
          <w:p w14:paraId="2022C2C1" w14:textId="77777777" w:rsidR="00573AF5" w:rsidRDefault="00573AF5">
            <w:pPr>
              <w:pStyle w:val="MsgTableBody"/>
              <w:rPr>
                <w:noProof/>
              </w:rPr>
            </w:pPr>
            <w:r>
              <w:rPr>
                <w:noProof/>
              </w:rPr>
              <w:t xml:space="preserve">[{ </w:t>
            </w:r>
            <w:r w:rsidR="00976CBD">
              <w:fldChar w:fldCharType="begin"/>
            </w:r>
            <w:r w:rsidR="00976CBD">
              <w:instrText>HYPERLINK \l "SFT"</w:instrText>
            </w:r>
            <w:r w:rsidR="00976CBD">
              <w:fldChar w:fldCharType="separate"/>
            </w:r>
            <w:r>
              <w:rPr>
                <w:rStyle w:val="Hyperlink"/>
                <w:noProof/>
              </w:rPr>
              <w:t>SFT</w:t>
            </w:r>
            <w:r w:rsidR="00976CBD">
              <w:rPr>
                <w:rStyle w:val="Hyperlink"/>
                <w:noProof/>
              </w:rPr>
              <w:fldChar w:fldCharType="end"/>
            </w:r>
            <w:r>
              <w:rPr>
                <w:noProof/>
              </w:rPr>
              <w:t xml:space="preserve"> }]</w:t>
            </w:r>
          </w:p>
        </w:tc>
        <w:tc>
          <w:tcPr>
            <w:tcW w:w="4321" w:type="dxa"/>
            <w:tcBorders>
              <w:top w:val="dotted" w:sz="4" w:space="0" w:color="auto"/>
              <w:left w:val="nil"/>
              <w:bottom w:val="dotted" w:sz="4" w:space="0" w:color="auto"/>
              <w:right w:val="nil"/>
            </w:tcBorders>
            <w:shd w:val="clear" w:color="auto" w:fill="FFFFFF"/>
            <w:tcPrChange w:id="487" w:author="Amit Popat" w:date="2022-07-11T09:38:00Z">
              <w:tcPr>
                <w:tcW w:w="4320" w:type="dxa"/>
                <w:tcBorders>
                  <w:top w:val="dotted" w:sz="4" w:space="0" w:color="auto"/>
                  <w:left w:val="nil"/>
                  <w:bottom w:val="dotted" w:sz="4" w:space="0" w:color="auto"/>
                  <w:right w:val="nil"/>
                </w:tcBorders>
                <w:shd w:val="clear" w:color="auto" w:fill="FFFFFF"/>
              </w:tcPr>
            </w:tcPrChange>
          </w:tcPr>
          <w:p w14:paraId="70963ADB"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Change w:id="488" w:author="Amit Popat" w:date="2022-07-11T09:38:00Z">
              <w:tcPr>
                <w:tcW w:w="864" w:type="dxa"/>
                <w:tcBorders>
                  <w:top w:val="dotted" w:sz="4" w:space="0" w:color="auto"/>
                  <w:left w:val="nil"/>
                  <w:bottom w:val="dotted" w:sz="4" w:space="0" w:color="auto"/>
                  <w:right w:val="nil"/>
                </w:tcBorders>
                <w:shd w:val="clear" w:color="auto" w:fill="FFFFFF"/>
              </w:tcPr>
            </w:tcPrChange>
          </w:tcPr>
          <w:p w14:paraId="4E5CCE1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89" w:author="Amit Popat" w:date="2022-07-11T09:38:00Z">
              <w:tcPr>
                <w:tcW w:w="1008" w:type="dxa"/>
                <w:tcBorders>
                  <w:top w:val="dotted" w:sz="4" w:space="0" w:color="auto"/>
                  <w:left w:val="nil"/>
                  <w:bottom w:val="dotted" w:sz="4" w:space="0" w:color="auto"/>
                  <w:right w:val="nil"/>
                </w:tcBorders>
                <w:shd w:val="clear" w:color="auto" w:fill="FFFFFF"/>
              </w:tcPr>
            </w:tcPrChange>
          </w:tcPr>
          <w:p w14:paraId="595BC709" w14:textId="77777777" w:rsidR="00573AF5" w:rsidRDefault="00573AF5">
            <w:pPr>
              <w:pStyle w:val="MsgTableBody"/>
              <w:jc w:val="center"/>
              <w:rPr>
                <w:noProof/>
              </w:rPr>
            </w:pPr>
            <w:r>
              <w:rPr>
                <w:noProof/>
              </w:rPr>
              <w:t>2</w:t>
            </w:r>
          </w:p>
        </w:tc>
      </w:tr>
      <w:tr w:rsidR="00573AF5" w:rsidRPr="00573AF5" w14:paraId="47CF52EF" w14:textId="77777777" w:rsidTr="00433EA9">
        <w:trPr>
          <w:jc w:val="center"/>
          <w:trPrChange w:id="490"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491" w:author="Amit Popat" w:date="2022-07-11T09:38:00Z">
              <w:tcPr>
                <w:tcW w:w="2880" w:type="dxa"/>
                <w:tcBorders>
                  <w:top w:val="dotted" w:sz="4" w:space="0" w:color="auto"/>
                  <w:left w:val="nil"/>
                  <w:bottom w:val="dotted" w:sz="4" w:space="0" w:color="auto"/>
                  <w:right w:val="nil"/>
                </w:tcBorders>
                <w:shd w:val="clear" w:color="auto" w:fill="FFFFFF"/>
              </w:tcPr>
            </w:tcPrChange>
          </w:tcPr>
          <w:p w14:paraId="710D4F97"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Change w:id="492" w:author="Amit Popat" w:date="2022-07-11T09:38:00Z">
              <w:tcPr>
                <w:tcW w:w="4320" w:type="dxa"/>
                <w:tcBorders>
                  <w:top w:val="dotted" w:sz="4" w:space="0" w:color="auto"/>
                  <w:left w:val="nil"/>
                  <w:bottom w:val="dotted" w:sz="4" w:space="0" w:color="auto"/>
                  <w:right w:val="nil"/>
                </w:tcBorders>
                <w:shd w:val="clear" w:color="auto" w:fill="FFFFFF"/>
              </w:tcPr>
            </w:tcPrChange>
          </w:tcPr>
          <w:p w14:paraId="26B334AA"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493" w:author="Amit Popat" w:date="2022-07-11T09:38:00Z">
              <w:tcPr>
                <w:tcW w:w="864" w:type="dxa"/>
                <w:tcBorders>
                  <w:top w:val="dotted" w:sz="4" w:space="0" w:color="auto"/>
                  <w:left w:val="nil"/>
                  <w:bottom w:val="dotted" w:sz="4" w:space="0" w:color="auto"/>
                  <w:right w:val="nil"/>
                </w:tcBorders>
                <w:shd w:val="clear" w:color="auto" w:fill="FFFFFF"/>
              </w:tcPr>
            </w:tcPrChange>
          </w:tcPr>
          <w:p w14:paraId="43F82B4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94" w:author="Amit Popat" w:date="2022-07-11T09:38:00Z">
              <w:tcPr>
                <w:tcW w:w="1008" w:type="dxa"/>
                <w:tcBorders>
                  <w:top w:val="dotted" w:sz="4" w:space="0" w:color="auto"/>
                  <w:left w:val="nil"/>
                  <w:bottom w:val="dotted" w:sz="4" w:space="0" w:color="auto"/>
                  <w:right w:val="nil"/>
                </w:tcBorders>
                <w:shd w:val="clear" w:color="auto" w:fill="FFFFFF"/>
              </w:tcPr>
            </w:tcPrChange>
          </w:tcPr>
          <w:p w14:paraId="22A24F77" w14:textId="77777777" w:rsidR="00573AF5" w:rsidRDefault="00573AF5">
            <w:pPr>
              <w:pStyle w:val="MsgTableBody"/>
              <w:jc w:val="center"/>
              <w:rPr>
                <w:noProof/>
              </w:rPr>
            </w:pPr>
            <w:r>
              <w:rPr>
                <w:noProof/>
              </w:rPr>
              <w:t>2</w:t>
            </w:r>
          </w:p>
        </w:tc>
      </w:tr>
      <w:tr w:rsidR="00573AF5" w:rsidRPr="00573AF5" w14:paraId="2C309676" w14:textId="77777777" w:rsidTr="00433EA9">
        <w:trPr>
          <w:jc w:val="center"/>
          <w:trPrChange w:id="495"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496" w:author="Amit Popat" w:date="2022-07-11T09:38:00Z">
              <w:tcPr>
                <w:tcW w:w="2880" w:type="dxa"/>
                <w:tcBorders>
                  <w:top w:val="dotted" w:sz="4" w:space="0" w:color="auto"/>
                  <w:left w:val="nil"/>
                  <w:bottom w:val="dotted" w:sz="4" w:space="0" w:color="auto"/>
                  <w:right w:val="nil"/>
                </w:tcBorders>
                <w:shd w:val="clear" w:color="auto" w:fill="FFFFFF"/>
              </w:tcPr>
            </w:tcPrChange>
          </w:tcPr>
          <w:p w14:paraId="77AD7855"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497" w:author="Amit Popat" w:date="2022-07-11T09:38:00Z">
              <w:tcPr>
                <w:tcW w:w="4320" w:type="dxa"/>
                <w:tcBorders>
                  <w:top w:val="dotted" w:sz="4" w:space="0" w:color="auto"/>
                  <w:left w:val="nil"/>
                  <w:bottom w:val="dotted" w:sz="4" w:space="0" w:color="auto"/>
                  <w:right w:val="nil"/>
                </w:tcBorders>
                <w:shd w:val="clear" w:color="auto" w:fill="FFFFFF"/>
              </w:tcPr>
            </w:tcPrChange>
          </w:tcPr>
          <w:p w14:paraId="54EE4917"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Change w:id="498" w:author="Amit Popat" w:date="2022-07-11T09:38:00Z">
              <w:tcPr>
                <w:tcW w:w="864" w:type="dxa"/>
                <w:tcBorders>
                  <w:top w:val="dotted" w:sz="4" w:space="0" w:color="auto"/>
                  <w:left w:val="nil"/>
                  <w:bottom w:val="dotted" w:sz="4" w:space="0" w:color="auto"/>
                  <w:right w:val="nil"/>
                </w:tcBorders>
                <w:shd w:val="clear" w:color="auto" w:fill="FFFFFF"/>
              </w:tcPr>
            </w:tcPrChange>
          </w:tcPr>
          <w:p w14:paraId="5476ED1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99" w:author="Amit Popat" w:date="2022-07-11T09:38:00Z">
              <w:tcPr>
                <w:tcW w:w="1008" w:type="dxa"/>
                <w:tcBorders>
                  <w:top w:val="dotted" w:sz="4" w:space="0" w:color="auto"/>
                  <w:left w:val="nil"/>
                  <w:bottom w:val="dotted" w:sz="4" w:space="0" w:color="auto"/>
                  <w:right w:val="nil"/>
                </w:tcBorders>
                <w:shd w:val="clear" w:color="auto" w:fill="FFFFFF"/>
              </w:tcPr>
            </w:tcPrChange>
          </w:tcPr>
          <w:p w14:paraId="71718CB9" w14:textId="77777777" w:rsidR="00573AF5" w:rsidRDefault="00573AF5">
            <w:pPr>
              <w:pStyle w:val="MsgTableBody"/>
              <w:jc w:val="center"/>
              <w:rPr>
                <w:noProof/>
              </w:rPr>
            </w:pPr>
          </w:p>
        </w:tc>
      </w:tr>
      <w:tr w:rsidR="00573AF5" w:rsidRPr="00573AF5" w14:paraId="26A8C325" w14:textId="77777777" w:rsidTr="00433EA9">
        <w:trPr>
          <w:jc w:val="center"/>
          <w:trPrChange w:id="500"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501" w:author="Amit Popat" w:date="2022-07-11T09:38:00Z">
              <w:tcPr>
                <w:tcW w:w="2880" w:type="dxa"/>
                <w:tcBorders>
                  <w:top w:val="dotted" w:sz="4" w:space="0" w:color="auto"/>
                  <w:left w:val="nil"/>
                  <w:bottom w:val="dotted" w:sz="4" w:space="0" w:color="auto"/>
                  <w:right w:val="nil"/>
                </w:tcBorders>
                <w:shd w:val="clear" w:color="auto" w:fill="FFFFFF"/>
              </w:tcPr>
            </w:tcPrChange>
          </w:tcPr>
          <w:p w14:paraId="5F08ED14" w14:textId="77777777" w:rsidR="00573AF5" w:rsidRDefault="00573AF5">
            <w:pPr>
              <w:pStyle w:val="MsgTableBody"/>
              <w:rPr>
                <w:noProof/>
              </w:rPr>
            </w:pPr>
            <w:r>
              <w:rPr>
                <w:noProof/>
              </w:rPr>
              <w:t xml:space="preserve">  </w:t>
            </w:r>
            <w:r w:rsidR="00976CBD">
              <w:fldChar w:fldCharType="begin"/>
            </w:r>
            <w:r w:rsidR="00976CBD">
              <w:instrText>HYPERLINK \l "PRD"</w:instrText>
            </w:r>
            <w:r w:rsidR="00976CBD">
              <w:fldChar w:fldCharType="separate"/>
            </w:r>
            <w:r>
              <w:rPr>
                <w:rStyle w:val="Hyperlink"/>
                <w:noProof/>
              </w:rPr>
              <w:t>P</w:t>
            </w:r>
            <w:bookmarkStart w:id="502" w:name="_Hlt491147274"/>
            <w:r>
              <w:rPr>
                <w:rStyle w:val="Hyperlink"/>
                <w:noProof/>
              </w:rPr>
              <w:t>R</w:t>
            </w:r>
            <w:bookmarkEnd w:id="502"/>
            <w:r>
              <w:rPr>
                <w:rStyle w:val="Hyperlink"/>
                <w:noProof/>
              </w:rPr>
              <w:t>D</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503" w:author="Amit Popat" w:date="2022-07-11T09:38:00Z">
              <w:tcPr>
                <w:tcW w:w="4320" w:type="dxa"/>
                <w:tcBorders>
                  <w:top w:val="dotted" w:sz="4" w:space="0" w:color="auto"/>
                  <w:left w:val="nil"/>
                  <w:bottom w:val="dotted" w:sz="4" w:space="0" w:color="auto"/>
                  <w:right w:val="nil"/>
                </w:tcBorders>
                <w:shd w:val="clear" w:color="auto" w:fill="FFFFFF"/>
              </w:tcPr>
            </w:tcPrChange>
          </w:tcPr>
          <w:p w14:paraId="747C0BA7"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504" w:author="Amit Popat" w:date="2022-07-11T09:38:00Z">
              <w:tcPr>
                <w:tcW w:w="864" w:type="dxa"/>
                <w:tcBorders>
                  <w:top w:val="dotted" w:sz="4" w:space="0" w:color="auto"/>
                  <w:left w:val="nil"/>
                  <w:bottom w:val="dotted" w:sz="4" w:space="0" w:color="auto"/>
                  <w:right w:val="nil"/>
                </w:tcBorders>
                <w:shd w:val="clear" w:color="auto" w:fill="FFFFFF"/>
              </w:tcPr>
            </w:tcPrChange>
          </w:tcPr>
          <w:p w14:paraId="55D7FB6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05" w:author="Amit Popat" w:date="2022-07-11T09:38:00Z">
              <w:tcPr>
                <w:tcW w:w="1008" w:type="dxa"/>
                <w:tcBorders>
                  <w:top w:val="dotted" w:sz="4" w:space="0" w:color="auto"/>
                  <w:left w:val="nil"/>
                  <w:bottom w:val="dotted" w:sz="4" w:space="0" w:color="auto"/>
                  <w:right w:val="nil"/>
                </w:tcBorders>
                <w:shd w:val="clear" w:color="auto" w:fill="FFFFFF"/>
              </w:tcPr>
            </w:tcPrChange>
          </w:tcPr>
          <w:p w14:paraId="59D39FDD" w14:textId="77777777" w:rsidR="00573AF5" w:rsidRDefault="00573AF5">
            <w:pPr>
              <w:pStyle w:val="MsgTableBody"/>
              <w:jc w:val="center"/>
              <w:rPr>
                <w:noProof/>
              </w:rPr>
            </w:pPr>
            <w:r>
              <w:rPr>
                <w:noProof/>
              </w:rPr>
              <w:t>11</w:t>
            </w:r>
          </w:p>
        </w:tc>
      </w:tr>
      <w:tr w:rsidR="00573AF5" w:rsidRPr="00573AF5" w14:paraId="237AA89F" w14:textId="77777777" w:rsidTr="00433EA9">
        <w:trPr>
          <w:jc w:val="center"/>
          <w:trPrChange w:id="506"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507" w:author="Amit Popat" w:date="2022-07-11T09:38:00Z">
              <w:tcPr>
                <w:tcW w:w="2880" w:type="dxa"/>
                <w:tcBorders>
                  <w:top w:val="dotted" w:sz="4" w:space="0" w:color="auto"/>
                  <w:left w:val="nil"/>
                  <w:bottom w:val="dotted" w:sz="4" w:space="0" w:color="auto"/>
                  <w:right w:val="nil"/>
                </w:tcBorders>
                <w:shd w:val="clear" w:color="auto" w:fill="FFFFFF"/>
              </w:tcPr>
            </w:tcPrChange>
          </w:tcPr>
          <w:p w14:paraId="33531E76" w14:textId="77777777" w:rsidR="00573AF5" w:rsidRDefault="00573AF5">
            <w:pPr>
              <w:pStyle w:val="MsgTableBody"/>
              <w:rPr>
                <w:noProof/>
              </w:rPr>
            </w:pPr>
            <w:r>
              <w:rPr>
                <w:noProof/>
              </w:rPr>
              <w:t xml:space="preserve">  [{</w:t>
            </w:r>
            <w:r w:rsidR="00976CBD">
              <w:fldChar w:fldCharType="begin"/>
            </w:r>
            <w:r w:rsidR="00976CBD">
              <w:instrText>HYPERLINK \l "CTD"</w:instrText>
            </w:r>
            <w:r w:rsidR="00976CBD">
              <w:fldChar w:fldCharType="separate"/>
            </w:r>
            <w:r>
              <w:rPr>
                <w:rStyle w:val="Hyperlink"/>
                <w:noProof/>
              </w:rPr>
              <w:t>CTD</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508" w:author="Amit Popat" w:date="2022-07-11T09:38:00Z">
              <w:tcPr>
                <w:tcW w:w="4320" w:type="dxa"/>
                <w:tcBorders>
                  <w:top w:val="dotted" w:sz="4" w:space="0" w:color="auto"/>
                  <w:left w:val="nil"/>
                  <w:bottom w:val="dotted" w:sz="4" w:space="0" w:color="auto"/>
                  <w:right w:val="nil"/>
                </w:tcBorders>
                <w:shd w:val="clear" w:color="auto" w:fill="FFFFFF"/>
              </w:tcPr>
            </w:tcPrChange>
          </w:tcPr>
          <w:p w14:paraId="16C45B4D"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509" w:author="Amit Popat" w:date="2022-07-11T09:38:00Z">
              <w:tcPr>
                <w:tcW w:w="864" w:type="dxa"/>
                <w:tcBorders>
                  <w:top w:val="dotted" w:sz="4" w:space="0" w:color="auto"/>
                  <w:left w:val="nil"/>
                  <w:bottom w:val="dotted" w:sz="4" w:space="0" w:color="auto"/>
                  <w:right w:val="nil"/>
                </w:tcBorders>
                <w:shd w:val="clear" w:color="auto" w:fill="FFFFFF"/>
              </w:tcPr>
            </w:tcPrChange>
          </w:tcPr>
          <w:p w14:paraId="05EF68E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10" w:author="Amit Popat" w:date="2022-07-11T09:38:00Z">
              <w:tcPr>
                <w:tcW w:w="1008" w:type="dxa"/>
                <w:tcBorders>
                  <w:top w:val="dotted" w:sz="4" w:space="0" w:color="auto"/>
                  <w:left w:val="nil"/>
                  <w:bottom w:val="dotted" w:sz="4" w:space="0" w:color="auto"/>
                  <w:right w:val="nil"/>
                </w:tcBorders>
                <w:shd w:val="clear" w:color="auto" w:fill="FFFFFF"/>
              </w:tcPr>
            </w:tcPrChange>
          </w:tcPr>
          <w:p w14:paraId="4C98F84E" w14:textId="77777777" w:rsidR="00573AF5" w:rsidRDefault="00573AF5">
            <w:pPr>
              <w:pStyle w:val="MsgTableBody"/>
              <w:jc w:val="center"/>
              <w:rPr>
                <w:noProof/>
              </w:rPr>
            </w:pPr>
            <w:r>
              <w:rPr>
                <w:noProof/>
              </w:rPr>
              <w:t>11</w:t>
            </w:r>
          </w:p>
        </w:tc>
      </w:tr>
      <w:tr w:rsidR="00573AF5" w:rsidRPr="00573AF5" w14:paraId="3EED9E9E" w14:textId="77777777" w:rsidTr="00433EA9">
        <w:trPr>
          <w:jc w:val="center"/>
          <w:trPrChange w:id="511"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512" w:author="Amit Popat" w:date="2022-07-11T09:38:00Z">
              <w:tcPr>
                <w:tcW w:w="2880" w:type="dxa"/>
                <w:tcBorders>
                  <w:top w:val="dotted" w:sz="4" w:space="0" w:color="auto"/>
                  <w:left w:val="nil"/>
                  <w:bottom w:val="dotted" w:sz="4" w:space="0" w:color="auto"/>
                  <w:right w:val="nil"/>
                </w:tcBorders>
                <w:shd w:val="clear" w:color="auto" w:fill="FFFFFF"/>
              </w:tcPr>
            </w:tcPrChange>
          </w:tcPr>
          <w:p w14:paraId="33A39EE6"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513" w:author="Amit Popat" w:date="2022-07-11T09:38:00Z">
              <w:tcPr>
                <w:tcW w:w="4320" w:type="dxa"/>
                <w:tcBorders>
                  <w:top w:val="dotted" w:sz="4" w:space="0" w:color="auto"/>
                  <w:left w:val="nil"/>
                  <w:bottom w:val="dotted" w:sz="4" w:space="0" w:color="auto"/>
                  <w:right w:val="nil"/>
                </w:tcBorders>
                <w:shd w:val="clear" w:color="auto" w:fill="FFFFFF"/>
              </w:tcPr>
            </w:tcPrChange>
          </w:tcPr>
          <w:p w14:paraId="2713ADCE"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Change w:id="514" w:author="Amit Popat" w:date="2022-07-11T09:38:00Z">
              <w:tcPr>
                <w:tcW w:w="864" w:type="dxa"/>
                <w:tcBorders>
                  <w:top w:val="dotted" w:sz="4" w:space="0" w:color="auto"/>
                  <w:left w:val="nil"/>
                  <w:bottom w:val="dotted" w:sz="4" w:space="0" w:color="auto"/>
                  <w:right w:val="nil"/>
                </w:tcBorders>
                <w:shd w:val="clear" w:color="auto" w:fill="FFFFFF"/>
              </w:tcPr>
            </w:tcPrChange>
          </w:tcPr>
          <w:p w14:paraId="38FF7FE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15" w:author="Amit Popat" w:date="2022-07-11T09:38:00Z">
              <w:tcPr>
                <w:tcW w:w="1008" w:type="dxa"/>
                <w:tcBorders>
                  <w:top w:val="dotted" w:sz="4" w:space="0" w:color="auto"/>
                  <w:left w:val="nil"/>
                  <w:bottom w:val="dotted" w:sz="4" w:space="0" w:color="auto"/>
                  <w:right w:val="nil"/>
                </w:tcBorders>
                <w:shd w:val="clear" w:color="auto" w:fill="FFFFFF"/>
              </w:tcPr>
            </w:tcPrChange>
          </w:tcPr>
          <w:p w14:paraId="3CDB2A2C" w14:textId="77777777" w:rsidR="00573AF5" w:rsidRDefault="00573AF5">
            <w:pPr>
              <w:pStyle w:val="MsgTableBody"/>
              <w:jc w:val="center"/>
              <w:rPr>
                <w:noProof/>
              </w:rPr>
            </w:pPr>
          </w:p>
        </w:tc>
      </w:tr>
      <w:tr w:rsidR="00573AF5" w:rsidRPr="00573AF5" w14:paraId="72D86CD2" w14:textId="77777777" w:rsidTr="00433EA9">
        <w:trPr>
          <w:jc w:val="center"/>
          <w:trPrChange w:id="516"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517" w:author="Amit Popat" w:date="2022-07-11T09:38:00Z">
              <w:tcPr>
                <w:tcW w:w="2880" w:type="dxa"/>
                <w:tcBorders>
                  <w:top w:val="dotted" w:sz="4" w:space="0" w:color="auto"/>
                  <w:left w:val="nil"/>
                  <w:bottom w:val="dotted" w:sz="4" w:space="0" w:color="auto"/>
                  <w:right w:val="nil"/>
                </w:tcBorders>
                <w:shd w:val="clear" w:color="auto" w:fill="FFFFFF"/>
              </w:tcPr>
            </w:tcPrChange>
          </w:tcPr>
          <w:p w14:paraId="3CEAFBED"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Change w:id="518" w:author="Amit Popat" w:date="2022-07-11T09:38:00Z">
              <w:tcPr>
                <w:tcW w:w="4320" w:type="dxa"/>
                <w:tcBorders>
                  <w:top w:val="dotted" w:sz="4" w:space="0" w:color="auto"/>
                  <w:left w:val="nil"/>
                  <w:bottom w:val="dotted" w:sz="4" w:space="0" w:color="auto"/>
                  <w:right w:val="nil"/>
                </w:tcBorders>
                <w:shd w:val="clear" w:color="auto" w:fill="FFFFFF"/>
              </w:tcPr>
            </w:tcPrChange>
          </w:tcPr>
          <w:p w14:paraId="1DCF757D"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Change w:id="519" w:author="Amit Popat" w:date="2022-07-11T09:38:00Z">
              <w:tcPr>
                <w:tcW w:w="864" w:type="dxa"/>
                <w:tcBorders>
                  <w:top w:val="dotted" w:sz="4" w:space="0" w:color="auto"/>
                  <w:left w:val="nil"/>
                  <w:bottom w:val="dotted" w:sz="4" w:space="0" w:color="auto"/>
                  <w:right w:val="nil"/>
                </w:tcBorders>
                <w:shd w:val="clear" w:color="auto" w:fill="FFFFFF"/>
              </w:tcPr>
            </w:tcPrChange>
          </w:tcPr>
          <w:p w14:paraId="3ADAED5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20" w:author="Amit Popat" w:date="2022-07-11T09:38:00Z">
              <w:tcPr>
                <w:tcW w:w="1008" w:type="dxa"/>
                <w:tcBorders>
                  <w:top w:val="dotted" w:sz="4" w:space="0" w:color="auto"/>
                  <w:left w:val="nil"/>
                  <w:bottom w:val="dotted" w:sz="4" w:space="0" w:color="auto"/>
                  <w:right w:val="nil"/>
                </w:tcBorders>
                <w:shd w:val="clear" w:color="auto" w:fill="FFFFFF"/>
              </w:tcPr>
            </w:tcPrChange>
          </w:tcPr>
          <w:p w14:paraId="7BCFED88" w14:textId="77777777" w:rsidR="00573AF5" w:rsidRDefault="00573AF5">
            <w:pPr>
              <w:pStyle w:val="MsgTableBody"/>
              <w:jc w:val="center"/>
              <w:rPr>
                <w:noProof/>
              </w:rPr>
            </w:pPr>
            <w:r>
              <w:rPr>
                <w:noProof/>
              </w:rPr>
              <w:t>3</w:t>
            </w:r>
          </w:p>
        </w:tc>
      </w:tr>
      <w:tr w:rsidR="00433EA9" w14:paraId="497BF0F0" w14:textId="77777777" w:rsidTr="00433EA9">
        <w:tblPrEx>
          <w:tblCellMar>
            <w:left w:w="108" w:type="dxa"/>
            <w:right w:w="108" w:type="dxa"/>
          </w:tblCellMar>
          <w:tblLook w:val="04A0" w:firstRow="1" w:lastRow="0" w:firstColumn="1" w:lastColumn="0" w:noHBand="0" w:noVBand="1"/>
        </w:tblPrEx>
        <w:trPr>
          <w:jc w:val="center"/>
          <w:ins w:id="521" w:author="Amit Popat" w:date="2022-07-11T09:37:00Z"/>
        </w:trPr>
        <w:tc>
          <w:tcPr>
            <w:tcW w:w="2882" w:type="dxa"/>
            <w:tcBorders>
              <w:top w:val="dotted" w:sz="4" w:space="0" w:color="auto"/>
              <w:left w:val="nil"/>
              <w:bottom w:val="dotted" w:sz="4" w:space="0" w:color="auto"/>
              <w:right w:val="nil"/>
            </w:tcBorders>
            <w:shd w:val="clear" w:color="auto" w:fill="FFFFFF"/>
            <w:hideMark/>
          </w:tcPr>
          <w:p w14:paraId="7B2193B4" w14:textId="77777777" w:rsidR="00433EA9" w:rsidRDefault="00433EA9">
            <w:pPr>
              <w:pStyle w:val="MsgTableBody"/>
              <w:spacing w:line="256" w:lineRule="auto"/>
              <w:rPr>
                <w:ins w:id="522" w:author="Amit Popat" w:date="2022-07-11T09:37:00Z"/>
                <w:b/>
                <w:bCs/>
                <w:noProof/>
                <w:color w:val="FF0000"/>
              </w:rPr>
            </w:pPr>
            <w:ins w:id="523" w:author="Amit Popat" w:date="2022-07-11T09:37:00Z">
              <w:r>
                <w:rPr>
                  <w:b/>
                  <w:bCs/>
                  <w:noProof/>
                  <w:color w:val="FF0000"/>
                </w:rPr>
                <w:t>[{ GS</w:t>
              </w:r>
              <w:r>
                <w:fldChar w:fldCharType="begin"/>
              </w:r>
              <w:r>
                <w:instrText xml:space="preserve"> HYPERLINK "file:///D:\\Eigene%20Dateien\\2018\\HL7\\Standards\\v2.9%20May\\716%20-%20New.doc" \l "#NK1" </w:instrText>
              </w:r>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522C57E7" w14:textId="77777777" w:rsidR="00433EA9" w:rsidRDefault="00433EA9">
            <w:pPr>
              <w:pStyle w:val="MsgTableBody"/>
              <w:spacing w:line="256" w:lineRule="auto"/>
              <w:rPr>
                <w:ins w:id="524" w:author="Amit Popat" w:date="2022-07-11T09:37:00Z"/>
                <w:b/>
                <w:bCs/>
                <w:noProof/>
                <w:color w:val="FF0000"/>
              </w:rPr>
            </w:pPr>
            <w:ins w:id="525" w:author="Amit Popat" w:date="2022-07-11T09:37: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0A3507F9" w14:textId="77777777" w:rsidR="00433EA9" w:rsidRDefault="00433EA9">
            <w:pPr>
              <w:pStyle w:val="MsgTableBody"/>
              <w:spacing w:line="256" w:lineRule="auto"/>
              <w:jc w:val="center"/>
              <w:rPr>
                <w:ins w:id="526" w:author="Amit Popat" w:date="2022-07-11T09:37: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2F7F80C6" w14:textId="77777777" w:rsidR="00433EA9" w:rsidRDefault="00433EA9">
            <w:pPr>
              <w:pStyle w:val="MsgTableBody"/>
              <w:spacing w:line="256" w:lineRule="auto"/>
              <w:jc w:val="center"/>
              <w:rPr>
                <w:ins w:id="527" w:author="Amit Popat" w:date="2022-07-11T09:37:00Z"/>
                <w:b/>
                <w:bCs/>
                <w:noProof/>
                <w:color w:val="FF0000"/>
              </w:rPr>
            </w:pPr>
            <w:ins w:id="528" w:author="Amit Popat" w:date="2022-07-11T09:37:00Z">
              <w:r>
                <w:rPr>
                  <w:b/>
                  <w:bCs/>
                  <w:noProof/>
                  <w:color w:val="FF0000"/>
                </w:rPr>
                <w:t>3</w:t>
              </w:r>
            </w:ins>
          </w:p>
        </w:tc>
      </w:tr>
      <w:tr w:rsidR="00433EA9" w14:paraId="4B491022" w14:textId="77777777" w:rsidTr="00433EA9">
        <w:tblPrEx>
          <w:tblCellMar>
            <w:left w:w="108" w:type="dxa"/>
            <w:right w:w="108" w:type="dxa"/>
          </w:tblCellMar>
          <w:tblLook w:val="04A0" w:firstRow="1" w:lastRow="0" w:firstColumn="1" w:lastColumn="0" w:noHBand="0" w:noVBand="1"/>
        </w:tblPrEx>
        <w:trPr>
          <w:jc w:val="center"/>
          <w:ins w:id="529" w:author="Amit Popat" w:date="2022-07-11T09:37:00Z"/>
        </w:trPr>
        <w:tc>
          <w:tcPr>
            <w:tcW w:w="2882" w:type="dxa"/>
            <w:tcBorders>
              <w:top w:val="dotted" w:sz="4" w:space="0" w:color="auto"/>
              <w:left w:val="nil"/>
              <w:bottom w:val="dotted" w:sz="4" w:space="0" w:color="auto"/>
              <w:right w:val="nil"/>
            </w:tcBorders>
            <w:shd w:val="clear" w:color="auto" w:fill="FFFFFF"/>
            <w:hideMark/>
          </w:tcPr>
          <w:p w14:paraId="32D70C31" w14:textId="77777777" w:rsidR="00433EA9" w:rsidRDefault="00433EA9">
            <w:pPr>
              <w:pStyle w:val="MsgTableBody"/>
              <w:spacing w:line="256" w:lineRule="auto"/>
              <w:rPr>
                <w:ins w:id="530" w:author="Amit Popat" w:date="2022-07-11T09:37:00Z"/>
                <w:b/>
                <w:bCs/>
                <w:noProof/>
                <w:color w:val="FF0000"/>
              </w:rPr>
            </w:pPr>
            <w:ins w:id="531" w:author="Amit Popat" w:date="2022-07-11T09:37: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7EFB87F1" w14:textId="77777777" w:rsidR="00433EA9" w:rsidRDefault="00433EA9">
            <w:pPr>
              <w:pStyle w:val="MsgTableBody"/>
              <w:spacing w:line="256" w:lineRule="auto"/>
              <w:rPr>
                <w:ins w:id="532" w:author="Amit Popat" w:date="2022-07-11T09:37:00Z"/>
                <w:b/>
                <w:bCs/>
                <w:noProof/>
                <w:color w:val="FF0000"/>
              </w:rPr>
            </w:pPr>
            <w:ins w:id="533" w:author="Amit Popat" w:date="2022-07-11T09:37: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129B2815" w14:textId="77777777" w:rsidR="00433EA9" w:rsidRDefault="00433EA9">
            <w:pPr>
              <w:pStyle w:val="MsgTableBody"/>
              <w:spacing w:line="256" w:lineRule="auto"/>
              <w:jc w:val="center"/>
              <w:rPr>
                <w:ins w:id="534" w:author="Amit Popat" w:date="2022-07-11T09:37: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655D6719" w14:textId="77777777" w:rsidR="00433EA9" w:rsidRDefault="00433EA9">
            <w:pPr>
              <w:pStyle w:val="MsgTableBody"/>
              <w:spacing w:line="256" w:lineRule="auto"/>
              <w:jc w:val="center"/>
              <w:rPr>
                <w:ins w:id="535" w:author="Amit Popat" w:date="2022-07-11T09:37:00Z"/>
                <w:b/>
                <w:bCs/>
                <w:noProof/>
                <w:color w:val="FF0000"/>
              </w:rPr>
            </w:pPr>
            <w:ins w:id="536" w:author="Amit Popat" w:date="2022-07-11T09:37:00Z">
              <w:r>
                <w:rPr>
                  <w:b/>
                  <w:bCs/>
                  <w:noProof/>
                  <w:color w:val="FF0000"/>
                </w:rPr>
                <w:t>3</w:t>
              </w:r>
            </w:ins>
          </w:p>
        </w:tc>
      </w:tr>
      <w:tr w:rsidR="00433EA9" w14:paraId="5E5A803D" w14:textId="77777777" w:rsidTr="00433EA9">
        <w:tblPrEx>
          <w:tblCellMar>
            <w:left w:w="108" w:type="dxa"/>
            <w:right w:w="108" w:type="dxa"/>
          </w:tblCellMar>
          <w:tblLook w:val="04A0" w:firstRow="1" w:lastRow="0" w:firstColumn="1" w:lastColumn="0" w:noHBand="0" w:noVBand="1"/>
        </w:tblPrEx>
        <w:trPr>
          <w:jc w:val="center"/>
          <w:ins w:id="537" w:author="Amit Popat" w:date="2022-07-11T09:37:00Z"/>
        </w:trPr>
        <w:tc>
          <w:tcPr>
            <w:tcW w:w="2882" w:type="dxa"/>
            <w:tcBorders>
              <w:top w:val="dotted" w:sz="4" w:space="0" w:color="auto"/>
              <w:left w:val="nil"/>
              <w:bottom w:val="dotted" w:sz="4" w:space="0" w:color="auto"/>
              <w:right w:val="nil"/>
            </w:tcBorders>
            <w:shd w:val="clear" w:color="auto" w:fill="FFFFFF"/>
            <w:hideMark/>
          </w:tcPr>
          <w:p w14:paraId="4CFCD153" w14:textId="77777777" w:rsidR="00433EA9" w:rsidRDefault="00433EA9">
            <w:pPr>
              <w:pStyle w:val="MsgTableBody"/>
              <w:spacing w:line="256" w:lineRule="auto"/>
              <w:rPr>
                <w:ins w:id="538" w:author="Amit Popat" w:date="2022-07-11T09:37:00Z"/>
                <w:b/>
                <w:bCs/>
                <w:noProof/>
                <w:color w:val="FF0000"/>
              </w:rPr>
            </w:pPr>
            <w:ins w:id="539" w:author="Amit Popat" w:date="2022-07-11T09:37: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19F7495A" w14:textId="77777777" w:rsidR="00433EA9" w:rsidRDefault="00433EA9">
            <w:pPr>
              <w:pStyle w:val="MsgTableBody"/>
              <w:spacing w:line="256" w:lineRule="auto"/>
              <w:rPr>
                <w:ins w:id="540" w:author="Amit Popat" w:date="2022-07-11T09:37:00Z"/>
                <w:b/>
                <w:bCs/>
                <w:noProof/>
                <w:color w:val="FF0000"/>
              </w:rPr>
            </w:pPr>
            <w:ins w:id="541" w:author="Amit Popat" w:date="2022-07-11T09:37: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3EC5C043" w14:textId="77777777" w:rsidR="00433EA9" w:rsidRDefault="00433EA9">
            <w:pPr>
              <w:pStyle w:val="MsgTableBody"/>
              <w:spacing w:line="256" w:lineRule="auto"/>
              <w:jc w:val="center"/>
              <w:rPr>
                <w:ins w:id="542" w:author="Amit Popat" w:date="2022-07-11T09:37: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436D9784" w14:textId="77777777" w:rsidR="00433EA9" w:rsidRDefault="00433EA9">
            <w:pPr>
              <w:pStyle w:val="MsgTableBody"/>
              <w:spacing w:line="256" w:lineRule="auto"/>
              <w:jc w:val="center"/>
              <w:rPr>
                <w:ins w:id="543" w:author="Amit Popat" w:date="2022-07-11T09:37:00Z"/>
                <w:b/>
                <w:bCs/>
                <w:noProof/>
                <w:color w:val="FF0000"/>
              </w:rPr>
            </w:pPr>
            <w:ins w:id="544" w:author="Amit Popat" w:date="2022-07-11T09:37:00Z">
              <w:r>
                <w:rPr>
                  <w:b/>
                  <w:bCs/>
                  <w:noProof/>
                  <w:color w:val="FF0000"/>
                </w:rPr>
                <w:t>3</w:t>
              </w:r>
            </w:ins>
          </w:p>
        </w:tc>
      </w:tr>
      <w:tr w:rsidR="008370EC" w14:paraId="4AD96ECB" w14:textId="77777777" w:rsidTr="00F8714F">
        <w:tblPrEx>
          <w:tblCellMar>
            <w:left w:w="108" w:type="dxa"/>
            <w:right w:w="108" w:type="dxa"/>
          </w:tblCellMar>
          <w:tblLook w:val="04A0" w:firstRow="1" w:lastRow="0" w:firstColumn="1" w:lastColumn="0" w:noHBand="0" w:noVBand="1"/>
        </w:tblPrEx>
        <w:trPr>
          <w:jc w:val="center"/>
          <w:ins w:id="545" w:author="Amit Popat" w:date="2022-07-11T10:21:00Z"/>
        </w:trPr>
        <w:tc>
          <w:tcPr>
            <w:tcW w:w="2882" w:type="dxa"/>
            <w:tcBorders>
              <w:top w:val="dotted" w:sz="4" w:space="0" w:color="auto"/>
              <w:left w:val="nil"/>
              <w:bottom w:val="dotted" w:sz="4" w:space="0" w:color="auto"/>
              <w:right w:val="nil"/>
            </w:tcBorders>
            <w:shd w:val="clear" w:color="auto" w:fill="FFFFFF"/>
          </w:tcPr>
          <w:p w14:paraId="6CA128C8" w14:textId="77777777" w:rsidR="008370EC" w:rsidRDefault="008370EC" w:rsidP="00F8714F">
            <w:pPr>
              <w:pStyle w:val="MsgTableBody"/>
              <w:spacing w:line="256" w:lineRule="auto"/>
              <w:rPr>
                <w:ins w:id="546" w:author="Amit Popat" w:date="2022-07-11T10:21:00Z"/>
                <w:b/>
                <w:bCs/>
                <w:noProof/>
                <w:color w:val="FF0000"/>
              </w:rPr>
            </w:pPr>
            <w:ins w:id="547" w:author="Amit Popat" w:date="2022-07-11T10:21:00Z">
              <w:r>
                <w:rPr>
                  <w:noProof/>
                </w:rPr>
                <w:t>[{</w:t>
              </w:r>
            </w:ins>
          </w:p>
        </w:tc>
        <w:tc>
          <w:tcPr>
            <w:tcW w:w="4321" w:type="dxa"/>
            <w:tcBorders>
              <w:top w:val="dotted" w:sz="4" w:space="0" w:color="auto"/>
              <w:left w:val="nil"/>
              <w:bottom w:val="dotted" w:sz="4" w:space="0" w:color="auto"/>
              <w:right w:val="nil"/>
            </w:tcBorders>
            <w:shd w:val="clear" w:color="auto" w:fill="FFFFFF"/>
          </w:tcPr>
          <w:p w14:paraId="7DA674A4" w14:textId="77777777" w:rsidR="008370EC" w:rsidRDefault="008370EC" w:rsidP="00F8714F">
            <w:pPr>
              <w:pStyle w:val="MsgTableBody"/>
              <w:spacing w:line="256" w:lineRule="auto"/>
              <w:rPr>
                <w:ins w:id="548" w:author="Amit Popat" w:date="2022-07-11T10:21:00Z"/>
                <w:b/>
                <w:bCs/>
                <w:noProof/>
                <w:color w:val="FF0000"/>
              </w:rPr>
            </w:pPr>
            <w:ins w:id="549" w:author="Amit Popat" w:date="2022-07-11T10:21: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75D5BEAC" w14:textId="77777777" w:rsidR="008370EC" w:rsidRDefault="008370EC" w:rsidP="00F8714F">
            <w:pPr>
              <w:pStyle w:val="MsgTableBody"/>
              <w:spacing w:line="256" w:lineRule="auto"/>
              <w:jc w:val="center"/>
              <w:rPr>
                <w:ins w:id="550" w:author="Amit Popat" w:date="2022-07-11T10:21:00Z"/>
                <w:b/>
                <w:bCs/>
                <w:noProof/>
                <w:color w:val="FF0000"/>
              </w:rPr>
            </w:pPr>
          </w:p>
        </w:tc>
        <w:tc>
          <w:tcPr>
            <w:tcW w:w="1008" w:type="dxa"/>
            <w:tcBorders>
              <w:top w:val="dotted" w:sz="4" w:space="0" w:color="auto"/>
              <w:left w:val="nil"/>
              <w:bottom w:val="dotted" w:sz="4" w:space="0" w:color="auto"/>
              <w:right w:val="nil"/>
            </w:tcBorders>
            <w:shd w:val="clear" w:color="auto" w:fill="FFFFFF"/>
          </w:tcPr>
          <w:p w14:paraId="2400B982" w14:textId="77777777" w:rsidR="008370EC" w:rsidRDefault="008370EC" w:rsidP="00F8714F">
            <w:pPr>
              <w:pStyle w:val="MsgTableBody"/>
              <w:spacing w:line="256" w:lineRule="auto"/>
              <w:jc w:val="center"/>
              <w:rPr>
                <w:ins w:id="551" w:author="Amit Popat" w:date="2022-07-11T10:21:00Z"/>
                <w:b/>
                <w:bCs/>
                <w:noProof/>
                <w:color w:val="FF0000"/>
              </w:rPr>
            </w:pPr>
          </w:p>
        </w:tc>
      </w:tr>
      <w:tr w:rsidR="008370EC" w14:paraId="214C20CD" w14:textId="77777777" w:rsidTr="00F8714F">
        <w:tblPrEx>
          <w:tblCellMar>
            <w:left w:w="108" w:type="dxa"/>
            <w:right w:w="108" w:type="dxa"/>
          </w:tblCellMar>
        </w:tblPrEx>
        <w:trPr>
          <w:jc w:val="center"/>
          <w:ins w:id="552" w:author="Amit Popat" w:date="2022-07-11T10:21:00Z"/>
        </w:trPr>
        <w:tc>
          <w:tcPr>
            <w:tcW w:w="2882" w:type="dxa"/>
            <w:tcBorders>
              <w:top w:val="dotted" w:sz="4" w:space="0" w:color="auto"/>
              <w:left w:val="nil"/>
              <w:bottom w:val="dotted" w:sz="4" w:space="0" w:color="auto"/>
              <w:right w:val="nil"/>
            </w:tcBorders>
            <w:shd w:val="clear" w:color="auto" w:fill="FFFFFF"/>
          </w:tcPr>
          <w:p w14:paraId="127C2EED" w14:textId="77777777" w:rsidR="008370EC" w:rsidRDefault="008370EC" w:rsidP="00F8714F">
            <w:pPr>
              <w:pStyle w:val="MsgTableBody"/>
              <w:rPr>
                <w:ins w:id="553" w:author="Amit Popat" w:date="2022-07-11T10:21:00Z"/>
                <w:noProof/>
              </w:rPr>
            </w:pPr>
            <w:ins w:id="554" w:author="Amit Popat" w:date="2022-07-11T10:21:00Z">
              <w:r>
                <w:rPr>
                  <w:noProof/>
                </w:rPr>
                <w:t xml:space="preserve">     </w:t>
              </w:r>
              <w:r>
                <w:fldChar w:fldCharType="begin"/>
              </w:r>
              <w:r>
                <w:instrText xml:space="preserve"> HYPERLINK "file:///D:\\Eigene%20Dateien\\2018\\HL7\\Standards\\v2.9%20May\\716%20-%20New.doc" \l "#NK1" </w:instrText>
              </w:r>
              <w:r>
                <w:fldChar w:fldCharType="separate"/>
              </w:r>
              <w:r>
                <w:rPr>
                  <w:rStyle w:val="Hyperlink"/>
                  <w:noProof/>
                </w:rPr>
                <w:t>NK1</w:t>
              </w:r>
              <w:r>
                <w:fldChar w:fldCharType="end"/>
              </w:r>
              <w:r>
                <w:rPr>
                  <w:noProof/>
                </w:rPr>
                <w:t xml:space="preserve">   </w:t>
              </w:r>
            </w:ins>
          </w:p>
        </w:tc>
        <w:tc>
          <w:tcPr>
            <w:tcW w:w="4321" w:type="dxa"/>
            <w:tcBorders>
              <w:top w:val="dotted" w:sz="4" w:space="0" w:color="auto"/>
              <w:left w:val="nil"/>
              <w:bottom w:val="dotted" w:sz="4" w:space="0" w:color="auto"/>
              <w:right w:val="nil"/>
            </w:tcBorders>
            <w:shd w:val="clear" w:color="auto" w:fill="FFFFFF"/>
          </w:tcPr>
          <w:p w14:paraId="4120F105" w14:textId="77777777" w:rsidR="008370EC" w:rsidRDefault="008370EC" w:rsidP="00F8714F">
            <w:pPr>
              <w:pStyle w:val="MsgTableBody"/>
              <w:rPr>
                <w:ins w:id="555" w:author="Amit Popat" w:date="2022-07-11T10:21:00Z"/>
                <w:noProof/>
              </w:rPr>
            </w:pPr>
            <w:ins w:id="556" w:author="Amit Popat" w:date="2022-07-11T10:21:00Z">
              <w:r>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27CB2C21" w14:textId="77777777" w:rsidR="008370EC" w:rsidRDefault="008370EC" w:rsidP="00F8714F">
            <w:pPr>
              <w:pStyle w:val="MsgTableBody"/>
              <w:jc w:val="center"/>
              <w:rPr>
                <w:ins w:id="557" w:author="Amit Popat" w:date="2022-07-11T10:21:00Z"/>
                <w:noProof/>
              </w:rPr>
            </w:pPr>
          </w:p>
        </w:tc>
        <w:tc>
          <w:tcPr>
            <w:tcW w:w="1008" w:type="dxa"/>
            <w:tcBorders>
              <w:top w:val="dotted" w:sz="4" w:space="0" w:color="auto"/>
              <w:left w:val="nil"/>
              <w:bottom w:val="dotted" w:sz="4" w:space="0" w:color="auto"/>
              <w:right w:val="nil"/>
            </w:tcBorders>
            <w:shd w:val="clear" w:color="auto" w:fill="FFFFFF"/>
          </w:tcPr>
          <w:p w14:paraId="3868A343" w14:textId="77777777" w:rsidR="008370EC" w:rsidRDefault="008370EC" w:rsidP="00F8714F">
            <w:pPr>
              <w:pStyle w:val="MsgTableBody"/>
              <w:jc w:val="center"/>
              <w:rPr>
                <w:ins w:id="558" w:author="Amit Popat" w:date="2022-07-11T10:21:00Z"/>
                <w:noProof/>
              </w:rPr>
            </w:pPr>
            <w:ins w:id="559" w:author="Amit Popat" w:date="2022-07-11T10:21:00Z">
              <w:r>
                <w:rPr>
                  <w:noProof/>
                </w:rPr>
                <w:t>3</w:t>
              </w:r>
            </w:ins>
          </w:p>
        </w:tc>
      </w:tr>
      <w:tr w:rsidR="008370EC" w14:paraId="73B9BCC2" w14:textId="77777777" w:rsidTr="00F8714F">
        <w:tblPrEx>
          <w:tblCellMar>
            <w:left w:w="108" w:type="dxa"/>
            <w:right w:w="108" w:type="dxa"/>
          </w:tblCellMar>
          <w:tblLook w:val="04A0" w:firstRow="1" w:lastRow="0" w:firstColumn="1" w:lastColumn="0" w:noHBand="0" w:noVBand="1"/>
        </w:tblPrEx>
        <w:trPr>
          <w:jc w:val="center"/>
          <w:ins w:id="560" w:author="Amit Popat" w:date="2022-07-11T10:21:00Z"/>
        </w:trPr>
        <w:tc>
          <w:tcPr>
            <w:tcW w:w="2882" w:type="dxa"/>
            <w:tcBorders>
              <w:top w:val="dotted" w:sz="4" w:space="0" w:color="auto"/>
              <w:left w:val="nil"/>
              <w:bottom w:val="dotted" w:sz="4" w:space="0" w:color="auto"/>
              <w:right w:val="nil"/>
            </w:tcBorders>
            <w:shd w:val="clear" w:color="auto" w:fill="FFFFFF"/>
            <w:hideMark/>
          </w:tcPr>
          <w:p w14:paraId="00931BB0" w14:textId="77777777" w:rsidR="008370EC" w:rsidRDefault="008370EC" w:rsidP="00F8714F">
            <w:pPr>
              <w:pStyle w:val="MsgTableBody"/>
              <w:spacing w:line="256" w:lineRule="auto"/>
              <w:rPr>
                <w:ins w:id="561" w:author="Amit Popat" w:date="2022-07-11T10:21:00Z"/>
                <w:b/>
                <w:bCs/>
                <w:noProof/>
                <w:color w:val="FF0000"/>
              </w:rPr>
            </w:pPr>
            <w:ins w:id="562" w:author="Amit Popat" w:date="2022-07-11T10:21:00Z">
              <w:r>
                <w:rPr>
                  <w:b/>
                  <w:bCs/>
                  <w:noProof/>
                  <w:color w:val="FF0000"/>
                </w:rPr>
                <w:t xml:space="preserve">    [{ </w:t>
              </w:r>
              <w:r>
                <w:fldChar w:fldCharType="begin"/>
              </w:r>
              <w:r>
                <w:instrText xml:space="preserve"> HYPERLINK "file:///D:\\Eigene%20Dateien\\2018\\HL7\\Standards\\v2.9%20May\\716%20-%20New.doc" \l "#NK1" </w:instrText>
              </w:r>
              <w:r>
                <w:fldChar w:fldCharType="separate"/>
              </w:r>
              <w:r>
                <w:rPr>
                  <w:rStyle w:val="Hyperlink"/>
                  <w:b/>
                  <w:bCs/>
                  <w:noProof/>
                  <w:color w:val="FF0000"/>
                </w:rPr>
                <w:t>GSP</w:t>
              </w:r>
              <w:r>
                <w:fldChar w:fldCharType="end"/>
              </w:r>
              <w:r>
                <w:rPr>
                  <w:b/>
                  <w:bCs/>
                  <w:color w:val="FF0000"/>
                </w:rPr>
                <w:t xml:space="preserve"> }</w:t>
              </w:r>
              <w:r>
                <w:rPr>
                  <w:b/>
                  <w:bCs/>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2699DFCB" w14:textId="77777777" w:rsidR="008370EC" w:rsidRDefault="008370EC" w:rsidP="00F8714F">
            <w:pPr>
              <w:pStyle w:val="MsgTableBody"/>
              <w:spacing w:line="256" w:lineRule="auto"/>
              <w:rPr>
                <w:ins w:id="563" w:author="Amit Popat" w:date="2022-07-11T10:21:00Z"/>
                <w:b/>
                <w:bCs/>
                <w:noProof/>
                <w:color w:val="FF0000"/>
              </w:rPr>
            </w:pPr>
            <w:ins w:id="564" w:author="Amit Popat" w:date="2022-07-11T10:21: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782B32B4" w14:textId="77777777" w:rsidR="008370EC" w:rsidRDefault="008370EC" w:rsidP="00F8714F">
            <w:pPr>
              <w:pStyle w:val="MsgTableBody"/>
              <w:spacing w:line="256" w:lineRule="auto"/>
              <w:jc w:val="center"/>
              <w:rPr>
                <w:ins w:id="565" w:author="Amit Popat" w:date="2022-07-11T10:21: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2C45256E" w14:textId="77777777" w:rsidR="008370EC" w:rsidRDefault="008370EC" w:rsidP="00F8714F">
            <w:pPr>
              <w:pStyle w:val="MsgTableBody"/>
              <w:spacing w:line="256" w:lineRule="auto"/>
              <w:jc w:val="center"/>
              <w:rPr>
                <w:ins w:id="566" w:author="Amit Popat" w:date="2022-07-11T10:21:00Z"/>
                <w:b/>
                <w:bCs/>
                <w:noProof/>
                <w:color w:val="FF0000"/>
              </w:rPr>
            </w:pPr>
            <w:ins w:id="567" w:author="Amit Popat" w:date="2022-07-11T10:21:00Z">
              <w:r>
                <w:rPr>
                  <w:b/>
                  <w:bCs/>
                  <w:noProof/>
                  <w:color w:val="FF0000"/>
                </w:rPr>
                <w:t>3</w:t>
              </w:r>
            </w:ins>
          </w:p>
        </w:tc>
      </w:tr>
      <w:tr w:rsidR="008370EC" w14:paraId="352C4725" w14:textId="77777777" w:rsidTr="00F8714F">
        <w:tblPrEx>
          <w:tblCellMar>
            <w:left w:w="108" w:type="dxa"/>
            <w:right w:w="108" w:type="dxa"/>
          </w:tblCellMar>
          <w:tblLook w:val="04A0" w:firstRow="1" w:lastRow="0" w:firstColumn="1" w:lastColumn="0" w:noHBand="0" w:noVBand="1"/>
        </w:tblPrEx>
        <w:trPr>
          <w:jc w:val="center"/>
          <w:ins w:id="568" w:author="Amit Popat" w:date="2022-07-11T10:21:00Z"/>
        </w:trPr>
        <w:tc>
          <w:tcPr>
            <w:tcW w:w="2882" w:type="dxa"/>
            <w:tcBorders>
              <w:top w:val="dotted" w:sz="4" w:space="0" w:color="auto"/>
              <w:left w:val="nil"/>
              <w:bottom w:val="dotted" w:sz="4" w:space="0" w:color="auto"/>
              <w:right w:val="nil"/>
            </w:tcBorders>
            <w:shd w:val="clear" w:color="auto" w:fill="FFFFFF"/>
            <w:hideMark/>
          </w:tcPr>
          <w:p w14:paraId="378B497A" w14:textId="77777777" w:rsidR="008370EC" w:rsidRDefault="008370EC" w:rsidP="00F8714F">
            <w:pPr>
              <w:pStyle w:val="MsgTableBody"/>
              <w:spacing w:line="256" w:lineRule="auto"/>
              <w:rPr>
                <w:ins w:id="569" w:author="Amit Popat" w:date="2022-07-11T10:21:00Z"/>
                <w:b/>
                <w:bCs/>
                <w:noProof/>
                <w:color w:val="FF0000"/>
              </w:rPr>
            </w:pPr>
            <w:ins w:id="570" w:author="Amit Popat" w:date="2022-07-11T10:21:00Z">
              <w:r>
                <w:rPr>
                  <w:b/>
                  <w:bCs/>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758E8F7B" w14:textId="77777777" w:rsidR="008370EC" w:rsidRDefault="008370EC" w:rsidP="00F8714F">
            <w:pPr>
              <w:pStyle w:val="MsgTableBody"/>
              <w:spacing w:line="256" w:lineRule="auto"/>
              <w:rPr>
                <w:ins w:id="571" w:author="Amit Popat" w:date="2022-07-11T10:21:00Z"/>
                <w:b/>
                <w:bCs/>
                <w:noProof/>
                <w:color w:val="FF0000"/>
              </w:rPr>
            </w:pPr>
            <w:ins w:id="572" w:author="Amit Popat" w:date="2022-07-11T10:21: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9234A6E" w14:textId="77777777" w:rsidR="008370EC" w:rsidRDefault="008370EC" w:rsidP="00F8714F">
            <w:pPr>
              <w:pStyle w:val="MsgTableBody"/>
              <w:spacing w:line="256" w:lineRule="auto"/>
              <w:jc w:val="center"/>
              <w:rPr>
                <w:ins w:id="573" w:author="Amit Popat" w:date="2022-07-11T10:21: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59EB5BC4" w14:textId="77777777" w:rsidR="008370EC" w:rsidRDefault="008370EC" w:rsidP="00F8714F">
            <w:pPr>
              <w:pStyle w:val="MsgTableBody"/>
              <w:spacing w:line="256" w:lineRule="auto"/>
              <w:jc w:val="center"/>
              <w:rPr>
                <w:ins w:id="574" w:author="Amit Popat" w:date="2022-07-11T10:21:00Z"/>
                <w:b/>
                <w:bCs/>
                <w:noProof/>
                <w:color w:val="FF0000"/>
              </w:rPr>
            </w:pPr>
            <w:ins w:id="575" w:author="Amit Popat" w:date="2022-07-11T10:21:00Z">
              <w:r>
                <w:rPr>
                  <w:b/>
                  <w:bCs/>
                  <w:noProof/>
                  <w:color w:val="FF0000"/>
                </w:rPr>
                <w:t>3</w:t>
              </w:r>
            </w:ins>
          </w:p>
        </w:tc>
      </w:tr>
      <w:tr w:rsidR="008370EC" w14:paraId="68380233" w14:textId="77777777" w:rsidTr="00F8714F">
        <w:tblPrEx>
          <w:tblCellMar>
            <w:left w:w="108" w:type="dxa"/>
            <w:right w:w="108" w:type="dxa"/>
          </w:tblCellMar>
          <w:tblLook w:val="04A0" w:firstRow="1" w:lastRow="0" w:firstColumn="1" w:lastColumn="0" w:noHBand="0" w:noVBand="1"/>
        </w:tblPrEx>
        <w:trPr>
          <w:jc w:val="center"/>
          <w:ins w:id="576" w:author="Amit Popat" w:date="2022-07-11T10:21:00Z"/>
        </w:trPr>
        <w:tc>
          <w:tcPr>
            <w:tcW w:w="2882" w:type="dxa"/>
            <w:tcBorders>
              <w:top w:val="dotted" w:sz="4" w:space="0" w:color="auto"/>
              <w:left w:val="nil"/>
              <w:bottom w:val="dotted" w:sz="4" w:space="0" w:color="auto"/>
              <w:right w:val="nil"/>
            </w:tcBorders>
            <w:shd w:val="clear" w:color="auto" w:fill="FFFFFF"/>
          </w:tcPr>
          <w:p w14:paraId="7EB22137" w14:textId="77777777" w:rsidR="008370EC" w:rsidRDefault="008370EC" w:rsidP="00F8714F">
            <w:pPr>
              <w:pStyle w:val="MsgTableBody"/>
              <w:spacing w:line="256" w:lineRule="auto"/>
              <w:rPr>
                <w:ins w:id="577" w:author="Amit Popat" w:date="2022-07-11T10:21:00Z"/>
                <w:b/>
                <w:bCs/>
                <w:noProof/>
                <w:color w:val="FF0000"/>
              </w:rPr>
            </w:pPr>
            <w:ins w:id="578" w:author="Amit Popat" w:date="2022-07-11T10:21:00Z">
              <w:r>
                <w:rPr>
                  <w:noProof/>
                </w:rPr>
                <w:t>}]</w:t>
              </w:r>
            </w:ins>
          </w:p>
        </w:tc>
        <w:tc>
          <w:tcPr>
            <w:tcW w:w="4321" w:type="dxa"/>
            <w:tcBorders>
              <w:top w:val="dotted" w:sz="4" w:space="0" w:color="auto"/>
              <w:left w:val="nil"/>
              <w:bottom w:val="dotted" w:sz="4" w:space="0" w:color="auto"/>
              <w:right w:val="nil"/>
            </w:tcBorders>
            <w:shd w:val="clear" w:color="auto" w:fill="FFFFFF"/>
          </w:tcPr>
          <w:p w14:paraId="12B145D3" w14:textId="77777777" w:rsidR="008370EC" w:rsidRDefault="008370EC" w:rsidP="00F8714F">
            <w:pPr>
              <w:pStyle w:val="MsgTableBody"/>
              <w:spacing w:line="256" w:lineRule="auto"/>
              <w:rPr>
                <w:ins w:id="579" w:author="Amit Popat" w:date="2022-07-11T10:21:00Z"/>
                <w:b/>
                <w:bCs/>
                <w:noProof/>
                <w:color w:val="FF0000"/>
              </w:rPr>
            </w:pPr>
            <w:ins w:id="580" w:author="Amit Popat" w:date="2022-07-11T10:21: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35D07975" w14:textId="77777777" w:rsidR="008370EC" w:rsidRDefault="008370EC" w:rsidP="00F8714F">
            <w:pPr>
              <w:pStyle w:val="MsgTableBody"/>
              <w:spacing w:line="256" w:lineRule="auto"/>
              <w:jc w:val="center"/>
              <w:rPr>
                <w:ins w:id="581" w:author="Amit Popat" w:date="2022-07-11T10:21:00Z"/>
                <w:b/>
                <w:bCs/>
                <w:noProof/>
                <w:color w:val="FF0000"/>
              </w:rPr>
            </w:pPr>
          </w:p>
        </w:tc>
        <w:tc>
          <w:tcPr>
            <w:tcW w:w="1008" w:type="dxa"/>
            <w:tcBorders>
              <w:top w:val="dotted" w:sz="4" w:space="0" w:color="auto"/>
              <w:left w:val="nil"/>
              <w:bottom w:val="dotted" w:sz="4" w:space="0" w:color="auto"/>
              <w:right w:val="nil"/>
            </w:tcBorders>
            <w:shd w:val="clear" w:color="auto" w:fill="FFFFFF"/>
          </w:tcPr>
          <w:p w14:paraId="19D05420" w14:textId="77777777" w:rsidR="008370EC" w:rsidRDefault="008370EC" w:rsidP="00F8714F">
            <w:pPr>
              <w:pStyle w:val="MsgTableBody"/>
              <w:spacing w:line="256" w:lineRule="auto"/>
              <w:jc w:val="center"/>
              <w:rPr>
                <w:ins w:id="582" w:author="Amit Popat" w:date="2022-07-11T10:21:00Z"/>
                <w:b/>
                <w:bCs/>
                <w:noProof/>
                <w:color w:val="FF0000"/>
              </w:rPr>
            </w:pPr>
          </w:p>
        </w:tc>
      </w:tr>
      <w:tr w:rsidR="00573AF5" w:rsidRPr="00573AF5" w:rsidDel="008370EC" w14:paraId="0A8B821C" w14:textId="4DE9EC7C" w:rsidTr="00433EA9">
        <w:trPr>
          <w:jc w:val="center"/>
          <w:del w:id="583" w:author="Amit Popat" w:date="2022-07-11T10:21:00Z"/>
          <w:trPrChange w:id="584"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585" w:author="Amit Popat" w:date="2022-07-11T09:38:00Z">
              <w:tcPr>
                <w:tcW w:w="2880" w:type="dxa"/>
                <w:tcBorders>
                  <w:top w:val="dotted" w:sz="4" w:space="0" w:color="auto"/>
                  <w:left w:val="nil"/>
                  <w:bottom w:val="dotted" w:sz="4" w:space="0" w:color="auto"/>
                  <w:right w:val="nil"/>
                </w:tcBorders>
                <w:shd w:val="clear" w:color="auto" w:fill="FFFFFF"/>
              </w:tcPr>
            </w:tcPrChange>
          </w:tcPr>
          <w:p w14:paraId="73D39C36" w14:textId="6C394C96" w:rsidR="00573AF5" w:rsidDel="008370EC" w:rsidRDefault="00573AF5">
            <w:pPr>
              <w:pStyle w:val="MsgTableBody"/>
              <w:rPr>
                <w:del w:id="586" w:author="Amit Popat" w:date="2022-07-11T10:21:00Z"/>
                <w:noProof/>
              </w:rPr>
            </w:pPr>
            <w:del w:id="587" w:author="Amit Popat" w:date="2022-07-11T10:21:00Z">
              <w:r w:rsidDel="008370EC">
                <w:rPr>
                  <w:noProof/>
                </w:rPr>
                <w:delText>[{NK1}]</w:delText>
              </w:r>
            </w:del>
          </w:p>
        </w:tc>
        <w:tc>
          <w:tcPr>
            <w:tcW w:w="4321" w:type="dxa"/>
            <w:tcBorders>
              <w:top w:val="dotted" w:sz="4" w:space="0" w:color="auto"/>
              <w:left w:val="nil"/>
              <w:bottom w:val="dotted" w:sz="4" w:space="0" w:color="auto"/>
              <w:right w:val="nil"/>
            </w:tcBorders>
            <w:shd w:val="clear" w:color="auto" w:fill="FFFFFF"/>
            <w:tcPrChange w:id="588" w:author="Amit Popat" w:date="2022-07-11T09:38:00Z">
              <w:tcPr>
                <w:tcW w:w="4320" w:type="dxa"/>
                <w:tcBorders>
                  <w:top w:val="dotted" w:sz="4" w:space="0" w:color="auto"/>
                  <w:left w:val="nil"/>
                  <w:bottom w:val="dotted" w:sz="4" w:space="0" w:color="auto"/>
                  <w:right w:val="nil"/>
                </w:tcBorders>
                <w:shd w:val="clear" w:color="auto" w:fill="FFFFFF"/>
              </w:tcPr>
            </w:tcPrChange>
          </w:tcPr>
          <w:p w14:paraId="181CC16D" w14:textId="32C43911" w:rsidR="00573AF5" w:rsidDel="008370EC" w:rsidRDefault="00573AF5">
            <w:pPr>
              <w:pStyle w:val="MsgTableBody"/>
              <w:rPr>
                <w:del w:id="589" w:author="Amit Popat" w:date="2022-07-11T10:21:00Z"/>
                <w:noProof/>
              </w:rPr>
            </w:pPr>
            <w:del w:id="590" w:author="Amit Popat" w:date="2022-07-11T10:21:00Z">
              <w:r w:rsidDel="008370EC">
                <w:rPr>
                  <w:noProof/>
                </w:rPr>
                <w:delText>Next of Kin/Associated Parties</w:delText>
              </w:r>
            </w:del>
          </w:p>
        </w:tc>
        <w:tc>
          <w:tcPr>
            <w:tcW w:w="864" w:type="dxa"/>
            <w:tcBorders>
              <w:top w:val="dotted" w:sz="4" w:space="0" w:color="auto"/>
              <w:left w:val="nil"/>
              <w:bottom w:val="dotted" w:sz="4" w:space="0" w:color="auto"/>
              <w:right w:val="nil"/>
            </w:tcBorders>
            <w:shd w:val="clear" w:color="auto" w:fill="FFFFFF"/>
            <w:tcPrChange w:id="591" w:author="Amit Popat" w:date="2022-07-11T09:38:00Z">
              <w:tcPr>
                <w:tcW w:w="864" w:type="dxa"/>
                <w:tcBorders>
                  <w:top w:val="dotted" w:sz="4" w:space="0" w:color="auto"/>
                  <w:left w:val="nil"/>
                  <w:bottom w:val="dotted" w:sz="4" w:space="0" w:color="auto"/>
                  <w:right w:val="nil"/>
                </w:tcBorders>
                <w:shd w:val="clear" w:color="auto" w:fill="FFFFFF"/>
              </w:tcPr>
            </w:tcPrChange>
          </w:tcPr>
          <w:p w14:paraId="2235252D" w14:textId="2CCE1E9D" w:rsidR="00573AF5" w:rsidDel="008370EC" w:rsidRDefault="00573AF5">
            <w:pPr>
              <w:pStyle w:val="MsgTableBody"/>
              <w:jc w:val="center"/>
              <w:rPr>
                <w:del w:id="592" w:author="Amit Popat" w:date="2022-07-11T10:21:00Z"/>
                <w:noProof/>
              </w:rPr>
            </w:pPr>
          </w:p>
        </w:tc>
        <w:tc>
          <w:tcPr>
            <w:tcW w:w="1008" w:type="dxa"/>
            <w:tcBorders>
              <w:top w:val="dotted" w:sz="4" w:space="0" w:color="auto"/>
              <w:left w:val="nil"/>
              <w:bottom w:val="dotted" w:sz="4" w:space="0" w:color="auto"/>
              <w:right w:val="nil"/>
            </w:tcBorders>
            <w:shd w:val="clear" w:color="auto" w:fill="FFFFFF"/>
            <w:tcPrChange w:id="593" w:author="Amit Popat" w:date="2022-07-11T09:38:00Z">
              <w:tcPr>
                <w:tcW w:w="1008" w:type="dxa"/>
                <w:tcBorders>
                  <w:top w:val="dotted" w:sz="4" w:space="0" w:color="auto"/>
                  <w:left w:val="nil"/>
                  <w:bottom w:val="dotted" w:sz="4" w:space="0" w:color="auto"/>
                  <w:right w:val="nil"/>
                </w:tcBorders>
                <w:shd w:val="clear" w:color="auto" w:fill="FFFFFF"/>
              </w:tcPr>
            </w:tcPrChange>
          </w:tcPr>
          <w:p w14:paraId="6BDFFA20" w14:textId="16C991C5" w:rsidR="00573AF5" w:rsidDel="008370EC" w:rsidRDefault="00573AF5">
            <w:pPr>
              <w:pStyle w:val="MsgTableBody"/>
              <w:jc w:val="center"/>
              <w:rPr>
                <w:del w:id="594" w:author="Amit Popat" w:date="2022-07-11T10:21:00Z"/>
                <w:noProof/>
              </w:rPr>
            </w:pPr>
            <w:del w:id="595" w:author="Amit Popat" w:date="2022-07-11T10:21:00Z">
              <w:r w:rsidDel="008370EC">
                <w:rPr>
                  <w:noProof/>
                </w:rPr>
                <w:delText>6</w:delText>
              </w:r>
            </w:del>
          </w:p>
        </w:tc>
      </w:tr>
      <w:tr w:rsidR="00573AF5" w:rsidRPr="00573AF5" w14:paraId="2570E642" w14:textId="77777777" w:rsidTr="00433EA9">
        <w:trPr>
          <w:jc w:val="center"/>
          <w:trPrChange w:id="596"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597" w:author="Amit Popat" w:date="2022-07-11T09:38:00Z">
              <w:tcPr>
                <w:tcW w:w="2880" w:type="dxa"/>
                <w:tcBorders>
                  <w:top w:val="dotted" w:sz="4" w:space="0" w:color="auto"/>
                  <w:left w:val="nil"/>
                  <w:bottom w:val="dotted" w:sz="4" w:space="0" w:color="auto"/>
                  <w:right w:val="nil"/>
                </w:tcBorders>
                <w:shd w:val="clear" w:color="auto" w:fill="FFFFFF"/>
              </w:tcPr>
            </w:tcPrChange>
          </w:tcPr>
          <w:p w14:paraId="250B0F9D"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598" w:author="Amit Popat" w:date="2022-07-11T09:38:00Z">
              <w:tcPr>
                <w:tcW w:w="4320" w:type="dxa"/>
                <w:tcBorders>
                  <w:top w:val="dotted" w:sz="4" w:space="0" w:color="auto"/>
                  <w:left w:val="nil"/>
                  <w:bottom w:val="dotted" w:sz="4" w:space="0" w:color="auto"/>
                  <w:right w:val="nil"/>
                </w:tcBorders>
                <w:shd w:val="clear" w:color="auto" w:fill="FFFFFF"/>
              </w:tcPr>
            </w:tcPrChange>
          </w:tcPr>
          <w:p w14:paraId="3462D0A7" w14:textId="77777777" w:rsidR="00573AF5" w:rsidRDefault="00573AF5">
            <w:pPr>
              <w:pStyle w:val="MsgTableBody"/>
              <w:rPr>
                <w:noProof/>
              </w:rPr>
            </w:pPr>
            <w:r>
              <w:rPr>
                <w:noProof/>
              </w:rPr>
              <w:t>--- GUARANTOR+INSURANCE begin</w:t>
            </w:r>
          </w:p>
        </w:tc>
        <w:tc>
          <w:tcPr>
            <w:tcW w:w="864" w:type="dxa"/>
            <w:tcBorders>
              <w:top w:val="dotted" w:sz="4" w:space="0" w:color="auto"/>
              <w:left w:val="nil"/>
              <w:bottom w:val="dotted" w:sz="4" w:space="0" w:color="auto"/>
              <w:right w:val="nil"/>
            </w:tcBorders>
            <w:shd w:val="clear" w:color="auto" w:fill="FFFFFF"/>
            <w:tcPrChange w:id="599" w:author="Amit Popat" w:date="2022-07-11T09:38:00Z">
              <w:tcPr>
                <w:tcW w:w="864" w:type="dxa"/>
                <w:tcBorders>
                  <w:top w:val="dotted" w:sz="4" w:space="0" w:color="auto"/>
                  <w:left w:val="nil"/>
                  <w:bottom w:val="dotted" w:sz="4" w:space="0" w:color="auto"/>
                  <w:right w:val="nil"/>
                </w:tcBorders>
                <w:shd w:val="clear" w:color="auto" w:fill="FFFFFF"/>
              </w:tcPr>
            </w:tcPrChange>
          </w:tcPr>
          <w:p w14:paraId="4DEB6F9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00" w:author="Amit Popat" w:date="2022-07-11T09:38:00Z">
              <w:tcPr>
                <w:tcW w:w="1008" w:type="dxa"/>
                <w:tcBorders>
                  <w:top w:val="dotted" w:sz="4" w:space="0" w:color="auto"/>
                  <w:left w:val="nil"/>
                  <w:bottom w:val="dotted" w:sz="4" w:space="0" w:color="auto"/>
                  <w:right w:val="nil"/>
                </w:tcBorders>
                <w:shd w:val="clear" w:color="auto" w:fill="FFFFFF"/>
              </w:tcPr>
            </w:tcPrChange>
          </w:tcPr>
          <w:p w14:paraId="5C257E73" w14:textId="77777777" w:rsidR="00573AF5" w:rsidRDefault="00573AF5">
            <w:pPr>
              <w:pStyle w:val="MsgTableBody"/>
              <w:jc w:val="center"/>
              <w:rPr>
                <w:noProof/>
              </w:rPr>
            </w:pPr>
          </w:p>
        </w:tc>
      </w:tr>
      <w:tr w:rsidR="00573AF5" w:rsidRPr="00573AF5" w14:paraId="6282D508" w14:textId="77777777" w:rsidTr="00433EA9">
        <w:trPr>
          <w:jc w:val="center"/>
          <w:trPrChange w:id="601"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602" w:author="Amit Popat" w:date="2022-07-11T09:38:00Z">
              <w:tcPr>
                <w:tcW w:w="2880" w:type="dxa"/>
                <w:tcBorders>
                  <w:top w:val="dotted" w:sz="4" w:space="0" w:color="auto"/>
                  <w:left w:val="nil"/>
                  <w:bottom w:val="dotted" w:sz="4" w:space="0" w:color="auto"/>
                  <w:right w:val="nil"/>
                </w:tcBorders>
                <w:shd w:val="clear" w:color="auto" w:fill="FFFFFF"/>
              </w:tcPr>
            </w:tcPrChange>
          </w:tcPr>
          <w:p w14:paraId="773E3BB4"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Change w:id="603" w:author="Amit Popat" w:date="2022-07-11T09:38:00Z">
              <w:tcPr>
                <w:tcW w:w="4320" w:type="dxa"/>
                <w:tcBorders>
                  <w:top w:val="dotted" w:sz="4" w:space="0" w:color="auto"/>
                  <w:left w:val="nil"/>
                  <w:bottom w:val="dotted" w:sz="4" w:space="0" w:color="auto"/>
                  <w:right w:val="nil"/>
                </w:tcBorders>
                <w:shd w:val="clear" w:color="auto" w:fill="FFFFFF"/>
              </w:tcPr>
            </w:tcPrChange>
          </w:tcPr>
          <w:p w14:paraId="29855E68"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Change w:id="604" w:author="Amit Popat" w:date="2022-07-11T09:38:00Z">
              <w:tcPr>
                <w:tcW w:w="864" w:type="dxa"/>
                <w:tcBorders>
                  <w:top w:val="dotted" w:sz="4" w:space="0" w:color="auto"/>
                  <w:left w:val="nil"/>
                  <w:bottom w:val="dotted" w:sz="4" w:space="0" w:color="auto"/>
                  <w:right w:val="nil"/>
                </w:tcBorders>
                <w:shd w:val="clear" w:color="auto" w:fill="FFFFFF"/>
              </w:tcPr>
            </w:tcPrChange>
          </w:tcPr>
          <w:p w14:paraId="7C83728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05" w:author="Amit Popat" w:date="2022-07-11T09:38:00Z">
              <w:tcPr>
                <w:tcW w:w="1008" w:type="dxa"/>
                <w:tcBorders>
                  <w:top w:val="dotted" w:sz="4" w:space="0" w:color="auto"/>
                  <w:left w:val="nil"/>
                  <w:bottom w:val="dotted" w:sz="4" w:space="0" w:color="auto"/>
                  <w:right w:val="nil"/>
                </w:tcBorders>
                <w:shd w:val="clear" w:color="auto" w:fill="FFFFFF"/>
              </w:tcPr>
            </w:tcPrChange>
          </w:tcPr>
          <w:p w14:paraId="59CE82F5" w14:textId="77777777" w:rsidR="00573AF5" w:rsidRDefault="00573AF5">
            <w:pPr>
              <w:pStyle w:val="MsgTableBody"/>
              <w:jc w:val="center"/>
              <w:rPr>
                <w:noProof/>
              </w:rPr>
            </w:pPr>
            <w:r>
              <w:rPr>
                <w:noProof/>
              </w:rPr>
              <w:t>6</w:t>
            </w:r>
          </w:p>
        </w:tc>
      </w:tr>
      <w:tr w:rsidR="00573AF5" w:rsidRPr="00573AF5" w14:paraId="4A8BEA40" w14:textId="77777777" w:rsidTr="00433EA9">
        <w:trPr>
          <w:jc w:val="center"/>
          <w:trPrChange w:id="606"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607" w:author="Amit Popat" w:date="2022-07-11T09:38:00Z">
              <w:tcPr>
                <w:tcW w:w="2880" w:type="dxa"/>
                <w:tcBorders>
                  <w:top w:val="dotted" w:sz="4" w:space="0" w:color="auto"/>
                  <w:left w:val="nil"/>
                  <w:bottom w:val="dotted" w:sz="4" w:space="0" w:color="auto"/>
                  <w:right w:val="nil"/>
                </w:tcBorders>
                <w:shd w:val="clear" w:color="auto" w:fill="FFFFFF"/>
              </w:tcPr>
            </w:tcPrChange>
          </w:tcPr>
          <w:p w14:paraId="5033808D"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608" w:author="Amit Popat" w:date="2022-07-11T09:38:00Z">
              <w:tcPr>
                <w:tcW w:w="4320" w:type="dxa"/>
                <w:tcBorders>
                  <w:top w:val="dotted" w:sz="4" w:space="0" w:color="auto"/>
                  <w:left w:val="nil"/>
                  <w:bottom w:val="dotted" w:sz="4" w:space="0" w:color="auto"/>
                  <w:right w:val="nil"/>
                </w:tcBorders>
                <w:shd w:val="clear" w:color="auto" w:fill="FFFFFF"/>
              </w:tcPr>
            </w:tcPrChange>
          </w:tcPr>
          <w:p w14:paraId="62D78999"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Change w:id="609" w:author="Amit Popat" w:date="2022-07-11T09:38:00Z">
              <w:tcPr>
                <w:tcW w:w="864" w:type="dxa"/>
                <w:tcBorders>
                  <w:top w:val="dotted" w:sz="4" w:space="0" w:color="auto"/>
                  <w:left w:val="nil"/>
                  <w:bottom w:val="dotted" w:sz="4" w:space="0" w:color="auto"/>
                  <w:right w:val="nil"/>
                </w:tcBorders>
                <w:shd w:val="clear" w:color="auto" w:fill="FFFFFF"/>
              </w:tcPr>
            </w:tcPrChange>
          </w:tcPr>
          <w:p w14:paraId="01C68D6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10" w:author="Amit Popat" w:date="2022-07-11T09:38:00Z">
              <w:tcPr>
                <w:tcW w:w="1008" w:type="dxa"/>
                <w:tcBorders>
                  <w:top w:val="dotted" w:sz="4" w:space="0" w:color="auto"/>
                  <w:left w:val="nil"/>
                  <w:bottom w:val="dotted" w:sz="4" w:space="0" w:color="auto"/>
                  <w:right w:val="nil"/>
                </w:tcBorders>
                <w:shd w:val="clear" w:color="auto" w:fill="FFFFFF"/>
              </w:tcPr>
            </w:tcPrChange>
          </w:tcPr>
          <w:p w14:paraId="392B3B3A" w14:textId="77777777" w:rsidR="00573AF5" w:rsidRDefault="00573AF5">
            <w:pPr>
              <w:pStyle w:val="MsgTableBody"/>
              <w:jc w:val="center"/>
              <w:rPr>
                <w:noProof/>
              </w:rPr>
            </w:pPr>
          </w:p>
        </w:tc>
      </w:tr>
      <w:tr w:rsidR="00573AF5" w:rsidRPr="00573AF5" w14:paraId="77837E6F" w14:textId="77777777" w:rsidTr="00433EA9">
        <w:trPr>
          <w:jc w:val="center"/>
          <w:trPrChange w:id="611"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612" w:author="Amit Popat" w:date="2022-07-11T09:38:00Z">
              <w:tcPr>
                <w:tcW w:w="2880" w:type="dxa"/>
                <w:tcBorders>
                  <w:top w:val="dotted" w:sz="4" w:space="0" w:color="auto"/>
                  <w:left w:val="nil"/>
                  <w:bottom w:val="dotted" w:sz="4" w:space="0" w:color="auto"/>
                  <w:right w:val="nil"/>
                </w:tcBorders>
                <w:shd w:val="clear" w:color="auto" w:fill="FFFFFF"/>
              </w:tcPr>
            </w:tcPrChange>
          </w:tcPr>
          <w:p w14:paraId="74A68358"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Change w:id="613" w:author="Amit Popat" w:date="2022-07-11T09:38:00Z">
              <w:tcPr>
                <w:tcW w:w="4320" w:type="dxa"/>
                <w:tcBorders>
                  <w:top w:val="dotted" w:sz="4" w:space="0" w:color="auto"/>
                  <w:left w:val="nil"/>
                  <w:bottom w:val="dotted" w:sz="4" w:space="0" w:color="auto"/>
                  <w:right w:val="nil"/>
                </w:tcBorders>
                <w:shd w:val="clear" w:color="auto" w:fill="FFFFFF"/>
              </w:tcPr>
            </w:tcPrChange>
          </w:tcPr>
          <w:p w14:paraId="3309CEF7"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Change w:id="614" w:author="Amit Popat" w:date="2022-07-11T09:38:00Z">
              <w:tcPr>
                <w:tcW w:w="864" w:type="dxa"/>
                <w:tcBorders>
                  <w:top w:val="dotted" w:sz="4" w:space="0" w:color="auto"/>
                  <w:left w:val="nil"/>
                  <w:bottom w:val="dotted" w:sz="4" w:space="0" w:color="auto"/>
                  <w:right w:val="nil"/>
                </w:tcBorders>
                <w:shd w:val="clear" w:color="auto" w:fill="FFFFFF"/>
              </w:tcPr>
            </w:tcPrChange>
          </w:tcPr>
          <w:p w14:paraId="1A55A74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15" w:author="Amit Popat" w:date="2022-07-11T09:38:00Z">
              <w:tcPr>
                <w:tcW w:w="1008" w:type="dxa"/>
                <w:tcBorders>
                  <w:top w:val="dotted" w:sz="4" w:space="0" w:color="auto"/>
                  <w:left w:val="nil"/>
                  <w:bottom w:val="dotted" w:sz="4" w:space="0" w:color="auto"/>
                  <w:right w:val="nil"/>
                </w:tcBorders>
                <w:shd w:val="clear" w:color="auto" w:fill="FFFFFF"/>
              </w:tcPr>
            </w:tcPrChange>
          </w:tcPr>
          <w:p w14:paraId="62FF4EEB" w14:textId="77777777" w:rsidR="00573AF5" w:rsidRDefault="00573AF5">
            <w:pPr>
              <w:pStyle w:val="MsgTableBody"/>
              <w:jc w:val="center"/>
              <w:rPr>
                <w:noProof/>
              </w:rPr>
            </w:pPr>
            <w:r>
              <w:rPr>
                <w:noProof/>
              </w:rPr>
              <w:t>6</w:t>
            </w:r>
          </w:p>
        </w:tc>
      </w:tr>
      <w:tr w:rsidR="00573AF5" w:rsidRPr="00573AF5" w14:paraId="0A572F12" w14:textId="77777777" w:rsidTr="00433EA9">
        <w:trPr>
          <w:jc w:val="center"/>
          <w:trPrChange w:id="616"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617" w:author="Amit Popat" w:date="2022-07-11T09:38:00Z">
              <w:tcPr>
                <w:tcW w:w="2880" w:type="dxa"/>
                <w:tcBorders>
                  <w:top w:val="dotted" w:sz="4" w:space="0" w:color="auto"/>
                  <w:left w:val="nil"/>
                  <w:bottom w:val="dotted" w:sz="4" w:space="0" w:color="auto"/>
                  <w:right w:val="nil"/>
                </w:tcBorders>
                <w:shd w:val="clear" w:color="auto" w:fill="FFFFFF"/>
              </w:tcPr>
            </w:tcPrChange>
          </w:tcPr>
          <w:p w14:paraId="0A966C34"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Change w:id="618" w:author="Amit Popat" w:date="2022-07-11T09:38:00Z">
              <w:tcPr>
                <w:tcW w:w="4320" w:type="dxa"/>
                <w:tcBorders>
                  <w:top w:val="dotted" w:sz="4" w:space="0" w:color="auto"/>
                  <w:left w:val="nil"/>
                  <w:bottom w:val="dotted" w:sz="4" w:space="0" w:color="auto"/>
                  <w:right w:val="nil"/>
                </w:tcBorders>
                <w:shd w:val="clear" w:color="auto" w:fill="FFFFFF"/>
              </w:tcPr>
            </w:tcPrChange>
          </w:tcPr>
          <w:p w14:paraId="47C1AE61"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Change w:id="619" w:author="Amit Popat" w:date="2022-07-11T09:38:00Z">
              <w:tcPr>
                <w:tcW w:w="864" w:type="dxa"/>
                <w:tcBorders>
                  <w:top w:val="dotted" w:sz="4" w:space="0" w:color="auto"/>
                  <w:left w:val="nil"/>
                  <w:bottom w:val="dotted" w:sz="4" w:space="0" w:color="auto"/>
                  <w:right w:val="nil"/>
                </w:tcBorders>
                <w:shd w:val="clear" w:color="auto" w:fill="FFFFFF"/>
              </w:tcPr>
            </w:tcPrChange>
          </w:tcPr>
          <w:p w14:paraId="6C4B8E8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20" w:author="Amit Popat" w:date="2022-07-11T09:38:00Z">
              <w:tcPr>
                <w:tcW w:w="1008" w:type="dxa"/>
                <w:tcBorders>
                  <w:top w:val="dotted" w:sz="4" w:space="0" w:color="auto"/>
                  <w:left w:val="nil"/>
                  <w:bottom w:val="dotted" w:sz="4" w:space="0" w:color="auto"/>
                  <w:right w:val="nil"/>
                </w:tcBorders>
                <w:shd w:val="clear" w:color="auto" w:fill="FFFFFF"/>
              </w:tcPr>
            </w:tcPrChange>
          </w:tcPr>
          <w:p w14:paraId="29A7182D" w14:textId="77777777" w:rsidR="00573AF5" w:rsidRDefault="00573AF5">
            <w:pPr>
              <w:pStyle w:val="MsgTableBody"/>
              <w:jc w:val="center"/>
              <w:rPr>
                <w:noProof/>
              </w:rPr>
            </w:pPr>
            <w:r>
              <w:rPr>
                <w:noProof/>
              </w:rPr>
              <w:t>6</w:t>
            </w:r>
          </w:p>
        </w:tc>
      </w:tr>
      <w:tr w:rsidR="00573AF5" w:rsidRPr="00573AF5" w14:paraId="3F24ECCC" w14:textId="77777777" w:rsidTr="00433EA9">
        <w:trPr>
          <w:jc w:val="center"/>
          <w:trPrChange w:id="621"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622" w:author="Amit Popat" w:date="2022-07-11T09:38:00Z">
              <w:tcPr>
                <w:tcW w:w="2880" w:type="dxa"/>
                <w:tcBorders>
                  <w:top w:val="dotted" w:sz="4" w:space="0" w:color="auto"/>
                  <w:left w:val="nil"/>
                  <w:bottom w:val="dotted" w:sz="4" w:space="0" w:color="auto"/>
                  <w:right w:val="nil"/>
                </w:tcBorders>
                <w:shd w:val="clear" w:color="auto" w:fill="FFFFFF"/>
              </w:tcPr>
            </w:tcPrChange>
          </w:tcPr>
          <w:p w14:paraId="4DB58C45"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Change w:id="623" w:author="Amit Popat" w:date="2022-07-11T09:38:00Z">
              <w:tcPr>
                <w:tcW w:w="4320" w:type="dxa"/>
                <w:tcBorders>
                  <w:top w:val="dotted" w:sz="4" w:space="0" w:color="auto"/>
                  <w:left w:val="nil"/>
                  <w:bottom w:val="dotted" w:sz="4" w:space="0" w:color="auto"/>
                  <w:right w:val="nil"/>
                </w:tcBorders>
                <w:shd w:val="clear" w:color="auto" w:fill="FFFFFF"/>
              </w:tcPr>
            </w:tcPrChange>
          </w:tcPr>
          <w:p w14:paraId="48D31EE3"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Change w:id="624" w:author="Amit Popat" w:date="2022-07-11T09:38:00Z">
              <w:tcPr>
                <w:tcW w:w="864" w:type="dxa"/>
                <w:tcBorders>
                  <w:top w:val="dotted" w:sz="4" w:space="0" w:color="auto"/>
                  <w:left w:val="nil"/>
                  <w:bottom w:val="dotted" w:sz="4" w:space="0" w:color="auto"/>
                  <w:right w:val="nil"/>
                </w:tcBorders>
                <w:shd w:val="clear" w:color="auto" w:fill="FFFFFF"/>
              </w:tcPr>
            </w:tcPrChange>
          </w:tcPr>
          <w:p w14:paraId="6654D2E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25" w:author="Amit Popat" w:date="2022-07-11T09:38:00Z">
              <w:tcPr>
                <w:tcW w:w="1008" w:type="dxa"/>
                <w:tcBorders>
                  <w:top w:val="dotted" w:sz="4" w:space="0" w:color="auto"/>
                  <w:left w:val="nil"/>
                  <w:bottom w:val="dotted" w:sz="4" w:space="0" w:color="auto"/>
                  <w:right w:val="nil"/>
                </w:tcBorders>
                <w:shd w:val="clear" w:color="auto" w:fill="FFFFFF"/>
              </w:tcPr>
            </w:tcPrChange>
          </w:tcPr>
          <w:p w14:paraId="5F2C3CCA" w14:textId="77777777" w:rsidR="00573AF5" w:rsidRDefault="00573AF5">
            <w:pPr>
              <w:pStyle w:val="MsgTableBody"/>
              <w:jc w:val="center"/>
              <w:rPr>
                <w:noProof/>
              </w:rPr>
            </w:pPr>
            <w:r>
              <w:rPr>
                <w:noProof/>
              </w:rPr>
              <w:t>6</w:t>
            </w:r>
          </w:p>
        </w:tc>
      </w:tr>
      <w:tr w:rsidR="00573AF5" w:rsidRPr="00573AF5" w14:paraId="396911CF" w14:textId="77777777" w:rsidTr="00433EA9">
        <w:trPr>
          <w:jc w:val="center"/>
          <w:trPrChange w:id="626"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627" w:author="Amit Popat" w:date="2022-07-11T09:38:00Z">
              <w:tcPr>
                <w:tcW w:w="2880" w:type="dxa"/>
                <w:tcBorders>
                  <w:top w:val="dotted" w:sz="4" w:space="0" w:color="auto"/>
                  <w:left w:val="nil"/>
                  <w:bottom w:val="dotted" w:sz="4" w:space="0" w:color="auto"/>
                  <w:right w:val="nil"/>
                </w:tcBorders>
                <w:shd w:val="clear" w:color="auto" w:fill="FFFFFF"/>
              </w:tcPr>
            </w:tcPrChange>
          </w:tcPr>
          <w:p w14:paraId="069D18AB"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628" w:author="Amit Popat" w:date="2022-07-11T09:38:00Z">
              <w:tcPr>
                <w:tcW w:w="4320" w:type="dxa"/>
                <w:tcBorders>
                  <w:top w:val="dotted" w:sz="4" w:space="0" w:color="auto"/>
                  <w:left w:val="nil"/>
                  <w:bottom w:val="dotted" w:sz="4" w:space="0" w:color="auto"/>
                  <w:right w:val="nil"/>
                </w:tcBorders>
                <w:shd w:val="clear" w:color="auto" w:fill="FFFFFF"/>
              </w:tcPr>
            </w:tcPrChange>
          </w:tcPr>
          <w:p w14:paraId="53C80155"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Change w:id="629" w:author="Amit Popat" w:date="2022-07-11T09:38:00Z">
              <w:tcPr>
                <w:tcW w:w="864" w:type="dxa"/>
                <w:tcBorders>
                  <w:top w:val="dotted" w:sz="4" w:space="0" w:color="auto"/>
                  <w:left w:val="nil"/>
                  <w:bottom w:val="dotted" w:sz="4" w:space="0" w:color="auto"/>
                  <w:right w:val="nil"/>
                </w:tcBorders>
                <w:shd w:val="clear" w:color="auto" w:fill="FFFFFF"/>
              </w:tcPr>
            </w:tcPrChange>
          </w:tcPr>
          <w:p w14:paraId="3AE7EF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30" w:author="Amit Popat" w:date="2022-07-11T09:38:00Z">
              <w:tcPr>
                <w:tcW w:w="1008" w:type="dxa"/>
                <w:tcBorders>
                  <w:top w:val="dotted" w:sz="4" w:space="0" w:color="auto"/>
                  <w:left w:val="nil"/>
                  <w:bottom w:val="dotted" w:sz="4" w:space="0" w:color="auto"/>
                  <w:right w:val="nil"/>
                </w:tcBorders>
                <w:shd w:val="clear" w:color="auto" w:fill="FFFFFF"/>
              </w:tcPr>
            </w:tcPrChange>
          </w:tcPr>
          <w:p w14:paraId="6EEDF1FB" w14:textId="77777777" w:rsidR="00573AF5" w:rsidRDefault="00573AF5">
            <w:pPr>
              <w:pStyle w:val="MsgTableBody"/>
              <w:jc w:val="center"/>
              <w:rPr>
                <w:noProof/>
              </w:rPr>
            </w:pPr>
          </w:p>
        </w:tc>
      </w:tr>
      <w:tr w:rsidR="00573AF5" w:rsidRPr="00573AF5" w14:paraId="74BE04B6" w14:textId="77777777" w:rsidTr="00433EA9">
        <w:trPr>
          <w:jc w:val="center"/>
          <w:trPrChange w:id="631"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632" w:author="Amit Popat" w:date="2022-07-11T09:38:00Z">
              <w:tcPr>
                <w:tcW w:w="2880" w:type="dxa"/>
                <w:tcBorders>
                  <w:top w:val="dotted" w:sz="4" w:space="0" w:color="auto"/>
                  <w:left w:val="nil"/>
                  <w:bottom w:val="dotted" w:sz="4" w:space="0" w:color="auto"/>
                  <w:right w:val="nil"/>
                </w:tcBorders>
                <w:shd w:val="clear" w:color="auto" w:fill="FFFFFF"/>
              </w:tcPr>
            </w:tcPrChange>
          </w:tcPr>
          <w:p w14:paraId="0EDD1422"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633" w:author="Amit Popat" w:date="2022-07-11T09:38:00Z">
              <w:tcPr>
                <w:tcW w:w="4320" w:type="dxa"/>
                <w:tcBorders>
                  <w:top w:val="dotted" w:sz="4" w:space="0" w:color="auto"/>
                  <w:left w:val="nil"/>
                  <w:bottom w:val="dotted" w:sz="4" w:space="0" w:color="auto"/>
                  <w:right w:val="nil"/>
                </w:tcBorders>
                <w:shd w:val="clear" w:color="auto" w:fill="FFFFFF"/>
              </w:tcPr>
            </w:tcPrChange>
          </w:tcPr>
          <w:p w14:paraId="525A1F56"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Change w:id="634" w:author="Amit Popat" w:date="2022-07-11T09:38:00Z">
              <w:tcPr>
                <w:tcW w:w="864" w:type="dxa"/>
                <w:tcBorders>
                  <w:top w:val="dotted" w:sz="4" w:space="0" w:color="auto"/>
                  <w:left w:val="nil"/>
                  <w:bottom w:val="dotted" w:sz="4" w:space="0" w:color="auto"/>
                  <w:right w:val="nil"/>
                </w:tcBorders>
                <w:shd w:val="clear" w:color="auto" w:fill="FFFFFF"/>
              </w:tcPr>
            </w:tcPrChange>
          </w:tcPr>
          <w:p w14:paraId="66710EE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35" w:author="Amit Popat" w:date="2022-07-11T09:38:00Z">
              <w:tcPr>
                <w:tcW w:w="1008" w:type="dxa"/>
                <w:tcBorders>
                  <w:top w:val="dotted" w:sz="4" w:space="0" w:color="auto"/>
                  <w:left w:val="nil"/>
                  <w:bottom w:val="dotted" w:sz="4" w:space="0" w:color="auto"/>
                  <w:right w:val="nil"/>
                </w:tcBorders>
                <w:shd w:val="clear" w:color="auto" w:fill="FFFFFF"/>
              </w:tcPr>
            </w:tcPrChange>
          </w:tcPr>
          <w:p w14:paraId="1A561DB2" w14:textId="77777777" w:rsidR="00573AF5" w:rsidRDefault="00573AF5">
            <w:pPr>
              <w:pStyle w:val="MsgTableBody"/>
              <w:jc w:val="center"/>
              <w:rPr>
                <w:noProof/>
              </w:rPr>
            </w:pPr>
          </w:p>
        </w:tc>
      </w:tr>
      <w:tr w:rsidR="00573AF5" w:rsidRPr="00573AF5" w14:paraId="1C740950" w14:textId="77777777" w:rsidTr="00433EA9">
        <w:trPr>
          <w:jc w:val="center"/>
          <w:trPrChange w:id="636" w:author="Amit Popat" w:date="2022-07-11T09:38:00Z">
            <w:trPr>
              <w:jc w:val="center"/>
            </w:trPr>
          </w:trPrChange>
        </w:trPr>
        <w:tc>
          <w:tcPr>
            <w:tcW w:w="2882" w:type="dxa"/>
            <w:tcBorders>
              <w:top w:val="dotted" w:sz="4" w:space="0" w:color="auto"/>
              <w:left w:val="nil"/>
              <w:bottom w:val="single" w:sz="2" w:space="0" w:color="auto"/>
              <w:right w:val="nil"/>
            </w:tcBorders>
            <w:shd w:val="clear" w:color="auto" w:fill="FFFFFF"/>
            <w:tcPrChange w:id="637" w:author="Amit Popat" w:date="2022-07-11T09:38:00Z">
              <w:tcPr>
                <w:tcW w:w="2880" w:type="dxa"/>
                <w:tcBorders>
                  <w:top w:val="dotted" w:sz="4" w:space="0" w:color="auto"/>
                  <w:left w:val="nil"/>
                  <w:bottom w:val="single" w:sz="2" w:space="0" w:color="auto"/>
                  <w:right w:val="nil"/>
                </w:tcBorders>
                <w:shd w:val="clear" w:color="auto" w:fill="FFFFFF"/>
              </w:tcPr>
            </w:tcPrChange>
          </w:tcPr>
          <w:p w14:paraId="38C7AC29"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Change w:id="638" w:author="Amit Popat" w:date="2022-07-11T09:38:00Z">
              <w:tcPr>
                <w:tcW w:w="4320" w:type="dxa"/>
                <w:tcBorders>
                  <w:top w:val="dotted" w:sz="4" w:space="0" w:color="auto"/>
                  <w:left w:val="nil"/>
                  <w:bottom w:val="single" w:sz="2" w:space="0" w:color="auto"/>
                  <w:right w:val="nil"/>
                </w:tcBorders>
                <w:shd w:val="clear" w:color="auto" w:fill="FFFFFF"/>
              </w:tcPr>
            </w:tcPrChange>
          </w:tcPr>
          <w:p w14:paraId="5F24660D"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Change w:id="639" w:author="Amit Popat" w:date="2022-07-11T09:38:00Z">
              <w:tcPr>
                <w:tcW w:w="864" w:type="dxa"/>
                <w:tcBorders>
                  <w:top w:val="dotted" w:sz="4" w:space="0" w:color="auto"/>
                  <w:left w:val="nil"/>
                  <w:bottom w:val="single" w:sz="2" w:space="0" w:color="auto"/>
                  <w:right w:val="nil"/>
                </w:tcBorders>
                <w:shd w:val="clear" w:color="auto" w:fill="FFFFFF"/>
              </w:tcPr>
            </w:tcPrChange>
          </w:tcPr>
          <w:p w14:paraId="126BF3AA"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640" w:author="Amit Popat" w:date="2022-07-11T09:38:00Z">
              <w:tcPr>
                <w:tcW w:w="1008" w:type="dxa"/>
                <w:tcBorders>
                  <w:top w:val="dotted" w:sz="4" w:space="0" w:color="auto"/>
                  <w:left w:val="nil"/>
                  <w:bottom w:val="single" w:sz="2" w:space="0" w:color="auto"/>
                  <w:right w:val="nil"/>
                </w:tcBorders>
                <w:shd w:val="clear" w:color="auto" w:fill="FFFFFF"/>
              </w:tcPr>
            </w:tcPrChange>
          </w:tcPr>
          <w:p w14:paraId="526F8CA9" w14:textId="77777777" w:rsidR="00573AF5" w:rsidRDefault="00573AF5">
            <w:pPr>
              <w:pStyle w:val="MsgTableBody"/>
              <w:jc w:val="center"/>
              <w:rPr>
                <w:noProof/>
              </w:rPr>
            </w:pPr>
            <w:r>
              <w:rPr>
                <w:noProof/>
              </w:rPr>
              <w:t>2</w:t>
            </w:r>
          </w:p>
        </w:tc>
      </w:tr>
    </w:tbl>
    <w:p w14:paraId="2A95F457"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4556CC66"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7B13BFA" w14:textId="11BF854C" w:rsidR="00EE6FC3" w:rsidRDefault="00EE6FC3" w:rsidP="00EE6FC3">
            <w:pPr>
              <w:pStyle w:val="ACK-ChoreographyHeader"/>
            </w:pPr>
            <w:r>
              <w:t>Acknowledgment Choreography</w:t>
            </w:r>
          </w:p>
        </w:tc>
      </w:tr>
      <w:tr w:rsidR="00EE6FC3" w14:paraId="01C17F58"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D1BE233" w14:textId="24A63F36" w:rsidR="00EE6FC3" w:rsidRDefault="00EE6FC3" w:rsidP="00EE6FC3">
            <w:pPr>
              <w:pStyle w:val="ACK-ChoreographyHeader"/>
            </w:pPr>
            <w:r>
              <w:rPr>
                <w:noProof/>
              </w:rPr>
              <w:t>RQI^I03^RQI_I01</w:t>
            </w:r>
          </w:p>
        </w:tc>
      </w:tr>
      <w:tr w:rsidR="00314BE8" w14:paraId="51E96F5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B6899F9"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6E7D40C"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6BED475" w14:textId="77777777" w:rsidR="00314BE8" w:rsidRDefault="00314BE8" w:rsidP="00314BE8">
            <w:pPr>
              <w:pStyle w:val="ACK-ChoreographyBody"/>
            </w:pPr>
            <w:r>
              <w:t>Field value: Enhanced mode</w:t>
            </w:r>
          </w:p>
        </w:tc>
      </w:tr>
      <w:tr w:rsidR="00314BE8" w14:paraId="7157B13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3610020"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B4E82D9"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DFE93A6"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A7338D2" w14:textId="77777777" w:rsidR="00314BE8" w:rsidRDefault="00314BE8" w:rsidP="00314BE8">
            <w:pPr>
              <w:pStyle w:val="ACK-ChoreographyBody"/>
            </w:pPr>
            <w:r>
              <w:t>AL, SU, ER</w:t>
            </w:r>
          </w:p>
        </w:tc>
      </w:tr>
      <w:tr w:rsidR="00314BE8" w14:paraId="1121D5E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C379960"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C03C97A"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854F962"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EEFD096" w14:textId="77777777" w:rsidR="00314BE8" w:rsidRDefault="00314BE8" w:rsidP="00314BE8">
            <w:pPr>
              <w:pStyle w:val="ACK-ChoreographyBody"/>
            </w:pPr>
            <w:r>
              <w:t>AL</w:t>
            </w:r>
          </w:p>
        </w:tc>
      </w:tr>
      <w:tr w:rsidR="00314BE8" w14:paraId="4F1852C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A169B82"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058BFB7"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57BFA220"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DBB8CE0" w14:textId="77777777" w:rsidR="00314BE8" w:rsidRDefault="00314BE8" w:rsidP="00314BE8">
            <w:pPr>
              <w:pStyle w:val="ACK-ChoreographyBody"/>
            </w:pPr>
            <w:r>
              <w:rPr>
                <w:szCs w:val="16"/>
              </w:rPr>
              <w:t>ACK^I03^ACK</w:t>
            </w:r>
          </w:p>
        </w:tc>
      </w:tr>
      <w:tr w:rsidR="00314BE8" w14:paraId="5DA95DE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32B86CF"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7DFA517" w14:textId="77777777" w:rsidR="00314BE8" w:rsidRDefault="00314BE8" w:rsidP="00314BE8">
            <w:pPr>
              <w:pStyle w:val="ACK-ChoreographyBody"/>
            </w:pPr>
            <w:r>
              <w:rPr>
                <w:szCs w:val="16"/>
              </w:rPr>
              <w:t>RPR^I03^RPR_I03</w:t>
            </w:r>
          </w:p>
        </w:tc>
        <w:tc>
          <w:tcPr>
            <w:tcW w:w="1843" w:type="dxa"/>
            <w:tcBorders>
              <w:top w:val="single" w:sz="4" w:space="0" w:color="auto"/>
              <w:left w:val="single" w:sz="4" w:space="0" w:color="auto"/>
              <w:bottom w:val="single" w:sz="4" w:space="0" w:color="auto"/>
              <w:right w:val="single" w:sz="4" w:space="0" w:color="auto"/>
            </w:tcBorders>
            <w:hideMark/>
          </w:tcPr>
          <w:p w14:paraId="09CD40CB" w14:textId="77777777" w:rsidR="00314BE8" w:rsidRDefault="00314BE8" w:rsidP="00314BE8">
            <w:pPr>
              <w:pStyle w:val="ACK-ChoreographyBody"/>
            </w:pPr>
            <w:r>
              <w:rPr>
                <w:szCs w:val="16"/>
              </w:rPr>
              <w:t>RPR^I03^RPR_I03</w:t>
            </w:r>
          </w:p>
        </w:tc>
        <w:tc>
          <w:tcPr>
            <w:tcW w:w="1842" w:type="dxa"/>
            <w:tcBorders>
              <w:top w:val="single" w:sz="4" w:space="0" w:color="auto"/>
              <w:left w:val="single" w:sz="4" w:space="0" w:color="auto"/>
              <w:bottom w:val="single" w:sz="4" w:space="0" w:color="auto"/>
              <w:right w:val="single" w:sz="4" w:space="0" w:color="auto"/>
            </w:tcBorders>
            <w:hideMark/>
          </w:tcPr>
          <w:p w14:paraId="223B72A1" w14:textId="77777777" w:rsidR="00314BE8" w:rsidRDefault="00314BE8" w:rsidP="00314BE8">
            <w:pPr>
              <w:pStyle w:val="ACK-ChoreographyBody"/>
            </w:pPr>
            <w:r>
              <w:rPr>
                <w:szCs w:val="16"/>
              </w:rPr>
              <w:t>RPR^I03^RPR_I03</w:t>
            </w:r>
          </w:p>
        </w:tc>
      </w:tr>
    </w:tbl>
    <w:p w14:paraId="4583874F" w14:textId="77777777" w:rsidR="00573AF5" w:rsidRDefault="00573AF5">
      <w:pPr>
        <w:rPr>
          <w:noProof/>
        </w:rPr>
      </w:pPr>
    </w:p>
    <w:p w14:paraId="61EAC43A" w14:textId="77777777" w:rsidR="00573AF5" w:rsidRDefault="00573AF5">
      <w:pPr>
        <w:pStyle w:val="MsgTableCaption"/>
        <w:rPr>
          <w:noProof/>
        </w:rPr>
      </w:pPr>
      <w:r>
        <w:rPr>
          <w:noProof/>
        </w:rPr>
        <w:lastRenderedPageBreak/>
        <w:t>RPR^I03^RPR_I03: Return Patient List</w:t>
      </w:r>
      <w:r w:rsidR="00FD02FB">
        <w:rPr>
          <w:noProof/>
        </w:rPr>
        <w:fldChar w:fldCharType="begin"/>
      </w:r>
      <w:r>
        <w:rPr>
          <w:noProof/>
        </w:rPr>
        <w:instrText xml:space="preserve"> XE "RPR Return patient list"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Change w:id="641">
          <w:tblGrid>
            <w:gridCol w:w="2882"/>
            <w:gridCol w:w="4321"/>
            <w:gridCol w:w="864"/>
            <w:gridCol w:w="1008"/>
          </w:tblGrid>
        </w:tblGridChange>
      </w:tblGrid>
      <w:tr w:rsidR="00573AF5" w:rsidRPr="00573AF5" w14:paraId="35873CE9" w14:textId="77777777" w:rsidTr="008370EC">
        <w:trPr>
          <w:tblHeader/>
          <w:jc w:val="center"/>
        </w:trPr>
        <w:tc>
          <w:tcPr>
            <w:tcW w:w="2882" w:type="dxa"/>
            <w:tcBorders>
              <w:top w:val="single" w:sz="2" w:space="0" w:color="auto"/>
              <w:left w:val="nil"/>
              <w:bottom w:val="single" w:sz="4" w:space="0" w:color="auto"/>
              <w:right w:val="nil"/>
            </w:tcBorders>
            <w:shd w:val="clear" w:color="auto" w:fill="FFFFFF"/>
          </w:tcPr>
          <w:p w14:paraId="0676DFCF"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1974A98C"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2B990CD1"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98D872B" w14:textId="77777777" w:rsidR="00573AF5" w:rsidRDefault="00573AF5">
            <w:pPr>
              <w:pStyle w:val="MsgTableHeader"/>
              <w:jc w:val="center"/>
              <w:rPr>
                <w:noProof/>
              </w:rPr>
            </w:pPr>
            <w:r>
              <w:rPr>
                <w:noProof/>
              </w:rPr>
              <w:t>Chapter</w:t>
            </w:r>
          </w:p>
        </w:tc>
      </w:tr>
      <w:tr w:rsidR="00573AF5" w:rsidRPr="00573AF5" w14:paraId="19228927" w14:textId="77777777" w:rsidTr="008370EC">
        <w:trPr>
          <w:jc w:val="center"/>
        </w:trPr>
        <w:tc>
          <w:tcPr>
            <w:tcW w:w="2882" w:type="dxa"/>
            <w:tcBorders>
              <w:top w:val="single" w:sz="4" w:space="0" w:color="auto"/>
              <w:left w:val="nil"/>
              <w:bottom w:val="dotted" w:sz="4" w:space="0" w:color="auto"/>
              <w:right w:val="nil"/>
            </w:tcBorders>
            <w:shd w:val="clear" w:color="auto" w:fill="FFFFFF"/>
          </w:tcPr>
          <w:p w14:paraId="20388AA4"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342B80CF"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3F946C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D1C7E36" w14:textId="77777777" w:rsidR="00573AF5" w:rsidRDefault="00573AF5">
            <w:pPr>
              <w:pStyle w:val="MsgTableBody"/>
              <w:jc w:val="center"/>
              <w:rPr>
                <w:noProof/>
              </w:rPr>
            </w:pPr>
            <w:r>
              <w:rPr>
                <w:noProof/>
              </w:rPr>
              <w:t>2</w:t>
            </w:r>
          </w:p>
        </w:tc>
      </w:tr>
      <w:tr w:rsidR="00573AF5" w:rsidRPr="00573AF5" w14:paraId="40E2342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CF46519"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26D7584F"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E639B9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543E2E" w14:textId="77777777" w:rsidR="00573AF5" w:rsidRDefault="00573AF5">
            <w:pPr>
              <w:pStyle w:val="MsgTableBody"/>
              <w:jc w:val="center"/>
              <w:rPr>
                <w:noProof/>
              </w:rPr>
            </w:pPr>
            <w:r>
              <w:rPr>
                <w:noProof/>
              </w:rPr>
              <w:t>2</w:t>
            </w:r>
          </w:p>
        </w:tc>
      </w:tr>
      <w:tr w:rsidR="00573AF5" w:rsidRPr="00573AF5" w14:paraId="0E87BB0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0F72338"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640EE286"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151DF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2AC301" w14:textId="77777777" w:rsidR="00573AF5" w:rsidRDefault="00573AF5">
            <w:pPr>
              <w:pStyle w:val="MsgTableBody"/>
              <w:jc w:val="center"/>
              <w:rPr>
                <w:noProof/>
              </w:rPr>
            </w:pPr>
            <w:r>
              <w:rPr>
                <w:noProof/>
              </w:rPr>
              <w:t>2</w:t>
            </w:r>
          </w:p>
        </w:tc>
      </w:tr>
      <w:tr w:rsidR="00573AF5" w:rsidRPr="00573AF5" w14:paraId="364E1B5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81EE831" w14:textId="77777777" w:rsidR="00573AF5" w:rsidRDefault="00573AF5">
            <w:pPr>
              <w:pStyle w:val="MsgTableBody"/>
              <w:rPr>
                <w:noProof/>
              </w:rPr>
            </w:pPr>
            <w:r>
              <w:rPr>
                <w:noProof/>
              </w:rPr>
              <w:t>MSA</w:t>
            </w:r>
          </w:p>
        </w:tc>
        <w:tc>
          <w:tcPr>
            <w:tcW w:w="4321" w:type="dxa"/>
            <w:tcBorders>
              <w:top w:val="dotted" w:sz="4" w:space="0" w:color="auto"/>
              <w:left w:val="nil"/>
              <w:bottom w:val="dotted" w:sz="4" w:space="0" w:color="auto"/>
              <w:right w:val="nil"/>
            </w:tcBorders>
            <w:shd w:val="clear" w:color="auto" w:fill="FFFFFF"/>
          </w:tcPr>
          <w:p w14:paraId="24BE61D1" w14:textId="7B695E6B"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6BB436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149969" w14:textId="77777777" w:rsidR="00573AF5" w:rsidRDefault="00573AF5">
            <w:pPr>
              <w:pStyle w:val="MsgTableBody"/>
              <w:jc w:val="center"/>
              <w:rPr>
                <w:noProof/>
              </w:rPr>
            </w:pPr>
            <w:r>
              <w:rPr>
                <w:noProof/>
              </w:rPr>
              <w:t>3</w:t>
            </w:r>
          </w:p>
        </w:tc>
      </w:tr>
      <w:tr w:rsidR="00573AF5" w:rsidRPr="00573AF5" w14:paraId="231630D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D7B123F"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577E596"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03AF782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F64F" w14:textId="77777777" w:rsidR="00573AF5" w:rsidRDefault="00573AF5">
            <w:pPr>
              <w:pStyle w:val="MsgTableBody"/>
              <w:jc w:val="center"/>
              <w:rPr>
                <w:noProof/>
              </w:rPr>
            </w:pPr>
          </w:p>
        </w:tc>
      </w:tr>
      <w:tr w:rsidR="00573AF5" w:rsidRPr="00573AF5" w14:paraId="04D82D2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55D1AA6"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7FD42B04"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09833B0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D52A5" w14:textId="77777777" w:rsidR="00573AF5" w:rsidRDefault="00573AF5">
            <w:pPr>
              <w:pStyle w:val="MsgTableBody"/>
              <w:jc w:val="center"/>
              <w:rPr>
                <w:noProof/>
              </w:rPr>
            </w:pPr>
            <w:r>
              <w:rPr>
                <w:noProof/>
              </w:rPr>
              <w:t>11</w:t>
            </w:r>
          </w:p>
        </w:tc>
      </w:tr>
      <w:tr w:rsidR="00573AF5" w:rsidRPr="00573AF5" w14:paraId="393A08E2"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4490742"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30A863DE"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70BFCE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25881" w14:textId="77777777" w:rsidR="00573AF5" w:rsidRDefault="00573AF5">
            <w:pPr>
              <w:pStyle w:val="MsgTableBody"/>
              <w:jc w:val="center"/>
              <w:rPr>
                <w:noProof/>
              </w:rPr>
            </w:pPr>
            <w:r>
              <w:rPr>
                <w:noProof/>
              </w:rPr>
              <w:t>11</w:t>
            </w:r>
          </w:p>
        </w:tc>
      </w:tr>
      <w:tr w:rsidR="00573AF5" w:rsidRPr="00573AF5" w14:paraId="036C6D2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2738C8A"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5E333B8"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1843EC6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D195CC" w14:textId="77777777" w:rsidR="00573AF5" w:rsidRDefault="00573AF5">
            <w:pPr>
              <w:pStyle w:val="MsgTableBody"/>
              <w:jc w:val="center"/>
              <w:rPr>
                <w:noProof/>
              </w:rPr>
            </w:pPr>
          </w:p>
        </w:tc>
      </w:tr>
      <w:tr w:rsidR="00573AF5" w:rsidRPr="00573AF5" w14:paraId="39F4B29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1A54EC8"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6DCC4885"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1070CA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C4F23" w14:textId="77777777" w:rsidR="00573AF5" w:rsidRDefault="00573AF5">
            <w:pPr>
              <w:pStyle w:val="MsgTableBody"/>
              <w:jc w:val="center"/>
              <w:rPr>
                <w:noProof/>
              </w:rPr>
            </w:pPr>
            <w:r>
              <w:rPr>
                <w:noProof/>
              </w:rPr>
              <w:t>3</w:t>
            </w:r>
          </w:p>
        </w:tc>
      </w:tr>
      <w:tr w:rsidR="00433EA9" w14:paraId="029BBF85" w14:textId="77777777" w:rsidTr="00433EA9">
        <w:tblPrEx>
          <w:tblCellMar>
            <w:left w:w="108" w:type="dxa"/>
            <w:right w:w="108" w:type="dxa"/>
          </w:tblCellMar>
          <w:tblLook w:val="04A0" w:firstRow="1" w:lastRow="0" w:firstColumn="1" w:lastColumn="0" w:noHBand="0" w:noVBand="1"/>
        </w:tblPrEx>
        <w:trPr>
          <w:jc w:val="center"/>
          <w:ins w:id="642" w:author="Amit Popat" w:date="2022-07-11T09:41:00Z"/>
        </w:trPr>
        <w:tc>
          <w:tcPr>
            <w:tcW w:w="2882" w:type="dxa"/>
            <w:tcBorders>
              <w:top w:val="dotted" w:sz="4" w:space="0" w:color="auto"/>
              <w:left w:val="nil"/>
              <w:bottom w:val="dotted" w:sz="4" w:space="0" w:color="auto"/>
              <w:right w:val="nil"/>
            </w:tcBorders>
            <w:shd w:val="clear" w:color="auto" w:fill="FFFFFF"/>
            <w:hideMark/>
          </w:tcPr>
          <w:p w14:paraId="5F0F4D96" w14:textId="77777777" w:rsidR="00433EA9" w:rsidRDefault="00433EA9">
            <w:pPr>
              <w:pStyle w:val="MsgTableBody"/>
              <w:spacing w:line="256" w:lineRule="auto"/>
              <w:rPr>
                <w:ins w:id="643" w:author="Amit Popat" w:date="2022-07-11T09:41:00Z"/>
                <w:b/>
                <w:bCs/>
                <w:noProof/>
                <w:color w:val="FF0000"/>
              </w:rPr>
            </w:pPr>
            <w:ins w:id="644" w:author="Amit Popat" w:date="2022-07-11T09:41:00Z">
              <w:r>
                <w:rPr>
                  <w:b/>
                  <w:bCs/>
                  <w:noProof/>
                  <w:color w:val="FF0000"/>
                </w:rPr>
                <w:t>[{ GS</w:t>
              </w:r>
              <w:r>
                <w:fldChar w:fldCharType="begin"/>
              </w:r>
              <w:r>
                <w:instrText xml:space="preserve"> HYPERLINK "file:///D:\\Eigene%20Dateien\\2018\\HL7\\Standards\\v2.9%20May\\716%20-%20New.doc" \l "#NK1" </w:instrText>
              </w:r>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69206455" w14:textId="77777777" w:rsidR="00433EA9" w:rsidRDefault="00433EA9">
            <w:pPr>
              <w:pStyle w:val="MsgTableBody"/>
              <w:spacing w:line="256" w:lineRule="auto"/>
              <w:rPr>
                <w:ins w:id="645" w:author="Amit Popat" w:date="2022-07-11T09:41:00Z"/>
                <w:b/>
                <w:bCs/>
                <w:noProof/>
                <w:color w:val="FF0000"/>
              </w:rPr>
            </w:pPr>
            <w:ins w:id="646" w:author="Amit Popat" w:date="2022-07-11T09:41: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1AB60E3D" w14:textId="77777777" w:rsidR="00433EA9" w:rsidRDefault="00433EA9">
            <w:pPr>
              <w:pStyle w:val="MsgTableBody"/>
              <w:spacing w:line="256" w:lineRule="auto"/>
              <w:jc w:val="center"/>
              <w:rPr>
                <w:ins w:id="647" w:author="Amit Popat" w:date="2022-07-11T09:41: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554CE937" w14:textId="77777777" w:rsidR="00433EA9" w:rsidRDefault="00433EA9">
            <w:pPr>
              <w:pStyle w:val="MsgTableBody"/>
              <w:spacing w:line="256" w:lineRule="auto"/>
              <w:jc w:val="center"/>
              <w:rPr>
                <w:ins w:id="648" w:author="Amit Popat" w:date="2022-07-11T09:41:00Z"/>
                <w:b/>
                <w:bCs/>
                <w:noProof/>
                <w:color w:val="FF0000"/>
              </w:rPr>
            </w:pPr>
            <w:ins w:id="649" w:author="Amit Popat" w:date="2022-07-11T09:41:00Z">
              <w:r>
                <w:rPr>
                  <w:b/>
                  <w:bCs/>
                  <w:noProof/>
                  <w:color w:val="FF0000"/>
                </w:rPr>
                <w:t>3</w:t>
              </w:r>
            </w:ins>
          </w:p>
        </w:tc>
      </w:tr>
      <w:tr w:rsidR="00433EA9" w14:paraId="3BC260A2" w14:textId="77777777" w:rsidTr="00433EA9">
        <w:tblPrEx>
          <w:tblCellMar>
            <w:left w:w="108" w:type="dxa"/>
            <w:right w:w="108" w:type="dxa"/>
          </w:tblCellMar>
          <w:tblLook w:val="04A0" w:firstRow="1" w:lastRow="0" w:firstColumn="1" w:lastColumn="0" w:noHBand="0" w:noVBand="1"/>
        </w:tblPrEx>
        <w:trPr>
          <w:jc w:val="center"/>
          <w:ins w:id="650" w:author="Amit Popat" w:date="2022-07-11T09:41:00Z"/>
        </w:trPr>
        <w:tc>
          <w:tcPr>
            <w:tcW w:w="2882" w:type="dxa"/>
            <w:tcBorders>
              <w:top w:val="dotted" w:sz="4" w:space="0" w:color="auto"/>
              <w:left w:val="nil"/>
              <w:bottom w:val="dotted" w:sz="4" w:space="0" w:color="auto"/>
              <w:right w:val="nil"/>
            </w:tcBorders>
            <w:shd w:val="clear" w:color="auto" w:fill="FFFFFF"/>
            <w:hideMark/>
          </w:tcPr>
          <w:p w14:paraId="2C0F114F" w14:textId="77777777" w:rsidR="00433EA9" w:rsidRDefault="00433EA9">
            <w:pPr>
              <w:pStyle w:val="MsgTableBody"/>
              <w:spacing w:line="256" w:lineRule="auto"/>
              <w:rPr>
                <w:ins w:id="651" w:author="Amit Popat" w:date="2022-07-11T09:41:00Z"/>
                <w:b/>
                <w:bCs/>
                <w:noProof/>
                <w:color w:val="FF0000"/>
              </w:rPr>
            </w:pPr>
            <w:ins w:id="652" w:author="Amit Popat" w:date="2022-07-11T09:41: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5917BBD2" w14:textId="77777777" w:rsidR="00433EA9" w:rsidRDefault="00433EA9">
            <w:pPr>
              <w:pStyle w:val="MsgTableBody"/>
              <w:spacing w:line="256" w:lineRule="auto"/>
              <w:rPr>
                <w:ins w:id="653" w:author="Amit Popat" w:date="2022-07-11T09:41:00Z"/>
                <w:b/>
                <w:bCs/>
                <w:noProof/>
                <w:color w:val="FF0000"/>
              </w:rPr>
            </w:pPr>
            <w:ins w:id="654" w:author="Amit Popat" w:date="2022-07-11T09:41: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E8D5A00" w14:textId="77777777" w:rsidR="00433EA9" w:rsidRDefault="00433EA9">
            <w:pPr>
              <w:pStyle w:val="MsgTableBody"/>
              <w:spacing w:line="256" w:lineRule="auto"/>
              <w:jc w:val="center"/>
              <w:rPr>
                <w:ins w:id="655" w:author="Amit Popat" w:date="2022-07-11T09:41: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0FC2B5BA" w14:textId="77777777" w:rsidR="00433EA9" w:rsidRDefault="00433EA9">
            <w:pPr>
              <w:pStyle w:val="MsgTableBody"/>
              <w:spacing w:line="256" w:lineRule="auto"/>
              <w:jc w:val="center"/>
              <w:rPr>
                <w:ins w:id="656" w:author="Amit Popat" w:date="2022-07-11T09:41:00Z"/>
                <w:b/>
                <w:bCs/>
                <w:noProof/>
                <w:color w:val="FF0000"/>
              </w:rPr>
            </w:pPr>
            <w:ins w:id="657" w:author="Amit Popat" w:date="2022-07-11T09:41:00Z">
              <w:r>
                <w:rPr>
                  <w:b/>
                  <w:bCs/>
                  <w:noProof/>
                  <w:color w:val="FF0000"/>
                </w:rPr>
                <w:t>3</w:t>
              </w:r>
            </w:ins>
          </w:p>
        </w:tc>
      </w:tr>
      <w:tr w:rsidR="00433EA9" w14:paraId="15407C66" w14:textId="77777777" w:rsidTr="00433EA9">
        <w:tblPrEx>
          <w:tblCellMar>
            <w:left w:w="108" w:type="dxa"/>
            <w:right w:w="108" w:type="dxa"/>
          </w:tblCellMar>
          <w:tblLook w:val="04A0" w:firstRow="1" w:lastRow="0" w:firstColumn="1" w:lastColumn="0" w:noHBand="0" w:noVBand="1"/>
        </w:tblPrEx>
        <w:trPr>
          <w:jc w:val="center"/>
          <w:ins w:id="658" w:author="Amit Popat" w:date="2022-07-11T09:41:00Z"/>
        </w:trPr>
        <w:tc>
          <w:tcPr>
            <w:tcW w:w="2882" w:type="dxa"/>
            <w:tcBorders>
              <w:top w:val="dotted" w:sz="4" w:space="0" w:color="auto"/>
              <w:left w:val="nil"/>
              <w:bottom w:val="dotted" w:sz="4" w:space="0" w:color="auto"/>
              <w:right w:val="nil"/>
            </w:tcBorders>
            <w:shd w:val="clear" w:color="auto" w:fill="FFFFFF"/>
            <w:hideMark/>
          </w:tcPr>
          <w:p w14:paraId="2B020C4E" w14:textId="77777777" w:rsidR="00433EA9" w:rsidRDefault="00433EA9">
            <w:pPr>
              <w:pStyle w:val="MsgTableBody"/>
              <w:spacing w:line="256" w:lineRule="auto"/>
              <w:rPr>
                <w:ins w:id="659" w:author="Amit Popat" w:date="2022-07-11T09:41:00Z"/>
                <w:b/>
                <w:bCs/>
                <w:noProof/>
                <w:color w:val="FF0000"/>
              </w:rPr>
            </w:pPr>
            <w:ins w:id="660" w:author="Amit Popat" w:date="2022-07-11T09:41: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089EE3EE" w14:textId="77777777" w:rsidR="00433EA9" w:rsidRDefault="00433EA9">
            <w:pPr>
              <w:pStyle w:val="MsgTableBody"/>
              <w:spacing w:line="256" w:lineRule="auto"/>
              <w:rPr>
                <w:ins w:id="661" w:author="Amit Popat" w:date="2022-07-11T09:41:00Z"/>
                <w:b/>
                <w:bCs/>
                <w:noProof/>
                <w:color w:val="FF0000"/>
              </w:rPr>
            </w:pPr>
            <w:ins w:id="662" w:author="Amit Popat" w:date="2022-07-11T09:41: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529AE1E6" w14:textId="77777777" w:rsidR="00433EA9" w:rsidRDefault="00433EA9">
            <w:pPr>
              <w:pStyle w:val="MsgTableBody"/>
              <w:spacing w:line="256" w:lineRule="auto"/>
              <w:jc w:val="center"/>
              <w:rPr>
                <w:ins w:id="663" w:author="Amit Popat" w:date="2022-07-11T09:41: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1AD9167D" w14:textId="77777777" w:rsidR="00433EA9" w:rsidRDefault="00433EA9">
            <w:pPr>
              <w:pStyle w:val="MsgTableBody"/>
              <w:spacing w:line="256" w:lineRule="auto"/>
              <w:jc w:val="center"/>
              <w:rPr>
                <w:ins w:id="664" w:author="Amit Popat" w:date="2022-07-11T09:41:00Z"/>
                <w:b/>
                <w:bCs/>
                <w:noProof/>
                <w:color w:val="FF0000"/>
              </w:rPr>
            </w:pPr>
            <w:ins w:id="665" w:author="Amit Popat" w:date="2022-07-11T09:41:00Z">
              <w:r>
                <w:rPr>
                  <w:b/>
                  <w:bCs/>
                  <w:noProof/>
                  <w:color w:val="FF0000"/>
                </w:rPr>
                <w:t>3</w:t>
              </w:r>
            </w:ins>
          </w:p>
        </w:tc>
      </w:tr>
      <w:tr w:rsidR="008370EC" w14:paraId="0BE71E39" w14:textId="77777777" w:rsidTr="00F8714F">
        <w:tblPrEx>
          <w:tblCellMar>
            <w:left w:w="108" w:type="dxa"/>
            <w:right w:w="108" w:type="dxa"/>
          </w:tblCellMar>
          <w:tblLook w:val="04A0" w:firstRow="1" w:lastRow="0" w:firstColumn="1" w:lastColumn="0" w:noHBand="0" w:noVBand="1"/>
        </w:tblPrEx>
        <w:trPr>
          <w:jc w:val="center"/>
          <w:ins w:id="666" w:author="Amit Popat" w:date="2022-07-11T10:24:00Z"/>
        </w:trPr>
        <w:tc>
          <w:tcPr>
            <w:tcW w:w="2882" w:type="dxa"/>
            <w:tcBorders>
              <w:top w:val="dotted" w:sz="4" w:space="0" w:color="auto"/>
              <w:left w:val="nil"/>
              <w:bottom w:val="dotted" w:sz="4" w:space="0" w:color="auto"/>
              <w:right w:val="nil"/>
            </w:tcBorders>
            <w:shd w:val="clear" w:color="auto" w:fill="FFFFFF"/>
          </w:tcPr>
          <w:p w14:paraId="6D8B219A" w14:textId="77777777" w:rsidR="008370EC" w:rsidRDefault="008370EC" w:rsidP="00F8714F">
            <w:pPr>
              <w:pStyle w:val="MsgTableBody"/>
              <w:spacing w:line="256" w:lineRule="auto"/>
              <w:rPr>
                <w:ins w:id="667" w:author="Amit Popat" w:date="2022-07-11T10:24:00Z"/>
                <w:b/>
                <w:bCs/>
                <w:noProof/>
                <w:color w:val="FF0000"/>
              </w:rPr>
            </w:pPr>
            <w:ins w:id="668" w:author="Amit Popat" w:date="2022-07-11T10:24:00Z">
              <w:r>
                <w:rPr>
                  <w:noProof/>
                </w:rPr>
                <w:t>[{</w:t>
              </w:r>
            </w:ins>
          </w:p>
        </w:tc>
        <w:tc>
          <w:tcPr>
            <w:tcW w:w="4321" w:type="dxa"/>
            <w:tcBorders>
              <w:top w:val="dotted" w:sz="4" w:space="0" w:color="auto"/>
              <w:left w:val="nil"/>
              <w:bottom w:val="dotted" w:sz="4" w:space="0" w:color="auto"/>
              <w:right w:val="nil"/>
            </w:tcBorders>
            <w:shd w:val="clear" w:color="auto" w:fill="FFFFFF"/>
          </w:tcPr>
          <w:p w14:paraId="0D950084" w14:textId="77777777" w:rsidR="008370EC" w:rsidRDefault="008370EC" w:rsidP="00F8714F">
            <w:pPr>
              <w:pStyle w:val="MsgTableBody"/>
              <w:spacing w:line="256" w:lineRule="auto"/>
              <w:rPr>
                <w:ins w:id="669" w:author="Amit Popat" w:date="2022-07-11T10:24:00Z"/>
                <w:b/>
                <w:bCs/>
                <w:noProof/>
                <w:color w:val="FF0000"/>
              </w:rPr>
            </w:pPr>
            <w:ins w:id="670" w:author="Amit Popat" w:date="2022-07-11T10:24: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28418D43" w14:textId="77777777" w:rsidR="008370EC" w:rsidRDefault="008370EC" w:rsidP="00F8714F">
            <w:pPr>
              <w:pStyle w:val="MsgTableBody"/>
              <w:spacing w:line="256" w:lineRule="auto"/>
              <w:jc w:val="center"/>
              <w:rPr>
                <w:ins w:id="671" w:author="Amit Popat" w:date="2022-07-11T10:24:00Z"/>
                <w:b/>
                <w:bCs/>
                <w:noProof/>
                <w:color w:val="FF0000"/>
              </w:rPr>
            </w:pPr>
          </w:p>
        </w:tc>
        <w:tc>
          <w:tcPr>
            <w:tcW w:w="1008" w:type="dxa"/>
            <w:tcBorders>
              <w:top w:val="dotted" w:sz="4" w:space="0" w:color="auto"/>
              <w:left w:val="nil"/>
              <w:bottom w:val="dotted" w:sz="4" w:space="0" w:color="auto"/>
              <w:right w:val="nil"/>
            </w:tcBorders>
            <w:shd w:val="clear" w:color="auto" w:fill="FFFFFF"/>
          </w:tcPr>
          <w:p w14:paraId="75D51DDA" w14:textId="77777777" w:rsidR="008370EC" w:rsidRDefault="008370EC" w:rsidP="00F8714F">
            <w:pPr>
              <w:pStyle w:val="MsgTableBody"/>
              <w:spacing w:line="256" w:lineRule="auto"/>
              <w:jc w:val="center"/>
              <w:rPr>
                <w:ins w:id="672" w:author="Amit Popat" w:date="2022-07-11T10:24:00Z"/>
                <w:b/>
                <w:bCs/>
                <w:noProof/>
                <w:color w:val="FF0000"/>
              </w:rPr>
            </w:pPr>
          </w:p>
        </w:tc>
      </w:tr>
      <w:tr w:rsidR="008370EC" w14:paraId="009CBA5F" w14:textId="77777777" w:rsidTr="00F8714F">
        <w:tblPrEx>
          <w:tblCellMar>
            <w:left w:w="108" w:type="dxa"/>
            <w:right w:w="108" w:type="dxa"/>
          </w:tblCellMar>
        </w:tblPrEx>
        <w:trPr>
          <w:jc w:val="center"/>
          <w:ins w:id="673" w:author="Amit Popat" w:date="2022-07-11T10:24:00Z"/>
        </w:trPr>
        <w:tc>
          <w:tcPr>
            <w:tcW w:w="2882" w:type="dxa"/>
            <w:tcBorders>
              <w:top w:val="dotted" w:sz="4" w:space="0" w:color="auto"/>
              <w:left w:val="nil"/>
              <w:bottom w:val="dotted" w:sz="4" w:space="0" w:color="auto"/>
              <w:right w:val="nil"/>
            </w:tcBorders>
            <w:shd w:val="clear" w:color="auto" w:fill="FFFFFF"/>
          </w:tcPr>
          <w:p w14:paraId="3C7F2515" w14:textId="77777777" w:rsidR="008370EC" w:rsidRDefault="008370EC" w:rsidP="00F8714F">
            <w:pPr>
              <w:pStyle w:val="MsgTableBody"/>
              <w:rPr>
                <w:ins w:id="674" w:author="Amit Popat" w:date="2022-07-11T10:24:00Z"/>
                <w:noProof/>
              </w:rPr>
            </w:pPr>
            <w:ins w:id="675" w:author="Amit Popat" w:date="2022-07-11T10:24:00Z">
              <w:r>
                <w:rPr>
                  <w:noProof/>
                </w:rPr>
                <w:t xml:space="preserve">     </w:t>
              </w:r>
              <w:r>
                <w:fldChar w:fldCharType="begin"/>
              </w:r>
              <w:r>
                <w:instrText xml:space="preserve"> HYPERLINK "file:///D:\\Eigene%20Dateien\\2018\\HL7\\Standards\\v2.9%20May\\716%20-%20New.doc" \l "#NK1" </w:instrText>
              </w:r>
              <w:r>
                <w:fldChar w:fldCharType="separate"/>
              </w:r>
              <w:r>
                <w:rPr>
                  <w:rStyle w:val="Hyperlink"/>
                  <w:noProof/>
                </w:rPr>
                <w:t>NK1</w:t>
              </w:r>
              <w:r>
                <w:fldChar w:fldCharType="end"/>
              </w:r>
              <w:r>
                <w:rPr>
                  <w:noProof/>
                </w:rPr>
                <w:t xml:space="preserve">   </w:t>
              </w:r>
            </w:ins>
          </w:p>
        </w:tc>
        <w:tc>
          <w:tcPr>
            <w:tcW w:w="4321" w:type="dxa"/>
            <w:tcBorders>
              <w:top w:val="dotted" w:sz="4" w:space="0" w:color="auto"/>
              <w:left w:val="nil"/>
              <w:bottom w:val="dotted" w:sz="4" w:space="0" w:color="auto"/>
              <w:right w:val="nil"/>
            </w:tcBorders>
            <w:shd w:val="clear" w:color="auto" w:fill="FFFFFF"/>
          </w:tcPr>
          <w:p w14:paraId="74BE6F31" w14:textId="77777777" w:rsidR="008370EC" w:rsidRDefault="008370EC" w:rsidP="00F8714F">
            <w:pPr>
              <w:pStyle w:val="MsgTableBody"/>
              <w:rPr>
                <w:ins w:id="676" w:author="Amit Popat" w:date="2022-07-11T10:24:00Z"/>
                <w:noProof/>
              </w:rPr>
            </w:pPr>
            <w:ins w:id="677" w:author="Amit Popat" w:date="2022-07-11T10:24:00Z">
              <w:r>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48BC9F77" w14:textId="77777777" w:rsidR="008370EC" w:rsidRDefault="008370EC" w:rsidP="00F8714F">
            <w:pPr>
              <w:pStyle w:val="MsgTableBody"/>
              <w:jc w:val="center"/>
              <w:rPr>
                <w:ins w:id="678" w:author="Amit Popat" w:date="2022-07-11T10:24:00Z"/>
                <w:noProof/>
              </w:rPr>
            </w:pPr>
          </w:p>
        </w:tc>
        <w:tc>
          <w:tcPr>
            <w:tcW w:w="1008" w:type="dxa"/>
            <w:tcBorders>
              <w:top w:val="dotted" w:sz="4" w:space="0" w:color="auto"/>
              <w:left w:val="nil"/>
              <w:bottom w:val="dotted" w:sz="4" w:space="0" w:color="auto"/>
              <w:right w:val="nil"/>
            </w:tcBorders>
            <w:shd w:val="clear" w:color="auto" w:fill="FFFFFF"/>
          </w:tcPr>
          <w:p w14:paraId="073E6B08" w14:textId="77777777" w:rsidR="008370EC" w:rsidRDefault="008370EC" w:rsidP="00F8714F">
            <w:pPr>
              <w:pStyle w:val="MsgTableBody"/>
              <w:jc w:val="center"/>
              <w:rPr>
                <w:ins w:id="679" w:author="Amit Popat" w:date="2022-07-11T10:24:00Z"/>
                <w:noProof/>
              </w:rPr>
            </w:pPr>
            <w:ins w:id="680" w:author="Amit Popat" w:date="2022-07-11T10:24:00Z">
              <w:r>
                <w:rPr>
                  <w:noProof/>
                </w:rPr>
                <w:t>3</w:t>
              </w:r>
            </w:ins>
          </w:p>
        </w:tc>
      </w:tr>
      <w:tr w:rsidR="008370EC" w14:paraId="26902BA3" w14:textId="77777777" w:rsidTr="00F8714F">
        <w:tblPrEx>
          <w:tblCellMar>
            <w:left w:w="108" w:type="dxa"/>
            <w:right w:w="108" w:type="dxa"/>
          </w:tblCellMar>
          <w:tblLook w:val="04A0" w:firstRow="1" w:lastRow="0" w:firstColumn="1" w:lastColumn="0" w:noHBand="0" w:noVBand="1"/>
        </w:tblPrEx>
        <w:trPr>
          <w:jc w:val="center"/>
          <w:ins w:id="681" w:author="Amit Popat" w:date="2022-07-11T10:24:00Z"/>
        </w:trPr>
        <w:tc>
          <w:tcPr>
            <w:tcW w:w="2882" w:type="dxa"/>
            <w:tcBorders>
              <w:top w:val="dotted" w:sz="4" w:space="0" w:color="auto"/>
              <w:left w:val="nil"/>
              <w:bottom w:val="dotted" w:sz="4" w:space="0" w:color="auto"/>
              <w:right w:val="nil"/>
            </w:tcBorders>
            <w:shd w:val="clear" w:color="auto" w:fill="FFFFFF"/>
            <w:hideMark/>
          </w:tcPr>
          <w:p w14:paraId="17A68549" w14:textId="77777777" w:rsidR="008370EC" w:rsidRDefault="008370EC" w:rsidP="00F8714F">
            <w:pPr>
              <w:pStyle w:val="MsgTableBody"/>
              <w:spacing w:line="256" w:lineRule="auto"/>
              <w:rPr>
                <w:ins w:id="682" w:author="Amit Popat" w:date="2022-07-11T10:24:00Z"/>
                <w:b/>
                <w:bCs/>
                <w:noProof/>
                <w:color w:val="FF0000"/>
              </w:rPr>
            </w:pPr>
            <w:ins w:id="683" w:author="Amit Popat" w:date="2022-07-11T10:24:00Z">
              <w:r>
                <w:rPr>
                  <w:b/>
                  <w:bCs/>
                  <w:noProof/>
                  <w:color w:val="FF0000"/>
                </w:rPr>
                <w:t xml:space="preserve">    [{ </w:t>
              </w:r>
              <w:r>
                <w:fldChar w:fldCharType="begin"/>
              </w:r>
              <w:r>
                <w:instrText xml:space="preserve"> HYPERLINK "file:///D:\\Eigene%20Dateien\\2018\\HL7\\Standards\\v2.9%20May\\716%20-%20New.doc" \l "#NK1" </w:instrText>
              </w:r>
              <w:r>
                <w:fldChar w:fldCharType="separate"/>
              </w:r>
              <w:r>
                <w:rPr>
                  <w:rStyle w:val="Hyperlink"/>
                  <w:b/>
                  <w:bCs/>
                  <w:noProof/>
                  <w:color w:val="FF0000"/>
                </w:rPr>
                <w:t>GSP</w:t>
              </w:r>
              <w:r>
                <w:fldChar w:fldCharType="end"/>
              </w:r>
              <w:r>
                <w:rPr>
                  <w:b/>
                  <w:bCs/>
                  <w:color w:val="FF0000"/>
                </w:rPr>
                <w:t xml:space="preserve"> }</w:t>
              </w:r>
              <w:r>
                <w:rPr>
                  <w:b/>
                  <w:bCs/>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6A5412E4" w14:textId="77777777" w:rsidR="008370EC" w:rsidRDefault="008370EC" w:rsidP="00F8714F">
            <w:pPr>
              <w:pStyle w:val="MsgTableBody"/>
              <w:spacing w:line="256" w:lineRule="auto"/>
              <w:rPr>
                <w:ins w:id="684" w:author="Amit Popat" w:date="2022-07-11T10:24:00Z"/>
                <w:b/>
                <w:bCs/>
                <w:noProof/>
                <w:color w:val="FF0000"/>
              </w:rPr>
            </w:pPr>
            <w:ins w:id="685" w:author="Amit Popat" w:date="2022-07-11T10:24: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3665A436" w14:textId="77777777" w:rsidR="008370EC" w:rsidRDefault="008370EC" w:rsidP="00F8714F">
            <w:pPr>
              <w:pStyle w:val="MsgTableBody"/>
              <w:spacing w:line="256" w:lineRule="auto"/>
              <w:jc w:val="center"/>
              <w:rPr>
                <w:ins w:id="686" w:author="Amit Popat" w:date="2022-07-11T10:24: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745972A5" w14:textId="77777777" w:rsidR="008370EC" w:rsidRDefault="008370EC" w:rsidP="00F8714F">
            <w:pPr>
              <w:pStyle w:val="MsgTableBody"/>
              <w:spacing w:line="256" w:lineRule="auto"/>
              <w:jc w:val="center"/>
              <w:rPr>
                <w:ins w:id="687" w:author="Amit Popat" w:date="2022-07-11T10:24:00Z"/>
                <w:b/>
                <w:bCs/>
                <w:noProof/>
                <w:color w:val="FF0000"/>
              </w:rPr>
            </w:pPr>
            <w:ins w:id="688" w:author="Amit Popat" w:date="2022-07-11T10:24:00Z">
              <w:r>
                <w:rPr>
                  <w:b/>
                  <w:bCs/>
                  <w:noProof/>
                  <w:color w:val="FF0000"/>
                </w:rPr>
                <w:t>3</w:t>
              </w:r>
            </w:ins>
          </w:p>
        </w:tc>
      </w:tr>
      <w:tr w:rsidR="008370EC" w14:paraId="30119146" w14:textId="77777777" w:rsidTr="00F8714F">
        <w:tblPrEx>
          <w:tblCellMar>
            <w:left w:w="108" w:type="dxa"/>
            <w:right w:w="108" w:type="dxa"/>
          </w:tblCellMar>
          <w:tblLook w:val="04A0" w:firstRow="1" w:lastRow="0" w:firstColumn="1" w:lastColumn="0" w:noHBand="0" w:noVBand="1"/>
        </w:tblPrEx>
        <w:trPr>
          <w:jc w:val="center"/>
          <w:ins w:id="689" w:author="Amit Popat" w:date="2022-07-11T10:24:00Z"/>
        </w:trPr>
        <w:tc>
          <w:tcPr>
            <w:tcW w:w="2882" w:type="dxa"/>
            <w:tcBorders>
              <w:top w:val="dotted" w:sz="4" w:space="0" w:color="auto"/>
              <w:left w:val="nil"/>
              <w:bottom w:val="dotted" w:sz="4" w:space="0" w:color="auto"/>
              <w:right w:val="nil"/>
            </w:tcBorders>
            <w:shd w:val="clear" w:color="auto" w:fill="FFFFFF"/>
            <w:hideMark/>
          </w:tcPr>
          <w:p w14:paraId="03E6E442" w14:textId="77777777" w:rsidR="008370EC" w:rsidRDefault="008370EC" w:rsidP="00F8714F">
            <w:pPr>
              <w:pStyle w:val="MsgTableBody"/>
              <w:spacing w:line="256" w:lineRule="auto"/>
              <w:rPr>
                <w:ins w:id="690" w:author="Amit Popat" w:date="2022-07-11T10:24:00Z"/>
                <w:b/>
                <w:bCs/>
                <w:noProof/>
                <w:color w:val="FF0000"/>
              </w:rPr>
            </w:pPr>
            <w:ins w:id="691" w:author="Amit Popat" w:date="2022-07-11T10:24:00Z">
              <w:r>
                <w:rPr>
                  <w:b/>
                  <w:bCs/>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4BCF7BDC" w14:textId="77777777" w:rsidR="008370EC" w:rsidRDefault="008370EC" w:rsidP="00F8714F">
            <w:pPr>
              <w:pStyle w:val="MsgTableBody"/>
              <w:spacing w:line="256" w:lineRule="auto"/>
              <w:rPr>
                <w:ins w:id="692" w:author="Amit Popat" w:date="2022-07-11T10:24:00Z"/>
                <w:b/>
                <w:bCs/>
                <w:noProof/>
                <w:color w:val="FF0000"/>
              </w:rPr>
            </w:pPr>
            <w:ins w:id="693" w:author="Amit Popat" w:date="2022-07-11T10:24: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1CF967D" w14:textId="77777777" w:rsidR="008370EC" w:rsidRDefault="008370EC" w:rsidP="00F8714F">
            <w:pPr>
              <w:pStyle w:val="MsgTableBody"/>
              <w:spacing w:line="256" w:lineRule="auto"/>
              <w:jc w:val="center"/>
              <w:rPr>
                <w:ins w:id="694" w:author="Amit Popat" w:date="2022-07-11T10:24: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43CD2502" w14:textId="77777777" w:rsidR="008370EC" w:rsidRDefault="008370EC" w:rsidP="00F8714F">
            <w:pPr>
              <w:pStyle w:val="MsgTableBody"/>
              <w:spacing w:line="256" w:lineRule="auto"/>
              <w:jc w:val="center"/>
              <w:rPr>
                <w:ins w:id="695" w:author="Amit Popat" w:date="2022-07-11T10:24:00Z"/>
                <w:b/>
                <w:bCs/>
                <w:noProof/>
                <w:color w:val="FF0000"/>
              </w:rPr>
            </w:pPr>
            <w:ins w:id="696" w:author="Amit Popat" w:date="2022-07-11T10:24:00Z">
              <w:r>
                <w:rPr>
                  <w:b/>
                  <w:bCs/>
                  <w:noProof/>
                  <w:color w:val="FF0000"/>
                </w:rPr>
                <w:t>3</w:t>
              </w:r>
            </w:ins>
          </w:p>
        </w:tc>
      </w:tr>
      <w:tr w:rsidR="008370EC" w14:paraId="5CF3CE1A" w14:textId="77777777" w:rsidTr="00F8714F">
        <w:tblPrEx>
          <w:tblCellMar>
            <w:left w:w="108" w:type="dxa"/>
            <w:right w:w="108" w:type="dxa"/>
          </w:tblCellMar>
          <w:tblLook w:val="04A0" w:firstRow="1" w:lastRow="0" w:firstColumn="1" w:lastColumn="0" w:noHBand="0" w:noVBand="1"/>
        </w:tblPrEx>
        <w:trPr>
          <w:jc w:val="center"/>
          <w:ins w:id="697" w:author="Amit Popat" w:date="2022-07-11T10:24:00Z"/>
        </w:trPr>
        <w:tc>
          <w:tcPr>
            <w:tcW w:w="2882" w:type="dxa"/>
            <w:tcBorders>
              <w:top w:val="dotted" w:sz="4" w:space="0" w:color="auto"/>
              <w:left w:val="nil"/>
              <w:bottom w:val="dotted" w:sz="4" w:space="0" w:color="auto"/>
              <w:right w:val="nil"/>
            </w:tcBorders>
            <w:shd w:val="clear" w:color="auto" w:fill="FFFFFF"/>
          </w:tcPr>
          <w:p w14:paraId="2CFEF236" w14:textId="77777777" w:rsidR="008370EC" w:rsidRDefault="008370EC" w:rsidP="00F8714F">
            <w:pPr>
              <w:pStyle w:val="MsgTableBody"/>
              <w:spacing w:line="256" w:lineRule="auto"/>
              <w:rPr>
                <w:ins w:id="698" w:author="Amit Popat" w:date="2022-07-11T10:24:00Z"/>
                <w:b/>
                <w:bCs/>
                <w:noProof/>
                <w:color w:val="FF0000"/>
              </w:rPr>
            </w:pPr>
            <w:ins w:id="699" w:author="Amit Popat" w:date="2022-07-11T10:24:00Z">
              <w:r>
                <w:rPr>
                  <w:noProof/>
                </w:rPr>
                <w:t>}]</w:t>
              </w:r>
            </w:ins>
          </w:p>
        </w:tc>
        <w:tc>
          <w:tcPr>
            <w:tcW w:w="4321" w:type="dxa"/>
            <w:tcBorders>
              <w:top w:val="dotted" w:sz="4" w:space="0" w:color="auto"/>
              <w:left w:val="nil"/>
              <w:bottom w:val="dotted" w:sz="4" w:space="0" w:color="auto"/>
              <w:right w:val="nil"/>
            </w:tcBorders>
            <w:shd w:val="clear" w:color="auto" w:fill="FFFFFF"/>
          </w:tcPr>
          <w:p w14:paraId="4B9EDBE8" w14:textId="77777777" w:rsidR="008370EC" w:rsidRDefault="008370EC" w:rsidP="00F8714F">
            <w:pPr>
              <w:pStyle w:val="MsgTableBody"/>
              <w:spacing w:line="256" w:lineRule="auto"/>
              <w:rPr>
                <w:ins w:id="700" w:author="Amit Popat" w:date="2022-07-11T10:24:00Z"/>
                <w:b/>
                <w:bCs/>
                <w:noProof/>
                <w:color w:val="FF0000"/>
              </w:rPr>
            </w:pPr>
            <w:ins w:id="701" w:author="Amit Popat" w:date="2022-07-11T10:24: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28672867" w14:textId="77777777" w:rsidR="008370EC" w:rsidRDefault="008370EC" w:rsidP="00F8714F">
            <w:pPr>
              <w:pStyle w:val="MsgTableBody"/>
              <w:spacing w:line="256" w:lineRule="auto"/>
              <w:jc w:val="center"/>
              <w:rPr>
                <w:ins w:id="702" w:author="Amit Popat" w:date="2022-07-11T10:24:00Z"/>
                <w:b/>
                <w:bCs/>
                <w:noProof/>
                <w:color w:val="FF0000"/>
              </w:rPr>
            </w:pPr>
          </w:p>
        </w:tc>
        <w:tc>
          <w:tcPr>
            <w:tcW w:w="1008" w:type="dxa"/>
            <w:tcBorders>
              <w:top w:val="dotted" w:sz="4" w:space="0" w:color="auto"/>
              <w:left w:val="nil"/>
              <w:bottom w:val="dotted" w:sz="4" w:space="0" w:color="auto"/>
              <w:right w:val="nil"/>
            </w:tcBorders>
            <w:shd w:val="clear" w:color="auto" w:fill="FFFFFF"/>
          </w:tcPr>
          <w:p w14:paraId="1885B815" w14:textId="77777777" w:rsidR="008370EC" w:rsidRDefault="008370EC" w:rsidP="00F8714F">
            <w:pPr>
              <w:pStyle w:val="MsgTableBody"/>
              <w:spacing w:line="256" w:lineRule="auto"/>
              <w:jc w:val="center"/>
              <w:rPr>
                <w:ins w:id="703" w:author="Amit Popat" w:date="2022-07-11T10:24:00Z"/>
                <w:b/>
                <w:bCs/>
                <w:noProof/>
                <w:color w:val="FF0000"/>
              </w:rPr>
            </w:pPr>
          </w:p>
        </w:tc>
      </w:tr>
      <w:tr w:rsidR="00573AF5" w:rsidRPr="00573AF5" w:rsidDel="008370EC" w14:paraId="05F7A7A0" w14:textId="4B55E978" w:rsidTr="008370EC">
        <w:trPr>
          <w:jc w:val="center"/>
          <w:del w:id="704" w:author="Amit Popat" w:date="2022-07-11T10:25:00Z"/>
        </w:trPr>
        <w:tc>
          <w:tcPr>
            <w:tcW w:w="2882" w:type="dxa"/>
            <w:tcBorders>
              <w:top w:val="dotted" w:sz="4" w:space="0" w:color="auto"/>
              <w:left w:val="nil"/>
              <w:bottom w:val="single" w:sz="2" w:space="0" w:color="auto"/>
              <w:right w:val="nil"/>
            </w:tcBorders>
            <w:shd w:val="clear" w:color="auto" w:fill="FFFFFF"/>
          </w:tcPr>
          <w:p w14:paraId="7B74A352" w14:textId="5CEE426C" w:rsidR="00573AF5" w:rsidDel="008370EC" w:rsidRDefault="00573AF5">
            <w:pPr>
              <w:pStyle w:val="MsgTableBody"/>
              <w:rPr>
                <w:del w:id="705" w:author="Amit Popat" w:date="2022-07-11T10:25:00Z"/>
                <w:noProof/>
              </w:rPr>
            </w:pPr>
            <w:del w:id="706" w:author="Amit Popat" w:date="2022-07-11T10:25:00Z">
              <w:r w:rsidDel="008370EC">
                <w:rPr>
                  <w:noProof/>
                </w:rPr>
                <w:delText>[{NTE}]</w:delText>
              </w:r>
            </w:del>
          </w:p>
        </w:tc>
        <w:tc>
          <w:tcPr>
            <w:tcW w:w="4321" w:type="dxa"/>
            <w:tcBorders>
              <w:top w:val="dotted" w:sz="4" w:space="0" w:color="auto"/>
              <w:left w:val="nil"/>
              <w:bottom w:val="single" w:sz="2" w:space="0" w:color="auto"/>
              <w:right w:val="nil"/>
            </w:tcBorders>
            <w:shd w:val="clear" w:color="auto" w:fill="FFFFFF"/>
          </w:tcPr>
          <w:p w14:paraId="44AA77C6" w14:textId="635B57EE" w:rsidR="00573AF5" w:rsidDel="008370EC" w:rsidRDefault="00573AF5">
            <w:pPr>
              <w:pStyle w:val="MsgTableBody"/>
              <w:rPr>
                <w:del w:id="707" w:author="Amit Popat" w:date="2022-07-11T10:25:00Z"/>
                <w:noProof/>
              </w:rPr>
            </w:pPr>
            <w:del w:id="708" w:author="Amit Popat" w:date="2022-07-11T10:25:00Z">
              <w:r w:rsidDel="008370EC">
                <w:rPr>
                  <w:noProof/>
                </w:rPr>
                <w:delText>Notes and Comments</w:delText>
              </w:r>
            </w:del>
          </w:p>
        </w:tc>
        <w:tc>
          <w:tcPr>
            <w:tcW w:w="864" w:type="dxa"/>
            <w:tcBorders>
              <w:top w:val="dotted" w:sz="4" w:space="0" w:color="auto"/>
              <w:left w:val="nil"/>
              <w:bottom w:val="single" w:sz="2" w:space="0" w:color="auto"/>
              <w:right w:val="nil"/>
            </w:tcBorders>
            <w:shd w:val="clear" w:color="auto" w:fill="FFFFFF"/>
          </w:tcPr>
          <w:p w14:paraId="5AC1D1DA" w14:textId="42492E96" w:rsidR="00573AF5" w:rsidDel="008370EC" w:rsidRDefault="00573AF5">
            <w:pPr>
              <w:pStyle w:val="MsgTableBody"/>
              <w:jc w:val="center"/>
              <w:rPr>
                <w:del w:id="709" w:author="Amit Popat" w:date="2022-07-11T10:25:00Z"/>
                <w:noProof/>
              </w:rPr>
            </w:pPr>
          </w:p>
        </w:tc>
        <w:tc>
          <w:tcPr>
            <w:tcW w:w="1008" w:type="dxa"/>
            <w:tcBorders>
              <w:top w:val="dotted" w:sz="4" w:space="0" w:color="auto"/>
              <w:left w:val="nil"/>
              <w:bottom w:val="single" w:sz="2" w:space="0" w:color="auto"/>
              <w:right w:val="nil"/>
            </w:tcBorders>
            <w:shd w:val="clear" w:color="auto" w:fill="FFFFFF"/>
          </w:tcPr>
          <w:p w14:paraId="589C79C0" w14:textId="18E95B07" w:rsidR="00573AF5" w:rsidDel="008370EC" w:rsidRDefault="00573AF5">
            <w:pPr>
              <w:pStyle w:val="MsgTableBody"/>
              <w:jc w:val="center"/>
              <w:rPr>
                <w:del w:id="710" w:author="Amit Popat" w:date="2022-07-11T10:25:00Z"/>
                <w:noProof/>
              </w:rPr>
            </w:pPr>
            <w:del w:id="711" w:author="Amit Popat" w:date="2022-07-11T10:25:00Z">
              <w:r w:rsidDel="008370EC">
                <w:rPr>
                  <w:noProof/>
                </w:rPr>
                <w:delText>2</w:delText>
              </w:r>
            </w:del>
          </w:p>
        </w:tc>
      </w:tr>
    </w:tbl>
    <w:p w14:paraId="08E655AF" w14:textId="77777777" w:rsidR="00625672" w:rsidRDefault="00625672" w:rsidP="00625672">
      <w:bookmarkStart w:id="712" w:name="_Toc3482444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DC5333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5775358" w14:textId="1458165A" w:rsidR="00EE6FC3" w:rsidRDefault="00EE6FC3" w:rsidP="00EE6FC3">
            <w:pPr>
              <w:pStyle w:val="ACK-ChoreographyHeader"/>
            </w:pPr>
            <w:r>
              <w:t>Acknowledgment Choreography</w:t>
            </w:r>
          </w:p>
        </w:tc>
      </w:tr>
      <w:tr w:rsidR="00EE6FC3" w14:paraId="632C8B73"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75D5902" w14:textId="6F0299B6" w:rsidR="00EE6FC3" w:rsidRDefault="00EE6FC3" w:rsidP="00EE6FC3">
            <w:pPr>
              <w:pStyle w:val="ACK-ChoreographyHeader"/>
            </w:pPr>
            <w:r>
              <w:rPr>
                <w:noProof/>
              </w:rPr>
              <w:t>RPR^I03^RPR_I03</w:t>
            </w:r>
          </w:p>
        </w:tc>
      </w:tr>
      <w:tr w:rsidR="00625672" w14:paraId="0EC4E23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245AE0E"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36330EB3"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FC7CB08" w14:textId="77777777" w:rsidR="00625672" w:rsidRDefault="00625672" w:rsidP="00625672">
            <w:pPr>
              <w:pStyle w:val="ACK-ChoreographyBody"/>
            </w:pPr>
            <w:r>
              <w:t>Field value: Enhanced mode</w:t>
            </w:r>
          </w:p>
        </w:tc>
      </w:tr>
      <w:tr w:rsidR="00625672" w14:paraId="61D540C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2278943"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1C9A00A"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F0D6B2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0D4E154" w14:textId="77777777" w:rsidR="00625672" w:rsidRDefault="00625672" w:rsidP="00625672">
            <w:pPr>
              <w:pStyle w:val="ACK-ChoreographyBody"/>
            </w:pPr>
            <w:r>
              <w:t>AL, SU, ER</w:t>
            </w:r>
          </w:p>
        </w:tc>
      </w:tr>
      <w:tr w:rsidR="00625672" w14:paraId="2B55770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D224C3C"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37D37A01"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6FC5AE5"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A37D78F" w14:textId="77777777" w:rsidR="00625672" w:rsidRDefault="00625672" w:rsidP="00625672">
            <w:pPr>
              <w:pStyle w:val="ACK-ChoreographyBody"/>
            </w:pPr>
            <w:r>
              <w:t>NE</w:t>
            </w:r>
          </w:p>
        </w:tc>
      </w:tr>
      <w:tr w:rsidR="00625672" w14:paraId="7B1B52C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8C3CE24"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5AC7EDF4"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300904B"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7AC613F" w14:textId="77777777" w:rsidR="00625672" w:rsidRDefault="00625672" w:rsidP="00625672">
            <w:pPr>
              <w:pStyle w:val="ACK-ChoreographyBody"/>
            </w:pPr>
            <w:r>
              <w:rPr>
                <w:szCs w:val="16"/>
              </w:rPr>
              <w:t>ACK^I03^ACK</w:t>
            </w:r>
          </w:p>
        </w:tc>
      </w:tr>
      <w:tr w:rsidR="00625672" w14:paraId="18D2BD8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24277AC"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AF5FF4A"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A4F92C0"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9BD9390" w14:textId="77777777" w:rsidR="00625672" w:rsidRDefault="00625672" w:rsidP="00625672">
            <w:pPr>
              <w:pStyle w:val="ACK-ChoreographyBody"/>
            </w:pPr>
            <w:r>
              <w:t>-</w:t>
            </w:r>
          </w:p>
        </w:tc>
      </w:tr>
    </w:tbl>
    <w:p w14:paraId="67BE9393" w14:textId="77777777" w:rsidR="00573AF5" w:rsidRDefault="00573AF5">
      <w:pPr>
        <w:pStyle w:val="Heading3"/>
        <w:rPr>
          <w:noProof/>
        </w:rPr>
      </w:pPr>
      <w:bookmarkStart w:id="713" w:name="_Toc28982323"/>
      <w:r>
        <w:rPr>
          <w:noProof/>
        </w:rPr>
        <w:t>RQP/RPI - request for patient demographic data (Event I04</w:t>
      </w:r>
      <w:r w:rsidR="00FD02FB">
        <w:rPr>
          <w:noProof/>
        </w:rPr>
        <w:fldChar w:fldCharType="begin"/>
      </w:r>
      <w:r>
        <w:rPr>
          <w:noProof/>
        </w:rPr>
        <w:instrText xml:space="preserve"> XE "I04" </w:instrText>
      </w:r>
      <w:r w:rsidR="00FD02FB">
        <w:rPr>
          <w:noProof/>
        </w:rPr>
        <w:fldChar w:fldCharType="end"/>
      </w:r>
      <w:r>
        <w:rPr>
          <w:noProof/>
        </w:rPr>
        <w:t>)</w:t>
      </w:r>
      <w:bookmarkEnd w:id="712"/>
      <w:bookmarkEnd w:id="713"/>
      <w:r>
        <w:rPr>
          <w:noProof/>
        </w:rPr>
        <w:t xml:space="preserve"> </w:t>
      </w:r>
      <w:r w:rsidR="00FD02FB">
        <w:rPr>
          <w:noProof/>
        </w:rPr>
        <w:fldChar w:fldCharType="begin"/>
      </w:r>
      <w:r>
        <w:rPr>
          <w:noProof/>
        </w:rPr>
        <w:instrText xml:space="preserve"> XE "RQP" </w:instrText>
      </w:r>
      <w:r w:rsidR="00FD02FB">
        <w:rPr>
          <w:noProof/>
        </w:rPr>
        <w:fldChar w:fldCharType="end"/>
      </w:r>
      <w:r w:rsidR="00FD02FB">
        <w:rPr>
          <w:noProof/>
        </w:rPr>
        <w:fldChar w:fldCharType="begin"/>
      </w:r>
      <w:r>
        <w:rPr>
          <w:noProof/>
        </w:rPr>
        <w:instrText xml:space="preserve"> XE "RPI" </w:instrText>
      </w:r>
      <w:r w:rsidR="00FD02FB">
        <w:rPr>
          <w:noProof/>
        </w:rPr>
        <w:fldChar w:fldCharType="end"/>
      </w:r>
      <w:r w:rsidR="00FD02FB">
        <w:rPr>
          <w:noProof/>
        </w:rPr>
        <w:fldChar w:fldCharType="begin"/>
      </w:r>
      <w:r>
        <w:rPr>
          <w:noProof/>
        </w:rPr>
        <w:instrText xml:space="preserve"> XE "Messages:RQP" </w:instrText>
      </w:r>
      <w:r w:rsidR="00FD02FB">
        <w:rPr>
          <w:noProof/>
        </w:rPr>
        <w:fldChar w:fldCharType="end"/>
      </w:r>
      <w:r w:rsidR="00FD02FB">
        <w:rPr>
          <w:noProof/>
        </w:rPr>
        <w:fldChar w:fldCharType="begin"/>
      </w:r>
      <w:r>
        <w:rPr>
          <w:noProof/>
        </w:rPr>
        <w:instrText xml:space="preserve"> XE "Messages:RPI" </w:instrText>
      </w:r>
      <w:r w:rsidR="00FD02FB">
        <w:rPr>
          <w:noProof/>
        </w:rPr>
        <w:fldChar w:fldCharType="end"/>
      </w:r>
    </w:p>
    <w:p w14:paraId="153067F0" w14:textId="77777777" w:rsidR="00573AF5" w:rsidRDefault="00573AF5" w:rsidP="00C87B0A">
      <w:pPr>
        <w:pStyle w:val="NormalIndented"/>
      </w:pPr>
      <w:r>
        <w:t>This event triggers a request from one healthcare provider to another for patient demographic information, including insurance and billing information.  Typically, this transaction would occur between one provider to another, but it could also be directed to a payor.</w:t>
      </w:r>
    </w:p>
    <w:p w14:paraId="70AE034D" w14:textId="77777777" w:rsidR="00573AF5" w:rsidRDefault="00573AF5">
      <w:pPr>
        <w:pStyle w:val="MsgTableCaption"/>
        <w:rPr>
          <w:noProof/>
        </w:rPr>
      </w:pPr>
      <w:r>
        <w:rPr>
          <w:noProof/>
        </w:rPr>
        <w:t>RQP^I04^RQP_I04: Request Patient Demographics</w:t>
      </w:r>
      <w:r w:rsidR="00FD02FB">
        <w:rPr>
          <w:noProof/>
        </w:rPr>
        <w:fldChar w:fldCharType="begin"/>
      </w:r>
      <w:r>
        <w:rPr>
          <w:noProof/>
        </w:rPr>
        <w:instrText xml:space="preserve"> XE "RQP Request patient demographics"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714" w:author="Amit Popat" w:date="2022-07-11T09:42: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2"/>
        <w:gridCol w:w="4321"/>
        <w:gridCol w:w="864"/>
        <w:gridCol w:w="1008"/>
        <w:tblGridChange w:id="715">
          <w:tblGrid>
            <w:gridCol w:w="2882"/>
            <w:gridCol w:w="4321"/>
            <w:gridCol w:w="864"/>
            <w:gridCol w:w="1008"/>
          </w:tblGrid>
        </w:tblGridChange>
      </w:tblGrid>
      <w:tr w:rsidR="00573AF5" w:rsidRPr="00573AF5" w14:paraId="1464472C" w14:textId="77777777" w:rsidTr="00433EA9">
        <w:trPr>
          <w:tblHeader/>
          <w:jc w:val="center"/>
          <w:trPrChange w:id="716" w:author="Amit Popat" w:date="2022-07-11T09:42:00Z">
            <w:trPr>
              <w:tblHeader/>
              <w:jc w:val="center"/>
            </w:trPr>
          </w:trPrChange>
        </w:trPr>
        <w:tc>
          <w:tcPr>
            <w:tcW w:w="2882" w:type="dxa"/>
            <w:tcBorders>
              <w:top w:val="single" w:sz="2" w:space="0" w:color="auto"/>
              <w:left w:val="nil"/>
              <w:bottom w:val="single" w:sz="4" w:space="0" w:color="auto"/>
              <w:right w:val="nil"/>
            </w:tcBorders>
            <w:shd w:val="clear" w:color="auto" w:fill="FFFFFF"/>
            <w:tcPrChange w:id="717" w:author="Amit Popat" w:date="2022-07-11T09:42:00Z">
              <w:tcPr>
                <w:tcW w:w="2880" w:type="dxa"/>
                <w:tcBorders>
                  <w:top w:val="single" w:sz="2" w:space="0" w:color="auto"/>
                  <w:left w:val="nil"/>
                  <w:bottom w:val="single" w:sz="4" w:space="0" w:color="auto"/>
                  <w:right w:val="nil"/>
                </w:tcBorders>
                <w:shd w:val="clear" w:color="auto" w:fill="FFFFFF"/>
              </w:tcPr>
            </w:tcPrChange>
          </w:tcPr>
          <w:p w14:paraId="5EC19A94"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Change w:id="718" w:author="Amit Popat" w:date="2022-07-11T09:42:00Z">
              <w:tcPr>
                <w:tcW w:w="4320" w:type="dxa"/>
                <w:tcBorders>
                  <w:top w:val="single" w:sz="2" w:space="0" w:color="auto"/>
                  <w:left w:val="nil"/>
                  <w:bottom w:val="single" w:sz="4" w:space="0" w:color="auto"/>
                  <w:right w:val="nil"/>
                </w:tcBorders>
                <w:shd w:val="clear" w:color="auto" w:fill="FFFFFF"/>
              </w:tcPr>
            </w:tcPrChange>
          </w:tcPr>
          <w:p w14:paraId="4454187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Change w:id="719" w:author="Amit Popat" w:date="2022-07-11T09:42:00Z">
              <w:tcPr>
                <w:tcW w:w="864" w:type="dxa"/>
                <w:tcBorders>
                  <w:top w:val="single" w:sz="2" w:space="0" w:color="auto"/>
                  <w:left w:val="nil"/>
                  <w:bottom w:val="single" w:sz="4" w:space="0" w:color="auto"/>
                  <w:right w:val="nil"/>
                </w:tcBorders>
                <w:shd w:val="clear" w:color="auto" w:fill="FFFFFF"/>
              </w:tcPr>
            </w:tcPrChange>
          </w:tcPr>
          <w:p w14:paraId="693BCBB2"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Change w:id="720" w:author="Amit Popat" w:date="2022-07-11T09:42:00Z">
              <w:tcPr>
                <w:tcW w:w="1008" w:type="dxa"/>
                <w:tcBorders>
                  <w:top w:val="single" w:sz="2" w:space="0" w:color="auto"/>
                  <w:left w:val="nil"/>
                  <w:bottom w:val="single" w:sz="4" w:space="0" w:color="auto"/>
                  <w:right w:val="nil"/>
                </w:tcBorders>
                <w:shd w:val="clear" w:color="auto" w:fill="FFFFFF"/>
              </w:tcPr>
            </w:tcPrChange>
          </w:tcPr>
          <w:p w14:paraId="36026187" w14:textId="77777777" w:rsidR="00573AF5" w:rsidRDefault="00573AF5">
            <w:pPr>
              <w:pStyle w:val="MsgTableHeader"/>
              <w:jc w:val="center"/>
              <w:rPr>
                <w:noProof/>
              </w:rPr>
            </w:pPr>
            <w:r>
              <w:rPr>
                <w:noProof/>
              </w:rPr>
              <w:t>Chapter</w:t>
            </w:r>
          </w:p>
        </w:tc>
      </w:tr>
      <w:tr w:rsidR="00573AF5" w:rsidRPr="00573AF5" w14:paraId="02DA5B9D" w14:textId="77777777" w:rsidTr="00433EA9">
        <w:trPr>
          <w:jc w:val="center"/>
          <w:trPrChange w:id="721" w:author="Amit Popat" w:date="2022-07-11T09:42:00Z">
            <w:trPr>
              <w:jc w:val="center"/>
            </w:trPr>
          </w:trPrChange>
        </w:trPr>
        <w:tc>
          <w:tcPr>
            <w:tcW w:w="2882" w:type="dxa"/>
            <w:tcBorders>
              <w:top w:val="single" w:sz="4" w:space="0" w:color="auto"/>
              <w:left w:val="nil"/>
              <w:bottom w:val="dotted" w:sz="4" w:space="0" w:color="auto"/>
              <w:right w:val="nil"/>
            </w:tcBorders>
            <w:shd w:val="clear" w:color="auto" w:fill="FFFFFF"/>
            <w:tcPrChange w:id="722" w:author="Amit Popat" w:date="2022-07-11T09:42:00Z">
              <w:tcPr>
                <w:tcW w:w="2880" w:type="dxa"/>
                <w:tcBorders>
                  <w:top w:val="single" w:sz="4" w:space="0" w:color="auto"/>
                  <w:left w:val="nil"/>
                  <w:bottom w:val="dotted" w:sz="4" w:space="0" w:color="auto"/>
                  <w:right w:val="nil"/>
                </w:tcBorders>
                <w:shd w:val="clear" w:color="auto" w:fill="FFFFFF"/>
              </w:tcPr>
            </w:tcPrChange>
          </w:tcPr>
          <w:p w14:paraId="660B0F44"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Change w:id="723" w:author="Amit Popat" w:date="2022-07-11T09:42:00Z">
              <w:tcPr>
                <w:tcW w:w="4320" w:type="dxa"/>
                <w:tcBorders>
                  <w:top w:val="single" w:sz="4" w:space="0" w:color="auto"/>
                  <w:left w:val="nil"/>
                  <w:bottom w:val="dotted" w:sz="4" w:space="0" w:color="auto"/>
                  <w:right w:val="nil"/>
                </w:tcBorders>
                <w:shd w:val="clear" w:color="auto" w:fill="FFFFFF"/>
              </w:tcPr>
            </w:tcPrChange>
          </w:tcPr>
          <w:p w14:paraId="51558AF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Change w:id="724" w:author="Amit Popat" w:date="2022-07-11T09:42:00Z">
              <w:tcPr>
                <w:tcW w:w="864" w:type="dxa"/>
                <w:tcBorders>
                  <w:top w:val="single" w:sz="4" w:space="0" w:color="auto"/>
                  <w:left w:val="nil"/>
                  <w:bottom w:val="dotted" w:sz="4" w:space="0" w:color="auto"/>
                  <w:right w:val="nil"/>
                </w:tcBorders>
                <w:shd w:val="clear" w:color="auto" w:fill="FFFFFF"/>
              </w:tcPr>
            </w:tcPrChange>
          </w:tcPr>
          <w:p w14:paraId="59C0980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725" w:author="Amit Popat" w:date="2022-07-11T09:42:00Z">
              <w:tcPr>
                <w:tcW w:w="1008" w:type="dxa"/>
                <w:tcBorders>
                  <w:top w:val="single" w:sz="4" w:space="0" w:color="auto"/>
                  <w:left w:val="nil"/>
                  <w:bottom w:val="dotted" w:sz="4" w:space="0" w:color="auto"/>
                  <w:right w:val="nil"/>
                </w:tcBorders>
                <w:shd w:val="clear" w:color="auto" w:fill="FFFFFF"/>
              </w:tcPr>
            </w:tcPrChange>
          </w:tcPr>
          <w:p w14:paraId="4C94C870" w14:textId="77777777" w:rsidR="00573AF5" w:rsidRDefault="00573AF5">
            <w:pPr>
              <w:pStyle w:val="MsgTableBody"/>
              <w:jc w:val="center"/>
              <w:rPr>
                <w:noProof/>
              </w:rPr>
            </w:pPr>
            <w:r>
              <w:rPr>
                <w:noProof/>
              </w:rPr>
              <w:t>2</w:t>
            </w:r>
          </w:p>
        </w:tc>
      </w:tr>
      <w:tr w:rsidR="00573AF5" w:rsidRPr="00573AF5" w14:paraId="7874AB16" w14:textId="77777777" w:rsidTr="00433EA9">
        <w:trPr>
          <w:jc w:val="center"/>
          <w:trPrChange w:id="726" w:author="Amit Popat" w:date="2022-07-11T09:42:00Z">
            <w:trPr>
              <w:jc w:val="center"/>
            </w:trPr>
          </w:trPrChange>
        </w:trPr>
        <w:tc>
          <w:tcPr>
            <w:tcW w:w="2882" w:type="dxa"/>
            <w:tcBorders>
              <w:top w:val="dotted" w:sz="4" w:space="0" w:color="auto"/>
              <w:left w:val="nil"/>
              <w:bottom w:val="dotted" w:sz="4" w:space="0" w:color="auto"/>
              <w:right w:val="nil"/>
            </w:tcBorders>
            <w:shd w:val="clear" w:color="auto" w:fill="FFFFFF"/>
            <w:tcPrChange w:id="727" w:author="Amit Popat" w:date="2022-07-11T09:42:00Z">
              <w:tcPr>
                <w:tcW w:w="2880" w:type="dxa"/>
                <w:tcBorders>
                  <w:top w:val="dotted" w:sz="4" w:space="0" w:color="auto"/>
                  <w:left w:val="nil"/>
                  <w:bottom w:val="dotted" w:sz="4" w:space="0" w:color="auto"/>
                  <w:right w:val="nil"/>
                </w:tcBorders>
                <w:shd w:val="clear" w:color="auto" w:fill="FFFFFF"/>
              </w:tcPr>
            </w:tcPrChange>
          </w:tcPr>
          <w:p w14:paraId="0DF9513B" w14:textId="77777777" w:rsidR="00573AF5" w:rsidRDefault="00573AF5">
            <w:pPr>
              <w:pStyle w:val="MsgTableBody"/>
              <w:rPr>
                <w:noProof/>
              </w:rPr>
            </w:pPr>
            <w:r>
              <w:rPr>
                <w:noProof/>
              </w:rPr>
              <w:t xml:space="preserve">[{ </w:t>
            </w:r>
            <w:r w:rsidR="00976CBD">
              <w:fldChar w:fldCharType="begin"/>
            </w:r>
            <w:r w:rsidR="00976CBD">
              <w:instrText>HYPERLINK \l "SFT"</w:instrText>
            </w:r>
            <w:r w:rsidR="00976CBD">
              <w:fldChar w:fldCharType="separate"/>
            </w:r>
            <w:r>
              <w:rPr>
                <w:rStyle w:val="Hyperlink"/>
                <w:noProof/>
              </w:rPr>
              <w:t>SFT</w:t>
            </w:r>
            <w:r w:rsidR="00976CBD">
              <w:rPr>
                <w:rStyle w:val="Hyperlink"/>
                <w:noProof/>
              </w:rPr>
              <w:fldChar w:fldCharType="end"/>
            </w:r>
            <w:r>
              <w:rPr>
                <w:noProof/>
              </w:rPr>
              <w:t xml:space="preserve"> }]</w:t>
            </w:r>
          </w:p>
        </w:tc>
        <w:tc>
          <w:tcPr>
            <w:tcW w:w="4321" w:type="dxa"/>
            <w:tcBorders>
              <w:top w:val="dotted" w:sz="4" w:space="0" w:color="auto"/>
              <w:left w:val="nil"/>
              <w:bottom w:val="dotted" w:sz="4" w:space="0" w:color="auto"/>
              <w:right w:val="nil"/>
            </w:tcBorders>
            <w:shd w:val="clear" w:color="auto" w:fill="FFFFFF"/>
            <w:tcPrChange w:id="728" w:author="Amit Popat" w:date="2022-07-11T09:42:00Z">
              <w:tcPr>
                <w:tcW w:w="4320" w:type="dxa"/>
                <w:tcBorders>
                  <w:top w:val="dotted" w:sz="4" w:space="0" w:color="auto"/>
                  <w:left w:val="nil"/>
                  <w:bottom w:val="dotted" w:sz="4" w:space="0" w:color="auto"/>
                  <w:right w:val="nil"/>
                </w:tcBorders>
                <w:shd w:val="clear" w:color="auto" w:fill="FFFFFF"/>
              </w:tcPr>
            </w:tcPrChange>
          </w:tcPr>
          <w:p w14:paraId="30AE0AF2"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Change w:id="729" w:author="Amit Popat" w:date="2022-07-11T09:42:00Z">
              <w:tcPr>
                <w:tcW w:w="864" w:type="dxa"/>
                <w:tcBorders>
                  <w:top w:val="dotted" w:sz="4" w:space="0" w:color="auto"/>
                  <w:left w:val="nil"/>
                  <w:bottom w:val="dotted" w:sz="4" w:space="0" w:color="auto"/>
                  <w:right w:val="nil"/>
                </w:tcBorders>
                <w:shd w:val="clear" w:color="auto" w:fill="FFFFFF"/>
              </w:tcPr>
            </w:tcPrChange>
          </w:tcPr>
          <w:p w14:paraId="1FE6AD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30" w:author="Amit Popat" w:date="2022-07-11T09:42:00Z">
              <w:tcPr>
                <w:tcW w:w="1008" w:type="dxa"/>
                <w:tcBorders>
                  <w:top w:val="dotted" w:sz="4" w:space="0" w:color="auto"/>
                  <w:left w:val="nil"/>
                  <w:bottom w:val="dotted" w:sz="4" w:space="0" w:color="auto"/>
                  <w:right w:val="nil"/>
                </w:tcBorders>
                <w:shd w:val="clear" w:color="auto" w:fill="FFFFFF"/>
              </w:tcPr>
            </w:tcPrChange>
          </w:tcPr>
          <w:p w14:paraId="6F99C057" w14:textId="77777777" w:rsidR="00573AF5" w:rsidRDefault="00573AF5">
            <w:pPr>
              <w:pStyle w:val="MsgTableBody"/>
              <w:jc w:val="center"/>
              <w:rPr>
                <w:noProof/>
              </w:rPr>
            </w:pPr>
            <w:r>
              <w:rPr>
                <w:noProof/>
              </w:rPr>
              <w:t>2</w:t>
            </w:r>
          </w:p>
        </w:tc>
      </w:tr>
      <w:tr w:rsidR="00573AF5" w:rsidRPr="00573AF5" w14:paraId="7586CD92" w14:textId="77777777" w:rsidTr="00433EA9">
        <w:trPr>
          <w:jc w:val="center"/>
          <w:trPrChange w:id="731" w:author="Amit Popat" w:date="2022-07-11T09:42:00Z">
            <w:trPr>
              <w:jc w:val="center"/>
            </w:trPr>
          </w:trPrChange>
        </w:trPr>
        <w:tc>
          <w:tcPr>
            <w:tcW w:w="2882" w:type="dxa"/>
            <w:tcBorders>
              <w:top w:val="dotted" w:sz="4" w:space="0" w:color="auto"/>
              <w:left w:val="nil"/>
              <w:bottom w:val="dotted" w:sz="4" w:space="0" w:color="auto"/>
              <w:right w:val="nil"/>
            </w:tcBorders>
            <w:shd w:val="clear" w:color="auto" w:fill="FFFFFF"/>
            <w:tcPrChange w:id="732" w:author="Amit Popat" w:date="2022-07-11T09:42:00Z">
              <w:tcPr>
                <w:tcW w:w="2880" w:type="dxa"/>
                <w:tcBorders>
                  <w:top w:val="dotted" w:sz="4" w:space="0" w:color="auto"/>
                  <w:left w:val="nil"/>
                  <w:bottom w:val="dotted" w:sz="4" w:space="0" w:color="auto"/>
                  <w:right w:val="nil"/>
                </w:tcBorders>
                <w:shd w:val="clear" w:color="auto" w:fill="FFFFFF"/>
              </w:tcPr>
            </w:tcPrChange>
          </w:tcPr>
          <w:p w14:paraId="2ED450F9"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Change w:id="733" w:author="Amit Popat" w:date="2022-07-11T09:42:00Z">
              <w:tcPr>
                <w:tcW w:w="4320" w:type="dxa"/>
                <w:tcBorders>
                  <w:top w:val="dotted" w:sz="4" w:space="0" w:color="auto"/>
                  <w:left w:val="nil"/>
                  <w:bottom w:val="dotted" w:sz="4" w:space="0" w:color="auto"/>
                  <w:right w:val="nil"/>
                </w:tcBorders>
                <w:shd w:val="clear" w:color="auto" w:fill="FFFFFF"/>
              </w:tcPr>
            </w:tcPrChange>
          </w:tcPr>
          <w:p w14:paraId="22331C2D"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734" w:author="Amit Popat" w:date="2022-07-11T09:42:00Z">
              <w:tcPr>
                <w:tcW w:w="864" w:type="dxa"/>
                <w:tcBorders>
                  <w:top w:val="dotted" w:sz="4" w:space="0" w:color="auto"/>
                  <w:left w:val="nil"/>
                  <w:bottom w:val="dotted" w:sz="4" w:space="0" w:color="auto"/>
                  <w:right w:val="nil"/>
                </w:tcBorders>
                <w:shd w:val="clear" w:color="auto" w:fill="FFFFFF"/>
              </w:tcPr>
            </w:tcPrChange>
          </w:tcPr>
          <w:p w14:paraId="1DCCBB4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35" w:author="Amit Popat" w:date="2022-07-11T09:42:00Z">
              <w:tcPr>
                <w:tcW w:w="1008" w:type="dxa"/>
                <w:tcBorders>
                  <w:top w:val="dotted" w:sz="4" w:space="0" w:color="auto"/>
                  <w:left w:val="nil"/>
                  <w:bottom w:val="dotted" w:sz="4" w:space="0" w:color="auto"/>
                  <w:right w:val="nil"/>
                </w:tcBorders>
                <w:shd w:val="clear" w:color="auto" w:fill="FFFFFF"/>
              </w:tcPr>
            </w:tcPrChange>
          </w:tcPr>
          <w:p w14:paraId="52392680" w14:textId="77777777" w:rsidR="00573AF5" w:rsidRDefault="00573AF5">
            <w:pPr>
              <w:pStyle w:val="MsgTableBody"/>
              <w:jc w:val="center"/>
              <w:rPr>
                <w:noProof/>
              </w:rPr>
            </w:pPr>
            <w:r>
              <w:rPr>
                <w:noProof/>
              </w:rPr>
              <w:t>2</w:t>
            </w:r>
          </w:p>
        </w:tc>
      </w:tr>
      <w:tr w:rsidR="00573AF5" w:rsidRPr="00573AF5" w14:paraId="634A03B2" w14:textId="77777777" w:rsidTr="00433EA9">
        <w:trPr>
          <w:jc w:val="center"/>
          <w:trPrChange w:id="736" w:author="Amit Popat" w:date="2022-07-11T09:42:00Z">
            <w:trPr>
              <w:jc w:val="center"/>
            </w:trPr>
          </w:trPrChange>
        </w:trPr>
        <w:tc>
          <w:tcPr>
            <w:tcW w:w="2882" w:type="dxa"/>
            <w:tcBorders>
              <w:top w:val="dotted" w:sz="4" w:space="0" w:color="auto"/>
              <w:left w:val="nil"/>
              <w:bottom w:val="dotted" w:sz="4" w:space="0" w:color="auto"/>
              <w:right w:val="nil"/>
            </w:tcBorders>
            <w:shd w:val="clear" w:color="auto" w:fill="FFFFFF"/>
            <w:tcPrChange w:id="737" w:author="Amit Popat" w:date="2022-07-11T09:42:00Z">
              <w:tcPr>
                <w:tcW w:w="2880" w:type="dxa"/>
                <w:tcBorders>
                  <w:top w:val="dotted" w:sz="4" w:space="0" w:color="auto"/>
                  <w:left w:val="nil"/>
                  <w:bottom w:val="dotted" w:sz="4" w:space="0" w:color="auto"/>
                  <w:right w:val="nil"/>
                </w:tcBorders>
                <w:shd w:val="clear" w:color="auto" w:fill="FFFFFF"/>
              </w:tcPr>
            </w:tcPrChange>
          </w:tcPr>
          <w:p w14:paraId="4F894868"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738" w:author="Amit Popat" w:date="2022-07-11T09:42:00Z">
              <w:tcPr>
                <w:tcW w:w="4320" w:type="dxa"/>
                <w:tcBorders>
                  <w:top w:val="dotted" w:sz="4" w:space="0" w:color="auto"/>
                  <w:left w:val="nil"/>
                  <w:bottom w:val="dotted" w:sz="4" w:space="0" w:color="auto"/>
                  <w:right w:val="nil"/>
                </w:tcBorders>
                <w:shd w:val="clear" w:color="auto" w:fill="FFFFFF"/>
              </w:tcPr>
            </w:tcPrChange>
          </w:tcPr>
          <w:p w14:paraId="60ABAD0C"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Change w:id="739" w:author="Amit Popat" w:date="2022-07-11T09:42:00Z">
              <w:tcPr>
                <w:tcW w:w="864" w:type="dxa"/>
                <w:tcBorders>
                  <w:top w:val="dotted" w:sz="4" w:space="0" w:color="auto"/>
                  <w:left w:val="nil"/>
                  <w:bottom w:val="dotted" w:sz="4" w:space="0" w:color="auto"/>
                  <w:right w:val="nil"/>
                </w:tcBorders>
                <w:shd w:val="clear" w:color="auto" w:fill="FFFFFF"/>
              </w:tcPr>
            </w:tcPrChange>
          </w:tcPr>
          <w:p w14:paraId="351A9B7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40" w:author="Amit Popat" w:date="2022-07-11T09:42:00Z">
              <w:tcPr>
                <w:tcW w:w="1008" w:type="dxa"/>
                <w:tcBorders>
                  <w:top w:val="dotted" w:sz="4" w:space="0" w:color="auto"/>
                  <w:left w:val="nil"/>
                  <w:bottom w:val="dotted" w:sz="4" w:space="0" w:color="auto"/>
                  <w:right w:val="nil"/>
                </w:tcBorders>
                <w:shd w:val="clear" w:color="auto" w:fill="FFFFFF"/>
              </w:tcPr>
            </w:tcPrChange>
          </w:tcPr>
          <w:p w14:paraId="58CA4871" w14:textId="77777777" w:rsidR="00573AF5" w:rsidRDefault="00573AF5">
            <w:pPr>
              <w:pStyle w:val="MsgTableBody"/>
              <w:jc w:val="center"/>
              <w:rPr>
                <w:noProof/>
              </w:rPr>
            </w:pPr>
          </w:p>
        </w:tc>
      </w:tr>
      <w:tr w:rsidR="00573AF5" w:rsidRPr="00573AF5" w14:paraId="30F3019A" w14:textId="77777777" w:rsidTr="00433EA9">
        <w:trPr>
          <w:jc w:val="center"/>
          <w:trPrChange w:id="741" w:author="Amit Popat" w:date="2022-07-11T09:42:00Z">
            <w:trPr>
              <w:jc w:val="center"/>
            </w:trPr>
          </w:trPrChange>
        </w:trPr>
        <w:tc>
          <w:tcPr>
            <w:tcW w:w="2882" w:type="dxa"/>
            <w:tcBorders>
              <w:top w:val="dotted" w:sz="4" w:space="0" w:color="auto"/>
              <w:left w:val="nil"/>
              <w:bottom w:val="dotted" w:sz="4" w:space="0" w:color="auto"/>
              <w:right w:val="nil"/>
            </w:tcBorders>
            <w:shd w:val="clear" w:color="auto" w:fill="FFFFFF"/>
            <w:tcPrChange w:id="742" w:author="Amit Popat" w:date="2022-07-11T09:42:00Z">
              <w:tcPr>
                <w:tcW w:w="2880" w:type="dxa"/>
                <w:tcBorders>
                  <w:top w:val="dotted" w:sz="4" w:space="0" w:color="auto"/>
                  <w:left w:val="nil"/>
                  <w:bottom w:val="dotted" w:sz="4" w:space="0" w:color="auto"/>
                  <w:right w:val="nil"/>
                </w:tcBorders>
                <w:shd w:val="clear" w:color="auto" w:fill="FFFFFF"/>
              </w:tcPr>
            </w:tcPrChange>
          </w:tcPr>
          <w:p w14:paraId="297CAC0A" w14:textId="77777777" w:rsidR="00573AF5" w:rsidRDefault="00573AF5">
            <w:pPr>
              <w:pStyle w:val="MsgTableBody"/>
              <w:rPr>
                <w:noProof/>
              </w:rPr>
            </w:pPr>
            <w:r>
              <w:rPr>
                <w:noProof/>
              </w:rPr>
              <w:t xml:space="preserve">  </w:t>
            </w:r>
            <w:r w:rsidR="00976CBD">
              <w:fldChar w:fldCharType="begin"/>
            </w:r>
            <w:r w:rsidR="00976CBD">
              <w:instrText>HYPERLINK \l "PRD"</w:instrText>
            </w:r>
            <w:r w:rsidR="00976CBD">
              <w:fldChar w:fldCharType="separate"/>
            </w:r>
            <w:r>
              <w:rPr>
                <w:rStyle w:val="Hyperlink"/>
                <w:noProof/>
              </w:rPr>
              <w:t>PRD</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743" w:author="Amit Popat" w:date="2022-07-11T09:42:00Z">
              <w:tcPr>
                <w:tcW w:w="4320" w:type="dxa"/>
                <w:tcBorders>
                  <w:top w:val="dotted" w:sz="4" w:space="0" w:color="auto"/>
                  <w:left w:val="nil"/>
                  <w:bottom w:val="dotted" w:sz="4" w:space="0" w:color="auto"/>
                  <w:right w:val="nil"/>
                </w:tcBorders>
                <w:shd w:val="clear" w:color="auto" w:fill="FFFFFF"/>
              </w:tcPr>
            </w:tcPrChange>
          </w:tcPr>
          <w:p w14:paraId="2EE0D673"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744" w:author="Amit Popat" w:date="2022-07-11T09:42:00Z">
              <w:tcPr>
                <w:tcW w:w="864" w:type="dxa"/>
                <w:tcBorders>
                  <w:top w:val="dotted" w:sz="4" w:space="0" w:color="auto"/>
                  <w:left w:val="nil"/>
                  <w:bottom w:val="dotted" w:sz="4" w:space="0" w:color="auto"/>
                  <w:right w:val="nil"/>
                </w:tcBorders>
                <w:shd w:val="clear" w:color="auto" w:fill="FFFFFF"/>
              </w:tcPr>
            </w:tcPrChange>
          </w:tcPr>
          <w:p w14:paraId="028FB2F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45" w:author="Amit Popat" w:date="2022-07-11T09:42:00Z">
              <w:tcPr>
                <w:tcW w:w="1008" w:type="dxa"/>
                <w:tcBorders>
                  <w:top w:val="dotted" w:sz="4" w:space="0" w:color="auto"/>
                  <w:left w:val="nil"/>
                  <w:bottom w:val="dotted" w:sz="4" w:space="0" w:color="auto"/>
                  <w:right w:val="nil"/>
                </w:tcBorders>
                <w:shd w:val="clear" w:color="auto" w:fill="FFFFFF"/>
              </w:tcPr>
            </w:tcPrChange>
          </w:tcPr>
          <w:p w14:paraId="5DD0DE74" w14:textId="77777777" w:rsidR="00573AF5" w:rsidRDefault="00573AF5">
            <w:pPr>
              <w:pStyle w:val="MsgTableBody"/>
              <w:jc w:val="center"/>
              <w:rPr>
                <w:noProof/>
              </w:rPr>
            </w:pPr>
            <w:r>
              <w:rPr>
                <w:noProof/>
              </w:rPr>
              <w:t>11</w:t>
            </w:r>
          </w:p>
        </w:tc>
      </w:tr>
      <w:tr w:rsidR="00573AF5" w:rsidRPr="00573AF5" w14:paraId="07C6E2F6" w14:textId="77777777" w:rsidTr="00433EA9">
        <w:trPr>
          <w:jc w:val="center"/>
          <w:trPrChange w:id="746" w:author="Amit Popat" w:date="2022-07-11T09:42:00Z">
            <w:trPr>
              <w:jc w:val="center"/>
            </w:trPr>
          </w:trPrChange>
        </w:trPr>
        <w:tc>
          <w:tcPr>
            <w:tcW w:w="2882" w:type="dxa"/>
            <w:tcBorders>
              <w:top w:val="dotted" w:sz="4" w:space="0" w:color="auto"/>
              <w:left w:val="nil"/>
              <w:bottom w:val="dotted" w:sz="4" w:space="0" w:color="auto"/>
              <w:right w:val="nil"/>
            </w:tcBorders>
            <w:shd w:val="clear" w:color="auto" w:fill="FFFFFF"/>
            <w:tcPrChange w:id="747" w:author="Amit Popat" w:date="2022-07-11T09:42:00Z">
              <w:tcPr>
                <w:tcW w:w="2880" w:type="dxa"/>
                <w:tcBorders>
                  <w:top w:val="dotted" w:sz="4" w:space="0" w:color="auto"/>
                  <w:left w:val="nil"/>
                  <w:bottom w:val="dotted" w:sz="4" w:space="0" w:color="auto"/>
                  <w:right w:val="nil"/>
                </w:tcBorders>
                <w:shd w:val="clear" w:color="auto" w:fill="FFFFFF"/>
              </w:tcPr>
            </w:tcPrChange>
          </w:tcPr>
          <w:p w14:paraId="75914C48" w14:textId="77777777" w:rsidR="00573AF5" w:rsidRDefault="00573AF5">
            <w:pPr>
              <w:pStyle w:val="MsgTableBody"/>
              <w:rPr>
                <w:noProof/>
              </w:rPr>
            </w:pPr>
            <w:r>
              <w:rPr>
                <w:noProof/>
              </w:rPr>
              <w:lastRenderedPageBreak/>
              <w:t xml:space="preserve">  [{</w:t>
            </w:r>
            <w:r w:rsidR="00976CBD">
              <w:fldChar w:fldCharType="begin"/>
            </w:r>
            <w:r w:rsidR="00976CBD">
              <w:instrText>HYPERLINK \l "CTD"</w:instrText>
            </w:r>
            <w:r w:rsidR="00976CBD">
              <w:fldChar w:fldCharType="separate"/>
            </w:r>
            <w:r>
              <w:rPr>
                <w:rStyle w:val="Hyperlink"/>
                <w:noProof/>
              </w:rPr>
              <w:t>CTD</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748" w:author="Amit Popat" w:date="2022-07-11T09:42:00Z">
              <w:tcPr>
                <w:tcW w:w="4320" w:type="dxa"/>
                <w:tcBorders>
                  <w:top w:val="dotted" w:sz="4" w:space="0" w:color="auto"/>
                  <w:left w:val="nil"/>
                  <w:bottom w:val="dotted" w:sz="4" w:space="0" w:color="auto"/>
                  <w:right w:val="nil"/>
                </w:tcBorders>
                <w:shd w:val="clear" w:color="auto" w:fill="FFFFFF"/>
              </w:tcPr>
            </w:tcPrChange>
          </w:tcPr>
          <w:p w14:paraId="6228501A"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749" w:author="Amit Popat" w:date="2022-07-11T09:42:00Z">
              <w:tcPr>
                <w:tcW w:w="864" w:type="dxa"/>
                <w:tcBorders>
                  <w:top w:val="dotted" w:sz="4" w:space="0" w:color="auto"/>
                  <w:left w:val="nil"/>
                  <w:bottom w:val="dotted" w:sz="4" w:space="0" w:color="auto"/>
                  <w:right w:val="nil"/>
                </w:tcBorders>
                <w:shd w:val="clear" w:color="auto" w:fill="FFFFFF"/>
              </w:tcPr>
            </w:tcPrChange>
          </w:tcPr>
          <w:p w14:paraId="3F95EFA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50" w:author="Amit Popat" w:date="2022-07-11T09:42:00Z">
              <w:tcPr>
                <w:tcW w:w="1008" w:type="dxa"/>
                <w:tcBorders>
                  <w:top w:val="dotted" w:sz="4" w:space="0" w:color="auto"/>
                  <w:left w:val="nil"/>
                  <w:bottom w:val="dotted" w:sz="4" w:space="0" w:color="auto"/>
                  <w:right w:val="nil"/>
                </w:tcBorders>
                <w:shd w:val="clear" w:color="auto" w:fill="FFFFFF"/>
              </w:tcPr>
            </w:tcPrChange>
          </w:tcPr>
          <w:p w14:paraId="7617BD52" w14:textId="77777777" w:rsidR="00573AF5" w:rsidRDefault="00573AF5">
            <w:pPr>
              <w:pStyle w:val="MsgTableBody"/>
              <w:jc w:val="center"/>
              <w:rPr>
                <w:noProof/>
              </w:rPr>
            </w:pPr>
            <w:r>
              <w:rPr>
                <w:noProof/>
              </w:rPr>
              <w:t>11</w:t>
            </w:r>
          </w:p>
        </w:tc>
      </w:tr>
      <w:tr w:rsidR="00573AF5" w:rsidRPr="00573AF5" w14:paraId="52C65B8B" w14:textId="77777777" w:rsidTr="00433EA9">
        <w:trPr>
          <w:jc w:val="center"/>
          <w:trPrChange w:id="751" w:author="Amit Popat" w:date="2022-07-11T09:42:00Z">
            <w:trPr>
              <w:jc w:val="center"/>
            </w:trPr>
          </w:trPrChange>
        </w:trPr>
        <w:tc>
          <w:tcPr>
            <w:tcW w:w="2882" w:type="dxa"/>
            <w:tcBorders>
              <w:top w:val="dotted" w:sz="4" w:space="0" w:color="auto"/>
              <w:left w:val="nil"/>
              <w:bottom w:val="dotted" w:sz="4" w:space="0" w:color="auto"/>
              <w:right w:val="nil"/>
            </w:tcBorders>
            <w:shd w:val="clear" w:color="auto" w:fill="FFFFFF"/>
            <w:tcPrChange w:id="752" w:author="Amit Popat" w:date="2022-07-11T09:42:00Z">
              <w:tcPr>
                <w:tcW w:w="2880" w:type="dxa"/>
                <w:tcBorders>
                  <w:top w:val="dotted" w:sz="4" w:space="0" w:color="auto"/>
                  <w:left w:val="nil"/>
                  <w:bottom w:val="dotted" w:sz="4" w:space="0" w:color="auto"/>
                  <w:right w:val="nil"/>
                </w:tcBorders>
                <w:shd w:val="clear" w:color="auto" w:fill="FFFFFF"/>
              </w:tcPr>
            </w:tcPrChange>
          </w:tcPr>
          <w:p w14:paraId="73FDA7B1"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753" w:author="Amit Popat" w:date="2022-07-11T09:42:00Z">
              <w:tcPr>
                <w:tcW w:w="4320" w:type="dxa"/>
                <w:tcBorders>
                  <w:top w:val="dotted" w:sz="4" w:space="0" w:color="auto"/>
                  <w:left w:val="nil"/>
                  <w:bottom w:val="dotted" w:sz="4" w:space="0" w:color="auto"/>
                  <w:right w:val="nil"/>
                </w:tcBorders>
                <w:shd w:val="clear" w:color="auto" w:fill="FFFFFF"/>
              </w:tcPr>
            </w:tcPrChange>
          </w:tcPr>
          <w:p w14:paraId="65173792"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Change w:id="754" w:author="Amit Popat" w:date="2022-07-11T09:42:00Z">
              <w:tcPr>
                <w:tcW w:w="864" w:type="dxa"/>
                <w:tcBorders>
                  <w:top w:val="dotted" w:sz="4" w:space="0" w:color="auto"/>
                  <w:left w:val="nil"/>
                  <w:bottom w:val="dotted" w:sz="4" w:space="0" w:color="auto"/>
                  <w:right w:val="nil"/>
                </w:tcBorders>
                <w:shd w:val="clear" w:color="auto" w:fill="FFFFFF"/>
              </w:tcPr>
            </w:tcPrChange>
          </w:tcPr>
          <w:p w14:paraId="46BBC90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55" w:author="Amit Popat" w:date="2022-07-11T09:42:00Z">
              <w:tcPr>
                <w:tcW w:w="1008" w:type="dxa"/>
                <w:tcBorders>
                  <w:top w:val="dotted" w:sz="4" w:space="0" w:color="auto"/>
                  <w:left w:val="nil"/>
                  <w:bottom w:val="dotted" w:sz="4" w:space="0" w:color="auto"/>
                  <w:right w:val="nil"/>
                </w:tcBorders>
                <w:shd w:val="clear" w:color="auto" w:fill="FFFFFF"/>
              </w:tcPr>
            </w:tcPrChange>
          </w:tcPr>
          <w:p w14:paraId="2D1D294E" w14:textId="77777777" w:rsidR="00573AF5" w:rsidRDefault="00573AF5">
            <w:pPr>
              <w:pStyle w:val="MsgTableBody"/>
              <w:jc w:val="center"/>
              <w:rPr>
                <w:noProof/>
              </w:rPr>
            </w:pPr>
          </w:p>
        </w:tc>
      </w:tr>
      <w:tr w:rsidR="00573AF5" w:rsidRPr="00573AF5" w14:paraId="1DA3742E" w14:textId="77777777" w:rsidTr="00433EA9">
        <w:trPr>
          <w:jc w:val="center"/>
          <w:trPrChange w:id="756" w:author="Amit Popat" w:date="2022-07-11T09:42:00Z">
            <w:trPr>
              <w:jc w:val="center"/>
            </w:trPr>
          </w:trPrChange>
        </w:trPr>
        <w:tc>
          <w:tcPr>
            <w:tcW w:w="2882" w:type="dxa"/>
            <w:tcBorders>
              <w:top w:val="dotted" w:sz="4" w:space="0" w:color="auto"/>
              <w:left w:val="nil"/>
              <w:bottom w:val="dotted" w:sz="4" w:space="0" w:color="auto"/>
              <w:right w:val="nil"/>
            </w:tcBorders>
            <w:shd w:val="clear" w:color="auto" w:fill="FFFFFF"/>
            <w:tcPrChange w:id="757" w:author="Amit Popat" w:date="2022-07-11T09:42:00Z">
              <w:tcPr>
                <w:tcW w:w="2880" w:type="dxa"/>
                <w:tcBorders>
                  <w:top w:val="dotted" w:sz="4" w:space="0" w:color="auto"/>
                  <w:left w:val="nil"/>
                  <w:bottom w:val="dotted" w:sz="4" w:space="0" w:color="auto"/>
                  <w:right w:val="nil"/>
                </w:tcBorders>
                <w:shd w:val="clear" w:color="auto" w:fill="FFFFFF"/>
              </w:tcPr>
            </w:tcPrChange>
          </w:tcPr>
          <w:p w14:paraId="1EB2C4E8"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Change w:id="758" w:author="Amit Popat" w:date="2022-07-11T09:42:00Z">
              <w:tcPr>
                <w:tcW w:w="4320" w:type="dxa"/>
                <w:tcBorders>
                  <w:top w:val="dotted" w:sz="4" w:space="0" w:color="auto"/>
                  <w:left w:val="nil"/>
                  <w:bottom w:val="dotted" w:sz="4" w:space="0" w:color="auto"/>
                  <w:right w:val="nil"/>
                </w:tcBorders>
                <w:shd w:val="clear" w:color="auto" w:fill="FFFFFF"/>
              </w:tcPr>
            </w:tcPrChange>
          </w:tcPr>
          <w:p w14:paraId="4B38B0DA"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Change w:id="759" w:author="Amit Popat" w:date="2022-07-11T09:42:00Z">
              <w:tcPr>
                <w:tcW w:w="864" w:type="dxa"/>
                <w:tcBorders>
                  <w:top w:val="dotted" w:sz="4" w:space="0" w:color="auto"/>
                  <w:left w:val="nil"/>
                  <w:bottom w:val="dotted" w:sz="4" w:space="0" w:color="auto"/>
                  <w:right w:val="nil"/>
                </w:tcBorders>
                <w:shd w:val="clear" w:color="auto" w:fill="FFFFFF"/>
              </w:tcPr>
            </w:tcPrChange>
          </w:tcPr>
          <w:p w14:paraId="58E57A5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60" w:author="Amit Popat" w:date="2022-07-11T09:42:00Z">
              <w:tcPr>
                <w:tcW w:w="1008" w:type="dxa"/>
                <w:tcBorders>
                  <w:top w:val="dotted" w:sz="4" w:space="0" w:color="auto"/>
                  <w:left w:val="nil"/>
                  <w:bottom w:val="dotted" w:sz="4" w:space="0" w:color="auto"/>
                  <w:right w:val="nil"/>
                </w:tcBorders>
                <w:shd w:val="clear" w:color="auto" w:fill="FFFFFF"/>
              </w:tcPr>
            </w:tcPrChange>
          </w:tcPr>
          <w:p w14:paraId="7693C2C2" w14:textId="77777777" w:rsidR="00573AF5" w:rsidRDefault="00573AF5">
            <w:pPr>
              <w:pStyle w:val="MsgTableBody"/>
              <w:jc w:val="center"/>
              <w:rPr>
                <w:noProof/>
              </w:rPr>
            </w:pPr>
            <w:r>
              <w:rPr>
                <w:noProof/>
              </w:rPr>
              <w:t>3</w:t>
            </w:r>
          </w:p>
        </w:tc>
      </w:tr>
      <w:tr w:rsidR="00433EA9" w14:paraId="718B2532" w14:textId="77777777" w:rsidTr="00433EA9">
        <w:tblPrEx>
          <w:tblCellMar>
            <w:left w:w="108" w:type="dxa"/>
            <w:right w:w="108" w:type="dxa"/>
          </w:tblCellMar>
          <w:tblLook w:val="04A0" w:firstRow="1" w:lastRow="0" w:firstColumn="1" w:lastColumn="0" w:noHBand="0" w:noVBand="1"/>
        </w:tblPrEx>
        <w:trPr>
          <w:jc w:val="center"/>
          <w:ins w:id="761" w:author="Amit Popat" w:date="2022-07-11T09:41:00Z"/>
        </w:trPr>
        <w:tc>
          <w:tcPr>
            <w:tcW w:w="2882" w:type="dxa"/>
            <w:tcBorders>
              <w:top w:val="dotted" w:sz="4" w:space="0" w:color="auto"/>
              <w:left w:val="nil"/>
              <w:bottom w:val="dotted" w:sz="4" w:space="0" w:color="auto"/>
              <w:right w:val="nil"/>
            </w:tcBorders>
            <w:shd w:val="clear" w:color="auto" w:fill="FFFFFF"/>
            <w:hideMark/>
          </w:tcPr>
          <w:p w14:paraId="1DE7D34B" w14:textId="77777777" w:rsidR="00433EA9" w:rsidRDefault="00433EA9">
            <w:pPr>
              <w:pStyle w:val="MsgTableBody"/>
              <w:spacing w:line="256" w:lineRule="auto"/>
              <w:rPr>
                <w:ins w:id="762" w:author="Amit Popat" w:date="2022-07-11T09:41:00Z"/>
                <w:b/>
                <w:bCs/>
                <w:noProof/>
                <w:color w:val="FF0000"/>
              </w:rPr>
            </w:pPr>
            <w:ins w:id="763" w:author="Amit Popat" w:date="2022-07-11T09:41:00Z">
              <w:r>
                <w:rPr>
                  <w:b/>
                  <w:bCs/>
                  <w:noProof/>
                  <w:color w:val="FF0000"/>
                </w:rPr>
                <w:t>[{ GS</w:t>
              </w:r>
              <w:r>
                <w:fldChar w:fldCharType="begin"/>
              </w:r>
              <w:r>
                <w:instrText xml:space="preserve"> HYPERLINK "file:///D:\\Eigene%20Dateien\\2018\\HL7\\Standards\\v2.9%20May\\716%20-%20New.doc" \l "#NK1" </w:instrText>
              </w:r>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61A1A79B" w14:textId="77777777" w:rsidR="00433EA9" w:rsidRDefault="00433EA9">
            <w:pPr>
              <w:pStyle w:val="MsgTableBody"/>
              <w:spacing w:line="256" w:lineRule="auto"/>
              <w:rPr>
                <w:ins w:id="764" w:author="Amit Popat" w:date="2022-07-11T09:41:00Z"/>
                <w:b/>
                <w:bCs/>
                <w:noProof/>
                <w:color w:val="FF0000"/>
              </w:rPr>
            </w:pPr>
            <w:ins w:id="765" w:author="Amit Popat" w:date="2022-07-11T09:41: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11A7CA77" w14:textId="77777777" w:rsidR="00433EA9" w:rsidRDefault="00433EA9">
            <w:pPr>
              <w:pStyle w:val="MsgTableBody"/>
              <w:spacing w:line="256" w:lineRule="auto"/>
              <w:jc w:val="center"/>
              <w:rPr>
                <w:ins w:id="766" w:author="Amit Popat" w:date="2022-07-11T09:41: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6D0EF2F2" w14:textId="77777777" w:rsidR="00433EA9" w:rsidRDefault="00433EA9">
            <w:pPr>
              <w:pStyle w:val="MsgTableBody"/>
              <w:spacing w:line="256" w:lineRule="auto"/>
              <w:jc w:val="center"/>
              <w:rPr>
                <w:ins w:id="767" w:author="Amit Popat" w:date="2022-07-11T09:41:00Z"/>
                <w:b/>
                <w:bCs/>
                <w:noProof/>
                <w:color w:val="FF0000"/>
              </w:rPr>
            </w:pPr>
            <w:ins w:id="768" w:author="Amit Popat" w:date="2022-07-11T09:41:00Z">
              <w:r>
                <w:rPr>
                  <w:b/>
                  <w:bCs/>
                  <w:noProof/>
                  <w:color w:val="FF0000"/>
                </w:rPr>
                <w:t>3</w:t>
              </w:r>
            </w:ins>
          </w:p>
        </w:tc>
      </w:tr>
      <w:tr w:rsidR="00433EA9" w14:paraId="06B03D49" w14:textId="77777777" w:rsidTr="00433EA9">
        <w:tblPrEx>
          <w:tblCellMar>
            <w:left w:w="108" w:type="dxa"/>
            <w:right w:w="108" w:type="dxa"/>
          </w:tblCellMar>
          <w:tblLook w:val="04A0" w:firstRow="1" w:lastRow="0" w:firstColumn="1" w:lastColumn="0" w:noHBand="0" w:noVBand="1"/>
        </w:tblPrEx>
        <w:trPr>
          <w:jc w:val="center"/>
          <w:ins w:id="769" w:author="Amit Popat" w:date="2022-07-11T09:41:00Z"/>
        </w:trPr>
        <w:tc>
          <w:tcPr>
            <w:tcW w:w="2882" w:type="dxa"/>
            <w:tcBorders>
              <w:top w:val="dotted" w:sz="4" w:space="0" w:color="auto"/>
              <w:left w:val="nil"/>
              <w:bottom w:val="dotted" w:sz="4" w:space="0" w:color="auto"/>
              <w:right w:val="nil"/>
            </w:tcBorders>
            <w:shd w:val="clear" w:color="auto" w:fill="FFFFFF"/>
            <w:hideMark/>
          </w:tcPr>
          <w:p w14:paraId="021EF5F7" w14:textId="77777777" w:rsidR="00433EA9" w:rsidRDefault="00433EA9">
            <w:pPr>
              <w:pStyle w:val="MsgTableBody"/>
              <w:spacing w:line="256" w:lineRule="auto"/>
              <w:rPr>
                <w:ins w:id="770" w:author="Amit Popat" w:date="2022-07-11T09:41:00Z"/>
                <w:b/>
                <w:bCs/>
                <w:noProof/>
                <w:color w:val="FF0000"/>
              </w:rPr>
            </w:pPr>
            <w:ins w:id="771" w:author="Amit Popat" w:date="2022-07-11T09:41: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78CEAF83" w14:textId="77777777" w:rsidR="00433EA9" w:rsidRDefault="00433EA9">
            <w:pPr>
              <w:pStyle w:val="MsgTableBody"/>
              <w:spacing w:line="256" w:lineRule="auto"/>
              <w:rPr>
                <w:ins w:id="772" w:author="Amit Popat" w:date="2022-07-11T09:41:00Z"/>
                <w:b/>
                <w:bCs/>
                <w:noProof/>
                <w:color w:val="FF0000"/>
              </w:rPr>
            </w:pPr>
            <w:ins w:id="773" w:author="Amit Popat" w:date="2022-07-11T09:41: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2C3029EE" w14:textId="77777777" w:rsidR="00433EA9" w:rsidRDefault="00433EA9">
            <w:pPr>
              <w:pStyle w:val="MsgTableBody"/>
              <w:spacing w:line="256" w:lineRule="auto"/>
              <w:jc w:val="center"/>
              <w:rPr>
                <w:ins w:id="774" w:author="Amit Popat" w:date="2022-07-11T09:41: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4EC56B3F" w14:textId="77777777" w:rsidR="00433EA9" w:rsidRDefault="00433EA9">
            <w:pPr>
              <w:pStyle w:val="MsgTableBody"/>
              <w:spacing w:line="256" w:lineRule="auto"/>
              <w:jc w:val="center"/>
              <w:rPr>
                <w:ins w:id="775" w:author="Amit Popat" w:date="2022-07-11T09:41:00Z"/>
                <w:b/>
                <w:bCs/>
                <w:noProof/>
                <w:color w:val="FF0000"/>
              </w:rPr>
            </w:pPr>
            <w:ins w:id="776" w:author="Amit Popat" w:date="2022-07-11T09:41:00Z">
              <w:r>
                <w:rPr>
                  <w:b/>
                  <w:bCs/>
                  <w:noProof/>
                  <w:color w:val="FF0000"/>
                </w:rPr>
                <w:t>3</w:t>
              </w:r>
            </w:ins>
          </w:p>
        </w:tc>
      </w:tr>
      <w:tr w:rsidR="00433EA9" w14:paraId="53C564C8" w14:textId="77777777" w:rsidTr="00433EA9">
        <w:tblPrEx>
          <w:tblCellMar>
            <w:left w:w="108" w:type="dxa"/>
            <w:right w:w="108" w:type="dxa"/>
          </w:tblCellMar>
          <w:tblLook w:val="04A0" w:firstRow="1" w:lastRow="0" w:firstColumn="1" w:lastColumn="0" w:noHBand="0" w:noVBand="1"/>
        </w:tblPrEx>
        <w:trPr>
          <w:jc w:val="center"/>
          <w:ins w:id="777" w:author="Amit Popat" w:date="2022-07-11T09:41:00Z"/>
        </w:trPr>
        <w:tc>
          <w:tcPr>
            <w:tcW w:w="2882" w:type="dxa"/>
            <w:tcBorders>
              <w:top w:val="dotted" w:sz="4" w:space="0" w:color="auto"/>
              <w:left w:val="nil"/>
              <w:bottom w:val="dotted" w:sz="4" w:space="0" w:color="auto"/>
              <w:right w:val="nil"/>
            </w:tcBorders>
            <w:shd w:val="clear" w:color="auto" w:fill="FFFFFF"/>
            <w:hideMark/>
          </w:tcPr>
          <w:p w14:paraId="322BD47D" w14:textId="77777777" w:rsidR="00433EA9" w:rsidRDefault="00433EA9">
            <w:pPr>
              <w:pStyle w:val="MsgTableBody"/>
              <w:spacing w:line="256" w:lineRule="auto"/>
              <w:rPr>
                <w:ins w:id="778" w:author="Amit Popat" w:date="2022-07-11T09:41:00Z"/>
                <w:b/>
                <w:bCs/>
                <w:noProof/>
                <w:color w:val="FF0000"/>
              </w:rPr>
            </w:pPr>
            <w:ins w:id="779" w:author="Amit Popat" w:date="2022-07-11T09:41: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56839760" w14:textId="77777777" w:rsidR="00433EA9" w:rsidRDefault="00433EA9">
            <w:pPr>
              <w:pStyle w:val="MsgTableBody"/>
              <w:spacing w:line="256" w:lineRule="auto"/>
              <w:rPr>
                <w:ins w:id="780" w:author="Amit Popat" w:date="2022-07-11T09:41:00Z"/>
                <w:b/>
                <w:bCs/>
                <w:noProof/>
                <w:color w:val="FF0000"/>
              </w:rPr>
            </w:pPr>
            <w:ins w:id="781" w:author="Amit Popat" w:date="2022-07-11T09:41: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11532128" w14:textId="77777777" w:rsidR="00433EA9" w:rsidRDefault="00433EA9">
            <w:pPr>
              <w:pStyle w:val="MsgTableBody"/>
              <w:spacing w:line="256" w:lineRule="auto"/>
              <w:jc w:val="center"/>
              <w:rPr>
                <w:ins w:id="782" w:author="Amit Popat" w:date="2022-07-11T09:41: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3D2BC8DC" w14:textId="77777777" w:rsidR="00433EA9" w:rsidRDefault="00433EA9">
            <w:pPr>
              <w:pStyle w:val="MsgTableBody"/>
              <w:spacing w:line="256" w:lineRule="auto"/>
              <w:jc w:val="center"/>
              <w:rPr>
                <w:ins w:id="783" w:author="Amit Popat" w:date="2022-07-11T09:41:00Z"/>
                <w:b/>
                <w:bCs/>
                <w:noProof/>
                <w:color w:val="FF0000"/>
              </w:rPr>
            </w:pPr>
            <w:ins w:id="784" w:author="Amit Popat" w:date="2022-07-11T09:41:00Z">
              <w:r>
                <w:rPr>
                  <w:b/>
                  <w:bCs/>
                  <w:noProof/>
                  <w:color w:val="FF0000"/>
                </w:rPr>
                <w:t>3</w:t>
              </w:r>
            </w:ins>
          </w:p>
        </w:tc>
      </w:tr>
      <w:tr w:rsidR="008370EC" w14:paraId="7D758F22" w14:textId="77777777" w:rsidTr="00F8714F">
        <w:tblPrEx>
          <w:tblCellMar>
            <w:left w:w="108" w:type="dxa"/>
            <w:right w:w="108" w:type="dxa"/>
          </w:tblCellMar>
          <w:tblLook w:val="04A0" w:firstRow="1" w:lastRow="0" w:firstColumn="1" w:lastColumn="0" w:noHBand="0" w:noVBand="1"/>
        </w:tblPrEx>
        <w:trPr>
          <w:jc w:val="center"/>
          <w:ins w:id="785" w:author="Amit Popat" w:date="2022-07-11T10:25:00Z"/>
        </w:trPr>
        <w:tc>
          <w:tcPr>
            <w:tcW w:w="2882" w:type="dxa"/>
            <w:tcBorders>
              <w:top w:val="dotted" w:sz="4" w:space="0" w:color="auto"/>
              <w:left w:val="nil"/>
              <w:bottom w:val="dotted" w:sz="4" w:space="0" w:color="auto"/>
              <w:right w:val="nil"/>
            </w:tcBorders>
            <w:shd w:val="clear" w:color="auto" w:fill="FFFFFF"/>
          </w:tcPr>
          <w:p w14:paraId="59791B1A" w14:textId="77777777" w:rsidR="008370EC" w:rsidRDefault="008370EC" w:rsidP="00F8714F">
            <w:pPr>
              <w:pStyle w:val="MsgTableBody"/>
              <w:spacing w:line="256" w:lineRule="auto"/>
              <w:rPr>
                <w:ins w:id="786" w:author="Amit Popat" w:date="2022-07-11T10:25:00Z"/>
                <w:b/>
                <w:bCs/>
                <w:noProof/>
                <w:color w:val="FF0000"/>
              </w:rPr>
            </w:pPr>
            <w:ins w:id="787" w:author="Amit Popat" w:date="2022-07-11T10:25:00Z">
              <w:r>
                <w:rPr>
                  <w:noProof/>
                </w:rPr>
                <w:t>[{</w:t>
              </w:r>
            </w:ins>
          </w:p>
        </w:tc>
        <w:tc>
          <w:tcPr>
            <w:tcW w:w="4321" w:type="dxa"/>
            <w:tcBorders>
              <w:top w:val="dotted" w:sz="4" w:space="0" w:color="auto"/>
              <w:left w:val="nil"/>
              <w:bottom w:val="dotted" w:sz="4" w:space="0" w:color="auto"/>
              <w:right w:val="nil"/>
            </w:tcBorders>
            <w:shd w:val="clear" w:color="auto" w:fill="FFFFFF"/>
          </w:tcPr>
          <w:p w14:paraId="1611A18B" w14:textId="77777777" w:rsidR="008370EC" w:rsidRDefault="008370EC" w:rsidP="00F8714F">
            <w:pPr>
              <w:pStyle w:val="MsgTableBody"/>
              <w:spacing w:line="256" w:lineRule="auto"/>
              <w:rPr>
                <w:ins w:id="788" w:author="Amit Popat" w:date="2022-07-11T10:25:00Z"/>
                <w:b/>
                <w:bCs/>
                <w:noProof/>
                <w:color w:val="FF0000"/>
              </w:rPr>
            </w:pPr>
            <w:ins w:id="789" w:author="Amit Popat" w:date="2022-07-11T10:25: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3D6F16F5" w14:textId="77777777" w:rsidR="008370EC" w:rsidRDefault="008370EC" w:rsidP="00F8714F">
            <w:pPr>
              <w:pStyle w:val="MsgTableBody"/>
              <w:spacing w:line="256" w:lineRule="auto"/>
              <w:jc w:val="center"/>
              <w:rPr>
                <w:ins w:id="790" w:author="Amit Popat" w:date="2022-07-11T10:25:00Z"/>
                <w:b/>
                <w:bCs/>
                <w:noProof/>
                <w:color w:val="FF0000"/>
              </w:rPr>
            </w:pPr>
          </w:p>
        </w:tc>
        <w:tc>
          <w:tcPr>
            <w:tcW w:w="1008" w:type="dxa"/>
            <w:tcBorders>
              <w:top w:val="dotted" w:sz="4" w:space="0" w:color="auto"/>
              <w:left w:val="nil"/>
              <w:bottom w:val="dotted" w:sz="4" w:space="0" w:color="auto"/>
              <w:right w:val="nil"/>
            </w:tcBorders>
            <w:shd w:val="clear" w:color="auto" w:fill="FFFFFF"/>
          </w:tcPr>
          <w:p w14:paraId="69D07717" w14:textId="77777777" w:rsidR="008370EC" w:rsidRDefault="008370EC" w:rsidP="00F8714F">
            <w:pPr>
              <w:pStyle w:val="MsgTableBody"/>
              <w:spacing w:line="256" w:lineRule="auto"/>
              <w:jc w:val="center"/>
              <w:rPr>
                <w:ins w:id="791" w:author="Amit Popat" w:date="2022-07-11T10:25:00Z"/>
                <w:b/>
                <w:bCs/>
                <w:noProof/>
                <w:color w:val="FF0000"/>
              </w:rPr>
            </w:pPr>
          </w:p>
        </w:tc>
      </w:tr>
      <w:tr w:rsidR="008370EC" w14:paraId="62C68A60" w14:textId="77777777" w:rsidTr="00F8714F">
        <w:tblPrEx>
          <w:tblCellMar>
            <w:left w:w="108" w:type="dxa"/>
            <w:right w:w="108" w:type="dxa"/>
          </w:tblCellMar>
        </w:tblPrEx>
        <w:trPr>
          <w:jc w:val="center"/>
          <w:ins w:id="792" w:author="Amit Popat" w:date="2022-07-11T10:25:00Z"/>
        </w:trPr>
        <w:tc>
          <w:tcPr>
            <w:tcW w:w="2882" w:type="dxa"/>
            <w:tcBorders>
              <w:top w:val="dotted" w:sz="4" w:space="0" w:color="auto"/>
              <w:left w:val="nil"/>
              <w:bottom w:val="dotted" w:sz="4" w:space="0" w:color="auto"/>
              <w:right w:val="nil"/>
            </w:tcBorders>
            <w:shd w:val="clear" w:color="auto" w:fill="FFFFFF"/>
          </w:tcPr>
          <w:p w14:paraId="22010D21" w14:textId="77777777" w:rsidR="008370EC" w:rsidRDefault="008370EC" w:rsidP="00F8714F">
            <w:pPr>
              <w:pStyle w:val="MsgTableBody"/>
              <w:rPr>
                <w:ins w:id="793" w:author="Amit Popat" w:date="2022-07-11T10:25:00Z"/>
                <w:noProof/>
              </w:rPr>
            </w:pPr>
            <w:ins w:id="794" w:author="Amit Popat" w:date="2022-07-11T10:25:00Z">
              <w:r>
                <w:rPr>
                  <w:noProof/>
                </w:rPr>
                <w:t xml:space="preserve">     </w:t>
              </w:r>
              <w:r>
                <w:fldChar w:fldCharType="begin"/>
              </w:r>
              <w:r>
                <w:instrText xml:space="preserve"> HYPERLINK "file:///D:\\Eigene%20Dateien\\2018\\HL7\\Standards\\v2.9%20May\\716%20-%20New.doc" \l "#NK1" </w:instrText>
              </w:r>
              <w:r>
                <w:fldChar w:fldCharType="separate"/>
              </w:r>
              <w:r>
                <w:rPr>
                  <w:rStyle w:val="Hyperlink"/>
                  <w:noProof/>
                </w:rPr>
                <w:t>NK1</w:t>
              </w:r>
              <w:r>
                <w:fldChar w:fldCharType="end"/>
              </w:r>
              <w:r>
                <w:rPr>
                  <w:noProof/>
                </w:rPr>
                <w:t xml:space="preserve">   </w:t>
              </w:r>
            </w:ins>
          </w:p>
        </w:tc>
        <w:tc>
          <w:tcPr>
            <w:tcW w:w="4321" w:type="dxa"/>
            <w:tcBorders>
              <w:top w:val="dotted" w:sz="4" w:space="0" w:color="auto"/>
              <w:left w:val="nil"/>
              <w:bottom w:val="dotted" w:sz="4" w:space="0" w:color="auto"/>
              <w:right w:val="nil"/>
            </w:tcBorders>
            <w:shd w:val="clear" w:color="auto" w:fill="FFFFFF"/>
          </w:tcPr>
          <w:p w14:paraId="1D61758B" w14:textId="77777777" w:rsidR="008370EC" w:rsidRDefault="008370EC" w:rsidP="00F8714F">
            <w:pPr>
              <w:pStyle w:val="MsgTableBody"/>
              <w:rPr>
                <w:ins w:id="795" w:author="Amit Popat" w:date="2022-07-11T10:25:00Z"/>
                <w:noProof/>
              </w:rPr>
            </w:pPr>
            <w:ins w:id="796" w:author="Amit Popat" w:date="2022-07-11T10:25:00Z">
              <w:r>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3EE72512" w14:textId="77777777" w:rsidR="008370EC" w:rsidRDefault="008370EC" w:rsidP="00F8714F">
            <w:pPr>
              <w:pStyle w:val="MsgTableBody"/>
              <w:jc w:val="center"/>
              <w:rPr>
                <w:ins w:id="797" w:author="Amit Popat" w:date="2022-07-11T10:25:00Z"/>
                <w:noProof/>
              </w:rPr>
            </w:pPr>
          </w:p>
        </w:tc>
        <w:tc>
          <w:tcPr>
            <w:tcW w:w="1008" w:type="dxa"/>
            <w:tcBorders>
              <w:top w:val="dotted" w:sz="4" w:space="0" w:color="auto"/>
              <w:left w:val="nil"/>
              <w:bottom w:val="dotted" w:sz="4" w:space="0" w:color="auto"/>
              <w:right w:val="nil"/>
            </w:tcBorders>
            <w:shd w:val="clear" w:color="auto" w:fill="FFFFFF"/>
          </w:tcPr>
          <w:p w14:paraId="4485F9A2" w14:textId="77777777" w:rsidR="008370EC" w:rsidRDefault="008370EC" w:rsidP="00F8714F">
            <w:pPr>
              <w:pStyle w:val="MsgTableBody"/>
              <w:jc w:val="center"/>
              <w:rPr>
                <w:ins w:id="798" w:author="Amit Popat" w:date="2022-07-11T10:25:00Z"/>
                <w:noProof/>
              </w:rPr>
            </w:pPr>
            <w:ins w:id="799" w:author="Amit Popat" w:date="2022-07-11T10:25:00Z">
              <w:r>
                <w:rPr>
                  <w:noProof/>
                </w:rPr>
                <w:t>3</w:t>
              </w:r>
            </w:ins>
          </w:p>
        </w:tc>
      </w:tr>
      <w:tr w:rsidR="008370EC" w14:paraId="7CABE2C6" w14:textId="77777777" w:rsidTr="00F8714F">
        <w:tblPrEx>
          <w:tblCellMar>
            <w:left w:w="108" w:type="dxa"/>
            <w:right w:w="108" w:type="dxa"/>
          </w:tblCellMar>
          <w:tblLook w:val="04A0" w:firstRow="1" w:lastRow="0" w:firstColumn="1" w:lastColumn="0" w:noHBand="0" w:noVBand="1"/>
        </w:tblPrEx>
        <w:trPr>
          <w:jc w:val="center"/>
          <w:ins w:id="800" w:author="Amit Popat" w:date="2022-07-11T10:25:00Z"/>
        </w:trPr>
        <w:tc>
          <w:tcPr>
            <w:tcW w:w="2882" w:type="dxa"/>
            <w:tcBorders>
              <w:top w:val="dotted" w:sz="4" w:space="0" w:color="auto"/>
              <w:left w:val="nil"/>
              <w:bottom w:val="dotted" w:sz="4" w:space="0" w:color="auto"/>
              <w:right w:val="nil"/>
            </w:tcBorders>
            <w:shd w:val="clear" w:color="auto" w:fill="FFFFFF"/>
            <w:hideMark/>
          </w:tcPr>
          <w:p w14:paraId="75B76C7F" w14:textId="77777777" w:rsidR="008370EC" w:rsidRDefault="008370EC" w:rsidP="00F8714F">
            <w:pPr>
              <w:pStyle w:val="MsgTableBody"/>
              <w:spacing w:line="256" w:lineRule="auto"/>
              <w:rPr>
                <w:ins w:id="801" w:author="Amit Popat" w:date="2022-07-11T10:25:00Z"/>
                <w:b/>
                <w:bCs/>
                <w:noProof/>
                <w:color w:val="FF0000"/>
              </w:rPr>
            </w:pPr>
            <w:ins w:id="802" w:author="Amit Popat" w:date="2022-07-11T10:25:00Z">
              <w:r>
                <w:rPr>
                  <w:b/>
                  <w:bCs/>
                  <w:noProof/>
                  <w:color w:val="FF0000"/>
                </w:rPr>
                <w:t xml:space="preserve">    [{ </w:t>
              </w:r>
              <w:r>
                <w:fldChar w:fldCharType="begin"/>
              </w:r>
              <w:r>
                <w:instrText xml:space="preserve"> HYPERLINK "file:///D:\\Eigene%20Dateien\\2018\\HL7\\Standards\\v2.9%20May\\716%20-%20New.doc" \l "#NK1" </w:instrText>
              </w:r>
              <w:r>
                <w:fldChar w:fldCharType="separate"/>
              </w:r>
              <w:r>
                <w:rPr>
                  <w:rStyle w:val="Hyperlink"/>
                  <w:b/>
                  <w:bCs/>
                  <w:noProof/>
                  <w:color w:val="FF0000"/>
                </w:rPr>
                <w:t>GSP</w:t>
              </w:r>
              <w:r>
                <w:fldChar w:fldCharType="end"/>
              </w:r>
              <w:r>
                <w:rPr>
                  <w:b/>
                  <w:bCs/>
                  <w:color w:val="FF0000"/>
                </w:rPr>
                <w:t xml:space="preserve"> }</w:t>
              </w:r>
              <w:r>
                <w:rPr>
                  <w:b/>
                  <w:bCs/>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18CA4C5C" w14:textId="77777777" w:rsidR="008370EC" w:rsidRDefault="008370EC" w:rsidP="00F8714F">
            <w:pPr>
              <w:pStyle w:val="MsgTableBody"/>
              <w:spacing w:line="256" w:lineRule="auto"/>
              <w:rPr>
                <w:ins w:id="803" w:author="Amit Popat" w:date="2022-07-11T10:25:00Z"/>
                <w:b/>
                <w:bCs/>
                <w:noProof/>
                <w:color w:val="FF0000"/>
              </w:rPr>
            </w:pPr>
            <w:ins w:id="804" w:author="Amit Popat" w:date="2022-07-11T10:25: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23E02197" w14:textId="77777777" w:rsidR="008370EC" w:rsidRDefault="008370EC" w:rsidP="00F8714F">
            <w:pPr>
              <w:pStyle w:val="MsgTableBody"/>
              <w:spacing w:line="256" w:lineRule="auto"/>
              <w:jc w:val="center"/>
              <w:rPr>
                <w:ins w:id="805" w:author="Amit Popat" w:date="2022-07-11T10:25: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68757239" w14:textId="77777777" w:rsidR="008370EC" w:rsidRDefault="008370EC" w:rsidP="00F8714F">
            <w:pPr>
              <w:pStyle w:val="MsgTableBody"/>
              <w:spacing w:line="256" w:lineRule="auto"/>
              <w:jc w:val="center"/>
              <w:rPr>
                <w:ins w:id="806" w:author="Amit Popat" w:date="2022-07-11T10:25:00Z"/>
                <w:b/>
                <w:bCs/>
                <w:noProof/>
                <w:color w:val="FF0000"/>
              </w:rPr>
            </w:pPr>
            <w:ins w:id="807" w:author="Amit Popat" w:date="2022-07-11T10:25:00Z">
              <w:r>
                <w:rPr>
                  <w:b/>
                  <w:bCs/>
                  <w:noProof/>
                  <w:color w:val="FF0000"/>
                </w:rPr>
                <w:t>3</w:t>
              </w:r>
            </w:ins>
          </w:p>
        </w:tc>
      </w:tr>
      <w:tr w:rsidR="008370EC" w14:paraId="3F1B8D5A" w14:textId="77777777" w:rsidTr="00F8714F">
        <w:tblPrEx>
          <w:tblCellMar>
            <w:left w:w="108" w:type="dxa"/>
            <w:right w:w="108" w:type="dxa"/>
          </w:tblCellMar>
          <w:tblLook w:val="04A0" w:firstRow="1" w:lastRow="0" w:firstColumn="1" w:lastColumn="0" w:noHBand="0" w:noVBand="1"/>
        </w:tblPrEx>
        <w:trPr>
          <w:jc w:val="center"/>
          <w:ins w:id="808" w:author="Amit Popat" w:date="2022-07-11T10:25:00Z"/>
        </w:trPr>
        <w:tc>
          <w:tcPr>
            <w:tcW w:w="2882" w:type="dxa"/>
            <w:tcBorders>
              <w:top w:val="dotted" w:sz="4" w:space="0" w:color="auto"/>
              <w:left w:val="nil"/>
              <w:bottom w:val="dotted" w:sz="4" w:space="0" w:color="auto"/>
              <w:right w:val="nil"/>
            </w:tcBorders>
            <w:shd w:val="clear" w:color="auto" w:fill="FFFFFF"/>
            <w:hideMark/>
          </w:tcPr>
          <w:p w14:paraId="6927BF9C" w14:textId="77777777" w:rsidR="008370EC" w:rsidRDefault="008370EC" w:rsidP="00F8714F">
            <w:pPr>
              <w:pStyle w:val="MsgTableBody"/>
              <w:spacing w:line="256" w:lineRule="auto"/>
              <w:rPr>
                <w:ins w:id="809" w:author="Amit Popat" w:date="2022-07-11T10:25:00Z"/>
                <w:b/>
                <w:bCs/>
                <w:noProof/>
                <w:color w:val="FF0000"/>
              </w:rPr>
            </w:pPr>
            <w:ins w:id="810" w:author="Amit Popat" w:date="2022-07-11T10:25:00Z">
              <w:r>
                <w:rPr>
                  <w:b/>
                  <w:bCs/>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34EEC347" w14:textId="77777777" w:rsidR="008370EC" w:rsidRDefault="008370EC" w:rsidP="00F8714F">
            <w:pPr>
              <w:pStyle w:val="MsgTableBody"/>
              <w:spacing w:line="256" w:lineRule="auto"/>
              <w:rPr>
                <w:ins w:id="811" w:author="Amit Popat" w:date="2022-07-11T10:25:00Z"/>
                <w:b/>
                <w:bCs/>
                <w:noProof/>
                <w:color w:val="FF0000"/>
              </w:rPr>
            </w:pPr>
            <w:ins w:id="812" w:author="Amit Popat" w:date="2022-07-11T10:25: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46C63B15" w14:textId="77777777" w:rsidR="008370EC" w:rsidRDefault="008370EC" w:rsidP="00F8714F">
            <w:pPr>
              <w:pStyle w:val="MsgTableBody"/>
              <w:spacing w:line="256" w:lineRule="auto"/>
              <w:jc w:val="center"/>
              <w:rPr>
                <w:ins w:id="813" w:author="Amit Popat" w:date="2022-07-11T10:25: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3DD568A0" w14:textId="77777777" w:rsidR="008370EC" w:rsidRDefault="008370EC" w:rsidP="00F8714F">
            <w:pPr>
              <w:pStyle w:val="MsgTableBody"/>
              <w:spacing w:line="256" w:lineRule="auto"/>
              <w:jc w:val="center"/>
              <w:rPr>
                <w:ins w:id="814" w:author="Amit Popat" w:date="2022-07-11T10:25:00Z"/>
                <w:b/>
                <w:bCs/>
                <w:noProof/>
                <w:color w:val="FF0000"/>
              </w:rPr>
            </w:pPr>
            <w:ins w:id="815" w:author="Amit Popat" w:date="2022-07-11T10:25:00Z">
              <w:r>
                <w:rPr>
                  <w:b/>
                  <w:bCs/>
                  <w:noProof/>
                  <w:color w:val="FF0000"/>
                </w:rPr>
                <w:t>3</w:t>
              </w:r>
            </w:ins>
          </w:p>
        </w:tc>
      </w:tr>
      <w:tr w:rsidR="008370EC" w14:paraId="2374A5CA" w14:textId="77777777" w:rsidTr="00F8714F">
        <w:tblPrEx>
          <w:tblCellMar>
            <w:left w:w="108" w:type="dxa"/>
            <w:right w:w="108" w:type="dxa"/>
          </w:tblCellMar>
          <w:tblLook w:val="04A0" w:firstRow="1" w:lastRow="0" w:firstColumn="1" w:lastColumn="0" w:noHBand="0" w:noVBand="1"/>
        </w:tblPrEx>
        <w:trPr>
          <w:jc w:val="center"/>
          <w:ins w:id="816" w:author="Amit Popat" w:date="2022-07-11T10:25:00Z"/>
        </w:trPr>
        <w:tc>
          <w:tcPr>
            <w:tcW w:w="2882" w:type="dxa"/>
            <w:tcBorders>
              <w:top w:val="dotted" w:sz="4" w:space="0" w:color="auto"/>
              <w:left w:val="nil"/>
              <w:bottom w:val="dotted" w:sz="4" w:space="0" w:color="auto"/>
              <w:right w:val="nil"/>
            </w:tcBorders>
            <w:shd w:val="clear" w:color="auto" w:fill="FFFFFF"/>
          </w:tcPr>
          <w:p w14:paraId="1F0A9DA0" w14:textId="77777777" w:rsidR="008370EC" w:rsidRDefault="008370EC" w:rsidP="00F8714F">
            <w:pPr>
              <w:pStyle w:val="MsgTableBody"/>
              <w:spacing w:line="256" w:lineRule="auto"/>
              <w:rPr>
                <w:ins w:id="817" w:author="Amit Popat" w:date="2022-07-11T10:25:00Z"/>
                <w:b/>
                <w:bCs/>
                <w:noProof/>
                <w:color w:val="FF0000"/>
              </w:rPr>
            </w:pPr>
            <w:ins w:id="818" w:author="Amit Popat" w:date="2022-07-11T10:25:00Z">
              <w:r>
                <w:rPr>
                  <w:noProof/>
                </w:rPr>
                <w:t>}]</w:t>
              </w:r>
            </w:ins>
          </w:p>
        </w:tc>
        <w:tc>
          <w:tcPr>
            <w:tcW w:w="4321" w:type="dxa"/>
            <w:tcBorders>
              <w:top w:val="dotted" w:sz="4" w:space="0" w:color="auto"/>
              <w:left w:val="nil"/>
              <w:bottom w:val="dotted" w:sz="4" w:space="0" w:color="auto"/>
              <w:right w:val="nil"/>
            </w:tcBorders>
            <w:shd w:val="clear" w:color="auto" w:fill="FFFFFF"/>
          </w:tcPr>
          <w:p w14:paraId="754DB420" w14:textId="77777777" w:rsidR="008370EC" w:rsidRDefault="008370EC" w:rsidP="00F8714F">
            <w:pPr>
              <w:pStyle w:val="MsgTableBody"/>
              <w:spacing w:line="256" w:lineRule="auto"/>
              <w:rPr>
                <w:ins w:id="819" w:author="Amit Popat" w:date="2022-07-11T10:25:00Z"/>
                <w:b/>
                <w:bCs/>
                <w:noProof/>
                <w:color w:val="FF0000"/>
              </w:rPr>
            </w:pPr>
            <w:ins w:id="820" w:author="Amit Popat" w:date="2022-07-11T10:25: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410427E3" w14:textId="77777777" w:rsidR="008370EC" w:rsidRDefault="008370EC" w:rsidP="00F8714F">
            <w:pPr>
              <w:pStyle w:val="MsgTableBody"/>
              <w:spacing w:line="256" w:lineRule="auto"/>
              <w:jc w:val="center"/>
              <w:rPr>
                <w:ins w:id="821" w:author="Amit Popat" w:date="2022-07-11T10:25:00Z"/>
                <w:b/>
                <w:bCs/>
                <w:noProof/>
                <w:color w:val="FF0000"/>
              </w:rPr>
            </w:pPr>
          </w:p>
        </w:tc>
        <w:tc>
          <w:tcPr>
            <w:tcW w:w="1008" w:type="dxa"/>
            <w:tcBorders>
              <w:top w:val="dotted" w:sz="4" w:space="0" w:color="auto"/>
              <w:left w:val="nil"/>
              <w:bottom w:val="dotted" w:sz="4" w:space="0" w:color="auto"/>
              <w:right w:val="nil"/>
            </w:tcBorders>
            <w:shd w:val="clear" w:color="auto" w:fill="FFFFFF"/>
          </w:tcPr>
          <w:p w14:paraId="577AF778" w14:textId="77777777" w:rsidR="008370EC" w:rsidRDefault="008370EC" w:rsidP="00F8714F">
            <w:pPr>
              <w:pStyle w:val="MsgTableBody"/>
              <w:spacing w:line="256" w:lineRule="auto"/>
              <w:jc w:val="center"/>
              <w:rPr>
                <w:ins w:id="822" w:author="Amit Popat" w:date="2022-07-11T10:25:00Z"/>
                <w:b/>
                <w:bCs/>
                <w:noProof/>
                <w:color w:val="FF0000"/>
              </w:rPr>
            </w:pPr>
          </w:p>
        </w:tc>
      </w:tr>
      <w:tr w:rsidR="00573AF5" w:rsidRPr="00573AF5" w:rsidDel="008370EC" w14:paraId="3AB983AF" w14:textId="3559FFA7" w:rsidTr="00433EA9">
        <w:trPr>
          <w:jc w:val="center"/>
          <w:del w:id="823" w:author="Amit Popat" w:date="2022-07-11T10:25:00Z"/>
          <w:trPrChange w:id="824" w:author="Amit Popat" w:date="2022-07-11T09:42:00Z">
            <w:trPr>
              <w:jc w:val="center"/>
            </w:trPr>
          </w:trPrChange>
        </w:trPr>
        <w:tc>
          <w:tcPr>
            <w:tcW w:w="2882" w:type="dxa"/>
            <w:tcBorders>
              <w:top w:val="dotted" w:sz="4" w:space="0" w:color="auto"/>
              <w:left w:val="nil"/>
              <w:bottom w:val="dotted" w:sz="4" w:space="0" w:color="auto"/>
              <w:right w:val="nil"/>
            </w:tcBorders>
            <w:shd w:val="clear" w:color="auto" w:fill="FFFFFF"/>
            <w:tcPrChange w:id="825" w:author="Amit Popat" w:date="2022-07-11T09:42:00Z">
              <w:tcPr>
                <w:tcW w:w="2880" w:type="dxa"/>
                <w:tcBorders>
                  <w:top w:val="dotted" w:sz="4" w:space="0" w:color="auto"/>
                  <w:left w:val="nil"/>
                  <w:bottom w:val="dotted" w:sz="4" w:space="0" w:color="auto"/>
                  <w:right w:val="nil"/>
                </w:tcBorders>
                <w:shd w:val="clear" w:color="auto" w:fill="FFFFFF"/>
              </w:tcPr>
            </w:tcPrChange>
          </w:tcPr>
          <w:p w14:paraId="22ACCB2D" w14:textId="3B38AE38" w:rsidR="00573AF5" w:rsidDel="008370EC" w:rsidRDefault="00573AF5">
            <w:pPr>
              <w:pStyle w:val="MsgTableBody"/>
              <w:rPr>
                <w:del w:id="826" w:author="Amit Popat" w:date="2022-07-11T10:25:00Z"/>
                <w:noProof/>
              </w:rPr>
            </w:pPr>
            <w:del w:id="827" w:author="Amit Popat" w:date="2022-07-11T10:25:00Z">
              <w:r w:rsidDel="008370EC">
                <w:rPr>
                  <w:noProof/>
                </w:rPr>
                <w:delText>[{NK1}]</w:delText>
              </w:r>
            </w:del>
          </w:p>
        </w:tc>
        <w:tc>
          <w:tcPr>
            <w:tcW w:w="4321" w:type="dxa"/>
            <w:tcBorders>
              <w:top w:val="dotted" w:sz="4" w:space="0" w:color="auto"/>
              <w:left w:val="nil"/>
              <w:bottom w:val="dotted" w:sz="4" w:space="0" w:color="auto"/>
              <w:right w:val="nil"/>
            </w:tcBorders>
            <w:shd w:val="clear" w:color="auto" w:fill="FFFFFF"/>
            <w:tcPrChange w:id="828" w:author="Amit Popat" w:date="2022-07-11T09:42:00Z">
              <w:tcPr>
                <w:tcW w:w="4320" w:type="dxa"/>
                <w:tcBorders>
                  <w:top w:val="dotted" w:sz="4" w:space="0" w:color="auto"/>
                  <w:left w:val="nil"/>
                  <w:bottom w:val="dotted" w:sz="4" w:space="0" w:color="auto"/>
                  <w:right w:val="nil"/>
                </w:tcBorders>
                <w:shd w:val="clear" w:color="auto" w:fill="FFFFFF"/>
              </w:tcPr>
            </w:tcPrChange>
          </w:tcPr>
          <w:p w14:paraId="59FB353E" w14:textId="42DF01C8" w:rsidR="00573AF5" w:rsidDel="008370EC" w:rsidRDefault="00573AF5">
            <w:pPr>
              <w:pStyle w:val="MsgTableBody"/>
              <w:rPr>
                <w:del w:id="829" w:author="Amit Popat" w:date="2022-07-11T10:25:00Z"/>
                <w:noProof/>
              </w:rPr>
            </w:pPr>
            <w:del w:id="830" w:author="Amit Popat" w:date="2022-07-11T10:25:00Z">
              <w:r w:rsidDel="008370EC">
                <w:rPr>
                  <w:noProof/>
                </w:rPr>
                <w:delText>Next of Kin/Associated Parties</w:delText>
              </w:r>
            </w:del>
          </w:p>
        </w:tc>
        <w:tc>
          <w:tcPr>
            <w:tcW w:w="864" w:type="dxa"/>
            <w:tcBorders>
              <w:top w:val="dotted" w:sz="4" w:space="0" w:color="auto"/>
              <w:left w:val="nil"/>
              <w:bottom w:val="dotted" w:sz="4" w:space="0" w:color="auto"/>
              <w:right w:val="nil"/>
            </w:tcBorders>
            <w:shd w:val="clear" w:color="auto" w:fill="FFFFFF"/>
            <w:tcPrChange w:id="831" w:author="Amit Popat" w:date="2022-07-11T09:42:00Z">
              <w:tcPr>
                <w:tcW w:w="864" w:type="dxa"/>
                <w:tcBorders>
                  <w:top w:val="dotted" w:sz="4" w:space="0" w:color="auto"/>
                  <w:left w:val="nil"/>
                  <w:bottom w:val="dotted" w:sz="4" w:space="0" w:color="auto"/>
                  <w:right w:val="nil"/>
                </w:tcBorders>
                <w:shd w:val="clear" w:color="auto" w:fill="FFFFFF"/>
              </w:tcPr>
            </w:tcPrChange>
          </w:tcPr>
          <w:p w14:paraId="153678B2" w14:textId="005429A8" w:rsidR="00573AF5" w:rsidDel="008370EC" w:rsidRDefault="00573AF5">
            <w:pPr>
              <w:pStyle w:val="MsgTableBody"/>
              <w:jc w:val="center"/>
              <w:rPr>
                <w:del w:id="832" w:author="Amit Popat" w:date="2022-07-11T10:25:00Z"/>
                <w:noProof/>
              </w:rPr>
            </w:pPr>
          </w:p>
        </w:tc>
        <w:tc>
          <w:tcPr>
            <w:tcW w:w="1008" w:type="dxa"/>
            <w:tcBorders>
              <w:top w:val="dotted" w:sz="4" w:space="0" w:color="auto"/>
              <w:left w:val="nil"/>
              <w:bottom w:val="dotted" w:sz="4" w:space="0" w:color="auto"/>
              <w:right w:val="nil"/>
            </w:tcBorders>
            <w:shd w:val="clear" w:color="auto" w:fill="FFFFFF"/>
            <w:tcPrChange w:id="833" w:author="Amit Popat" w:date="2022-07-11T09:42:00Z">
              <w:tcPr>
                <w:tcW w:w="1008" w:type="dxa"/>
                <w:tcBorders>
                  <w:top w:val="dotted" w:sz="4" w:space="0" w:color="auto"/>
                  <w:left w:val="nil"/>
                  <w:bottom w:val="dotted" w:sz="4" w:space="0" w:color="auto"/>
                  <w:right w:val="nil"/>
                </w:tcBorders>
                <w:shd w:val="clear" w:color="auto" w:fill="FFFFFF"/>
              </w:tcPr>
            </w:tcPrChange>
          </w:tcPr>
          <w:p w14:paraId="65C11117" w14:textId="104B571F" w:rsidR="00573AF5" w:rsidDel="008370EC" w:rsidRDefault="00573AF5">
            <w:pPr>
              <w:pStyle w:val="MsgTableBody"/>
              <w:jc w:val="center"/>
              <w:rPr>
                <w:del w:id="834" w:author="Amit Popat" w:date="2022-07-11T10:25:00Z"/>
                <w:noProof/>
              </w:rPr>
            </w:pPr>
            <w:del w:id="835" w:author="Amit Popat" w:date="2022-07-11T10:25:00Z">
              <w:r w:rsidDel="008370EC">
                <w:rPr>
                  <w:noProof/>
                </w:rPr>
                <w:delText>6</w:delText>
              </w:r>
            </w:del>
          </w:p>
        </w:tc>
      </w:tr>
      <w:tr w:rsidR="00573AF5" w:rsidRPr="00573AF5" w14:paraId="0840E117" w14:textId="77777777" w:rsidTr="00433EA9">
        <w:trPr>
          <w:jc w:val="center"/>
          <w:trPrChange w:id="836" w:author="Amit Popat" w:date="2022-07-11T09:42:00Z">
            <w:trPr>
              <w:jc w:val="center"/>
            </w:trPr>
          </w:trPrChange>
        </w:trPr>
        <w:tc>
          <w:tcPr>
            <w:tcW w:w="2882" w:type="dxa"/>
            <w:tcBorders>
              <w:top w:val="dotted" w:sz="4" w:space="0" w:color="auto"/>
              <w:left w:val="nil"/>
              <w:bottom w:val="dotted" w:sz="4" w:space="0" w:color="auto"/>
              <w:right w:val="nil"/>
            </w:tcBorders>
            <w:shd w:val="clear" w:color="auto" w:fill="FFFFFF"/>
            <w:tcPrChange w:id="837" w:author="Amit Popat" w:date="2022-07-11T09:42:00Z">
              <w:tcPr>
                <w:tcW w:w="2880" w:type="dxa"/>
                <w:tcBorders>
                  <w:top w:val="dotted" w:sz="4" w:space="0" w:color="auto"/>
                  <w:left w:val="nil"/>
                  <w:bottom w:val="dotted" w:sz="4" w:space="0" w:color="auto"/>
                  <w:right w:val="nil"/>
                </w:tcBorders>
                <w:shd w:val="clear" w:color="auto" w:fill="FFFFFF"/>
              </w:tcPr>
            </w:tcPrChange>
          </w:tcPr>
          <w:p w14:paraId="79FDB2BA" w14:textId="77777777" w:rsidR="00573AF5" w:rsidRDefault="00573AF5">
            <w:pPr>
              <w:pStyle w:val="MsgTableBody"/>
              <w:rPr>
                <w:noProof/>
              </w:rPr>
            </w:pPr>
            <w:r>
              <w:rPr>
                <w:noProof/>
              </w:rPr>
              <w:t>[{GT1}]</w:t>
            </w:r>
          </w:p>
        </w:tc>
        <w:tc>
          <w:tcPr>
            <w:tcW w:w="4321" w:type="dxa"/>
            <w:tcBorders>
              <w:top w:val="dotted" w:sz="4" w:space="0" w:color="auto"/>
              <w:left w:val="nil"/>
              <w:bottom w:val="dotted" w:sz="4" w:space="0" w:color="auto"/>
              <w:right w:val="nil"/>
            </w:tcBorders>
            <w:shd w:val="clear" w:color="auto" w:fill="FFFFFF"/>
            <w:tcPrChange w:id="838" w:author="Amit Popat" w:date="2022-07-11T09:42:00Z">
              <w:tcPr>
                <w:tcW w:w="4320" w:type="dxa"/>
                <w:tcBorders>
                  <w:top w:val="dotted" w:sz="4" w:space="0" w:color="auto"/>
                  <w:left w:val="nil"/>
                  <w:bottom w:val="dotted" w:sz="4" w:space="0" w:color="auto"/>
                  <w:right w:val="nil"/>
                </w:tcBorders>
                <w:shd w:val="clear" w:color="auto" w:fill="FFFFFF"/>
              </w:tcPr>
            </w:tcPrChange>
          </w:tcPr>
          <w:p w14:paraId="14BE87D4"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Change w:id="839" w:author="Amit Popat" w:date="2022-07-11T09:42:00Z">
              <w:tcPr>
                <w:tcW w:w="864" w:type="dxa"/>
                <w:tcBorders>
                  <w:top w:val="dotted" w:sz="4" w:space="0" w:color="auto"/>
                  <w:left w:val="nil"/>
                  <w:bottom w:val="dotted" w:sz="4" w:space="0" w:color="auto"/>
                  <w:right w:val="nil"/>
                </w:tcBorders>
                <w:shd w:val="clear" w:color="auto" w:fill="FFFFFF"/>
              </w:tcPr>
            </w:tcPrChange>
          </w:tcPr>
          <w:p w14:paraId="6C6D860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40" w:author="Amit Popat" w:date="2022-07-11T09:42:00Z">
              <w:tcPr>
                <w:tcW w:w="1008" w:type="dxa"/>
                <w:tcBorders>
                  <w:top w:val="dotted" w:sz="4" w:space="0" w:color="auto"/>
                  <w:left w:val="nil"/>
                  <w:bottom w:val="dotted" w:sz="4" w:space="0" w:color="auto"/>
                  <w:right w:val="nil"/>
                </w:tcBorders>
                <w:shd w:val="clear" w:color="auto" w:fill="FFFFFF"/>
              </w:tcPr>
            </w:tcPrChange>
          </w:tcPr>
          <w:p w14:paraId="40BC060C" w14:textId="77777777" w:rsidR="00573AF5" w:rsidRDefault="00573AF5">
            <w:pPr>
              <w:pStyle w:val="MsgTableBody"/>
              <w:jc w:val="center"/>
              <w:rPr>
                <w:noProof/>
              </w:rPr>
            </w:pPr>
            <w:r>
              <w:rPr>
                <w:noProof/>
              </w:rPr>
              <w:t>6</w:t>
            </w:r>
          </w:p>
        </w:tc>
      </w:tr>
      <w:tr w:rsidR="00573AF5" w:rsidRPr="00573AF5" w14:paraId="6F94D020" w14:textId="77777777" w:rsidTr="00433EA9">
        <w:trPr>
          <w:jc w:val="center"/>
          <w:trPrChange w:id="841" w:author="Amit Popat" w:date="2022-07-11T09:42:00Z">
            <w:trPr>
              <w:jc w:val="center"/>
            </w:trPr>
          </w:trPrChange>
        </w:trPr>
        <w:tc>
          <w:tcPr>
            <w:tcW w:w="2882" w:type="dxa"/>
            <w:tcBorders>
              <w:top w:val="dotted" w:sz="4" w:space="0" w:color="auto"/>
              <w:left w:val="nil"/>
              <w:bottom w:val="single" w:sz="2" w:space="0" w:color="auto"/>
              <w:right w:val="nil"/>
            </w:tcBorders>
            <w:shd w:val="clear" w:color="auto" w:fill="FFFFFF"/>
            <w:tcPrChange w:id="842" w:author="Amit Popat" w:date="2022-07-11T09:42:00Z">
              <w:tcPr>
                <w:tcW w:w="2880" w:type="dxa"/>
                <w:tcBorders>
                  <w:top w:val="dotted" w:sz="4" w:space="0" w:color="auto"/>
                  <w:left w:val="nil"/>
                  <w:bottom w:val="single" w:sz="2" w:space="0" w:color="auto"/>
                  <w:right w:val="nil"/>
                </w:tcBorders>
                <w:shd w:val="clear" w:color="auto" w:fill="FFFFFF"/>
              </w:tcPr>
            </w:tcPrChange>
          </w:tcPr>
          <w:p w14:paraId="3C07E3F5"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Change w:id="843" w:author="Amit Popat" w:date="2022-07-11T09:42:00Z">
              <w:tcPr>
                <w:tcW w:w="4320" w:type="dxa"/>
                <w:tcBorders>
                  <w:top w:val="dotted" w:sz="4" w:space="0" w:color="auto"/>
                  <w:left w:val="nil"/>
                  <w:bottom w:val="single" w:sz="2" w:space="0" w:color="auto"/>
                  <w:right w:val="nil"/>
                </w:tcBorders>
                <w:shd w:val="clear" w:color="auto" w:fill="FFFFFF"/>
              </w:tcPr>
            </w:tcPrChange>
          </w:tcPr>
          <w:p w14:paraId="15C0F51D"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Change w:id="844" w:author="Amit Popat" w:date="2022-07-11T09:42:00Z">
              <w:tcPr>
                <w:tcW w:w="864" w:type="dxa"/>
                <w:tcBorders>
                  <w:top w:val="dotted" w:sz="4" w:space="0" w:color="auto"/>
                  <w:left w:val="nil"/>
                  <w:bottom w:val="single" w:sz="2" w:space="0" w:color="auto"/>
                  <w:right w:val="nil"/>
                </w:tcBorders>
                <w:shd w:val="clear" w:color="auto" w:fill="FFFFFF"/>
              </w:tcPr>
            </w:tcPrChange>
          </w:tcPr>
          <w:p w14:paraId="26881B79"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845" w:author="Amit Popat" w:date="2022-07-11T09:42:00Z">
              <w:tcPr>
                <w:tcW w:w="1008" w:type="dxa"/>
                <w:tcBorders>
                  <w:top w:val="dotted" w:sz="4" w:space="0" w:color="auto"/>
                  <w:left w:val="nil"/>
                  <w:bottom w:val="single" w:sz="2" w:space="0" w:color="auto"/>
                  <w:right w:val="nil"/>
                </w:tcBorders>
                <w:shd w:val="clear" w:color="auto" w:fill="FFFFFF"/>
              </w:tcPr>
            </w:tcPrChange>
          </w:tcPr>
          <w:p w14:paraId="4E92C4CD" w14:textId="77777777" w:rsidR="00573AF5" w:rsidRDefault="00573AF5">
            <w:pPr>
              <w:pStyle w:val="MsgTableBody"/>
              <w:jc w:val="center"/>
              <w:rPr>
                <w:noProof/>
              </w:rPr>
            </w:pPr>
            <w:r>
              <w:rPr>
                <w:noProof/>
              </w:rPr>
              <w:t>2</w:t>
            </w:r>
          </w:p>
        </w:tc>
      </w:tr>
    </w:tbl>
    <w:p w14:paraId="3B014BCB"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7B351743"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69E1FC2" w14:textId="125E2854" w:rsidR="00EE6FC3" w:rsidRDefault="00EE6FC3" w:rsidP="00EE6FC3">
            <w:pPr>
              <w:pStyle w:val="ACK-ChoreographyHeader"/>
            </w:pPr>
            <w:r>
              <w:t>Acknowledgment Choreography</w:t>
            </w:r>
          </w:p>
        </w:tc>
      </w:tr>
      <w:tr w:rsidR="00EE6FC3" w14:paraId="7E7D895C"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186BE6AF" w14:textId="2DBBE900" w:rsidR="00EE6FC3" w:rsidRDefault="00EE6FC3" w:rsidP="00EE6FC3">
            <w:pPr>
              <w:pStyle w:val="ACK-ChoreographyHeader"/>
            </w:pPr>
            <w:r>
              <w:rPr>
                <w:noProof/>
              </w:rPr>
              <w:t>RQP^I04^RQP_I04</w:t>
            </w:r>
          </w:p>
        </w:tc>
      </w:tr>
      <w:tr w:rsidR="00314BE8" w14:paraId="3C4A91A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3038599"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929053D"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5BADA04" w14:textId="77777777" w:rsidR="00314BE8" w:rsidRDefault="00314BE8" w:rsidP="00314BE8">
            <w:pPr>
              <w:pStyle w:val="ACK-ChoreographyBody"/>
            </w:pPr>
            <w:r>
              <w:t>Field value: Enhanced mode</w:t>
            </w:r>
          </w:p>
        </w:tc>
      </w:tr>
      <w:tr w:rsidR="00314BE8" w14:paraId="4B2B95F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3C2E1CE"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65D5468"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57BF8F1"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700A0340" w14:textId="77777777" w:rsidR="00314BE8" w:rsidRDefault="00314BE8" w:rsidP="00314BE8">
            <w:pPr>
              <w:pStyle w:val="ACK-ChoreographyBody"/>
            </w:pPr>
            <w:r>
              <w:t>AL, SU, ER</w:t>
            </w:r>
          </w:p>
        </w:tc>
      </w:tr>
      <w:tr w:rsidR="00314BE8" w14:paraId="15222FF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224741A"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B86E7B5"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173D18F"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033B4DBE" w14:textId="77777777" w:rsidR="00314BE8" w:rsidRDefault="00314BE8" w:rsidP="00314BE8">
            <w:pPr>
              <w:pStyle w:val="ACK-ChoreographyBody"/>
            </w:pPr>
            <w:r>
              <w:t>AL</w:t>
            </w:r>
          </w:p>
        </w:tc>
      </w:tr>
      <w:tr w:rsidR="00314BE8" w14:paraId="0AF6518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B97DF11"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C557E11"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26D24BC9"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CB2305D" w14:textId="77777777" w:rsidR="00314BE8" w:rsidRDefault="00314BE8" w:rsidP="00314BE8">
            <w:pPr>
              <w:pStyle w:val="ACK-ChoreographyBody"/>
            </w:pPr>
            <w:r>
              <w:rPr>
                <w:szCs w:val="16"/>
              </w:rPr>
              <w:t>ACK^I04^ACK</w:t>
            </w:r>
          </w:p>
        </w:tc>
      </w:tr>
      <w:tr w:rsidR="00314BE8" w14:paraId="650FDC0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6A277B2"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1D69E5D" w14:textId="77777777" w:rsidR="00314BE8" w:rsidRDefault="00314BE8" w:rsidP="00314BE8">
            <w:pPr>
              <w:pStyle w:val="ACK-ChoreographyBody"/>
            </w:pPr>
            <w:r>
              <w:rPr>
                <w:szCs w:val="16"/>
              </w:rPr>
              <w:t>RPI^I04^RPI_I04</w:t>
            </w:r>
          </w:p>
        </w:tc>
        <w:tc>
          <w:tcPr>
            <w:tcW w:w="1843" w:type="dxa"/>
            <w:tcBorders>
              <w:top w:val="single" w:sz="4" w:space="0" w:color="auto"/>
              <w:left w:val="single" w:sz="4" w:space="0" w:color="auto"/>
              <w:bottom w:val="single" w:sz="4" w:space="0" w:color="auto"/>
              <w:right w:val="single" w:sz="4" w:space="0" w:color="auto"/>
            </w:tcBorders>
            <w:hideMark/>
          </w:tcPr>
          <w:p w14:paraId="61862030" w14:textId="77777777" w:rsidR="00314BE8" w:rsidRDefault="00314BE8" w:rsidP="00314BE8">
            <w:pPr>
              <w:pStyle w:val="ACK-ChoreographyBody"/>
            </w:pPr>
            <w:r>
              <w:rPr>
                <w:szCs w:val="16"/>
              </w:rPr>
              <w:t>RP</w:t>
            </w:r>
            <w:r w:rsidR="000B1B47">
              <w:rPr>
                <w:szCs w:val="16"/>
              </w:rPr>
              <w:t>I</w:t>
            </w:r>
            <w:r>
              <w:rPr>
                <w:szCs w:val="16"/>
              </w:rPr>
              <w:t>^I04^RPI_I04</w:t>
            </w:r>
          </w:p>
        </w:tc>
        <w:tc>
          <w:tcPr>
            <w:tcW w:w="1842" w:type="dxa"/>
            <w:tcBorders>
              <w:top w:val="single" w:sz="4" w:space="0" w:color="auto"/>
              <w:left w:val="single" w:sz="4" w:space="0" w:color="auto"/>
              <w:bottom w:val="single" w:sz="4" w:space="0" w:color="auto"/>
              <w:right w:val="single" w:sz="4" w:space="0" w:color="auto"/>
            </w:tcBorders>
            <w:hideMark/>
          </w:tcPr>
          <w:p w14:paraId="718DB96F" w14:textId="77777777" w:rsidR="00314BE8" w:rsidRDefault="00314BE8" w:rsidP="00314BE8">
            <w:pPr>
              <w:pStyle w:val="ACK-ChoreographyBody"/>
            </w:pPr>
            <w:r>
              <w:rPr>
                <w:szCs w:val="16"/>
              </w:rPr>
              <w:t>RPI^I04^RPI_I04</w:t>
            </w:r>
          </w:p>
        </w:tc>
      </w:tr>
    </w:tbl>
    <w:p w14:paraId="2C78A008" w14:textId="77777777" w:rsidR="00573AF5" w:rsidRDefault="00573AF5">
      <w:pPr>
        <w:rPr>
          <w:noProof/>
        </w:rPr>
      </w:pPr>
    </w:p>
    <w:p w14:paraId="2AA0222F" w14:textId="77777777" w:rsidR="00573AF5" w:rsidRDefault="00573AF5">
      <w:pPr>
        <w:pStyle w:val="MsgTableCaption"/>
        <w:rPr>
          <w:noProof/>
        </w:rPr>
      </w:pPr>
      <w:r>
        <w:rPr>
          <w:noProof/>
        </w:rPr>
        <w:t>RPI^I04^RPI_I04: Return Patient Information</w:t>
      </w:r>
      <w:r w:rsidR="00FD02FB">
        <w:rPr>
          <w:noProof/>
        </w:rPr>
        <w:fldChar w:fldCharType="begin"/>
      </w:r>
      <w:r>
        <w:rPr>
          <w:noProof/>
        </w:rPr>
        <w:instrText xml:space="preserve"> XE "RPI Return patient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Change w:id="846">
          <w:tblGrid>
            <w:gridCol w:w="2882"/>
            <w:gridCol w:w="4321"/>
            <w:gridCol w:w="864"/>
            <w:gridCol w:w="1008"/>
          </w:tblGrid>
        </w:tblGridChange>
      </w:tblGrid>
      <w:tr w:rsidR="00573AF5" w:rsidRPr="00573AF5" w14:paraId="7D03ABE3" w14:textId="77777777" w:rsidTr="008370EC">
        <w:trPr>
          <w:tblHeader/>
          <w:jc w:val="center"/>
        </w:trPr>
        <w:tc>
          <w:tcPr>
            <w:tcW w:w="2882" w:type="dxa"/>
            <w:tcBorders>
              <w:top w:val="single" w:sz="2" w:space="0" w:color="auto"/>
              <w:left w:val="nil"/>
              <w:bottom w:val="single" w:sz="4" w:space="0" w:color="auto"/>
              <w:right w:val="nil"/>
            </w:tcBorders>
            <w:shd w:val="clear" w:color="auto" w:fill="FFFFFF"/>
          </w:tcPr>
          <w:p w14:paraId="5C4C1F4B"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6F595F41"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2A826BD"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17E310AE" w14:textId="77777777" w:rsidR="00573AF5" w:rsidRDefault="00573AF5">
            <w:pPr>
              <w:pStyle w:val="MsgTableHeader"/>
              <w:jc w:val="center"/>
              <w:rPr>
                <w:noProof/>
              </w:rPr>
            </w:pPr>
            <w:r>
              <w:rPr>
                <w:noProof/>
              </w:rPr>
              <w:t>Chapter</w:t>
            </w:r>
          </w:p>
        </w:tc>
      </w:tr>
      <w:tr w:rsidR="00573AF5" w:rsidRPr="00573AF5" w14:paraId="644FFCAA" w14:textId="77777777" w:rsidTr="008370EC">
        <w:trPr>
          <w:jc w:val="center"/>
        </w:trPr>
        <w:tc>
          <w:tcPr>
            <w:tcW w:w="2882" w:type="dxa"/>
            <w:tcBorders>
              <w:top w:val="single" w:sz="4" w:space="0" w:color="auto"/>
              <w:left w:val="nil"/>
              <w:bottom w:val="dotted" w:sz="4" w:space="0" w:color="auto"/>
              <w:right w:val="nil"/>
            </w:tcBorders>
            <w:shd w:val="clear" w:color="auto" w:fill="FFFFFF"/>
          </w:tcPr>
          <w:p w14:paraId="10E62B03"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690CDC31"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D68364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1F7A3B4" w14:textId="77777777" w:rsidR="00573AF5" w:rsidRDefault="00573AF5">
            <w:pPr>
              <w:pStyle w:val="MsgTableBody"/>
              <w:jc w:val="center"/>
              <w:rPr>
                <w:noProof/>
              </w:rPr>
            </w:pPr>
            <w:r>
              <w:rPr>
                <w:noProof/>
              </w:rPr>
              <w:t>2</w:t>
            </w:r>
          </w:p>
        </w:tc>
      </w:tr>
      <w:tr w:rsidR="00573AF5" w:rsidRPr="00573AF5" w14:paraId="41C57F1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B9D0283"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017645FE"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3167D20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22013" w14:textId="77777777" w:rsidR="00573AF5" w:rsidRDefault="00573AF5">
            <w:pPr>
              <w:pStyle w:val="MsgTableBody"/>
              <w:jc w:val="center"/>
              <w:rPr>
                <w:noProof/>
              </w:rPr>
            </w:pPr>
            <w:r>
              <w:rPr>
                <w:noProof/>
              </w:rPr>
              <w:t>2</w:t>
            </w:r>
          </w:p>
        </w:tc>
      </w:tr>
      <w:tr w:rsidR="00573AF5" w:rsidRPr="00573AF5" w14:paraId="7729F11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0A85850"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6550C42F"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83381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B64E1" w14:textId="77777777" w:rsidR="00573AF5" w:rsidRDefault="00573AF5">
            <w:pPr>
              <w:pStyle w:val="MsgTableBody"/>
              <w:jc w:val="center"/>
              <w:rPr>
                <w:noProof/>
              </w:rPr>
            </w:pPr>
            <w:r>
              <w:rPr>
                <w:noProof/>
              </w:rPr>
              <w:t>2</w:t>
            </w:r>
          </w:p>
        </w:tc>
      </w:tr>
      <w:tr w:rsidR="00573AF5" w:rsidRPr="00573AF5" w14:paraId="1FDA6E9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F13DC86" w14:textId="77777777" w:rsidR="00573AF5" w:rsidRDefault="00573AF5">
            <w:pPr>
              <w:pStyle w:val="MsgTableBody"/>
              <w:rPr>
                <w:noProof/>
              </w:rPr>
            </w:pPr>
            <w:r>
              <w:rPr>
                <w:noProof/>
              </w:rPr>
              <w:t>MSA</w:t>
            </w:r>
          </w:p>
        </w:tc>
        <w:tc>
          <w:tcPr>
            <w:tcW w:w="4321" w:type="dxa"/>
            <w:tcBorders>
              <w:top w:val="dotted" w:sz="4" w:space="0" w:color="auto"/>
              <w:left w:val="nil"/>
              <w:bottom w:val="dotted" w:sz="4" w:space="0" w:color="auto"/>
              <w:right w:val="nil"/>
            </w:tcBorders>
            <w:shd w:val="clear" w:color="auto" w:fill="FFFFFF"/>
          </w:tcPr>
          <w:p w14:paraId="57FFC53D" w14:textId="413DE9BE"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0A3E96B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28D75B" w14:textId="77777777" w:rsidR="00573AF5" w:rsidRDefault="00573AF5">
            <w:pPr>
              <w:pStyle w:val="MsgTableBody"/>
              <w:jc w:val="center"/>
              <w:rPr>
                <w:noProof/>
              </w:rPr>
            </w:pPr>
            <w:r>
              <w:rPr>
                <w:noProof/>
              </w:rPr>
              <w:t>3</w:t>
            </w:r>
          </w:p>
        </w:tc>
      </w:tr>
      <w:tr w:rsidR="00573AF5" w:rsidRPr="00573AF5" w14:paraId="32817B7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9D24B7D"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3A6B4B5"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1D6F435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784F27" w14:textId="77777777" w:rsidR="00573AF5" w:rsidRDefault="00573AF5">
            <w:pPr>
              <w:pStyle w:val="MsgTableBody"/>
              <w:jc w:val="center"/>
              <w:rPr>
                <w:noProof/>
              </w:rPr>
            </w:pPr>
          </w:p>
        </w:tc>
      </w:tr>
      <w:tr w:rsidR="00573AF5" w:rsidRPr="00573AF5" w14:paraId="268657C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C6B289A"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26016CA5"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1FB1C1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7F609" w14:textId="77777777" w:rsidR="00573AF5" w:rsidRDefault="00573AF5">
            <w:pPr>
              <w:pStyle w:val="MsgTableBody"/>
              <w:jc w:val="center"/>
              <w:rPr>
                <w:noProof/>
              </w:rPr>
            </w:pPr>
            <w:r>
              <w:rPr>
                <w:noProof/>
              </w:rPr>
              <w:t>11</w:t>
            </w:r>
          </w:p>
        </w:tc>
      </w:tr>
      <w:tr w:rsidR="00573AF5" w:rsidRPr="00573AF5" w14:paraId="7836738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AE2B3C8"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3617C501"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8ED822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A7F387" w14:textId="77777777" w:rsidR="00573AF5" w:rsidRDefault="00573AF5">
            <w:pPr>
              <w:pStyle w:val="MsgTableBody"/>
              <w:jc w:val="center"/>
              <w:rPr>
                <w:noProof/>
              </w:rPr>
            </w:pPr>
            <w:r>
              <w:rPr>
                <w:noProof/>
              </w:rPr>
              <w:t>11</w:t>
            </w:r>
          </w:p>
        </w:tc>
      </w:tr>
      <w:tr w:rsidR="00573AF5" w:rsidRPr="00573AF5" w14:paraId="4D9DF3D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BFC15E8"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0E140EA"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0C8456D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3ECBD" w14:textId="77777777" w:rsidR="00573AF5" w:rsidRDefault="00573AF5">
            <w:pPr>
              <w:pStyle w:val="MsgTableBody"/>
              <w:jc w:val="center"/>
              <w:rPr>
                <w:noProof/>
              </w:rPr>
            </w:pPr>
          </w:p>
        </w:tc>
      </w:tr>
      <w:tr w:rsidR="00573AF5" w:rsidRPr="00573AF5" w14:paraId="6A9BAA6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F9F54A5"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5E7F0EDD"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6A14B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A9A7EB" w14:textId="77777777" w:rsidR="00573AF5" w:rsidRDefault="00573AF5">
            <w:pPr>
              <w:pStyle w:val="MsgTableBody"/>
              <w:jc w:val="center"/>
              <w:rPr>
                <w:noProof/>
              </w:rPr>
            </w:pPr>
            <w:r>
              <w:rPr>
                <w:noProof/>
              </w:rPr>
              <w:t>3</w:t>
            </w:r>
          </w:p>
        </w:tc>
      </w:tr>
      <w:tr w:rsidR="00433EA9" w14:paraId="35180055" w14:textId="77777777" w:rsidTr="00433EA9">
        <w:tblPrEx>
          <w:tblCellMar>
            <w:left w:w="108" w:type="dxa"/>
            <w:right w:w="108" w:type="dxa"/>
          </w:tblCellMar>
          <w:tblLook w:val="04A0" w:firstRow="1" w:lastRow="0" w:firstColumn="1" w:lastColumn="0" w:noHBand="0" w:noVBand="1"/>
        </w:tblPrEx>
        <w:trPr>
          <w:jc w:val="center"/>
          <w:ins w:id="847" w:author="Amit Popat" w:date="2022-07-11T09:42:00Z"/>
        </w:trPr>
        <w:tc>
          <w:tcPr>
            <w:tcW w:w="2882" w:type="dxa"/>
            <w:tcBorders>
              <w:top w:val="dotted" w:sz="4" w:space="0" w:color="auto"/>
              <w:left w:val="nil"/>
              <w:bottom w:val="dotted" w:sz="4" w:space="0" w:color="auto"/>
              <w:right w:val="nil"/>
            </w:tcBorders>
            <w:shd w:val="clear" w:color="auto" w:fill="FFFFFF"/>
            <w:hideMark/>
          </w:tcPr>
          <w:p w14:paraId="5BEB86F8" w14:textId="77777777" w:rsidR="00433EA9" w:rsidRDefault="00433EA9">
            <w:pPr>
              <w:pStyle w:val="MsgTableBody"/>
              <w:spacing w:line="256" w:lineRule="auto"/>
              <w:rPr>
                <w:ins w:id="848" w:author="Amit Popat" w:date="2022-07-11T09:42:00Z"/>
                <w:b/>
                <w:bCs/>
                <w:noProof/>
                <w:color w:val="FF0000"/>
              </w:rPr>
            </w:pPr>
            <w:ins w:id="849" w:author="Amit Popat" w:date="2022-07-11T09:42:00Z">
              <w:r>
                <w:rPr>
                  <w:b/>
                  <w:bCs/>
                  <w:noProof/>
                  <w:color w:val="FF0000"/>
                </w:rPr>
                <w:t>[{ GS</w:t>
              </w:r>
              <w:r>
                <w:fldChar w:fldCharType="begin"/>
              </w:r>
              <w:r>
                <w:instrText xml:space="preserve"> HYPERLINK "file:///D:\\Eigene%20Dateien\\2018\\HL7\\Standards\\v2.9%20May\\716%20-%20New.doc" \l "#NK1" </w:instrText>
              </w:r>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75A5CABB" w14:textId="77777777" w:rsidR="00433EA9" w:rsidRDefault="00433EA9">
            <w:pPr>
              <w:pStyle w:val="MsgTableBody"/>
              <w:spacing w:line="256" w:lineRule="auto"/>
              <w:rPr>
                <w:ins w:id="850" w:author="Amit Popat" w:date="2022-07-11T09:42:00Z"/>
                <w:b/>
                <w:bCs/>
                <w:noProof/>
                <w:color w:val="FF0000"/>
              </w:rPr>
            </w:pPr>
            <w:ins w:id="851" w:author="Amit Popat" w:date="2022-07-11T09:42: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745F64B0" w14:textId="77777777" w:rsidR="00433EA9" w:rsidRDefault="00433EA9">
            <w:pPr>
              <w:pStyle w:val="MsgTableBody"/>
              <w:spacing w:line="256" w:lineRule="auto"/>
              <w:jc w:val="center"/>
              <w:rPr>
                <w:ins w:id="852" w:author="Amit Popat" w:date="2022-07-11T09:42: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0AA69E6A" w14:textId="77777777" w:rsidR="00433EA9" w:rsidRDefault="00433EA9">
            <w:pPr>
              <w:pStyle w:val="MsgTableBody"/>
              <w:spacing w:line="256" w:lineRule="auto"/>
              <w:jc w:val="center"/>
              <w:rPr>
                <w:ins w:id="853" w:author="Amit Popat" w:date="2022-07-11T09:42:00Z"/>
                <w:b/>
                <w:bCs/>
                <w:noProof/>
                <w:color w:val="FF0000"/>
              </w:rPr>
            </w:pPr>
            <w:ins w:id="854" w:author="Amit Popat" w:date="2022-07-11T09:42:00Z">
              <w:r>
                <w:rPr>
                  <w:b/>
                  <w:bCs/>
                  <w:noProof/>
                  <w:color w:val="FF0000"/>
                </w:rPr>
                <w:t>3</w:t>
              </w:r>
            </w:ins>
          </w:p>
        </w:tc>
      </w:tr>
      <w:tr w:rsidR="00433EA9" w14:paraId="3856DFC4" w14:textId="77777777" w:rsidTr="00433EA9">
        <w:tblPrEx>
          <w:tblCellMar>
            <w:left w:w="108" w:type="dxa"/>
            <w:right w:w="108" w:type="dxa"/>
          </w:tblCellMar>
          <w:tblLook w:val="04A0" w:firstRow="1" w:lastRow="0" w:firstColumn="1" w:lastColumn="0" w:noHBand="0" w:noVBand="1"/>
        </w:tblPrEx>
        <w:trPr>
          <w:jc w:val="center"/>
          <w:ins w:id="855" w:author="Amit Popat" w:date="2022-07-11T09:42:00Z"/>
        </w:trPr>
        <w:tc>
          <w:tcPr>
            <w:tcW w:w="2882" w:type="dxa"/>
            <w:tcBorders>
              <w:top w:val="dotted" w:sz="4" w:space="0" w:color="auto"/>
              <w:left w:val="nil"/>
              <w:bottom w:val="dotted" w:sz="4" w:space="0" w:color="auto"/>
              <w:right w:val="nil"/>
            </w:tcBorders>
            <w:shd w:val="clear" w:color="auto" w:fill="FFFFFF"/>
            <w:hideMark/>
          </w:tcPr>
          <w:p w14:paraId="74D17CB7" w14:textId="77777777" w:rsidR="00433EA9" w:rsidRDefault="00433EA9">
            <w:pPr>
              <w:pStyle w:val="MsgTableBody"/>
              <w:spacing w:line="256" w:lineRule="auto"/>
              <w:rPr>
                <w:ins w:id="856" w:author="Amit Popat" w:date="2022-07-11T09:42:00Z"/>
                <w:b/>
                <w:bCs/>
                <w:noProof/>
                <w:color w:val="FF0000"/>
              </w:rPr>
            </w:pPr>
            <w:ins w:id="857" w:author="Amit Popat" w:date="2022-07-11T09:42: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23AA6F65" w14:textId="77777777" w:rsidR="00433EA9" w:rsidRDefault="00433EA9">
            <w:pPr>
              <w:pStyle w:val="MsgTableBody"/>
              <w:spacing w:line="256" w:lineRule="auto"/>
              <w:rPr>
                <w:ins w:id="858" w:author="Amit Popat" w:date="2022-07-11T09:42:00Z"/>
                <w:b/>
                <w:bCs/>
                <w:noProof/>
                <w:color w:val="FF0000"/>
              </w:rPr>
            </w:pPr>
            <w:ins w:id="859" w:author="Amit Popat" w:date="2022-07-11T09:42: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5C80335B" w14:textId="77777777" w:rsidR="00433EA9" w:rsidRDefault="00433EA9">
            <w:pPr>
              <w:pStyle w:val="MsgTableBody"/>
              <w:spacing w:line="256" w:lineRule="auto"/>
              <w:jc w:val="center"/>
              <w:rPr>
                <w:ins w:id="860" w:author="Amit Popat" w:date="2022-07-11T09:42: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3D3F16B5" w14:textId="77777777" w:rsidR="00433EA9" w:rsidRDefault="00433EA9">
            <w:pPr>
              <w:pStyle w:val="MsgTableBody"/>
              <w:spacing w:line="256" w:lineRule="auto"/>
              <w:jc w:val="center"/>
              <w:rPr>
                <w:ins w:id="861" w:author="Amit Popat" w:date="2022-07-11T09:42:00Z"/>
                <w:b/>
                <w:bCs/>
                <w:noProof/>
                <w:color w:val="FF0000"/>
              </w:rPr>
            </w:pPr>
            <w:ins w:id="862" w:author="Amit Popat" w:date="2022-07-11T09:42:00Z">
              <w:r>
                <w:rPr>
                  <w:b/>
                  <w:bCs/>
                  <w:noProof/>
                  <w:color w:val="FF0000"/>
                </w:rPr>
                <w:t>3</w:t>
              </w:r>
            </w:ins>
          </w:p>
        </w:tc>
      </w:tr>
      <w:tr w:rsidR="00433EA9" w14:paraId="4444FA50" w14:textId="77777777" w:rsidTr="00433EA9">
        <w:tblPrEx>
          <w:tblCellMar>
            <w:left w:w="108" w:type="dxa"/>
            <w:right w:w="108" w:type="dxa"/>
          </w:tblCellMar>
          <w:tblLook w:val="04A0" w:firstRow="1" w:lastRow="0" w:firstColumn="1" w:lastColumn="0" w:noHBand="0" w:noVBand="1"/>
        </w:tblPrEx>
        <w:trPr>
          <w:jc w:val="center"/>
          <w:ins w:id="863" w:author="Amit Popat" w:date="2022-07-11T09:42:00Z"/>
        </w:trPr>
        <w:tc>
          <w:tcPr>
            <w:tcW w:w="2882" w:type="dxa"/>
            <w:tcBorders>
              <w:top w:val="dotted" w:sz="4" w:space="0" w:color="auto"/>
              <w:left w:val="nil"/>
              <w:bottom w:val="dotted" w:sz="4" w:space="0" w:color="auto"/>
              <w:right w:val="nil"/>
            </w:tcBorders>
            <w:shd w:val="clear" w:color="auto" w:fill="FFFFFF"/>
            <w:hideMark/>
          </w:tcPr>
          <w:p w14:paraId="77D33D03" w14:textId="77777777" w:rsidR="00433EA9" w:rsidRDefault="00433EA9">
            <w:pPr>
              <w:pStyle w:val="MsgTableBody"/>
              <w:spacing w:line="256" w:lineRule="auto"/>
              <w:rPr>
                <w:ins w:id="864" w:author="Amit Popat" w:date="2022-07-11T09:42:00Z"/>
                <w:b/>
                <w:bCs/>
                <w:noProof/>
                <w:color w:val="FF0000"/>
              </w:rPr>
            </w:pPr>
            <w:ins w:id="865" w:author="Amit Popat" w:date="2022-07-11T09:42: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7DD8A1FC" w14:textId="77777777" w:rsidR="00433EA9" w:rsidRDefault="00433EA9">
            <w:pPr>
              <w:pStyle w:val="MsgTableBody"/>
              <w:spacing w:line="256" w:lineRule="auto"/>
              <w:rPr>
                <w:ins w:id="866" w:author="Amit Popat" w:date="2022-07-11T09:42:00Z"/>
                <w:b/>
                <w:bCs/>
                <w:noProof/>
                <w:color w:val="FF0000"/>
              </w:rPr>
            </w:pPr>
            <w:ins w:id="867" w:author="Amit Popat" w:date="2022-07-11T09:42: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7ACB3129" w14:textId="77777777" w:rsidR="00433EA9" w:rsidRDefault="00433EA9">
            <w:pPr>
              <w:pStyle w:val="MsgTableBody"/>
              <w:spacing w:line="256" w:lineRule="auto"/>
              <w:jc w:val="center"/>
              <w:rPr>
                <w:ins w:id="868" w:author="Amit Popat" w:date="2022-07-11T09:42: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6029F265" w14:textId="77777777" w:rsidR="00433EA9" w:rsidRDefault="00433EA9">
            <w:pPr>
              <w:pStyle w:val="MsgTableBody"/>
              <w:spacing w:line="256" w:lineRule="auto"/>
              <w:jc w:val="center"/>
              <w:rPr>
                <w:ins w:id="869" w:author="Amit Popat" w:date="2022-07-11T09:42:00Z"/>
                <w:b/>
                <w:bCs/>
                <w:noProof/>
                <w:color w:val="FF0000"/>
              </w:rPr>
            </w:pPr>
            <w:ins w:id="870" w:author="Amit Popat" w:date="2022-07-11T09:42:00Z">
              <w:r>
                <w:rPr>
                  <w:b/>
                  <w:bCs/>
                  <w:noProof/>
                  <w:color w:val="FF0000"/>
                </w:rPr>
                <w:t>3</w:t>
              </w:r>
            </w:ins>
          </w:p>
        </w:tc>
      </w:tr>
      <w:tr w:rsidR="008370EC" w14:paraId="01BF8AC6" w14:textId="77777777" w:rsidTr="00F8714F">
        <w:tblPrEx>
          <w:tblCellMar>
            <w:left w:w="108" w:type="dxa"/>
            <w:right w:w="108" w:type="dxa"/>
          </w:tblCellMar>
          <w:tblLook w:val="04A0" w:firstRow="1" w:lastRow="0" w:firstColumn="1" w:lastColumn="0" w:noHBand="0" w:noVBand="1"/>
        </w:tblPrEx>
        <w:trPr>
          <w:jc w:val="center"/>
          <w:ins w:id="871" w:author="Amit Popat" w:date="2022-07-11T10:26:00Z"/>
        </w:trPr>
        <w:tc>
          <w:tcPr>
            <w:tcW w:w="2882" w:type="dxa"/>
            <w:tcBorders>
              <w:top w:val="dotted" w:sz="4" w:space="0" w:color="auto"/>
              <w:left w:val="nil"/>
              <w:bottom w:val="dotted" w:sz="4" w:space="0" w:color="auto"/>
              <w:right w:val="nil"/>
            </w:tcBorders>
            <w:shd w:val="clear" w:color="auto" w:fill="FFFFFF"/>
          </w:tcPr>
          <w:p w14:paraId="77A46AFF" w14:textId="77777777" w:rsidR="008370EC" w:rsidRDefault="008370EC" w:rsidP="00F8714F">
            <w:pPr>
              <w:pStyle w:val="MsgTableBody"/>
              <w:spacing w:line="256" w:lineRule="auto"/>
              <w:rPr>
                <w:ins w:id="872" w:author="Amit Popat" w:date="2022-07-11T10:26:00Z"/>
                <w:b/>
                <w:bCs/>
                <w:noProof/>
                <w:color w:val="FF0000"/>
              </w:rPr>
            </w:pPr>
            <w:ins w:id="873" w:author="Amit Popat" w:date="2022-07-11T10:26:00Z">
              <w:r>
                <w:rPr>
                  <w:noProof/>
                </w:rPr>
                <w:t>[{</w:t>
              </w:r>
            </w:ins>
          </w:p>
        </w:tc>
        <w:tc>
          <w:tcPr>
            <w:tcW w:w="4321" w:type="dxa"/>
            <w:tcBorders>
              <w:top w:val="dotted" w:sz="4" w:space="0" w:color="auto"/>
              <w:left w:val="nil"/>
              <w:bottom w:val="dotted" w:sz="4" w:space="0" w:color="auto"/>
              <w:right w:val="nil"/>
            </w:tcBorders>
            <w:shd w:val="clear" w:color="auto" w:fill="FFFFFF"/>
          </w:tcPr>
          <w:p w14:paraId="79A9A9C6" w14:textId="77777777" w:rsidR="008370EC" w:rsidRDefault="008370EC" w:rsidP="00F8714F">
            <w:pPr>
              <w:pStyle w:val="MsgTableBody"/>
              <w:spacing w:line="256" w:lineRule="auto"/>
              <w:rPr>
                <w:ins w:id="874" w:author="Amit Popat" w:date="2022-07-11T10:26:00Z"/>
                <w:b/>
                <w:bCs/>
                <w:noProof/>
                <w:color w:val="FF0000"/>
              </w:rPr>
            </w:pPr>
            <w:ins w:id="875" w:author="Amit Popat" w:date="2022-07-11T10:26: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7CE31BEB" w14:textId="77777777" w:rsidR="008370EC" w:rsidRDefault="008370EC" w:rsidP="00F8714F">
            <w:pPr>
              <w:pStyle w:val="MsgTableBody"/>
              <w:spacing w:line="256" w:lineRule="auto"/>
              <w:jc w:val="center"/>
              <w:rPr>
                <w:ins w:id="876" w:author="Amit Popat" w:date="2022-07-11T10:26:00Z"/>
                <w:b/>
                <w:bCs/>
                <w:noProof/>
                <w:color w:val="FF0000"/>
              </w:rPr>
            </w:pPr>
          </w:p>
        </w:tc>
        <w:tc>
          <w:tcPr>
            <w:tcW w:w="1008" w:type="dxa"/>
            <w:tcBorders>
              <w:top w:val="dotted" w:sz="4" w:space="0" w:color="auto"/>
              <w:left w:val="nil"/>
              <w:bottom w:val="dotted" w:sz="4" w:space="0" w:color="auto"/>
              <w:right w:val="nil"/>
            </w:tcBorders>
            <w:shd w:val="clear" w:color="auto" w:fill="FFFFFF"/>
          </w:tcPr>
          <w:p w14:paraId="2FB3047A" w14:textId="77777777" w:rsidR="008370EC" w:rsidRDefault="008370EC" w:rsidP="00F8714F">
            <w:pPr>
              <w:pStyle w:val="MsgTableBody"/>
              <w:spacing w:line="256" w:lineRule="auto"/>
              <w:jc w:val="center"/>
              <w:rPr>
                <w:ins w:id="877" w:author="Amit Popat" w:date="2022-07-11T10:26:00Z"/>
                <w:b/>
                <w:bCs/>
                <w:noProof/>
                <w:color w:val="FF0000"/>
              </w:rPr>
            </w:pPr>
          </w:p>
        </w:tc>
      </w:tr>
      <w:tr w:rsidR="008370EC" w14:paraId="68976E9E" w14:textId="77777777" w:rsidTr="00F8714F">
        <w:tblPrEx>
          <w:tblCellMar>
            <w:left w:w="108" w:type="dxa"/>
            <w:right w:w="108" w:type="dxa"/>
          </w:tblCellMar>
        </w:tblPrEx>
        <w:trPr>
          <w:jc w:val="center"/>
          <w:ins w:id="878" w:author="Amit Popat" w:date="2022-07-11T10:26:00Z"/>
        </w:trPr>
        <w:tc>
          <w:tcPr>
            <w:tcW w:w="2882" w:type="dxa"/>
            <w:tcBorders>
              <w:top w:val="dotted" w:sz="4" w:space="0" w:color="auto"/>
              <w:left w:val="nil"/>
              <w:bottom w:val="dotted" w:sz="4" w:space="0" w:color="auto"/>
              <w:right w:val="nil"/>
            </w:tcBorders>
            <w:shd w:val="clear" w:color="auto" w:fill="FFFFFF"/>
          </w:tcPr>
          <w:p w14:paraId="2C3B883A" w14:textId="77777777" w:rsidR="008370EC" w:rsidRDefault="008370EC" w:rsidP="00F8714F">
            <w:pPr>
              <w:pStyle w:val="MsgTableBody"/>
              <w:rPr>
                <w:ins w:id="879" w:author="Amit Popat" w:date="2022-07-11T10:26:00Z"/>
                <w:noProof/>
              </w:rPr>
            </w:pPr>
            <w:ins w:id="880" w:author="Amit Popat" w:date="2022-07-11T10:26:00Z">
              <w:r>
                <w:rPr>
                  <w:noProof/>
                </w:rPr>
                <w:lastRenderedPageBreak/>
                <w:t xml:space="preserve">     </w:t>
              </w:r>
              <w:r>
                <w:fldChar w:fldCharType="begin"/>
              </w:r>
              <w:r>
                <w:instrText xml:space="preserve"> HYPERLINK "file:///D:\\Eigene%20Dateien\\2018\\HL7\\Standards\\v2.9%20May\\716%20-%20New.doc" \l "#NK1" </w:instrText>
              </w:r>
              <w:r>
                <w:fldChar w:fldCharType="separate"/>
              </w:r>
              <w:r>
                <w:rPr>
                  <w:rStyle w:val="Hyperlink"/>
                  <w:noProof/>
                </w:rPr>
                <w:t>NK1</w:t>
              </w:r>
              <w:r>
                <w:fldChar w:fldCharType="end"/>
              </w:r>
              <w:r>
                <w:rPr>
                  <w:noProof/>
                </w:rPr>
                <w:t xml:space="preserve">   </w:t>
              </w:r>
            </w:ins>
          </w:p>
        </w:tc>
        <w:tc>
          <w:tcPr>
            <w:tcW w:w="4321" w:type="dxa"/>
            <w:tcBorders>
              <w:top w:val="dotted" w:sz="4" w:space="0" w:color="auto"/>
              <w:left w:val="nil"/>
              <w:bottom w:val="dotted" w:sz="4" w:space="0" w:color="auto"/>
              <w:right w:val="nil"/>
            </w:tcBorders>
            <w:shd w:val="clear" w:color="auto" w:fill="FFFFFF"/>
          </w:tcPr>
          <w:p w14:paraId="02E5D8B1" w14:textId="77777777" w:rsidR="008370EC" w:rsidRDefault="008370EC" w:rsidP="00F8714F">
            <w:pPr>
              <w:pStyle w:val="MsgTableBody"/>
              <w:rPr>
                <w:ins w:id="881" w:author="Amit Popat" w:date="2022-07-11T10:26:00Z"/>
                <w:noProof/>
              </w:rPr>
            </w:pPr>
            <w:ins w:id="882" w:author="Amit Popat" w:date="2022-07-11T10:26:00Z">
              <w:r>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46B6AA95" w14:textId="77777777" w:rsidR="008370EC" w:rsidRDefault="008370EC" w:rsidP="00F8714F">
            <w:pPr>
              <w:pStyle w:val="MsgTableBody"/>
              <w:jc w:val="center"/>
              <w:rPr>
                <w:ins w:id="883" w:author="Amit Popat" w:date="2022-07-11T10:26:00Z"/>
                <w:noProof/>
              </w:rPr>
            </w:pPr>
          </w:p>
        </w:tc>
        <w:tc>
          <w:tcPr>
            <w:tcW w:w="1008" w:type="dxa"/>
            <w:tcBorders>
              <w:top w:val="dotted" w:sz="4" w:space="0" w:color="auto"/>
              <w:left w:val="nil"/>
              <w:bottom w:val="dotted" w:sz="4" w:space="0" w:color="auto"/>
              <w:right w:val="nil"/>
            </w:tcBorders>
            <w:shd w:val="clear" w:color="auto" w:fill="FFFFFF"/>
          </w:tcPr>
          <w:p w14:paraId="68BAFD61" w14:textId="77777777" w:rsidR="008370EC" w:rsidRDefault="008370EC" w:rsidP="00F8714F">
            <w:pPr>
              <w:pStyle w:val="MsgTableBody"/>
              <w:jc w:val="center"/>
              <w:rPr>
                <w:ins w:id="884" w:author="Amit Popat" w:date="2022-07-11T10:26:00Z"/>
                <w:noProof/>
              </w:rPr>
            </w:pPr>
            <w:ins w:id="885" w:author="Amit Popat" w:date="2022-07-11T10:26:00Z">
              <w:r>
                <w:rPr>
                  <w:noProof/>
                </w:rPr>
                <w:t>3</w:t>
              </w:r>
            </w:ins>
          </w:p>
        </w:tc>
      </w:tr>
      <w:tr w:rsidR="008370EC" w14:paraId="770A8F63" w14:textId="77777777" w:rsidTr="00F8714F">
        <w:tblPrEx>
          <w:tblCellMar>
            <w:left w:w="108" w:type="dxa"/>
            <w:right w:w="108" w:type="dxa"/>
          </w:tblCellMar>
          <w:tblLook w:val="04A0" w:firstRow="1" w:lastRow="0" w:firstColumn="1" w:lastColumn="0" w:noHBand="0" w:noVBand="1"/>
        </w:tblPrEx>
        <w:trPr>
          <w:jc w:val="center"/>
          <w:ins w:id="886" w:author="Amit Popat" w:date="2022-07-11T10:26:00Z"/>
        </w:trPr>
        <w:tc>
          <w:tcPr>
            <w:tcW w:w="2882" w:type="dxa"/>
            <w:tcBorders>
              <w:top w:val="dotted" w:sz="4" w:space="0" w:color="auto"/>
              <w:left w:val="nil"/>
              <w:bottom w:val="dotted" w:sz="4" w:space="0" w:color="auto"/>
              <w:right w:val="nil"/>
            </w:tcBorders>
            <w:shd w:val="clear" w:color="auto" w:fill="FFFFFF"/>
            <w:hideMark/>
          </w:tcPr>
          <w:p w14:paraId="147B9152" w14:textId="77777777" w:rsidR="008370EC" w:rsidRDefault="008370EC" w:rsidP="00F8714F">
            <w:pPr>
              <w:pStyle w:val="MsgTableBody"/>
              <w:spacing w:line="256" w:lineRule="auto"/>
              <w:rPr>
                <w:ins w:id="887" w:author="Amit Popat" w:date="2022-07-11T10:26:00Z"/>
                <w:b/>
                <w:bCs/>
                <w:noProof/>
                <w:color w:val="FF0000"/>
              </w:rPr>
            </w:pPr>
            <w:ins w:id="888" w:author="Amit Popat" w:date="2022-07-11T10:26:00Z">
              <w:r>
                <w:rPr>
                  <w:b/>
                  <w:bCs/>
                  <w:noProof/>
                  <w:color w:val="FF0000"/>
                </w:rPr>
                <w:t xml:space="preserve">    [{ </w:t>
              </w:r>
              <w:r>
                <w:fldChar w:fldCharType="begin"/>
              </w:r>
              <w:r>
                <w:instrText xml:space="preserve"> HYPERLINK "file:///D:\\Eigene%20Dateien\\2018\\HL7\\Standards\\v2.9%20May\\716%20-%20New.doc" \l "#NK1" </w:instrText>
              </w:r>
              <w:r>
                <w:fldChar w:fldCharType="separate"/>
              </w:r>
              <w:r>
                <w:rPr>
                  <w:rStyle w:val="Hyperlink"/>
                  <w:b/>
                  <w:bCs/>
                  <w:noProof/>
                  <w:color w:val="FF0000"/>
                </w:rPr>
                <w:t>GSP</w:t>
              </w:r>
              <w:r>
                <w:fldChar w:fldCharType="end"/>
              </w:r>
              <w:r>
                <w:rPr>
                  <w:b/>
                  <w:bCs/>
                  <w:color w:val="FF0000"/>
                </w:rPr>
                <w:t xml:space="preserve"> }</w:t>
              </w:r>
              <w:r>
                <w:rPr>
                  <w:b/>
                  <w:bCs/>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6382BC2C" w14:textId="77777777" w:rsidR="008370EC" w:rsidRDefault="008370EC" w:rsidP="00F8714F">
            <w:pPr>
              <w:pStyle w:val="MsgTableBody"/>
              <w:spacing w:line="256" w:lineRule="auto"/>
              <w:rPr>
                <w:ins w:id="889" w:author="Amit Popat" w:date="2022-07-11T10:26:00Z"/>
                <w:b/>
                <w:bCs/>
                <w:noProof/>
                <w:color w:val="FF0000"/>
              </w:rPr>
            </w:pPr>
            <w:ins w:id="890" w:author="Amit Popat" w:date="2022-07-11T10:26: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2979C578" w14:textId="77777777" w:rsidR="008370EC" w:rsidRDefault="008370EC" w:rsidP="00F8714F">
            <w:pPr>
              <w:pStyle w:val="MsgTableBody"/>
              <w:spacing w:line="256" w:lineRule="auto"/>
              <w:jc w:val="center"/>
              <w:rPr>
                <w:ins w:id="891" w:author="Amit Popat" w:date="2022-07-11T10:26: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3F994C22" w14:textId="77777777" w:rsidR="008370EC" w:rsidRDefault="008370EC" w:rsidP="00F8714F">
            <w:pPr>
              <w:pStyle w:val="MsgTableBody"/>
              <w:spacing w:line="256" w:lineRule="auto"/>
              <w:jc w:val="center"/>
              <w:rPr>
                <w:ins w:id="892" w:author="Amit Popat" w:date="2022-07-11T10:26:00Z"/>
                <w:b/>
                <w:bCs/>
                <w:noProof/>
                <w:color w:val="FF0000"/>
              </w:rPr>
            </w:pPr>
            <w:ins w:id="893" w:author="Amit Popat" w:date="2022-07-11T10:26:00Z">
              <w:r>
                <w:rPr>
                  <w:b/>
                  <w:bCs/>
                  <w:noProof/>
                  <w:color w:val="FF0000"/>
                </w:rPr>
                <w:t>3</w:t>
              </w:r>
            </w:ins>
          </w:p>
        </w:tc>
      </w:tr>
      <w:tr w:rsidR="008370EC" w14:paraId="641ECD2A" w14:textId="77777777" w:rsidTr="00F8714F">
        <w:tblPrEx>
          <w:tblCellMar>
            <w:left w:w="108" w:type="dxa"/>
            <w:right w:w="108" w:type="dxa"/>
          </w:tblCellMar>
          <w:tblLook w:val="04A0" w:firstRow="1" w:lastRow="0" w:firstColumn="1" w:lastColumn="0" w:noHBand="0" w:noVBand="1"/>
        </w:tblPrEx>
        <w:trPr>
          <w:jc w:val="center"/>
          <w:ins w:id="894" w:author="Amit Popat" w:date="2022-07-11T10:26:00Z"/>
        </w:trPr>
        <w:tc>
          <w:tcPr>
            <w:tcW w:w="2882" w:type="dxa"/>
            <w:tcBorders>
              <w:top w:val="dotted" w:sz="4" w:space="0" w:color="auto"/>
              <w:left w:val="nil"/>
              <w:bottom w:val="dotted" w:sz="4" w:space="0" w:color="auto"/>
              <w:right w:val="nil"/>
            </w:tcBorders>
            <w:shd w:val="clear" w:color="auto" w:fill="FFFFFF"/>
            <w:hideMark/>
          </w:tcPr>
          <w:p w14:paraId="6B2BBD67" w14:textId="77777777" w:rsidR="008370EC" w:rsidRDefault="008370EC" w:rsidP="00F8714F">
            <w:pPr>
              <w:pStyle w:val="MsgTableBody"/>
              <w:spacing w:line="256" w:lineRule="auto"/>
              <w:rPr>
                <w:ins w:id="895" w:author="Amit Popat" w:date="2022-07-11T10:26:00Z"/>
                <w:b/>
                <w:bCs/>
                <w:noProof/>
                <w:color w:val="FF0000"/>
              </w:rPr>
            </w:pPr>
            <w:ins w:id="896" w:author="Amit Popat" w:date="2022-07-11T10:26:00Z">
              <w:r>
                <w:rPr>
                  <w:b/>
                  <w:bCs/>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080DFCC0" w14:textId="77777777" w:rsidR="008370EC" w:rsidRDefault="008370EC" w:rsidP="00F8714F">
            <w:pPr>
              <w:pStyle w:val="MsgTableBody"/>
              <w:spacing w:line="256" w:lineRule="auto"/>
              <w:rPr>
                <w:ins w:id="897" w:author="Amit Popat" w:date="2022-07-11T10:26:00Z"/>
                <w:b/>
                <w:bCs/>
                <w:noProof/>
                <w:color w:val="FF0000"/>
              </w:rPr>
            </w:pPr>
            <w:ins w:id="898" w:author="Amit Popat" w:date="2022-07-11T10:26: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1BA60D9F" w14:textId="77777777" w:rsidR="008370EC" w:rsidRDefault="008370EC" w:rsidP="00F8714F">
            <w:pPr>
              <w:pStyle w:val="MsgTableBody"/>
              <w:spacing w:line="256" w:lineRule="auto"/>
              <w:jc w:val="center"/>
              <w:rPr>
                <w:ins w:id="899" w:author="Amit Popat" w:date="2022-07-11T10:26: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4C654542" w14:textId="77777777" w:rsidR="008370EC" w:rsidRDefault="008370EC" w:rsidP="00F8714F">
            <w:pPr>
              <w:pStyle w:val="MsgTableBody"/>
              <w:spacing w:line="256" w:lineRule="auto"/>
              <w:jc w:val="center"/>
              <w:rPr>
                <w:ins w:id="900" w:author="Amit Popat" w:date="2022-07-11T10:26:00Z"/>
                <w:b/>
                <w:bCs/>
                <w:noProof/>
                <w:color w:val="FF0000"/>
              </w:rPr>
            </w:pPr>
            <w:ins w:id="901" w:author="Amit Popat" w:date="2022-07-11T10:26:00Z">
              <w:r>
                <w:rPr>
                  <w:b/>
                  <w:bCs/>
                  <w:noProof/>
                  <w:color w:val="FF0000"/>
                </w:rPr>
                <w:t>3</w:t>
              </w:r>
            </w:ins>
          </w:p>
        </w:tc>
      </w:tr>
      <w:tr w:rsidR="008370EC" w14:paraId="1807288E" w14:textId="77777777" w:rsidTr="00F8714F">
        <w:tblPrEx>
          <w:tblCellMar>
            <w:left w:w="108" w:type="dxa"/>
            <w:right w:w="108" w:type="dxa"/>
          </w:tblCellMar>
          <w:tblLook w:val="04A0" w:firstRow="1" w:lastRow="0" w:firstColumn="1" w:lastColumn="0" w:noHBand="0" w:noVBand="1"/>
        </w:tblPrEx>
        <w:trPr>
          <w:jc w:val="center"/>
          <w:ins w:id="902" w:author="Amit Popat" w:date="2022-07-11T10:26:00Z"/>
        </w:trPr>
        <w:tc>
          <w:tcPr>
            <w:tcW w:w="2882" w:type="dxa"/>
            <w:tcBorders>
              <w:top w:val="dotted" w:sz="4" w:space="0" w:color="auto"/>
              <w:left w:val="nil"/>
              <w:bottom w:val="dotted" w:sz="4" w:space="0" w:color="auto"/>
              <w:right w:val="nil"/>
            </w:tcBorders>
            <w:shd w:val="clear" w:color="auto" w:fill="FFFFFF"/>
          </w:tcPr>
          <w:p w14:paraId="0CB1BC72" w14:textId="77777777" w:rsidR="008370EC" w:rsidRDefault="008370EC" w:rsidP="00F8714F">
            <w:pPr>
              <w:pStyle w:val="MsgTableBody"/>
              <w:spacing w:line="256" w:lineRule="auto"/>
              <w:rPr>
                <w:ins w:id="903" w:author="Amit Popat" w:date="2022-07-11T10:26:00Z"/>
                <w:b/>
                <w:bCs/>
                <w:noProof/>
                <w:color w:val="FF0000"/>
              </w:rPr>
            </w:pPr>
            <w:ins w:id="904" w:author="Amit Popat" w:date="2022-07-11T10:26:00Z">
              <w:r>
                <w:rPr>
                  <w:noProof/>
                </w:rPr>
                <w:t>}]</w:t>
              </w:r>
            </w:ins>
          </w:p>
        </w:tc>
        <w:tc>
          <w:tcPr>
            <w:tcW w:w="4321" w:type="dxa"/>
            <w:tcBorders>
              <w:top w:val="dotted" w:sz="4" w:space="0" w:color="auto"/>
              <w:left w:val="nil"/>
              <w:bottom w:val="dotted" w:sz="4" w:space="0" w:color="auto"/>
              <w:right w:val="nil"/>
            </w:tcBorders>
            <w:shd w:val="clear" w:color="auto" w:fill="FFFFFF"/>
          </w:tcPr>
          <w:p w14:paraId="19972261" w14:textId="77777777" w:rsidR="008370EC" w:rsidRDefault="008370EC" w:rsidP="00F8714F">
            <w:pPr>
              <w:pStyle w:val="MsgTableBody"/>
              <w:spacing w:line="256" w:lineRule="auto"/>
              <w:rPr>
                <w:ins w:id="905" w:author="Amit Popat" w:date="2022-07-11T10:26:00Z"/>
                <w:b/>
                <w:bCs/>
                <w:noProof/>
                <w:color w:val="FF0000"/>
              </w:rPr>
            </w:pPr>
            <w:ins w:id="906" w:author="Amit Popat" w:date="2022-07-11T10:26: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560EA938" w14:textId="77777777" w:rsidR="008370EC" w:rsidRDefault="008370EC" w:rsidP="00F8714F">
            <w:pPr>
              <w:pStyle w:val="MsgTableBody"/>
              <w:spacing w:line="256" w:lineRule="auto"/>
              <w:jc w:val="center"/>
              <w:rPr>
                <w:ins w:id="907" w:author="Amit Popat" w:date="2022-07-11T10:26:00Z"/>
                <w:b/>
                <w:bCs/>
                <w:noProof/>
                <w:color w:val="FF0000"/>
              </w:rPr>
            </w:pPr>
          </w:p>
        </w:tc>
        <w:tc>
          <w:tcPr>
            <w:tcW w:w="1008" w:type="dxa"/>
            <w:tcBorders>
              <w:top w:val="dotted" w:sz="4" w:space="0" w:color="auto"/>
              <w:left w:val="nil"/>
              <w:bottom w:val="dotted" w:sz="4" w:space="0" w:color="auto"/>
              <w:right w:val="nil"/>
            </w:tcBorders>
            <w:shd w:val="clear" w:color="auto" w:fill="FFFFFF"/>
          </w:tcPr>
          <w:p w14:paraId="0B7EBC36" w14:textId="77777777" w:rsidR="008370EC" w:rsidRDefault="008370EC" w:rsidP="00F8714F">
            <w:pPr>
              <w:pStyle w:val="MsgTableBody"/>
              <w:spacing w:line="256" w:lineRule="auto"/>
              <w:jc w:val="center"/>
              <w:rPr>
                <w:ins w:id="908" w:author="Amit Popat" w:date="2022-07-11T10:26:00Z"/>
                <w:b/>
                <w:bCs/>
                <w:noProof/>
                <w:color w:val="FF0000"/>
              </w:rPr>
            </w:pPr>
          </w:p>
        </w:tc>
      </w:tr>
      <w:tr w:rsidR="00573AF5" w:rsidRPr="00573AF5" w:rsidDel="008370EC" w14:paraId="2FABF107" w14:textId="077F1A8A" w:rsidTr="008370EC">
        <w:trPr>
          <w:jc w:val="center"/>
          <w:del w:id="909" w:author="Amit Popat" w:date="2022-07-11T10:26:00Z"/>
        </w:trPr>
        <w:tc>
          <w:tcPr>
            <w:tcW w:w="2882" w:type="dxa"/>
            <w:tcBorders>
              <w:top w:val="dotted" w:sz="4" w:space="0" w:color="auto"/>
              <w:left w:val="nil"/>
              <w:bottom w:val="dotted" w:sz="4" w:space="0" w:color="auto"/>
              <w:right w:val="nil"/>
            </w:tcBorders>
            <w:shd w:val="clear" w:color="auto" w:fill="FFFFFF"/>
          </w:tcPr>
          <w:p w14:paraId="70E41411" w14:textId="21D90E07" w:rsidR="00573AF5" w:rsidDel="008370EC" w:rsidRDefault="00573AF5">
            <w:pPr>
              <w:pStyle w:val="MsgTableBody"/>
              <w:rPr>
                <w:del w:id="910" w:author="Amit Popat" w:date="2022-07-11T10:26:00Z"/>
                <w:noProof/>
              </w:rPr>
            </w:pPr>
            <w:del w:id="911" w:author="Amit Popat" w:date="2022-07-11T10:26:00Z">
              <w:r w:rsidDel="008370EC">
                <w:rPr>
                  <w:noProof/>
                </w:rPr>
                <w:delText>[{NK1}]</w:delText>
              </w:r>
            </w:del>
          </w:p>
        </w:tc>
        <w:tc>
          <w:tcPr>
            <w:tcW w:w="4321" w:type="dxa"/>
            <w:tcBorders>
              <w:top w:val="dotted" w:sz="4" w:space="0" w:color="auto"/>
              <w:left w:val="nil"/>
              <w:bottom w:val="dotted" w:sz="4" w:space="0" w:color="auto"/>
              <w:right w:val="nil"/>
            </w:tcBorders>
            <w:shd w:val="clear" w:color="auto" w:fill="FFFFFF"/>
          </w:tcPr>
          <w:p w14:paraId="78E2BF4B" w14:textId="66CEBC1E" w:rsidR="00573AF5" w:rsidDel="008370EC" w:rsidRDefault="00573AF5">
            <w:pPr>
              <w:pStyle w:val="MsgTableBody"/>
              <w:rPr>
                <w:del w:id="912" w:author="Amit Popat" w:date="2022-07-11T10:26:00Z"/>
                <w:noProof/>
              </w:rPr>
            </w:pPr>
            <w:del w:id="913" w:author="Amit Popat" w:date="2022-07-11T10:26:00Z">
              <w:r w:rsidDel="008370EC">
                <w:rPr>
                  <w:noProof/>
                </w:rPr>
                <w:delText>Next of Kin/Associated Parties</w:delText>
              </w:r>
            </w:del>
          </w:p>
        </w:tc>
        <w:tc>
          <w:tcPr>
            <w:tcW w:w="864" w:type="dxa"/>
            <w:tcBorders>
              <w:top w:val="dotted" w:sz="4" w:space="0" w:color="auto"/>
              <w:left w:val="nil"/>
              <w:bottom w:val="dotted" w:sz="4" w:space="0" w:color="auto"/>
              <w:right w:val="nil"/>
            </w:tcBorders>
            <w:shd w:val="clear" w:color="auto" w:fill="FFFFFF"/>
          </w:tcPr>
          <w:p w14:paraId="2DD18879" w14:textId="2413B633" w:rsidR="00573AF5" w:rsidDel="008370EC" w:rsidRDefault="00573AF5">
            <w:pPr>
              <w:pStyle w:val="MsgTableBody"/>
              <w:jc w:val="center"/>
              <w:rPr>
                <w:del w:id="914" w:author="Amit Popat" w:date="2022-07-11T10:26:00Z"/>
                <w:noProof/>
              </w:rPr>
            </w:pPr>
          </w:p>
        </w:tc>
        <w:tc>
          <w:tcPr>
            <w:tcW w:w="1008" w:type="dxa"/>
            <w:tcBorders>
              <w:top w:val="dotted" w:sz="4" w:space="0" w:color="auto"/>
              <w:left w:val="nil"/>
              <w:bottom w:val="dotted" w:sz="4" w:space="0" w:color="auto"/>
              <w:right w:val="nil"/>
            </w:tcBorders>
            <w:shd w:val="clear" w:color="auto" w:fill="FFFFFF"/>
          </w:tcPr>
          <w:p w14:paraId="5A6D56E8" w14:textId="21F9CECC" w:rsidR="00573AF5" w:rsidDel="008370EC" w:rsidRDefault="00573AF5">
            <w:pPr>
              <w:pStyle w:val="MsgTableBody"/>
              <w:jc w:val="center"/>
              <w:rPr>
                <w:del w:id="915" w:author="Amit Popat" w:date="2022-07-11T10:26:00Z"/>
                <w:noProof/>
              </w:rPr>
            </w:pPr>
            <w:del w:id="916" w:author="Amit Popat" w:date="2022-07-11T10:26:00Z">
              <w:r w:rsidDel="008370EC">
                <w:rPr>
                  <w:noProof/>
                </w:rPr>
                <w:delText>6</w:delText>
              </w:r>
            </w:del>
          </w:p>
        </w:tc>
      </w:tr>
      <w:tr w:rsidR="00573AF5" w:rsidRPr="00573AF5" w14:paraId="18A26C9B"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24A5ED9"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A25ABB6"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023928C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E34F4" w14:textId="77777777" w:rsidR="00573AF5" w:rsidRDefault="00573AF5">
            <w:pPr>
              <w:pStyle w:val="MsgTableBody"/>
              <w:jc w:val="center"/>
              <w:rPr>
                <w:noProof/>
              </w:rPr>
            </w:pPr>
          </w:p>
        </w:tc>
      </w:tr>
      <w:tr w:rsidR="00573AF5" w:rsidRPr="00573AF5" w14:paraId="1352478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A2D395F"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23FEBACB"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E50C9F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603EB3" w14:textId="77777777" w:rsidR="00573AF5" w:rsidRDefault="00573AF5">
            <w:pPr>
              <w:pStyle w:val="MsgTableBody"/>
              <w:jc w:val="center"/>
              <w:rPr>
                <w:noProof/>
              </w:rPr>
            </w:pPr>
            <w:r>
              <w:rPr>
                <w:noProof/>
              </w:rPr>
              <w:t>6</w:t>
            </w:r>
          </w:p>
        </w:tc>
      </w:tr>
      <w:tr w:rsidR="00573AF5" w:rsidRPr="00573AF5" w14:paraId="23950E1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68F9CB3"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E7B6CDF"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00C8BC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5BA9FC" w14:textId="77777777" w:rsidR="00573AF5" w:rsidRDefault="00573AF5">
            <w:pPr>
              <w:pStyle w:val="MsgTableBody"/>
              <w:jc w:val="center"/>
              <w:rPr>
                <w:noProof/>
              </w:rPr>
            </w:pPr>
          </w:p>
        </w:tc>
      </w:tr>
      <w:tr w:rsidR="00573AF5" w:rsidRPr="00573AF5" w14:paraId="1CAAA41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849CD77"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325C0A8D"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00D7F2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45415" w14:textId="77777777" w:rsidR="00573AF5" w:rsidRDefault="00573AF5">
            <w:pPr>
              <w:pStyle w:val="MsgTableBody"/>
              <w:jc w:val="center"/>
              <w:rPr>
                <w:noProof/>
              </w:rPr>
            </w:pPr>
            <w:r>
              <w:rPr>
                <w:noProof/>
              </w:rPr>
              <w:t>6</w:t>
            </w:r>
          </w:p>
        </w:tc>
      </w:tr>
      <w:tr w:rsidR="00573AF5" w:rsidRPr="00573AF5" w14:paraId="06592A2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964CC28"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0AF90C47"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0F58A8E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58196" w14:textId="77777777" w:rsidR="00573AF5" w:rsidRDefault="00573AF5">
            <w:pPr>
              <w:pStyle w:val="MsgTableBody"/>
              <w:jc w:val="center"/>
              <w:rPr>
                <w:noProof/>
              </w:rPr>
            </w:pPr>
            <w:r>
              <w:rPr>
                <w:noProof/>
              </w:rPr>
              <w:t>6</w:t>
            </w:r>
          </w:p>
        </w:tc>
      </w:tr>
      <w:tr w:rsidR="00573AF5" w:rsidRPr="00573AF5" w14:paraId="3495F5A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5B267F8"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484B541C"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0CE686C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E04AC" w14:textId="77777777" w:rsidR="00573AF5" w:rsidRDefault="00573AF5">
            <w:pPr>
              <w:pStyle w:val="MsgTableBody"/>
              <w:jc w:val="center"/>
              <w:rPr>
                <w:noProof/>
              </w:rPr>
            </w:pPr>
            <w:r>
              <w:rPr>
                <w:noProof/>
              </w:rPr>
              <w:t>6</w:t>
            </w:r>
          </w:p>
        </w:tc>
      </w:tr>
      <w:tr w:rsidR="00573AF5" w:rsidRPr="00573AF5" w14:paraId="5E0D6D6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7FEDAB8"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719B2C4"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FEBCEA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411D9" w14:textId="77777777" w:rsidR="00573AF5" w:rsidRDefault="00573AF5">
            <w:pPr>
              <w:pStyle w:val="MsgTableBody"/>
              <w:jc w:val="center"/>
              <w:rPr>
                <w:noProof/>
              </w:rPr>
            </w:pPr>
          </w:p>
        </w:tc>
      </w:tr>
      <w:tr w:rsidR="00573AF5" w:rsidRPr="00573AF5" w14:paraId="3BFEFD0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42ACB67"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8CA1718"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3BE4C40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41A90B" w14:textId="77777777" w:rsidR="00573AF5" w:rsidRDefault="00573AF5">
            <w:pPr>
              <w:pStyle w:val="MsgTableBody"/>
              <w:jc w:val="center"/>
              <w:rPr>
                <w:noProof/>
              </w:rPr>
            </w:pPr>
          </w:p>
        </w:tc>
      </w:tr>
      <w:tr w:rsidR="00573AF5" w:rsidRPr="00573AF5" w14:paraId="50DD620D" w14:textId="77777777" w:rsidTr="008370EC">
        <w:trPr>
          <w:jc w:val="center"/>
        </w:trPr>
        <w:tc>
          <w:tcPr>
            <w:tcW w:w="2882" w:type="dxa"/>
            <w:tcBorders>
              <w:top w:val="dotted" w:sz="4" w:space="0" w:color="auto"/>
              <w:left w:val="nil"/>
              <w:bottom w:val="single" w:sz="2" w:space="0" w:color="auto"/>
              <w:right w:val="nil"/>
            </w:tcBorders>
            <w:shd w:val="clear" w:color="auto" w:fill="FFFFFF"/>
          </w:tcPr>
          <w:p w14:paraId="403E2DA4"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2C69D195"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729A1545"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2EF799" w14:textId="77777777" w:rsidR="00573AF5" w:rsidRDefault="00573AF5">
            <w:pPr>
              <w:pStyle w:val="MsgTableBody"/>
              <w:jc w:val="center"/>
              <w:rPr>
                <w:noProof/>
              </w:rPr>
            </w:pPr>
            <w:r>
              <w:rPr>
                <w:noProof/>
              </w:rPr>
              <w:t>2</w:t>
            </w:r>
          </w:p>
        </w:tc>
      </w:tr>
    </w:tbl>
    <w:p w14:paraId="580772C6" w14:textId="77777777" w:rsidR="00625672" w:rsidRDefault="00625672" w:rsidP="00625672">
      <w:bookmarkStart w:id="917" w:name="_Toc3482444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76CF5DBF"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B15323" w14:textId="7F3D05F2" w:rsidR="00EE6FC3" w:rsidRDefault="00EE6FC3" w:rsidP="00EE6FC3">
            <w:pPr>
              <w:pStyle w:val="ACK-ChoreographyHeader"/>
            </w:pPr>
            <w:r>
              <w:t>Acknowledgment Choreography</w:t>
            </w:r>
          </w:p>
        </w:tc>
      </w:tr>
      <w:tr w:rsidR="00EE6FC3" w14:paraId="23B20D69"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4A0B0FA" w14:textId="33E38403" w:rsidR="00EE6FC3" w:rsidRDefault="00EE6FC3" w:rsidP="00EE6FC3">
            <w:pPr>
              <w:pStyle w:val="ACK-ChoreographyHeader"/>
            </w:pPr>
            <w:r>
              <w:rPr>
                <w:noProof/>
              </w:rPr>
              <w:t>RPI^I04^RPI_I04</w:t>
            </w:r>
          </w:p>
        </w:tc>
      </w:tr>
      <w:tr w:rsidR="00625672" w14:paraId="2A8721F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6A1D01D"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38B9CD77"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4B0C1B7B" w14:textId="77777777" w:rsidR="00625672" w:rsidRDefault="00625672" w:rsidP="00625672">
            <w:pPr>
              <w:pStyle w:val="ACK-ChoreographyBody"/>
            </w:pPr>
            <w:r>
              <w:t>Field value: Enhanced mode</w:t>
            </w:r>
          </w:p>
        </w:tc>
      </w:tr>
      <w:tr w:rsidR="00625672" w14:paraId="444D838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D2DCF61"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17971E4"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B12ED67"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02A5D64" w14:textId="77777777" w:rsidR="00625672" w:rsidRDefault="00625672" w:rsidP="00625672">
            <w:pPr>
              <w:pStyle w:val="ACK-ChoreographyBody"/>
            </w:pPr>
            <w:r>
              <w:t>AL, SU, ER</w:t>
            </w:r>
          </w:p>
        </w:tc>
      </w:tr>
      <w:tr w:rsidR="00625672" w14:paraId="3B7C6CB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CBCC5F2"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102D7E4"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210CC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FF45562" w14:textId="77777777" w:rsidR="00625672" w:rsidRDefault="00625672" w:rsidP="00625672">
            <w:pPr>
              <w:pStyle w:val="ACK-ChoreographyBody"/>
            </w:pPr>
            <w:r>
              <w:t>NE</w:t>
            </w:r>
          </w:p>
        </w:tc>
      </w:tr>
      <w:tr w:rsidR="00625672" w14:paraId="5385128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F627ED8"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0A8F550"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CD7FDE5"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533E92C" w14:textId="77777777" w:rsidR="00625672" w:rsidRDefault="00625672" w:rsidP="00625672">
            <w:pPr>
              <w:pStyle w:val="ACK-ChoreographyBody"/>
            </w:pPr>
            <w:r>
              <w:rPr>
                <w:szCs w:val="16"/>
              </w:rPr>
              <w:t>ACK^I04^ACK</w:t>
            </w:r>
          </w:p>
        </w:tc>
      </w:tr>
      <w:tr w:rsidR="00625672" w14:paraId="63FA24A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32595B2"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3ECABC6"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986AA29"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E3AE1ED" w14:textId="77777777" w:rsidR="00625672" w:rsidRDefault="00625672" w:rsidP="00625672">
            <w:pPr>
              <w:pStyle w:val="ACK-ChoreographyBody"/>
            </w:pPr>
            <w:r>
              <w:t>-</w:t>
            </w:r>
          </w:p>
        </w:tc>
      </w:tr>
    </w:tbl>
    <w:p w14:paraId="0E5DEA20" w14:textId="77777777" w:rsidR="00573AF5" w:rsidRDefault="00573AF5">
      <w:pPr>
        <w:pStyle w:val="Heading3"/>
        <w:rPr>
          <w:noProof/>
        </w:rPr>
      </w:pPr>
      <w:bookmarkStart w:id="918" w:name="_Toc28982324"/>
      <w:r>
        <w:rPr>
          <w:noProof/>
        </w:rPr>
        <w:t>RQC/RCI - Request for Patient Clinical Information (Event I05</w:t>
      </w:r>
      <w:r w:rsidR="00FD02FB">
        <w:rPr>
          <w:noProof/>
        </w:rPr>
        <w:fldChar w:fldCharType="begin"/>
      </w:r>
      <w:r>
        <w:rPr>
          <w:noProof/>
        </w:rPr>
        <w:instrText xml:space="preserve"> XE "I05" </w:instrText>
      </w:r>
      <w:r w:rsidR="00FD02FB">
        <w:rPr>
          <w:noProof/>
        </w:rPr>
        <w:fldChar w:fldCharType="end"/>
      </w:r>
      <w:r>
        <w:rPr>
          <w:noProof/>
        </w:rPr>
        <w:t>)</w:t>
      </w:r>
      <w:bookmarkEnd w:id="917"/>
      <w:bookmarkEnd w:id="918"/>
      <w:r>
        <w:rPr>
          <w:noProof/>
        </w:rPr>
        <w:t xml:space="preserve"> </w:t>
      </w:r>
      <w:r w:rsidR="00FD02FB">
        <w:rPr>
          <w:noProof/>
        </w:rPr>
        <w:fldChar w:fldCharType="begin"/>
      </w:r>
      <w:r>
        <w:rPr>
          <w:noProof/>
        </w:rPr>
        <w:instrText xml:space="preserve"> XE "RQC" </w:instrText>
      </w:r>
      <w:r w:rsidR="00FD02FB">
        <w:rPr>
          <w:noProof/>
        </w:rPr>
        <w:fldChar w:fldCharType="end"/>
      </w:r>
      <w:r w:rsidR="00FD02FB">
        <w:rPr>
          <w:noProof/>
        </w:rPr>
        <w:fldChar w:fldCharType="begin"/>
      </w:r>
      <w:r>
        <w:rPr>
          <w:noProof/>
        </w:rPr>
        <w:instrText xml:space="preserve"> XE "RCI" </w:instrText>
      </w:r>
      <w:r w:rsidR="00FD02FB">
        <w:rPr>
          <w:noProof/>
        </w:rPr>
        <w:fldChar w:fldCharType="end"/>
      </w:r>
      <w:r w:rsidR="00FD02FB">
        <w:rPr>
          <w:noProof/>
        </w:rPr>
        <w:fldChar w:fldCharType="begin"/>
      </w:r>
      <w:r>
        <w:rPr>
          <w:noProof/>
        </w:rPr>
        <w:instrText xml:space="preserve"> XE "Messages:RQC" </w:instrText>
      </w:r>
      <w:r w:rsidR="00FD02FB">
        <w:rPr>
          <w:noProof/>
        </w:rPr>
        <w:fldChar w:fldCharType="end"/>
      </w:r>
      <w:r w:rsidR="00FD02FB">
        <w:rPr>
          <w:noProof/>
        </w:rPr>
        <w:fldChar w:fldCharType="begin"/>
      </w:r>
      <w:r>
        <w:rPr>
          <w:noProof/>
        </w:rPr>
        <w:instrText xml:space="preserve"> XE "Messages:RCI" </w:instrText>
      </w:r>
      <w:r w:rsidR="00FD02FB">
        <w:rPr>
          <w:noProof/>
        </w:rPr>
        <w:fldChar w:fldCharType="end"/>
      </w:r>
    </w:p>
    <w:p w14:paraId="43EB88F8" w14:textId="77777777" w:rsidR="00573AF5" w:rsidRDefault="00573AF5" w:rsidP="00C87B0A">
      <w:pPr>
        <w:pStyle w:val="NormalIndented"/>
      </w:pPr>
      <w:r>
        <w:rPr>
          <w:b/>
          <w:i/>
        </w:rPr>
        <w:t xml:space="preserve">Retained for backwards compatibility only in version 2.4 </w:t>
      </w:r>
      <w:r w:rsidR="005D2A12" w:rsidRPr="005D2A12">
        <w:rPr>
          <w:b/>
          <w:i/>
        </w:rPr>
        <w:t>and removed from the standard as of v2.8</w:t>
      </w:r>
      <w:r>
        <w:t>; refer to Chapter 5 section 5.4, "Query Response Message Pairs."  The original mode query and the QRD/QRF segments have been replaced.</w:t>
      </w:r>
    </w:p>
    <w:p w14:paraId="3DF2668A" w14:textId="77777777" w:rsidR="00573AF5" w:rsidRDefault="00573AF5">
      <w:pPr>
        <w:pStyle w:val="Heading3"/>
        <w:rPr>
          <w:noProof/>
        </w:rPr>
      </w:pPr>
      <w:bookmarkStart w:id="919" w:name="_Toc348244482"/>
      <w:bookmarkStart w:id="920" w:name="_Toc28982325"/>
      <w:r>
        <w:rPr>
          <w:noProof/>
        </w:rPr>
        <w:t>RQC/RCL - Request/Receipt of Clinical Data Listing (Event I06</w:t>
      </w:r>
      <w:r w:rsidR="00FD02FB">
        <w:rPr>
          <w:noProof/>
        </w:rPr>
        <w:fldChar w:fldCharType="begin"/>
      </w:r>
      <w:r>
        <w:rPr>
          <w:noProof/>
        </w:rPr>
        <w:instrText xml:space="preserve"> XE "I06" </w:instrText>
      </w:r>
      <w:r w:rsidR="00FD02FB">
        <w:rPr>
          <w:noProof/>
        </w:rPr>
        <w:fldChar w:fldCharType="end"/>
      </w:r>
      <w:r>
        <w:rPr>
          <w:noProof/>
        </w:rPr>
        <w:t>)</w:t>
      </w:r>
      <w:bookmarkEnd w:id="919"/>
      <w:bookmarkEnd w:id="920"/>
      <w:r>
        <w:rPr>
          <w:noProof/>
        </w:rPr>
        <w:t xml:space="preserve"> </w:t>
      </w:r>
      <w:r w:rsidR="00FD02FB">
        <w:rPr>
          <w:noProof/>
        </w:rPr>
        <w:fldChar w:fldCharType="begin"/>
      </w:r>
      <w:r>
        <w:rPr>
          <w:noProof/>
        </w:rPr>
        <w:instrText xml:space="preserve"> XE "RQC" </w:instrText>
      </w:r>
      <w:r w:rsidR="00FD02FB">
        <w:rPr>
          <w:noProof/>
        </w:rPr>
        <w:fldChar w:fldCharType="end"/>
      </w:r>
      <w:r w:rsidR="00FD02FB">
        <w:rPr>
          <w:noProof/>
        </w:rPr>
        <w:fldChar w:fldCharType="begin"/>
      </w:r>
      <w:r>
        <w:rPr>
          <w:noProof/>
        </w:rPr>
        <w:instrText xml:space="preserve"> XE "RCL" </w:instrText>
      </w:r>
      <w:r w:rsidR="00FD02FB">
        <w:rPr>
          <w:noProof/>
        </w:rPr>
        <w:fldChar w:fldCharType="end"/>
      </w:r>
      <w:r w:rsidR="00FD02FB">
        <w:rPr>
          <w:noProof/>
        </w:rPr>
        <w:fldChar w:fldCharType="begin"/>
      </w:r>
      <w:r>
        <w:rPr>
          <w:noProof/>
        </w:rPr>
        <w:instrText xml:space="preserve"> XE "Messages:RQC" </w:instrText>
      </w:r>
      <w:r w:rsidR="00FD02FB">
        <w:rPr>
          <w:noProof/>
        </w:rPr>
        <w:fldChar w:fldCharType="end"/>
      </w:r>
      <w:r w:rsidR="00FD02FB">
        <w:rPr>
          <w:noProof/>
        </w:rPr>
        <w:fldChar w:fldCharType="begin"/>
      </w:r>
      <w:r>
        <w:rPr>
          <w:noProof/>
        </w:rPr>
        <w:instrText xml:space="preserve"> XE "Messages:RCL" </w:instrText>
      </w:r>
      <w:r w:rsidR="00FD02FB">
        <w:rPr>
          <w:noProof/>
        </w:rPr>
        <w:fldChar w:fldCharType="end"/>
      </w:r>
    </w:p>
    <w:p w14:paraId="17548ACF" w14:textId="77777777" w:rsidR="00573AF5" w:rsidRDefault="00573AF5" w:rsidP="00C87B0A">
      <w:pPr>
        <w:pStyle w:val="NormalIndented"/>
      </w:pPr>
      <w:r>
        <w:rPr>
          <w:b/>
          <w:i/>
        </w:rPr>
        <w:t xml:space="preserve">Retained for backwards compatibility only in version 2.4 </w:t>
      </w:r>
      <w:r w:rsidR="005D2A12" w:rsidRPr="005D2A12">
        <w:rPr>
          <w:b/>
          <w:i/>
        </w:rPr>
        <w:t>and removed from the standard as of v2.8</w:t>
      </w:r>
      <w:r>
        <w:t>; refer to Chapter 5 section 5.4, "Query Response Message Pairs."   The original mode query and the QRD/QRF segments have been replaced.</w:t>
      </w:r>
    </w:p>
    <w:p w14:paraId="215DF667" w14:textId="77777777" w:rsidR="00573AF5" w:rsidRDefault="00573AF5">
      <w:pPr>
        <w:pStyle w:val="Heading3"/>
        <w:rPr>
          <w:noProof/>
        </w:rPr>
      </w:pPr>
      <w:bookmarkStart w:id="921" w:name="_Toc348244484"/>
      <w:bookmarkStart w:id="922" w:name="_Toc28982326"/>
      <w:r>
        <w:rPr>
          <w:noProof/>
        </w:rPr>
        <w:t>PIN/ACK - Unsolicited Insurance Information (Event I07</w:t>
      </w:r>
      <w:r w:rsidR="00FD02FB">
        <w:rPr>
          <w:noProof/>
        </w:rPr>
        <w:fldChar w:fldCharType="begin"/>
      </w:r>
      <w:r>
        <w:rPr>
          <w:noProof/>
        </w:rPr>
        <w:instrText xml:space="preserve"> XE "I07" </w:instrText>
      </w:r>
      <w:r w:rsidR="00FD02FB">
        <w:rPr>
          <w:noProof/>
        </w:rPr>
        <w:fldChar w:fldCharType="end"/>
      </w:r>
      <w:r>
        <w:rPr>
          <w:noProof/>
        </w:rPr>
        <w:t>)</w:t>
      </w:r>
      <w:bookmarkEnd w:id="921"/>
      <w:bookmarkEnd w:id="922"/>
      <w:r>
        <w:rPr>
          <w:noProof/>
        </w:rPr>
        <w:t xml:space="preserve"> </w:t>
      </w:r>
      <w:r w:rsidR="00FD02FB">
        <w:rPr>
          <w:noProof/>
        </w:rPr>
        <w:fldChar w:fldCharType="begin"/>
      </w:r>
      <w:r>
        <w:rPr>
          <w:noProof/>
        </w:rPr>
        <w:instrText xml:space="preserve"> XE "PIN" </w:instrText>
      </w:r>
      <w:r w:rsidR="00FD02FB">
        <w:rPr>
          <w:noProof/>
        </w:rPr>
        <w:fldChar w:fldCharType="end"/>
      </w:r>
      <w:r w:rsidR="00FD02FB">
        <w:rPr>
          <w:noProof/>
        </w:rPr>
        <w:fldChar w:fldCharType="begin"/>
      </w:r>
      <w:r>
        <w:rPr>
          <w:noProof/>
        </w:rPr>
        <w:instrText xml:space="preserve"> XE "Messages:PIN" </w:instrText>
      </w:r>
      <w:r w:rsidR="00FD02FB">
        <w:rPr>
          <w:noProof/>
        </w:rPr>
        <w:fldChar w:fldCharType="end"/>
      </w:r>
    </w:p>
    <w:p w14:paraId="2CC280AC" w14:textId="77777777" w:rsidR="00573AF5" w:rsidRDefault="00573AF5" w:rsidP="00C87B0A">
      <w:pPr>
        <w:pStyle w:val="NormalIndented"/>
      </w:pPr>
      <w:r>
        <w:t>This trigger event is used by an entity or organization to transmit to a healthcare provider the insurance information on a specific patient.  Typically, the healthcare provider will be a primary care provider.</w:t>
      </w:r>
    </w:p>
    <w:p w14:paraId="1986B778" w14:textId="77777777" w:rsidR="00573AF5" w:rsidRDefault="00573AF5">
      <w:pPr>
        <w:pStyle w:val="MsgTableCaption"/>
        <w:rPr>
          <w:noProof/>
        </w:rPr>
      </w:pPr>
      <w:r>
        <w:rPr>
          <w:noProof/>
        </w:rPr>
        <w:t>PIN^I07^RQI_I01: Patient Insurance Information</w:t>
      </w:r>
      <w:r w:rsidR="00FD02FB">
        <w:rPr>
          <w:noProof/>
        </w:rPr>
        <w:fldChar w:fldCharType="begin"/>
      </w:r>
      <w:r>
        <w:rPr>
          <w:noProof/>
        </w:rPr>
        <w:instrText xml:space="preserve"> XE "PIN Patient insurance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Change w:id="923" w:author="Amit Popat" w:date="2022-07-11T09:45: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PrChange>
      </w:tblPr>
      <w:tblGrid>
        <w:gridCol w:w="2882"/>
        <w:gridCol w:w="4321"/>
        <w:gridCol w:w="864"/>
        <w:gridCol w:w="1008"/>
        <w:tblGridChange w:id="924">
          <w:tblGrid>
            <w:gridCol w:w="2882"/>
            <w:gridCol w:w="4321"/>
            <w:gridCol w:w="864"/>
            <w:gridCol w:w="1008"/>
          </w:tblGrid>
        </w:tblGridChange>
      </w:tblGrid>
      <w:tr w:rsidR="00573AF5" w:rsidRPr="00573AF5" w14:paraId="7946326B" w14:textId="77777777" w:rsidTr="00433EA9">
        <w:trPr>
          <w:tblHeader/>
          <w:jc w:val="center"/>
          <w:trPrChange w:id="925" w:author="Amit Popat" w:date="2022-07-11T09:45:00Z">
            <w:trPr>
              <w:tblHeader/>
              <w:jc w:val="center"/>
            </w:trPr>
          </w:trPrChange>
        </w:trPr>
        <w:tc>
          <w:tcPr>
            <w:tcW w:w="2882" w:type="dxa"/>
            <w:tcBorders>
              <w:top w:val="single" w:sz="2" w:space="0" w:color="auto"/>
              <w:left w:val="nil"/>
              <w:bottom w:val="single" w:sz="4" w:space="0" w:color="auto"/>
              <w:right w:val="nil"/>
            </w:tcBorders>
            <w:shd w:val="clear" w:color="auto" w:fill="FFFFFF"/>
            <w:tcPrChange w:id="926" w:author="Amit Popat" w:date="2022-07-11T09:45:00Z">
              <w:tcPr>
                <w:tcW w:w="2880" w:type="dxa"/>
                <w:tcBorders>
                  <w:top w:val="single" w:sz="2" w:space="0" w:color="auto"/>
                  <w:left w:val="nil"/>
                  <w:bottom w:val="single" w:sz="4" w:space="0" w:color="auto"/>
                  <w:right w:val="nil"/>
                </w:tcBorders>
                <w:shd w:val="clear" w:color="auto" w:fill="FFFFFF"/>
              </w:tcPr>
            </w:tcPrChange>
          </w:tcPr>
          <w:p w14:paraId="6039269F"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Change w:id="927" w:author="Amit Popat" w:date="2022-07-11T09:45:00Z">
              <w:tcPr>
                <w:tcW w:w="4320" w:type="dxa"/>
                <w:tcBorders>
                  <w:top w:val="single" w:sz="2" w:space="0" w:color="auto"/>
                  <w:left w:val="nil"/>
                  <w:bottom w:val="single" w:sz="4" w:space="0" w:color="auto"/>
                  <w:right w:val="nil"/>
                </w:tcBorders>
                <w:shd w:val="clear" w:color="auto" w:fill="FFFFFF"/>
              </w:tcPr>
            </w:tcPrChange>
          </w:tcPr>
          <w:p w14:paraId="0B8B8C2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Change w:id="928" w:author="Amit Popat" w:date="2022-07-11T09:45:00Z">
              <w:tcPr>
                <w:tcW w:w="864" w:type="dxa"/>
                <w:tcBorders>
                  <w:top w:val="single" w:sz="2" w:space="0" w:color="auto"/>
                  <w:left w:val="nil"/>
                  <w:bottom w:val="single" w:sz="4" w:space="0" w:color="auto"/>
                  <w:right w:val="nil"/>
                </w:tcBorders>
                <w:shd w:val="clear" w:color="auto" w:fill="FFFFFF"/>
              </w:tcPr>
            </w:tcPrChange>
          </w:tcPr>
          <w:p w14:paraId="038CD80A"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Change w:id="929" w:author="Amit Popat" w:date="2022-07-11T09:45:00Z">
              <w:tcPr>
                <w:tcW w:w="1008" w:type="dxa"/>
                <w:tcBorders>
                  <w:top w:val="single" w:sz="2" w:space="0" w:color="auto"/>
                  <w:left w:val="nil"/>
                  <w:bottom w:val="single" w:sz="4" w:space="0" w:color="auto"/>
                  <w:right w:val="nil"/>
                </w:tcBorders>
                <w:shd w:val="clear" w:color="auto" w:fill="FFFFFF"/>
              </w:tcPr>
            </w:tcPrChange>
          </w:tcPr>
          <w:p w14:paraId="4D48B4A0" w14:textId="77777777" w:rsidR="00573AF5" w:rsidRDefault="00573AF5">
            <w:pPr>
              <w:pStyle w:val="MsgTableHeader"/>
              <w:jc w:val="center"/>
              <w:rPr>
                <w:noProof/>
              </w:rPr>
            </w:pPr>
            <w:r>
              <w:rPr>
                <w:noProof/>
              </w:rPr>
              <w:t>Chapter</w:t>
            </w:r>
          </w:p>
        </w:tc>
      </w:tr>
      <w:tr w:rsidR="00573AF5" w:rsidRPr="00573AF5" w14:paraId="07C9D19A" w14:textId="77777777" w:rsidTr="00433EA9">
        <w:trPr>
          <w:jc w:val="center"/>
          <w:trPrChange w:id="930" w:author="Amit Popat" w:date="2022-07-11T09:45:00Z">
            <w:trPr>
              <w:jc w:val="center"/>
            </w:trPr>
          </w:trPrChange>
        </w:trPr>
        <w:tc>
          <w:tcPr>
            <w:tcW w:w="2882" w:type="dxa"/>
            <w:tcBorders>
              <w:top w:val="single" w:sz="4" w:space="0" w:color="auto"/>
              <w:left w:val="nil"/>
              <w:bottom w:val="dotted" w:sz="4" w:space="0" w:color="auto"/>
              <w:right w:val="nil"/>
            </w:tcBorders>
            <w:shd w:val="clear" w:color="auto" w:fill="FFFFFF"/>
            <w:tcPrChange w:id="931" w:author="Amit Popat" w:date="2022-07-11T09:45:00Z">
              <w:tcPr>
                <w:tcW w:w="2880" w:type="dxa"/>
                <w:tcBorders>
                  <w:top w:val="single" w:sz="4" w:space="0" w:color="auto"/>
                  <w:left w:val="nil"/>
                  <w:bottom w:val="dotted" w:sz="4" w:space="0" w:color="auto"/>
                  <w:right w:val="nil"/>
                </w:tcBorders>
                <w:shd w:val="clear" w:color="auto" w:fill="FFFFFF"/>
              </w:tcPr>
            </w:tcPrChange>
          </w:tcPr>
          <w:p w14:paraId="150919FA"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Change w:id="932" w:author="Amit Popat" w:date="2022-07-11T09:45:00Z">
              <w:tcPr>
                <w:tcW w:w="4320" w:type="dxa"/>
                <w:tcBorders>
                  <w:top w:val="single" w:sz="4" w:space="0" w:color="auto"/>
                  <w:left w:val="nil"/>
                  <w:bottom w:val="dotted" w:sz="4" w:space="0" w:color="auto"/>
                  <w:right w:val="nil"/>
                </w:tcBorders>
                <w:shd w:val="clear" w:color="auto" w:fill="FFFFFF"/>
              </w:tcPr>
            </w:tcPrChange>
          </w:tcPr>
          <w:p w14:paraId="19363CE7"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Change w:id="933" w:author="Amit Popat" w:date="2022-07-11T09:45:00Z">
              <w:tcPr>
                <w:tcW w:w="864" w:type="dxa"/>
                <w:tcBorders>
                  <w:top w:val="single" w:sz="4" w:space="0" w:color="auto"/>
                  <w:left w:val="nil"/>
                  <w:bottom w:val="dotted" w:sz="4" w:space="0" w:color="auto"/>
                  <w:right w:val="nil"/>
                </w:tcBorders>
                <w:shd w:val="clear" w:color="auto" w:fill="FFFFFF"/>
              </w:tcPr>
            </w:tcPrChange>
          </w:tcPr>
          <w:p w14:paraId="50CB1C6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934" w:author="Amit Popat" w:date="2022-07-11T09:45:00Z">
              <w:tcPr>
                <w:tcW w:w="1008" w:type="dxa"/>
                <w:tcBorders>
                  <w:top w:val="single" w:sz="4" w:space="0" w:color="auto"/>
                  <w:left w:val="nil"/>
                  <w:bottom w:val="dotted" w:sz="4" w:space="0" w:color="auto"/>
                  <w:right w:val="nil"/>
                </w:tcBorders>
                <w:shd w:val="clear" w:color="auto" w:fill="FFFFFF"/>
              </w:tcPr>
            </w:tcPrChange>
          </w:tcPr>
          <w:p w14:paraId="1B0E1F0C" w14:textId="77777777" w:rsidR="00573AF5" w:rsidRDefault="00573AF5">
            <w:pPr>
              <w:pStyle w:val="MsgTableBody"/>
              <w:jc w:val="center"/>
              <w:rPr>
                <w:noProof/>
              </w:rPr>
            </w:pPr>
            <w:r>
              <w:rPr>
                <w:noProof/>
              </w:rPr>
              <w:t>2</w:t>
            </w:r>
          </w:p>
        </w:tc>
      </w:tr>
      <w:tr w:rsidR="00573AF5" w:rsidRPr="00573AF5" w14:paraId="385FF9B1" w14:textId="77777777" w:rsidTr="00433EA9">
        <w:trPr>
          <w:jc w:val="center"/>
          <w:trPrChange w:id="935"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936" w:author="Amit Popat" w:date="2022-07-11T09:45:00Z">
              <w:tcPr>
                <w:tcW w:w="2880" w:type="dxa"/>
                <w:tcBorders>
                  <w:top w:val="dotted" w:sz="4" w:space="0" w:color="auto"/>
                  <w:left w:val="nil"/>
                  <w:bottom w:val="dotted" w:sz="4" w:space="0" w:color="auto"/>
                  <w:right w:val="nil"/>
                </w:tcBorders>
                <w:shd w:val="clear" w:color="auto" w:fill="FFFFFF"/>
              </w:tcPr>
            </w:tcPrChange>
          </w:tcPr>
          <w:p w14:paraId="647AA3EF" w14:textId="77777777" w:rsidR="00573AF5" w:rsidRDefault="00573AF5">
            <w:pPr>
              <w:pStyle w:val="MsgTableBody"/>
              <w:rPr>
                <w:noProof/>
              </w:rPr>
            </w:pPr>
            <w:r>
              <w:rPr>
                <w:noProof/>
              </w:rPr>
              <w:t xml:space="preserve">[{ </w:t>
            </w:r>
            <w:r w:rsidR="00976CBD">
              <w:fldChar w:fldCharType="begin"/>
            </w:r>
            <w:r w:rsidR="00976CBD">
              <w:instrText>HYPERLINK \l "SFT"</w:instrText>
            </w:r>
            <w:r w:rsidR="00976CBD">
              <w:fldChar w:fldCharType="separate"/>
            </w:r>
            <w:r>
              <w:rPr>
                <w:rStyle w:val="Hyperlink"/>
                <w:noProof/>
              </w:rPr>
              <w:t>SFT</w:t>
            </w:r>
            <w:r w:rsidR="00976CBD">
              <w:rPr>
                <w:rStyle w:val="Hyperlink"/>
                <w:noProof/>
              </w:rPr>
              <w:fldChar w:fldCharType="end"/>
            </w:r>
            <w:r>
              <w:rPr>
                <w:noProof/>
              </w:rPr>
              <w:t xml:space="preserve"> }]</w:t>
            </w:r>
          </w:p>
        </w:tc>
        <w:tc>
          <w:tcPr>
            <w:tcW w:w="4321" w:type="dxa"/>
            <w:tcBorders>
              <w:top w:val="dotted" w:sz="4" w:space="0" w:color="auto"/>
              <w:left w:val="nil"/>
              <w:bottom w:val="dotted" w:sz="4" w:space="0" w:color="auto"/>
              <w:right w:val="nil"/>
            </w:tcBorders>
            <w:shd w:val="clear" w:color="auto" w:fill="FFFFFF"/>
            <w:tcPrChange w:id="937" w:author="Amit Popat" w:date="2022-07-11T09:45:00Z">
              <w:tcPr>
                <w:tcW w:w="4320" w:type="dxa"/>
                <w:tcBorders>
                  <w:top w:val="dotted" w:sz="4" w:space="0" w:color="auto"/>
                  <w:left w:val="nil"/>
                  <w:bottom w:val="dotted" w:sz="4" w:space="0" w:color="auto"/>
                  <w:right w:val="nil"/>
                </w:tcBorders>
                <w:shd w:val="clear" w:color="auto" w:fill="FFFFFF"/>
              </w:tcPr>
            </w:tcPrChange>
          </w:tcPr>
          <w:p w14:paraId="4FF0015B"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Change w:id="938" w:author="Amit Popat" w:date="2022-07-11T09:45:00Z">
              <w:tcPr>
                <w:tcW w:w="864" w:type="dxa"/>
                <w:tcBorders>
                  <w:top w:val="dotted" w:sz="4" w:space="0" w:color="auto"/>
                  <w:left w:val="nil"/>
                  <w:bottom w:val="dotted" w:sz="4" w:space="0" w:color="auto"/>
                  <w:right w:val="nil"/>
                </w:tcBorders>
                <w:shd w:val="clear" w:color="auto" w:fill="FFFFFF"/>
              </w:tcPr>
            </w:tcPrChange>
          </w:tcPr>
          <w:p w14:paraId="4570F1B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39" w:author="Amit Popat" w:date="2022-07-11T09:45:00Z">
              <w:tcPr>
                <w:tcW w:w="1008" w:type="dxa"/>
                <w:tcBorders>
                  <w:top w:val="dotted" w:sz="4" w:space="0" w:color="auto"/>
                  <w:left w:val="nil"/>
                  <w:bottom w:val="dotted" w:sz="4" w:space="0" w:color="auto"/>
                  <w:right w:val="nil"/>
                </w:tcBorders>
                <w:shd w:val="clear" w:color="auto" w:fill="FFFFFF"/>
              </w:tcPr>
            </w:tcPrChange>
          </w:tcPr>
          <w:p w14:paraId="18F6351B" w14:textId="77777777" w:rsidR="00573AF5" w:rsidRDefault="00573AF5">
            <w:pPr>
              <w:pStyle w:val="MsgTableBody"/>
              <w:jc w:val="center"/>
              <w:rPr>
                <w:noProof/>
              </w:rPr>
            </w:pPr>
            <w:r>
              <w:rPr>
                <w:noProof/>
              </w:rPr>
              <w:t>2</w:t>
            </w:r>
          </w:p>
        </w:tc>
      </w:tr>
      <w:tr w:rsidR="00573AF5" w:rsidRPr="00573AF5" w14:paraId="65E8D4E5" w14:textId="77777777" w:rsidTr="00433EA9">
        <w:trPr>
          <w:jc w:val="center"/>
          <w:trPrChange w:id="940"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941" w:author="Amit Popat" w:date="2022-07-11T09:45:00Z">
              <w:tcPr>
                <w:tcW w:w="2880" w:type="dxa"/>
                <w:tcBorders>
                  <w:top w:val="dotted" w:sz="4" w:space="0" w:color="auto"/>
                  <w:left w:val="nil"/>
                  <w:bottom w:val="dotted" w:sz="4" w:space="0" w:color="auto"/>
                  <w:right w:val="nil"/>
                </w:tcBorders>
                <w:shd w:val="clear" w:color="auto" w:fill="FFFFFF"/>
              </w:tcPr>
            </w:tcPrChange>
          </w:tcPr>
          <w:p w14:paraId="54FACD92" w14:textId="77777777" w:rsidR="00573AF5" w:rsidRDefault="00573AF5">
            <w:pPr>
              <w:pStyle w:val="MsgTableBody"/>
              <w:rPr>
                <w:noProof/>
              </w:rPr>
            </w:pPr>
            <w:r>
              <w:rPr>
                <w:noProof/>
              </w:rPr>
              <w:lastRenderedPageBreak/>
              <w:t>[ UAC ]</w:t>
            </w:r>
          </w:p>
        </w:tc>
        <w:tc>
          <w:tcPr>
            <w:tcW w:w="4321" w:type="dxa"/>
            <w:tcBorders>
              <w:top w:val="dotted" w:sz="4" w:space="0" w:color="auto"/>
              <w:left w:val="nil"/>
              <w:bottom w:val="dotted" w:sz="4" w:space="0" w:color="auto"/>
              <w:right w:val="nil"/>
            </w:tcBorders>
            <w:shd w:val="clear" w:color="auto" w:fill="FFFFFF"/>
            <w:tcPrChange w:id="942" w:author="Amit Popat" w:date="2022-07-11T09:45:00Z">
              <w:tcPr>
                <w:tcW w:w="4320" w:type="dxa"/>
                <w:tcBorders>
                  <w:top w:val="dotted" w:sz="4" w:space="0" w:color="auto"/>
                  <w:left w:val="nil"/>
                  <w:bottom w:val="dotted" w:sz="4" w:space="0" w:color="auto"/>
                  <w:right w:val="nil"/>
                </w:tcBorders>
                <w:shd w:val="clear" w:color="auto" w:fill="FFFFFF"/>
              </w:tcPr>
            </w:tcPrChange>
          </w:tcPr>
          <w:p w14:paraId="34AD44D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943" w:author="Amit Popat" w:date="2022-07-11T09:45:00Z">
              <w:tcPr>
                <w:tcW w:w="864" w:type="dxa"/>
                <w:tcBorders>
                  <w:top w:val="dotted" w:sz="4" w:space="0" w:color="auto"/>
                  <w:left w:val="nil"/>
                  <w:bottom w:val="dotted" w:sz="4" w:space="0" w:color="auto"/>
                  <w:right w:val="nil"/>
                </w:tcBorders>
                <w:shd w:val="clear" w:color="auto" w:fill="FFFFFF"/>
              </w:tcPr>
            </w:tcPrChange>
          </w:tcPr>
          <w:p w14:paraId="7635B32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44" w:author="Amit Popat" w:date="2022-07-11T09:45:00Z">
              <w:tcPr>
                <w:tcW w:w="1008" w:type="dxa"/>
                <w:tcBorders>
                  <w:top w:val="dotted" w:sz="4" w:space="0" w:color="auto"/>
                  <w:left w:val="nil"/>
                  <w:bottom w:val="dotted" w:sz="4" w:space="0" w:color="auto"/>
                  <w:right w:val="nil"/>
                </w:tcBorders>
                <w:shd w:val="clear" w:color="auto" w:fill="FFFFFF"/>
              </w:tcPr>
            </w:tcPrChange>
          </w:tcPr>
          <w:p w14:paraId="0527E0D4" w14:textId="77777777" w:rsidR="00573AF5" w:rsidRDefault="00573AF5">
            <w:pPr>
              <w:pStyle w:val="MsgTableBody"/>
              <w:jc w:val="center"/>
              <w:rPr>
                <w:noProof/>
              </w:rPr>
            </w:pPr>
            <w:r>
              <w:rPr>
                <w:noProof/>
              </w:rPr>
              <w:t>2</w:t>
            </w:r>
          </w:p>
        </w:tc>
      </w:tr>
      <w:tr w:rsidR="00573AF5" w:rsidRPr="00573AF5" w14:paraId="45605E38" w14:textId="77777777" w:rsidTr="00433EA9">
        <w:trPr>
          <w:jc w:val="center"/>
          <w:trPrChange w:id="945"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946" w:author="Amit Popat" w:date="2022-07-11T09:45:00Z">
              <w:tcPr>
                <w:tcW w:w="2880" w:type="dxa"/>
                <w:tcBorders>
                  <w:top w:val="dotted" w:sz="4" w:space="0" w:color="auto"/>
                  <w:left w:val="nil"/>
                  <w:bottom w:val="dotted" w:sz="4" w:space="0" w:color="auto"/>
                  <w:right w:val="nil"/>
                </w:tcBorders>
                <w:shd w:val="clear" w:color="auto" w:fill="FFFFFF"/>
              </w:tcPr>
            </w:tcPrChange>
          </w:tcPr>
          <w:p w14:paraId="303C31A7"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947" w:author="Amit Popat" w:date="2022-07-11T09:45:00Z">
              <w:tcPr>
                <w:tcW w:w="4320" w:type="dxa"/>
                <w:tcBorders>
                  <w:top w:val="dotted" w:sz="4" w:space="0" w:color="auto"/>
                  <w:left w:val="nil"/>
                  <w:bottom w:val="dotted" w:sz="4" w:space="0" w:color="auto"/>
                  <w:right w:val="nil"/>
                </w:tcBorders>
                <w:shd w:val="clear" w:color="auto" w:fill="FFFFFF"/>
              </w:tcPr>
            </w:tcPrChange>
          </w:tcPr>
          <w:p w14:paraId="1049B30E"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Change w:id="948" w:author="Amit Popat" w:date="2022-07-11T09:45:00Z">
              <w:tcPr>
                <w:tcW w:w="864" w:type="dxa"/>
                <w:tcBorders>
                  <w:top w:val="dotted" w:sz="4" w:space="0" w:color="auto"/>
                  <w:left w:val="nil"/>
                  <w:bottom w:val="dotted" w:sz="4" w:space="0" w:color="auto"/>
                  <w:right w:val="nil"/>
                </w:tcBorders>
                <w:shd w:val="clear" w:color="auto" w:fill="FFFFFF"/>
              </w:tcPr>
            </w:tcPrChange>
          </w:tcPr>
          <w:p w14:paraId="7666DC5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49" w:author="Amit Popat" w:date="2022-07-11T09:45:00Z">
              <w:tcPr>
                <w:tcW w:w="1008" w:type="dxa"/>
                <w:tcBorders>
                  <w:top w:val="dotted" w:sz="4" w:space="0" w:color="auto"/>
                  <w:left w:val="nil"/>
                  <w:bottom w:val="dotted" w:sz="4" w:space="0" w:color="auto"/>
                  <w:right w:val="nil"/>
                </w:tcBorders>
                <w:shd w:val="clear" w:color="auto" w:fill="FFFFFF"/>
              </w:tcPr>
            </w:tcPrChange>
          </w:tcPr>
          <w:p w14:paraId="631F5DDA" w14:textId="77777777" w:rsidR="00573AF5" w:rsidRDefault="00573AF5">
            <w:pPr>
              <w:pStyle w:val="MsgTableBody"/>
              <w:jc w:val="center"/>
              <w:rPr>
                <w:noProof/>
              </w:rPr>
            </w:pPr>
          </w:p>
        </w:tc>
      </w:tr>
      <w:tr w:rsidR="00573AF5" w:rsidRPr="00573AF5" w14:paraId="3A394334" w14:textId="77777777" w:rsidTr="00433EA9">
        <w:trPr>
          <w:jc w:val="center"/>
          <w:trPrChange w:id="950"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951" w:author="Amit Popat" w:date="2022-07-11T09:45:00Z">
              <w:tcPr>
                <w:tcW w:w="2880" w:type="dxa"/>
                <w:tcBorders>
                  <w:top w:val="dotted" w:sz="4" w:space="0" w:color="auto"/>
                  <w:left w:val="nil"/>
                  <w:bottom w:val="dotted" w:sz="4" w:space="0" w:color="auto"/>
                  <w:right w:val="nil"/>
                </w:tcBorders>
                <w:shd w:val="clear" w:color="auto" w:fill="FFFFFF"/>
              </w:tcPr>
            </w:tcPrChange>
          </w:tcPr>
          <w:p w14:paraId="1D0B6502" w14:textId="77777777" w:rsidR="00573AF5" w:rsidRDefault="00573AF5">
            <w:pPr>
              <w:pStyle w:val="MsgTableBody"/>
              <w:rPr>
                <w:noProof/>
              </w:rPr>
            </w:pPr>
            <w:r>
              <w:rPr>
                <w:noProof/>
              </w:rPr>
              <w:t xml:space="preserve">  </w:t>
            </w:r>
            <w:r w:rsidR="00976CBD">
              <w:fldChar w:fldCharType="begin"/>
            </w:r>
            <w:r w:rsidR="00976CBD">
              <w:instrText>HYPERLINK \l "PRD"</w:instrText>
            </w:r>
            <w:r w:rsidR="00976CBD">
              <w:fldChar w:fldCharType="separate"/>
            </w:r>
            <w:r>
              <w:rPr>
                <w:rStyle w:val="Hyperlink"/>
                <w:noProof/>
              </w:rPr>
              <w:t>PRD</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952" w:author="Amit Popat" w:date="2022-07-11T09:45:00Z">
              <w:tcPr>
                <w:tcW w:w="4320" w:type="dxa"/>
                <w:tcBorders>
                  <w:top w:val="dotted" w:sz="4" w:space="0" w:color="auto"/>
                  <w:left w:val="nil"/>
                  <w:bottom w:val="dotted" w:sz="4" w:space="0" w:color="auto"/>
                  <w:right w:val="nil"/>
                </w:tcBorders>
                <w:shd w:val="clear" w:color="auto" w:fill="FFFFFF"/>
              </w:tcPr>
            </w:tcPrChange>
          </w:tcPr>
          <w:p w14:paraId="592ECF52"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953" w:author="Amit Popat" w:date="2022-07-11T09:45:00Z">
              <w:tcPr>
                <w:tcW w:w="864" w:type="dxa"/>
                <w:tcBorders>
                  <w:top w:val="dotted" w:sz="4" w:space="0" w:color="auto"/>
                  <w:left w:val="nil"/>
                  <w:bottom w:val="dotted" w:sz="4" w:space="0" w:color="auto"/>
                  <w:right w:val="nil"/>
                </w:tcBorders>
                <w:shd w:val="clear" w:color="auto" w:fill="FFFFFF"/>
              </w:tcPr>
            </w:tcPrChange>
          </w:tcPr>
          <w:p w14:paraId="73D4759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54" w:author="Amit Popat" w:date="2022-07-11T09:45:00Z">
              <w:tcPr>
                <w:tcW w:w="1008" w:type="dxa"/>
                <w:tcBorders>
                  <w:top w:val="dotted" w:sz="4" w:space="0" w:color="auto"/>
                  <w:left w:val="nil"/>
                  <w:bottom w:val="dotted" w:sz="4" w:space="0" w:color="auto"/>
                  <w:right w:val="nil"/>
                </w:tcBorders>
                <w:shd w:val="clear" w:color="auto" w:fill="FFFFFF"/>
              </w:tcPr>
            </w:tcPrChange>
          </w:tcPr>
          <w:p w14:paraId="38AF5AC0" w14:textId="77777777" w:rsidR="00573AF5" w:rsidRDefault="00573AF5">
            <w:pPr>
              <w:pStyle w:val="MsgTableBody"/>
              <w:jc w:val="center"/>
              <w:rPr>
                <w:noProof/>
              </w:rPr>
            </w:pPr>
            <w:r>
              <w:rPr>
                <w:noProof/>
              </w:rPr>
              <w:t>11</w:t>
            </w:r>
          </w:p>
        </w:tc>
      </w:tr>
      <w:tr w:rsidR="00573AF5" w:rsidRPr="00573AF5" w14:paraId="5B4733C2" w14:textId="77777777" w:rsidTr="00433EA9">
        <w:trPr>
          <w:jc w:val="center"/>
          <w:trPrChange w:id="955"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956" w:author="Amit Popat" w:date="2022-07-11T09:45:00Z">
              <w:tcPr>
                <w:tcW w:w="2880" w:type="dxa"/>
                <w:tcBorders>
                  <w:top w:val="dotted" w:sz="4" w:space="0" w:color="auto"/>
                  <w:left w:val="nil"/>
                  <w:bottom w:val="dotted" w:sz="4" w:space="0" w:color="auto"/>
                  <w:right w:val="nil"/>
                </w:tcBorders>
                <w:shd w:val="clear" w:color="auto" w:fill="FFFFFF"/>
              </w:tcPr>
            </w:tcPrChange>
          </w:tcPr>
          <w:p w14:paraId="41D3F85C" w14:textId="77777777" w:rsidR="00573AF5" w:rsidRDefault="00573AF5">
            <w:pPr>
              <w:pStyle w:val="MsgTableBody"/>
              <w:rPr>
                <w:noProof/>
              </w:rPr>
            </w:pPr>
            <w:r>
              <w:rPr>
                <w:noProof/>
              </w:rPr>
              <w:t xml:space="preserve">  [{</w:t>
            </w:r>
            <w:r w:rsidR="00976CBD">
              <w:fldChar w:fldCharType="begin"/>
            </w:r>
            <w:r w:rsidR="00976CBD">
              <w:instrText>HYPERLINK \l "CTD"</w:instrText>
            </w:r>
            <w:r w:rsidR="00976CBD">
              <w:fldChar w:fldCharType="separate"/>
            </w:r>
            <w:r>
              <w:rPr>
                <w:rStyle w:val="Hyperlink"/>
                <w:noProof/>
              </w:rPr>
              <w:t>CTD</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957" w:author="Amit Popat" w:date="2022-07-11T09:45:00Z">
              <w:tcPr>
                <w:tcW w:w="4320" w:type="dxa"/>
                <w:tcBorders>
                  <w:top w:val="dotted" w:sz="4" w:space="0" w:color="auto"/>
                  <w:left w:val="nil"/>
                  <w:bottom w:val="dotted" w:sz="4" w:space="0" w:color="auto"/>
                  <w:right w:val="nil"/>
                </w:tcBorders>
                <w:shd w:val="clear" w:color="auto" w:fill="FFFFFF"/>
              </w:tcPr>
            </w:tcPrChange>
          </w:tcPr>
          <w:p w14:paraId="7BEBAC6C"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958" w:author="Amit Popat" w:date="2022-07-11T09:45:00Z">
              <w:tcPr>
                <w:tcW w:w="864" w:type="dxa"/>
                <w:tcBorders>
                  <w:top w:val="dotted" w:sz="4" w:space="0" w:color="auto"/>
                  <w:left w:val="nil"/>
                  <w:bottom w:val="dotted" w:sz="4" w:space="0" w:color="auto"/>
                  <w:right w:val="nil"/>
                </w:tcBorders>
                <w:shd w:val="clear" w:color="auto" w:fill="FFFFFF"/>
              </w:tcPr>
            </w:tcPrChange>
          </w:tcPr>
          <w:p w14:paraId="1B42A49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59" w:author="Amit Popat" w:date="2022-07-11T09:45:00Z">
              <w:tcPr>
                <w:tcW w:w="1008" w:type="dxa"/>
                <w:tcBorders>
                  <w:top w:val="dotted" w:sz="4" w:space="0" w:color="auto"/>
                  <w:left w:val="nil"/>
                  <w:bottom w:val="dotted" w:sz="4" w:space="0" w:color="auto"/>
                  <w:right w:val="nil"/>
                </w:tcBorders>
                <w:shd w:val="clear" w:color="auto" w:fill="FFFFFF"/>
              </w:tcPr>
            </w:tcPrChange>
          </w:tcPr>
          <w:p w14:paraId="66B22520" w14:textId="77777777" w:rsidR="00573AF5" w:rsidRDefault="00573AF5">
            <w:pPr>
              <w:pStyle w:val="MsgTableBody"/>
              <w:jc w:val="center"/>
              <w:rPr>
                <w:noProof/>
              </w:rPr>
            </w:pPr>
            <w:r>
              <w:rPr>
                <w:noProof/>
              </w:rPr>
              <w:t>11</w:t>
            </w:r>
          </w:p>
        </w:tc>
      </w:tr>
      <w:tr w:rsidR="00573AF5" w:rsidRPr="00573AF5" w14:paraId="22C03577" w14:textId="77777777" w:rsidTr="00433EA9">
        <w:trPr>
          <w:jc w:val="center"/>
          <w:trPrChange w:id="960"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961" w:author="Amit Popat" w:date="2022-07-11T09:45:00Z">
              <w:tcPr>
                <w:tcW w:w="2880" w:type="dxa"/>
                <w:tcBorders>
                  <w:top w:val="dotted" w:sz="4" w:space="0" w:color="auto"/>
                  <w:left w:val="nil"/>
                  <w:bottom w:val="dotted" w:sz="4" w:space="0" w:color="auto"/>
                  <w:right w:val="nil"/>
                </w:tcBorders>
                <w:shd w:val="clear" w:color="auto" w:fill="FFFFFF"/>
              </w:tcPr>
            </w:tcPrChange>
          </w:tcPr>
          <w:p w14:paraId="55999256"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962" w:author="Amit Popat" w:date="2022-07-11T09:45:00Z">
              <w:tcPr>
                <w:tcW w:w="4320" w:type="dxa"/>
                <w:tcBorders>
                  <w:top w:val="dotted" w:sz="4" w:space="0" w:color="auto"/>
                  <w:left w:val="nil"/>
                  <w:bottom w:val="dotted" w:sz="4" w:space="0" w:color="auto"/>
                  <w:right w:val="nil"/>
                </w:tcBorders>
                <w:shd w:val="clear" w:color="auto" w:fill="FFFFFF"/>
              </w:tcPr>
            </w:tcPrChange>
          </w:tcPr>
          <w:p w14:paraId="7F8FC68E"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Change w:id="963" w:author="Amit Popat" w:date="2022-07-11T09:45:00Z">
              <w:tcPr>
                <w:tcW w:w="864" w:type="dxa"/>
                <w:tcBorders>
                  <w:top w:val="dotted" w:sz="4" w:space="0" w:color="auto"/>
                  <w:left w:val="nil"/>
                  <w:bottom w:val="dotted" w:sz="4" w:space="0" w:color="auto"/>
                  <w:right w:val="nil"/>
                </w:tcBorders>
                <w:shd w:val="clear" w:color="auto" w:fill="FFFFFF"/>
              </w:tcPr>
            </w:tcPrChange>
          </w:tcPr>
          <w:p w14:paraId="49C1233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64" w:author="Amit Popat" w:date="2022-07-11T09:45:00Z">
              <w:tcPr>
                <w:tcW w:w="1008" w:type="dxa"/>
                <w:tcBorders>
                  <w:top w:val="dotted" w:sz="4" w:space="0" w:color="auto"/>
                  <w:left w:val="nil"/>
                  <w:bottom w:val="dotted" w:sz="4" w:space="0" w:color="auto"/>
                  <w:right w:val="nil"/>
                </w:tcBorders>
                <w:shd w:val="clear" w:color="auto" w:fill="FFFFFF"/>
              </w:tcPr>
            </w:tcPrChange>
          </w:tcPr>
          <w:p w14:paraId="11707835" w14:textId="77777777" w:rsidR="00573AF5" w:rsidRDefault="00573AF5">
            <w:pPr>
              <w:pStyle w:val="MsgTableBody"/>
              <w:jc w:val="center"/>
              <w:rPr>
                <w:noProof/>
              </w:rPr>
            </w:pPr>
          </w:p>
        </w:tc>
      </w:tr>
      <w:tr w:rsidR="00573AF5" w:rsidRPr="00573AF5" w14:paraId="09482834" w14:textId="77777777" w:rsidTr="00433EA9">
        <w:trPr>
          <w:jc w:val="center"/>
          <w:trPrChange w:id="965"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966" w:author="Amit Popat" w:date="2022-07-11T09:45:00Z">
              <w:tcPr>
                <w:tcW w:w="2880" w:type="dxa"/>
                <w:tcBorders>
                  <w:top w:val="dotted" w:sz="4" w:space="0" w:color="auto"/>
                  <w:left w:val="nil"/>
                  <w:bottom w:val="dotted" w:sz="4" w:space="0" w:color="auto"/>
                  <w:right w:val="nil"/>
                </w:tcBorders>
                <w:shd w:val="clear" w:color="auto" w:fill="FFFFFF"/>
              </w:tcPr>
            </w:tcPrChange>
          </w:tcPr>
          <w:p w14:paraId="42CFD026"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Change w:id="967" w:author="Amit Popat" w:date="2022-07-11T09:45:00Z">
              <w:tcPr>
                <w:tcW w:w="4320" w:type="dxa"/>
                <w:tcBorders>
                  <w:top w:val="dotted" w:sz="4" w:space="0" w:color="auto"/>
                  <w:left w:val="nil"/>
                  <w:bottom w:val="dotted" w:sz="4" w:space="0" w:color="auto"/>
                  <w:right w:val="nil"/>
                </w:tcBorders>
                <w:shd w:val="clear" w:color="auto" w:fill="FFFFFF"/>
              </w:tcPr>
            </w:tcPrChange>
          </w:tcPr>
          <w:p w14:paraId="39712B4E"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Change w:id="968" w:author="Amit Popat" w:date="2022-07-11T09:45:00Z">
              <w:tcPr>
                <w:tcW w:w="864" w:type="dxa"/>
                <w:tcBorders>
                  <w:top w:val="dotted" w:sz="4" w:space="0" w:color="auto"/>
                  <w:left w:val="nil"/>
                  <w:bottom w:val="dotted" w:sz="4" w:space="0" w:color="auto"/>
                  <w:right w:val="nil"/>
                </w:tcBorders>
                <w:shd w:val="clear" w:color="auto" w:fill="FFFFFF"/>
              </w:tcPr>
            </w:tcPrChange>
          </w:tcPr>
          <w:p w14:paraId="45971F9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69" w:author="Amit Popat" w:date="2022-07-11T09:45:00Z">
              <w:tcPr>
                <w:tcW w:w="1008" w:type="dxa"/>
                <w:tcBorders>
                  <w:top w:val="dotted" w:sz="4" w:space="0" w:color="auto"/>
                  <w:left w:val="nil"/>
                  <w:bottom w:val="dotted" w:sz="4" w:space="0" w:color="auto"/>
                  <w:right w:val="nil"/>
                </w:tcBorders>
                <w:shd w:val="clear" w:color="auto" w:fill="FFFFFF"/>
              </w:tcPr>
            </w:tcPrChange>
          </w:tcPr>
          <w:p w14:paraId="51A38593" w14:textId="77777777" w:rsidR="00573AF5" w:rsidRDefault="00573AF5">
            <w:pPr>
              <w:pStyle w:val="MsgTableBody"/>
              <w:jc w:val="center"/>
              <w:rPr>
                <w:noProof/>
              </w:rPr>
            </w:pPr>
            <w:r>
              <w:rPr>
                <w:noProof/>
              </w:rPr>
              <w:t>3</w:t>
            </w:r>
          </w:p>
        </w:tc>
      </w:tr>
      <w:tr w:rsidR="00433EA9" w14:paraId="732A04F2" w14:textId="77777777" w:rsidTr="00433EA9">
        <w:tblPrEx>
          <w:tblCellMar>
            <w:left w:w="108" w:type="dxa"/>
            <w:right w:w="108" w:type="dxa"/>
          </w:tblCellMar>
          <w:tblLook w:val="04A0" w:firstRow="1" w:lastRow="0" w:firstColumn="1" w:lastColumn="0" w:noHBand="0" w:noVBand="1"/>
        </w:tblPrEx>
        <w:trPr>
          <w:jc w:val="center"/>
          <w:ins w:id="970" w:author="Amit Popat" w:date="2022-07-11T09:45:00Z"/>
        </w:trPr>
        <w:tc>
          <w:tcPr>
            <w:tcW w:w="2882" w:type="dxa"/>
            <w:tcBorders>
              <w:top w:val="dotted" w:sz="4" w:space="0" w:color="auto"/>
              <w:left w:val="nil"/>
              <w:bottom w:val="dotted" w:sz="4" w:space="0" w:color="auto"/>
              <w:right w:val="nil"/>
            </w:tcBorders>
            <w:shd w:val="clear" w:color="auto" w:fill="FFFFFF"/>
            <w:hideMark/>
          </w:tcPr>
          <w:p w14:paraId="3B7C89F3" w14:textId="77777777" w:rsidR="00433EA9" w:rsidRDefault="00433EA9">
            <w:pPr>
              <w:pStyle w:val="MsgTableBody"/>
              <w:spacing w:line="256" w:lineRule="auto"/>
              <w:rPr>
                <w:ins w:id="971" w:author="Amit Popat" w:date="2022-07-11T09:45:00Z"/>
                <w:b/>
                <w:bCs/>
                <w:noProof/>
                <w:color w:val="FF0000"/>
              </w:rPr>
            </w:pPr>
            <w:ins w:id="972" w:author="Amit Popat" w:date="2022-07-11T09:45:00Z">
              <w:r>
                <w:rPr>
                  <w:b/>
                  <w:bCs/>
                  <w:noProof/>
                  <w:color w:val="FF0000"/>
                </w:rPr>
                <w:t>[{ GS</w:t>
              </w:r>
              <w:r>
                <w:fldChar w:fldCharType="begin"/>
              </w:r>
              <w:r>
                <w:instrText xml:space="preserve"> HYPERLINK "file:///D:\\Eigene%20Dateien\\2018\\HL7\\Standards\\v2.9%20May\\716%20-%20New.doc" \l "#NK1" </w:instrText>
              </w:r>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33C50D77" w14:textId="77777777" w:rsidR="00433EA9" w:rsidRDefault="00433EA9">
            <w:pPr>
              <w:pStyle w:val="MsgTableBody"/>
              <w:spacing w:line="256" w:lineRule="auto"/>
              <w:rPr>
                <w:ins w:id="973" w:author="Amit Popat" w:date="2022-07-11T09:45:00Z"/>
                <w:b/>
                <w:bCs/>
                <w:noProof/>
                <w:color w:val="FF0000"/>
              </w:rPr>
            </w:pPr>
            <w:ins w:id="974" w:author="Amit Popat" w:date="2022-07-11T09:45: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29A24E12" w14:textId="77777777" w:rsidR="00433EA9" w:rsidRDefault="00433EA9">
            <w:pPr>
              <w:pStyle w:val="MsgTableBody"/>
              <w:spacing w:line="256" w:lineRule="auto"/>
              <w:jc w:val="center"/>
              <w:rPr>
                <w:ins w:id="975" w:author="Amit Popat" w:date="2022-07-11T09:45: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5299D916" w14:textId="77777777" w:rsidR="00433EA9" w:rsidRDefault="00433EA9">
            <w:pPr>
              <w:pStyle w:val="MsgTableBody"/>
              <w:spacing w:line="256" w:lineRule="auto"/>
              <w:jc w:val="center"/>
              <w:rPr>
                <w:ins w:id="976" w:author="Amit Popat" w:date="2022-07-11T09:45:00Z"/>
                <w:b/>
                <w:bCs/>
                <w:noProof/>
                <w:color w:val="FF0000"/>
              </w:rPr>
            </w:pPr>
            <w:ins w:id="977" w:author="Amit Popat" w:date="2022-07-11T09:45:00Z">
              <w:r>
                <w:rPr>
                  <w:b/>
                  <w:bCs/>
                  <w:noProof/>
                  <w:color w:val="FF0000"/>
                </w:rPr>
                <w:t>3</w:t>
              </w:r>
            </w:ins>
          </w:p>
        </w:tc>
      </w:tr>
      <w:tr w:rsidR="00433EA9" w14:paraId="126D30C5" w14:textId="77777777" w:rsidTr="00433EA9">
        <w:tblPrEx>
          <w:tblCellMar>
            <w:left w:w="108" w:type="dxa"/>
            <w:right w:w="108" w:type="dxa"/>
          </w:tblCellMar>
          <w:tblLook w:val="04A0" w:firstRow="1" w:lastRow="0" w:firstColumn="1" w:lastColumn="0" w:noHBand="0" w:noVBand="1"/>
        </w:tblPrEx>
        <w:trPr>
          <w:jc w:val="center"/>
          <w:ins w:id="978" w:author="Amit Popat" w:date="2022-07-11T09:45:00Z"/>
        </w:trPr>
        <w:tc>
          <w:tcPr>
            <w:tcW w:w="2882" w:type="dxa"/>
            <w:tcBorders>
              <w:top w:val="dotted" w:sz="4" w:space="0" w:color="auto"/>
              <w:left w:val="nil"/>
              <w:bottom w:val="dotted" w:sz="4" w:space="0" w:color="auto"/>
              <w:right w:val="nil"/>
            </w:tcBorders>
            <w:shd w:val="clear" w:color="auto" w:fill="FFFFFF"/>
            <w:hideMark/>
          </w:tcPr>
          <w:p w14:paraId="2E0C9D98" w14:textId="77777777" w:rsidR="00433EA9" w:rsidRDefault="00433EA9">
            <w:pPr>
              <w:pStyle w:val="MsgTableBody"/>
              <w:spacing w:line="256" w:lineRule="auto"/>
              <w:rPr>
                <w:ins w:id="979" w:author="Amit Popat" w:date="2022-07-11T09:45:00Z"/>
                <w:b/>
                <w:bCs/>
                <w:noProof/>
                <w:color w:val="FF0000"/>
              </w:rPr>
            </w:pPr>
            <w:ins w:id="980" w:author="Amit Popat" w:date="2022-07-11T09:45: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3506966D" w14:textId="77777777" w:rsidR="00433EA9" w:rsidRDefault="00433EA9">
            <w:pPr>
              <w:pStyle w:val="MsgTableBody"/>
              <w:spacing w:line="256" w:lineRule="auto"/>
              <w:rPr>
                <w:ins w:id="981" w:author="Amit Popat" w:date="2022-07-11T09:45:00Z"/>
                <w:b/>
                <w:bCs/>
                <w:noProof/>
                <w:color w:val="FF0000"/>
              </w:rPr>
            </w:pPr>
            <w:ins w:id="982" w:author="Amit Popat" w:date="2022-07-11T09:45: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58C5B501" w14:textId="77777777" w:rsidR="00433EA9" w:rsidRDefault="00433EA9">
            <w:pPr>
              <w:pStyle w:val="MsgTableBody"/>
              <w:spacing w:line="256" w:lineRule="auto"/>
              <w:jc w:val="center"/>
              <w:rPr>
                <w:ins w:id="983" w:author="Amit Popat" w:date="2022-07-11T09:45: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33BDC64C" w14:textId="77777777" w:rsidR="00433EA9" w:rsidRDefault="00433EA9">
            <w:pPr>
              <w:pStyle w:val="MsgTableBody"/>
              <w:spacing w:line="256" w:lineRule="auto"/>
              <w:jc w:val="center"/>
              <w:rPr>
                <w:ins w:id="984" w:author="Amit Popat" w:date="2022-07-11T09:45:00Z"/>
                <w:b/>
                <w:bCs/>
                <w:noProof/>
                <w:color w:val="FF0000"/>
              </w:rPr>
            </w:pPr>
            <w:ins w:id="985" w:author="Amit Popat" w:date="2022-07-11T09:45:00Z">
              <w:r>
                <w:rPr>
                  <w:b/>
                  <w:bCs/>
                  <w:noProof/>
                  <w:color w:val="FF0000"/>
                </w:rPr>
                <w:t>3</w:t>
              </w:r>
            </w:ins>
          </w:p>
        </w:tc>
      </w:tr>
      <w:tr w:rsidR="00433EA9" w14:paraId="6B4EA91F" w14:textId="77777777" w:rsidTr="00433EA9">
        <w:tblPrEx>
          <w:tblCellMar>
            <w:left w:w="108" w:type="dxa"/>
            <w:right w:w="108" w:type="dxa"/>
          </w:tblCellMar>
          <w:tblLook w:val="04A0" w:firstRow="1" w:lastRow="0" w:firstColumn="1" w:lastColumn="0" w:noHBand="0" w:noVBand="1"/>
        </w:tblPrEx>
        <w:trPr>
          <w:jc w:val="center"/>
          <w:ins w:id="986" w:author="Amit Popat" w:date="2022-07-11T09:45:00Z"/>
        </w:trPr>
        <w:tc>
          <w:tcPr>
            <w:tcW w:w="2882" w:type="dxa"/>
            <w:tcBorders>
              <w:top w:val="dotted" w:sz="4" w:space="0" w:color="auto"/>
              <w:left w:val="nil"/>
              <w:bottom w:val="dotted" w:sz="4" w:space="0" w:color="auto"/>
              <w:right w:val="nil"/>
            </w:tcBorders>
            <w:shd w:val="clear" w:color="auto" w:fill="FFFFFF"/>
            <w:hideMark/>
          </w:tcPr>
          <w:p w14:paraId="01F4C345" w14:textId="77777777" w:rsidR="00433EA9" w:rsidRDefault="00433EA9">
            <w:pPr>
              <w:pStyle w:val="MsgTableBody"/>
              <w:spacing w:line="256" w:lineRule="auto"/>
              <w:rPr>
                <w:ins w:id="987" w:author="Amit Popat" w:date="2022-07-11T09:45:00Z"/>
                <w:b/>
                <w:bCs/>
                <w:noProof/>
                <w:color w:val="FF0000"/>
              </w:rPr>
            </w:pPr>
            <w:ins w:id="988" w:author="Amit Popat" w:date="2022-07-11T09:45: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25F3EF68" w14:textId="77777777" w:rsidR="00433EA9" w:rsidRDefault="00433EA9">
            <w:pPr>
              <w:pStyle w:val="MsgTableBody"/>
              <w:spacing w:line="256" w:lineRule="auto"/>
              <w:rPr>
                <w:ins w:id="989" w:author="Amit Popat" w:date="2022-07-11T09:45:00Z"/>
                <w:b/>
                <w:bCs/>
                <w:noProof/>
                <w:color w:val="FF0000"/>
              </w:rPr>
            </w:pPr>
            <w:ins w:id="990" w:author="Amit Popat" w:date="2022-07-11T09:45: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1A342B3F" w14:textId="77777777" w:rsidR="00433EA9" w:rsidRDefault="00433EA9">
            <w:pPr>
              <w:pStyle w:val="MsgTableBody"/>
              <w:spacing w:line="256" w:lineRule="auto"/>
              <w:jc w:val="center"/>
              <w:rPr>
                <w:ins w:id="991" w:author="Amit Popat" w:date="2022-07-11T09:45: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5E6BDEC9" w14:textId="77777777" w:rsidR="00433EA9" w:rsidRDefault="00433EA9">
            <w:pPr>
              <w:pStyle w:val="MsgTableBody"/>
              <w:spacing w:line="256" w:lineRule="auto"/>
              <w:jc w:val="center"/>
              <w:rPr>
                <w:ins w:id="992" w:author="Amit Popat" w:date="2022-07-11T09:45:00Z"/>
                <w:b/>
                <w:bCs/>
                <w:noProof/>
                <w:color w:val="FF0000"/>
              </w:rPr>
            </w:pPr>
            <w:ins w:id="993" w:author="Amit Popat" w:date="2022-07-11T09:45:00Z">
              <w:r>
                <w:rPr>
                  <w:b/>
                  <w:bCs/>
                  <w:noProof/>
                  <w:color w:val="FF0000"/>
                </w:rPr>
                <w:t>3</w:t>
              </w:r>
            </w:ins>
          </w:p>
        </w:tc>
      </w:tr>
      <w:tr w:rsidR="008370EC" w14:paraId="3BB06944" w14:textId="77777777" w:rsidTr="00F8714F">
        <w:tblPrEx>
          <w:tblCellMar>
            <w:left w:w="108" w:type="dxa"/>
            <w:right w:w="108" w:type="dxa"/>
          </w:tblCellMar>
          <w:tblLook w:val="04A0" w:firstRow="1" w:lastRow="0" w:firstColumn="1" w:lastColumn="0" w:noHBand="0" w:noVBand="1"/>
        </w:tblPrEx>
        <w:trPr>
          <w:jc w:val="center"/>
          <w:ins w:id="994" w:author="Amit Popat" w:date="2022-07-11T10:26:00Z"/>
        </w:trPr>
        <w:tc>
          <w:tcPr>
            <w:tcW w:w="2882" w:type="dxa"/>
            <w:tcBorders>
              <w:top w:val="dotted" w:sz="4" w:space="0" w:color="auto"/>
              <w:left w:val="nil"/>
              <w:bottom w:val="dotted" w:sz="4" w:space="0" w:color="auto"/>
              <w:right w:val="nil"/>
            </w:tcBorders>
            <w:shd w:val="clear" w:color="auto" w:fill="FFFFFF"/>
          </w:tcPr>
          <w:p w14:paraId="6E2BDF3A" w14:textId="77777777" w:rsidR="008370EC" w:rsidRDefault="008370EC" w:rsidP="00F8714F">
            <w:pPr>
              <w:pStyle w:val="MsgTableBody"/>
              <w:spacing w:line="256" w:lineRule="auto"/>
              <w:rPr>
                <w:ins w:id="995" w:author="Amit Popat" w:date="2022-07-11T10:26:00Z"/>
                <w:b/>
                <w:bCs/>
                <w:noProof/>
                <w:color w:val="FF0000"/>
              </w:rPr>
            </w:pPr>
            <w:ins w:id="996" w:author="Amit Popat" w:date="2022-07-11T10:26:00Z">
              <w:r>
                <w:rPr>
                  <w:noProof/>
                </w:rPr>
                <w:t>[{</w:t>
              </w:r>
            </w:ins>
          </w:p>
        </w:tc>
        <w:tc>
          <w:tcPr>
            <w:tcW w:w="4321" w:type="dxa"/>
            <w:tcBorders>
              <w:top w:val="dotted" w:sz="4" w:space="0" w:color="auto"/>
              <w:left w:val="nil"/>
              <w:bottom w:val="dotted" w:sz="4" w:space="0" w:color="auto"/>
              <w:right w:val="nil"/>
            </w:tcBorders>
            <w:shd w:val="clear" w:color="auto" w:fill="FFFFFF"/>
          </w:tcPr>
          <w:p w14:paraId="241F9854" w14:textId="77777777" w:rsidR="008370EC" w:rsidRDefault="008370EC" w:rsidP="00F8714F">
            <w:pPr>
              <w:pStyle w:val="MsgTableBody"/>
              <w:spacing w:line="256" w:lineRule="auto"/>
              <w:rPr>
                <w:ins w:id="997" w:author="Amit Popat" w:date="2022-07-11T10:26:00Z"/>
                <w:b/>
                <w:bCs/>
                <w:noProof/>
                <w:color w:val="FF0000"/>
              </w:rPr>
            </w:pPr>
            <w:ins w:id="998" w:author="Amit Popat" w:date="2022-07-11T10:26: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6B23837D" w14:textId="77777777" w:rsidR="008370EC" w:rsidRDefault="008370EC" w:rsidP="00F8714F">
            <w:pPr>
              <w:pStyle w:val="MsgTableBody"/>
              <w:spacing w:line="256" w:lineRule="auto"/>
              <w:jc w:val="center"/>
              <w:rPr>
                <w:ins w:id="999" w:author="Amit Popat" w:date="2022-07-11T10:26:00Z"/>
                <w:b/>
                <w:bCs/>
                <w:noProof/>
                <w:color w:val="FF0000"/>
              </w:rPr>
            </w:pPr>
          </w:p>
        </w:tc>
        <w:tc>
          <w:tcPr>
            <w:tcW w:w="1008" w:type="dxa"/>
            <w:tcBorders>
              <w:top w:val="dotted" w:sz="4" w:space="0" w:color="auto"/>
              <w:left w:val="nil"/>
              <w:bottom w:val="dotted" w:sz="4" w:space="0" w:color="auto"/>
              <w:right w:val="nil"/>
            </w:tcBorders>
            <w:shd w:val="clear" w:color="auto" w:fill="FFFFFF"/>
          </w:tcPr>
          <w:p w14:paraId="4C783C5C" w14:textId="77777777" w:rsidR="008370EC" w:rsidRDefault="008370EC" w:rsidP="00F8714F">
            <w:pPr>
              <w:pStyle w:val="MsgTableBody"/>
              <w:spacing w:line="256" w:lineRule="auto"/>
              <w:jc w:val="center"/>
              <w:rPr>
                <w:ins w:id="1000" w:author="Amit Popat" w:date="2022-07-11T10:26:00Z"/>
                <w:b/>
                <w:bCs/>
                <w:noProof/>
                <w:color w:val="FF0000"/>
              </w:rPr>
            </w:pPr>
          </w:p>
        </w:tc>
      </w:tr>
      <w:tr w:rsidR="008370EC" w14:paraId="2243AB69" w14:textId="77777777" w:rsidTr="00F8714F">
        <w:tblPrEx>
          <w:tblCellMar>
            <w:left w:w="108" w:type="dxa"/>
            <w:right w:w="108" w:type="dxa"/>
          </w:tblCellMar>
        </w:tblPrEx>
        <w:trPr>
          <w:jc w:val="center"/>
          <w:ins w:id="1001" w:author="Amit Popat" w:date="2022-07-11T10:26:00Z"/>
        </w:trPr>
        <w:tc>
          <w:tcPr>
            <w:tcW w:w="2882" w:type="dxa"/>
            <w:tcBorders>
              <w:top w:val="dotted" w:sz="4" w:space="0" w:color="auto"/>
              <w:left w:val="nil"/>
              <w:bottom w:val="dotted" w:sz="4" w:space="0" w:color="auto"/>
              <w:right w:val="nil"/>
            </w:tcBorders>
            <w:shd w:val="clear" w:color="auto" w:fill="FFFFFF"/>
          </w:tcPr>
          <w:p w14:paraId="79C3395B" w14:textId="77777777" w:rsidR="008370EC" w:rsidRDefault="008370EC" w:rsidP="00F8714F">
            <w:pPr>
              <w:pStyle w:val="MsgTableBody"/>
              <w:rPr>
                <w:ins w:id="1002" w:author="Amit Popat" w:date="2022-07-11T10:26:00Z"/>
                <w:noProof/>
              </w:rPr>
            </w:pPr>
            <w:ins w:id="1003" w:author="Amit Popat" w:date="2022-07-11T10:26:00Z">
              <w:r>
                <w:rPr>
                  <w:noProof/>
                </w:rPr>
                <w:t xml:space="preserve">     </w:t>
              </w:r>
              <w:r>
                <w:fldChar w:fldCharType="begin"/>
              </w:r>
              <w:r>
                <w:instrText xml:space="preserve"> HYPERLINK "file:///D:\\Eigene%20Dateien\\2018\\HL7\\Standards\\v2.9%20May\\716%20-%20New.doc" \l "#NK1" </w:instrText>
              </w:r>
              <w:r>
                <w:fldChar w:fldCharType="separate"/>
              </w:r>
              <w:r>
                <w:rPr>
                  <w:rStyle w:val="Hyperlink"/>
                  <w:noProof/>
                </w:rPr>
                <w:t>NK1</w:t>
              </w:r>
              <w:r>
                <w:fldChar w:fldCharType="end"/>
              </w:r>
              <w:r>
                <w:rPr>
                  <w:noProof/>
                </w:rPr>
                <w:t xml:space="preserve">   </w:t>
              </w:r>
            </w:ins>
          </w:p>
        </w:tc>
        <w:tc>
          <w:tcPr>
            <w:tcW w:w="4321" w:type="dxa"/>
            <w:tcBorders>
              <w:top w:val="dotted" w:sz="4" w:space="0" w:color="auto"/>
              <w:left w:val="nil"/>
              <w:bottom w:val="dotted" w:sz="4" w:space="0" w:color="auto"/>
              <w:right w:val="nil"/>
            </w:tcBorders>
            <w:shd w:val="clear" w:color="auto" w:fill="FFFFFF"/>
          </w:tcPr>
          <w:p w14:paraId="517C483A" w14:textId="77777777" w:rsidR="008370EC" w:rsidRDefault="008370EC" w:rsidP="00F8714F">
            <w:pPr>
              <w:pStyle w:val="MsgTableBody"/>
              <w:rPr>
                <w:ins w:id="1004" w:author="Amit Popat" w:date="2022-07-11T10:26:00Z"/>
                <w:noProof/>
              </w:rPr>
            </w:pPr>
            <w:ins w:id="1005" w:author="Amit Popat" w:date="2022-07-11T10:26:00Z">
              <w:r>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27EBAFC4" w14:textId="77777777" w:rsidR="008370EC" w:rsidRDefault="008370EC" w:rsidP="00F8714F">
            <w:pPr>
              <w:pStyle w:val="MsgTableBody"/>
              <w:jc w:val="center"/>
              <w:rPr>
                <w:ins w:id="1006" w:author="Amit Popat" w:date="2022-07-11T10:26:00Z"/>
                <w:noProof/>
              </w:rPr>
            </w:pPr>
          </w:p>
        </w:tc>
        <w:tc>
          <w:tcPr>
            <w:tcW w:w="1008" w:type="dxa"/>
            <w:tcBorders>
              <w:top w:val="dotted" w:sz="4" w:space="0" w:color="auto"/>
              <w:left w:val="nil"/>
              <w:bottom w:val="dotted" w:sz="4" w:space="0" w:color="auto"/>
              <w:right w:val="nil"/>
            </w:tcBorders>
            <w:shd w:val="clear" w:color="auto" w:fill="FFFFFF"/>
          </w:tcPr>
          <w:p w14:paraId="17C2ABC0" w14:textId="77777777" w:rsidR="008370EC" w:rsidRDefault="008370EC" w:rsidP="00F8714F">
            <w:pPr>
              <w:pStyle w:val="MsgTableBody"/>
              <w:jc w:val="center"/>
              <w:rPr>
                <w:ins w:id="1007" w:author="Amit Popat" w:date="2022-07-11T10:26:00Z"/>
                <w:noProof/>
              </w:rPr>
            </w:pPr>
            <w:ins w:id="1008" w:author="Amit Popat" w:date="2022-07-11T10:26:00Z">
              <w:r>
                <w:rPr>
                  <w:noProof/>
                </w:rPr>
                <w:t>3</w:t>
              </w:r>
            </w:ins>
          </w:p>
        </w:tc>
      </w:tr>
      <w:tr w:rsidR="008370EC" w14:paraId="516962BF" w14:textId="77777777" w:rsidTr="00F8714F">
        <w:tblPrEx>
          <w:tblCellMar>
            <w:left w:w="108" w:type="dxa"/>
            <w:right w:w="108" w:type="dxa"/>
          </w:tblCellMar>
          <w:tblLook w:val="04A0" w:firstRow="1" w:lastRow="0" w:firstColumn="1" w:lastColumn="0" w:noHBand="0" w:noVBand="1"/>
        </w:tblPrEx>
        <w:trPr>
          <w:jc w:val="center"/>
          <w:ins w:id="1009" w:author="Amit Popat" w:date="2022-07-11T10:26:00Z"/>
        </w:trPr>
        <w:tc>
          <w:tcPr>
            <w:tcW w:w="2882" w:type="dxa"/>
            <w:tcBorders>
              <w:top w:val="dotted" w:sz="4" w:space="0" w:color="auto"/>
              <w:left w:val="nil"/>
              <w:bottom w:val="dotted" w:sz="4" w:space="0" w:color="auto"/>
              <w:right w:val="nil"/>
            </w:tcBorders>
            <w:shd w:val="clear" w:color="auto" w:fill="FFFFFF"/>
            <w:hideMark/>
          </w:tcPr>
          <w:p w14:paraId="191399A3" w14:textId="77777777" w:rsidR="008370EC" w:rsidRDefault="008370EC" w:rsidP="00F8714F">
            <w:pPr>
              <w:pStyle w:val="MsgTableBody"/>
              <w:spacing w:line="256" w:lineRule="auto"/>
              <w:rPr>
                <w:ins w:id="1010" w:author="Amit Popat" w:date="2022-07-11T10:26:00Z"/>
                <w:b/>
                <w:bCs/>
                <w:noProof/>
                <w:color w:val="FF0000"/>
              </w:rPr>
            </w:pPr>
            <w:ins w:id="1011" w:author="Amit Popat" w:date="2022-07-11T10:26:00Z">
              <w:r>
                <w:rPr>
                  <w:b/>
                  <w:bCs/>
                  <w:noProof/>
                  <w:color w:val="FF0000"/>
                </w:rPr>
                <w:t xml:space="preserve">    [{ </w:t>
              </w:r>
              <w:r>
                <w:fldChar w:fldCharType="begin"/>
              </w:r>
              <w:r>
                <w:instrText xml:space="preserve"> HYPERLINK "file:///D:\\Eigene%20Dateien\\2018\\HL7\\Standards\\v2.9%20May\\716%20-%20New.doc" \l "#NK1" </w:instrText>
              </w:r>
              <w:r>
                <w:fldChar w:fldCharType="separate"/>
              </w:r>
              <w:r>
                <w:rPr>
                  <w:rStyle w:val="Hyperlink"/>
                  <w:b/>
                  <w:bCs/>
                  <w:noProof/>
                  <w:color w:val="FF0000"/>
                </w:rPr>
                <w:t>GSP</w:t>
              </w:r>
              <w:r>
                <w:fldChar w:fldCharType="end"/>
              </w:r>
              <w:r>
                <w:rPr>
                  <w:b/>
                  <w:bCs/>
                  <w:color w:val="FF0000"/>
                </w:rPr>
                <w:t xml:space="preserve"> }</w:t>
              </w:r>
              <w:r>
                <w:rPr>
                  <w:b/>
                  <w:bCs/>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1FF9C86D" w14:textId="77777777" w:rsidR="008370EC" w:rsidRDefault="008370EC" w:rsidP="00F8714F">
            <w:pPr>
              <w:pStyle w:val="MsgTableBody"/>
              <w:spacing w:line="256" w:lineRule="auto"/>
              <w:rPr>
                <w:ins w:id="1012" w:author="Amit Popat" w:date="2022-07-11T10:26:00Z"/>
                <w:b/>
                <w:bCs/>
                <w:noProof/>
                <w:color w:val="FF0000"/>
              </w:rPr>
            </w:pPr>
            <w:ins w:id="1013" w:author="Amit Popat" w:date="2022-07-11T10:26: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4C8AB8A4" w14:textId="77777777" w:rsidR="008370EC" w:rsidRDefault="008370EC" w:rsidP="00F8714F">
            <w:pPr>
              <w:pStyle w:val="MsgTableBody"/>
              <w:spacing w:line="256" w:lineRule="auto"/>
              <w:jc w:val="center"/>
              <w:rPr>
                <w:ins w:id="1014" w:author="Amit Popat" w:date="2022-07-11T10:26: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00DA4A84" w14:textId="77777777" w:rsidR="008370EC" w:rsidRDefault="008370EC" w:rsidP="00F8714F">
            <w:pPr>
              <w:pStyle w:val="MsgTableBody"/>
              <w:spacing w:line="256" w:lineRule="auto"/>
              <w:jc w:val="center"/>
              <w:rPr>
                <w:ins w:id="1015" w:author="Amit Popat" w:date="2022-07-11T10:26:00Z"/>
                <w:b/>
                <w:bCs/>
                <w:noProof/>
                <w:color w:val="FF0000"/>
              </w:rPr>
            </w:pPr>
            <w:ins w:id="1016" w:author="Amit Popat" w:date="2022-07-11T10:26:00Z">
              <w:r>
                <w:rPr>
                  <w:b/>
                  <w:bCs/>
                  <w:noProof/>
                  <w:color w:val="FF0000"/>
                </w:rPr>
                <w:t>3</w:t>
              </w:r>
            </w:ins>
          </w:p>
        </w:tc>
      </w:tr>
      <w:tr w:rsidR="008370EC" w14:paraId="1840B939" w14:textId="77777777" w:rsidTr="00F8714F">
        <w:tblPrEx>
          <w:tblCellMar>
            <w:left w:w="108" w:type="dxa"/>
            <w:right w:w="108" w:type="dxa"/>
          </w:tblCellMar>
          <w:tblLook w:val="04A0" w:firstRow="1" w:lastRow="0" w:firstColumn="1" w:lastColumn="0" w:noHBand="0" w:noVBand="1"/>
        </w:tblPrEx>
        <w:trPr>
          <w:jc w:val="center"/>
          <w:ins w:id="1017" w:author="Amit Popat" w:date="2022-07-11T10:26:00Z"/>
        </w:trPr>
        <w:tc>
          <w:tcPr>
            <w:tcW w:w="2882" w:type="dxa"/>
            <w:tcBorders>
              <w:top w:val="dotted" w:sz="4" w:space="0" w:color="auto"/>
              <w:left w:val="nil"/>
              <w:bottom w:val="dotted" w:sz="4" w:space="0" w:color="auto"/>
              <w:right w:val="nil"/>
            </w:tcBorders>
            <w:shd w:val="clear" w:color="auto" w:fill="FFFFFF"/>
            <w:hideMark/>
          </w:tcPr>
          <w:p w14:paraId="52FE2D73" w14:textId="77777777" w:rsidR="008370EC" w:rsidRDefault="008370EC" w:rsidP="00F8714F">
            <w:pPr>
              <w:pStyle w:val="MsgTableBody"/>
              <w:spacing w:line="256" w:lineRule="auto"/>
              <w:rPr>
                <w:ins w:id="1018" w:author="Amit Popat" w:date="2022-07-11T10:26:00Z"/>
                <w:b/>
                <w:bCs/>
                <w:noProof/>
                <w:color w:val="FF0000"/>
              </w:rPr>
            </w:pPr>
            <w:ins w:id="1019" w:author="Amit Popat" w:date="2022-07-11T10:26:00Z">
              <w:r>
                <w:rPr>
                  <w:b/>
                  <w:bCs/>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7C2287F0" w14:textId="77777777" w:rsidR="008370EC" w:rsidRDefault="008370EC" w:rsidP="00F8714F">
            <w:pPr>
              <w:pStyle w:val="MsgTableBody"/>
              <w:spacing w:line="256" w:lineRule="auto"/>
              <w:rPr>
                <w:ins w:id="1020" w:author="Amit Popat" w:date="2022-07-11T10:26:00Z"/>
                <w:b/>
                <w:bCs/>
                <w:noProof/>
                <w:color w:val="FF0000"/>
              </w:rPr>
            </w:pPr>
            <w:ins w:id="1021" w:author="Amit Popat" w:date="2022-07-11T10:26: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53C6095B" w14:textId="77777777" w:rsidR="008370EC" w:rsidRDefault="008370EC" w:rsidP="00F8714F">
            <w:pPr>
              <w:pStyle w:val="MsgTableBody"/>
              <w:spacing w:line="256" w:lineRule="auto"/>
              <w:jc w:val="center"/>
              <w:rPr>
                <w:ins w:id="1022" w:author="Amit Popat" w:date="2022-07-11T10:26: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6F61DBF8" w14:textId="77777777" w:rsidR="008370EC" w:rsidRDefault="008370EC" w:rsidP="00F8714F">
            <w:pPr>
              <w:pStyle w:val="MsgTableBody"/>
              <w:spacing w:line="256" w:lineRule="auto"/>
              <w:jc w:val="center"/>
              <w:rPr>
                <w:ins w:id="1023" w:author="Amit Popat" w:date="2022-07-11T10:26:00Z"/>
                <w:b/>
                <w:bCs/>
                <w:noProof/>
                <w:color w:val="FF0000"/>
              </w:rPr>
            </w:pPr>
            <w:ins w:id="1024" w:author="Amit Popat" w:date="2022-07-11T10:26:00Z">
              <w:r>
                <w:rPr>
                  <w:b/>
                  <w:bCs/>
                  <w:noProof/>
                  <w:color w:val="FF0000"/>
                </w:rPr>
                <w:t>3</w:t>
              </w:r>
            </w:ins>
          </w:p>
        </w:tc>
      </w:tr>
      <w:tr w:rsidR="008370EC" w14:paraId="5BE19C11" w14:textId="77777777" w:rsidTr="00F8714F">
        <w:tblPrEx>
          <w:tblCellMar>
            <w:left w:w="108" w:type="dxa"/>
            <w:right w:w="108" w:type="dxa"/>
          </w:tblCellMar>
          <w:tblLook w:val="04A0" w:firstRow="1" w:lastRow="0" w:firstColumn="1" w:lastColumn="0" w:noHBand="0" w:noVBand="1"/>
        </w:tblPrEx>
        <w:trPr>
          <w:jc w:val="center"/>
          <w:ins w:id="1025" w:author="Amit Popat" w:date="2022-07-11T10:26:00Z"/>
        </w:trPr>
        <w:tc>
          <w:tcPr>
            <w:tcW w:w="2882" w:type="dxa"/>
            <w:tcBorders>
              <w:top w:val="dotted" w:sz="4" w:space="0" w:color="auto"/>
              <w:left w:val="nil"/>
              <w:bottom w:val="dotted" w:sz="4" w:space="0" w:color="auto"/>
              <w:right w:val="nil"/>
            </w:tcBorders>
            <w:shd w:val="clear" w:color="auto" w:fill="FFFFFF"/>
          </w:tcPr>
          <w:p w14:paraId="060E8A90" w14:textId="77777777" w:rsidR="008370EC" w:rsidRDefault="008370EC" w:rsidP="00F8714F">
            <w:pPr>
              <w:pStyle w:val="MsgTableBody"/>
              <w:spacing w:line="256" w:lineRule="auto"/>
              <w:rPr>
                <w:ins w:id="1026" w:author="Amit Popat" w:date="2022-07-11T10:26:00Z"/>
                <w:b/>
                <w:bCs/>
                <w:noProof/>
                <w:color w:val="FF0000"/>
              </w:rPr>
            </w:pPr>
            <w:ins w:id="1027" w:author="Amit Popat" w:date="2022-07-11T10:26:00Z">
              <w:r>
                <w:rPr>
                  <w:noProof/>
                </w:rPr>
                <w:t>}]</w:t>
              </w:r>
            </w:ins>
          </w:p>
        </w:tc>
        <w:tc>
          <w:tcPr>
            <w:tcW w:w="4321" w:type="dxa"/>
            <w:tcBorders>
              <w:top w:val="dotted" w:sz="4" w:space="0" w:color="auto"/>
              <w:left w:val="nil"/>
              <w:bottom w:val="dotted" w:sz="4" w:space="0" w:color="auto"/>
              <w:right w:val="nil"/>
            </w:tcBorders>
            <w:shd w:val="clear" w:color="auto" w:fill="FFFFFF"/>
          </w:tcPr>
          <w:p w14:paraId="76E67B65" w14:textId="77777777" w:rsidR="008370EC" w:rsidRDefault="008370EC" w:rsidP="00F8714F">
            <w:pPr>
              <w:pStyle w:val="MsgTableBody"/>
              <w:spacing w:line="256" w:lineRule="auto"/>
              <w:rPr>
                <w:ins w:id="1028" w:author="Amit Popat" w:date="2022-07-11T10:26:00Z"/>
                <w:b/>
                <w:bCs/>
                <w:noProof/>
                <w:color w:val="FF0000"/>
              </w:rPr>
            </w:pPr>
            <w:ins w:id="1029" w:author="Amit Popat" w:date="2022-07-11T10:26: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0318BDAB" w14:textId="77777777" w:rsidR="008370EC" w:rsidRDefault="008370EC" w:rsidP="00F8714F">
            <w:pPr>
              <w:pStyle w:val="MsgTableBody"/>
              <w:spacing w:line="256" w:lineRule="auto"/>
              <w:jc w:val="center"/>
              <w:rPr>
                <w:ins w:id="1030" w:author="Amit Popat" w:date="2022-07-11T10:26:00Z"/>
                <w:b/>
                <w:bCs/>
                <w:noProof/>
                <w:color w:val="FF0000"/>
              </w:rPr>
            </w:pPr>
          </w:p>
        </w:tc>
        <w:tc>
          <w:tcPr>
            <w:tcW w:w="1008" w:type="dxa"/>
            <w:tcBorders>
              <w:top w:val="dotted" w:sz="4" w:space="0" w:color="auto"/>
              <w:left w:val="nil"/>
              <w:bottom w:val="dotted" w:sz="4" w:space="0" w:color="auto"/>
              <w:right w:val="nil"/>
            </w:tcBorders>
            <w:shd w:val="clear" w:color="auto" w:fill="FFFFFF"/>
          </w:tcPr>
          <w:p w14:paraId="6730F2DB" w14:textId="77777777" w:rsidR="008370EC" w:rsidRDefault="008370EC" w:rsidP="00F8714F">
            <w:pPr>
              <w:pStyle w:val="MsgTableBody"/>
              <w:spacing w:line="256" w:lineRule="auto"/>
              <w:jc w:val="center"/>
              <w:rPr>
                <w:ins w:id="1031" w:author="Amit Popat" w:date="2022-07-11T10:26:00Z"/>
                <w:b/>
                <w:bCs/>
                <w:noProof/>
                <w:color w:val="FF0000"/>
              </w:rPr>
            </w:pPr>
          </w:p>
        </w:tc>
      </w:tr>
      <w:tr w:rsidR="00573AF5" w:rsidRPr="00573AF5" w:rsidDel="008370EC" w14:paraId="78B4FAF0" w14:textId="6BE3C12E" w:rsidTr="00433EA9">
        <w:trPr>
          <w:jc w:val="center"/>
          <w:del w:id="1032" w:author="Amit Popat" w:date="2022-07-11T10:27:00Z"/>
          <w:trPrChange w:id="1033"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034" w:author="Amit Popat" w:date="2022-07-11T09:45:00Z">
              <w:tcPr>
                <w:tcW w:w="2880" w:type="dxa"/>
                <w:tcBorders>
                  <w:top w:val="dotted" w:sz="4" w:space="0" w:color="auto"/>
                  <w:left w:val="nil"/>
                  <w:bottom w:val="dotted" w:sz="4" w:space="0" w:color="auto"/>
                  <w:right w:val="nil"/>
                </w:tcBorders>
                <w:shd w:val="clear" w:color="auto" w:fill="FFFFFF"/>
              </w:tcPr>
            </w:tcPrChange>
          </w:tcPr>
          <w:p w14:paraId="303B1787" w14:textId="72B65582" w:rsidR="00573AF5" w:rsidDel="008370EC" w:rsidRDefault="00573AF5">
            <w:pPr>
              <w:pStyle w:val="MsgTableBody"/>
              <w:rPr>
                <w:del w:id="1035" w:author="Amit Popat" w:date="2022-07-11T10:27:00Z"/>
                <w:noProof/>
              </w:rPr>
            </w:pPr>
            <w:del w:id="1036" w:author="Amit Popat" w:date="2022-07-11T10:27:00Z">
              <w:r w:rsidDel="008370EC">
                <w:rPr>
                  <w:noProof/>
                </w:rPr>
                <w:delText>[{NK1}]</w:delText>
              </w:r>
            </w:del>
          </w:p>
        </w:tc>
        <w:tc>
          <w:tcPr>
            <w:tcW w:w="4321" w:type="dxa"/>
            <w:tcBorders>
              <w:top w:val="dotted" w:sz="4" w:space="0" w:color="auto"/>
              <w:left w:val="nil"/>
              <w:bottom w:val="dotted" w:sz="4" w:space="0" w:color="auto"/>
              <w:right w:val="nil"/>
            </w:tcBorders>
            <w:shd w:val="clear" w:color="auto" w:fill="FFFFFF"/>
            <w:tcPrChange w:id="1037" w:author="Amit Popat" w:date="2022-07-11T09:45:00Z">
              <w:tcPr>
                <w:tcW w:w="4320" w:type="dxa"/>
                <w:tcBorders>
                  <w:top w:val="dotted" w:sz="4" w:space="0" w:color="auto"/>
                  <w:left w:val="nil"/>
                  <w:bottom w:val="dotted" w:sz="4" w:space="0" w:color="auto"/>
                  <w:right w:val="nil"/>
                </w:tcBorders>
                <w:shd w:val="clear" w:color="auto" w:fill="FFFFFF"/>
              </w:tcPr>
            </w:tcPrChange>
          </w:tcPr>
          <w:p w14:paraId="66025834" w14:textId="5D52C4F5" w:rsidR="00573AF5" w:rsidDel="008370EC" w:rsidRDefault="00573AF5">
            <w:pPr>
              <w:pStyle w:val="MsgTableBody"/>
              <w:rPr>
                <w:del w:id="1038" w:author="Amit Popat" w:date="2022-07-11T10:27:00Z"/>
                <w:noProof/>
              </w:rPr>
            </w:pPr>
            <w:del w:id="1039" w:author="Amit Popat" w:date="2022-07-11T10:27:00Z">
              <w:r w:rsidDel="008370EC">
                <w:rPr>
                  <w:noProof/>
                </w:rPr>
                <w:delText>Next of Kin/Associated Parties</w:delText>
              </w:r>
            </w:del>
          </w:p>
        </w:tc>
        <w:tc>
          <w:tcPr>
            <w:tcW w:w="864" w:type="dxa"/>
            <w:tcBorders>
              <w:top w:val="dotted" w:sz="4" w:space="0" w:color="auto"/>
              <w:left w:val="nil"/>
              <w:bottom w:val="dotted" w:sz="4" w:space="0" w:color="auto"/>
              <w:right w:val="nil"/>
            </w:tcBorders>
            <w:shd w:val="clear" w:color="auto" w:fill="FFFFFF"/>
            <w:tcPrChange w:id="1040" w:author="Amit Popat" w:date="2022-07-11T09:45:00Z">
              <w:tcPr>
                <w:tcW w:w="864" w:type="dxa"/>
                <w:tcBorders>
                  <w:top w:val="dotted" w:sz="4" w:space="0" w:color="auto"/>
                  <w:left w:val="nil"/>
                  <w:bottom w:val="dotted" w:sz="4" w:space="0" w:color="auto"/>
                  <w:right w:val="nil"/>
                </w:tcBorders>
                <w:shd w:val="clear" w:color="auto" w:fill="FFFFFF"/>
              </w:tcPr>
            </w:tcPrChange>
          </w:tcPr>
          <w:p w14:paraId="02FEABA5" w14:textId="4B5AC3DE" w:rsidR="00573AF5" w:rsidDel="008370EC" w:rsidRDefault="00573AF5">
            <w:pPr>
              <w:pStyle w:val="MsgTableBody"/>
              <w:jc w:val="center"/>
              <w:rPr>
                <w:del w:id="1041" w:author="Amit Popat" w:date="2022-07-11T10:27:00Z"/>
                <w:noProof/>
              </w:rPr>
            </w:pPr>
          </w:p>
        </w:tc>
        <w:tc>
          <w:tcPr>
            <w:tcW w:w="1008" w:type="dxa"/>
            <w:tcBorders>
              <w:top w:val="dotted" w:sz="4" w:space="0" w:color="auto"/>
              <w:left w:val="nil"/>
              <w:bottom w:val="dotted" w:sz="4" w:space="0" w:color="auto"/>
              <w:right w:val="nil"/>
            </w:tcBorders>
            <w:shd w:val="clear" w:color="auto" w:fill="FFFFFF"/>
            <w:tcPrChange w:id="1042" w:author="Amit Popat" w:date="2022-07-11T09:45:00Z">
              <w:tcPr>
                <w:tcW w:w="1008" w:type="dxa"/>
                <w:tcBorders>
                  <w:top w:val="dotted" w:sz="4" w:space="0" w:color="auto"/>
                  <w:left w:val="nil"/>
                  <w:bottom w:val="dotted" w:sz="4" w:space="0" w:color="auto"/>
                  <w:right w:val="nil"/>
                </w:tcBorders>
                <w:shd w:val="clear" w:color="auto" w:fill="FFFFFF"/>
              </w:tcPr>
            </w:tcPrChange>
          </w:tcPr>
          <w:p w14:paraId="7F0B89DE" w14:textId="7F0131E3" w:rsidR="00573AF5" w:rsidDel="008370EC" w:rsidRDefault="00573AF5">
            <w:pPr>
              <w:pStyle w:val="MsgTableBody"/>
              <w:jc w:val="center"/>
              <w:rPr>
                <w:del w:id="1043" w:author="Amit Popat" w:date="2022-07-11T10:27:00Z"/>
                <w:noProof/>
              </w:rPr>
            </w:pPr>
            <w:del w:id="1044" w:author="Amit Popat" w:date="2022-07-11T10:27:00Z">
              <w:r w:rsidDel="008370EC">
                <w:rPr>
                  <w:noProof/>
                </w:rPr>
                <w:delText>6</w:delText>
              </w:r>
            </w:del>
          </w:p>
        </w:tc>
      </w:tr>
      <w:tr w:rsidR="00573AF5" w:rsidRPr="00573AF5" w14:paraId="51AF974C" w14:textId="77777777" w:rsidTr="00433EA9">
        <w:trPr>
          <w:jc w:val="center"/>
          <w:trPrChange w:id="1045"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046" w:author="Amit Popat" w:date="2022-07-11T09:45:00Z">
              <w:tcPr>
                <w:tcW w:w="2880" w:type="dxa"/>
                <w:tcBorders>
                  <w:top w:val="dotted" w:sz="4" w:space="0" w:color="auto"/>
                  <w:left w:val="nil"/>
                  <w:bottom w:val="dotted" w:sz="4" w:space="0" w:color="auto"/>
                  <w:right w:val="nil"/>
                </w:tcBorders>
                <w:shd w:val="clear" w:color="auto" w:fill="FFFFFF"/>
              </w:tcPr>
            </w:tcPrChange>
          </w:tcPr>
          <w:p w14:paraId="520BD2AE"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047" w:author="Amit Popat" w:date="2022-07-11T09:45:00Z">
              <w:tcPr>
                <w:tcW w:w="4320" w:type="dxa"/>
                <w:tcBorders>
                  <w:top w:val="dotted" w:sz="4" w:space="0" w:color="auto"/>
                  <w:left w:val="nil"/>
                  <w:bottom w:val="dotted" w:sz="4" w:space="0" w:color="auto"/>
                  <w:right w:val="nil"/>
                </w:tcBorders>
                <w:shd w:val="clear" w:color="auto" w:fill="FFFFFF"/>
              </w:tcPr>
            </w:tcPrChange>
          </w:tcPr>
          <w:p w14:paraId="2A9E430A"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Change w:id="1048" w:author="Amit Popat" w:date="2022-07-11T09:45:00Z">
              <w:tcPr>
                <w:tcW w:w="864" w:type="dxa"/>
                <w:tcBorders>
                  <w:top w:val="dotted" w:sz="4" w:space="0" w:color="auto"/>
                  <w:left w:val="nil"/>
                  <w:bottom w:val="dotted" w:sz="4" w:space="0" w:color="auto"/>
                  <w:right w:val="nil"/>
                </w:tcBorders>
                <w:shd w:val="clear" w:color="auto" w:fill="FFFFFF"/>
              </w:tcPr>
            </w:tcPrChange>
          </w:tcPr>
          <w:p w14:paraId="147EAAB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49" w:author="Amit Popat" w:date="2022-07-11T09:45:00Z">
              <w:tcPr>
                <w:tcW w:w="1008" w:type="dxa"/>
                <w:tcBorders>
                  <w:top w:val="dotted" w:sz="4" w:space="0" w:color="auto"/>
                  <w:left w:val="nil"/>
                  <w:bottom w:val="dotted" w:sz="4" w:space="0" w:color="auto"/>
                  <w:right w:val="nil"/>
                </w:tcBorders>
                <w:shd w:val="clear" w:color="auto" w:fill="FFFFFF"/>
              </w:tcPr>
            </w:tcPrChange>
          </w:tcPr>
          <w:p w14:paraId="5A678D96" w14:textId="77777777" w:rsidR="00573AF5" w:rsidRDefault="00573AF5">
            <w:pPr>
              <w:pStyle w:val="MsgTableBody"/>
              <w:jc w:val="center"/>
              <w:rPr>
                <w:noProof/>
              </w:rPr>
            </w:pPr>
          </w:p>
        </w:tc>
      </w:tr>
      <w:tr w:rsidR="00573AF5" w:rsidRPr="00573AF5" w14:paraId="2A95DB20" w14:textId="77777777" w:rsidTr="00433EA9">
        <w:trPr>
          <w:jc w:val="center"/>
          <w:trPrChange w:id="1050"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051" w:author="Amit Popat" w:date="2022-07-11T09:45:00Z">
              <w:tcPr>
                <w:tcW w:w="2880" w:type="dxa"/>
                <w:tcBorders>
                  <w:top w:val="dotted" w:sz="4" w:space="0" w:color="auto"/>
                  <w:left w:val="nil"/>
                  <w:bottom w:val="dotted" w:sz="4" w:space="0" w:color="auto"/>
                  <w:right w:val="nil"/>
                </w:tcBorders>
                <w:shd w:val="clear" w:color="auto" w:fill="FFFFFF"/>
              </w:tcPr>
            </w:tcPrChange>
          </w:tcPr>
          <w:p w14:paraId="584C1659"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Change w:id="1052" w:author="Amit Popat" w:date="2022-07-11T09:45:00Z">
              <w:tcPr>
                <w:tcW w:w="4320" w:type="dxa"/>
                <w:tcBorders>
                  <w:top w:val="dotted" w:sz="4" w:space="0" w:color="auto"/>
                  <w:left w:val="nil"/>
                  <w:bottom w:val="dotted" w:sz="4" w:space="0" w:color="auto"/>
                  <w:right w:val="nil"/>
                </w:tcBorders>
                <w:shd w:val="clear" w:color="auto" w:fill="FFFFFF"/>
              </w:tcPr>
            </w:tcPrChange>
          </w:tcPr>
          <w:p w14:paraId="7A024911"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Change w:id="1053" w:author="Amit Popat" w:date="2022-07-11T09:45:00Z">
              <w:tcPr>
                <w:tcW w:w="864" w:type="dxa"/>
                <w:tcBorders>
                  <w:top w:val="dotted" w:sz="4" w:space="0" w:color="auto"/>
                  <w:left w:val="nil"/>
                  <w:bottom w:val="dotted" w:sz="4" w:space="0" w:color="auto"/>
                  <w:right w:val="nil"/>
                </w:tcBorders>
                <w:shd w:val="clear" w:color="auto" w:fill="FFFFFF"/>
              </w:tcPr>
            </w:tcPrChange>
          </w:tcPr>
          <w:p w14:paraId="44BA113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54" w:author="Amit Popat" w:date="2022-07-11T09:45:00Z">
              <w:tcPr>
                <w:tcW w:w="1008" w:type="dxa"/>
                <w:tcBorders>
                  <w:top w:val="dotted" w:sz="4" w:space="0" w:color="auto"/>
                  <w:left w:val="nil"/>
                  <w:bottom w:val="dotted" w:sz="4" w:space="0" w:color="auto"/>
                  <w:right w:val="nil"/>
                </w:tcBorders>
                <w:shd w:val="clear" w:color="auto" w:fill="FFFFFF"/>
              </w:tcPr>
            </w:tcPrChange>
          </w:tcPr>
          <w:p w14:paraId="3133C83F" w14:textId="77777777" w:rsidR="00573AF5" w:rsidRDefault="00573AF5">
            <w:pPr>
              <w:pStyle w:val="MsgTableBody"/>
              <w:jc w:val="center"/>
              <w:rPr>
                <w:noProof/>
              </w:rPr>
            </w:pPr>
            <w:r>
              <w:rPr>
                <w:noProof/>
              </w:rPr>
              <w:t>6</w:t>
            </w:r>
          </w:p>
        </w:tc>
      </w:tr>
      <w:tr w:rsidR="00573AF5" w:rsidRPr="00573AF5" w14:paraId="0705EFAD" w14:textId="77777777" w:rsidTr="00433EA9">
        <w:trPr>
          <w:jc w:val="center"/>
          <w:trPrChange w:id="1055"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056" w:author="Amit Popat" w:date="2022-07-11T09:45:00Z">
              <w:tcPr>
                <w:tcW w:w="2880" w:type="dxa"/>
                <w:tcBorders>
                  <w:top w:val="dotted" w:sz="4" w:space="0" w:color="auto"/>
                  <w:left w:val="nil"/>
                  <w:bottom w:val="dotted" w:sz="4" w:space="0" w:color="auto"/>
                  <w:right w:val="nil"/>
                </w:tcBorders>
                <w:shd w:val="clear" w:color="auto" w:fill="FFFFFF"/>
              </w:tcPr>
            </w:tcPrChange>
          </w:tcPr>
          <w:p w14:paraId="520423FB"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057" w:author="Amit Popat" w:date="2022-07-11T09:45:00Z">
              <w:tcPr>
                <w:tcW w:w="4320" w:type="dxa"/>
                <w:tcBorders>
                  <w:top w:val="dotted" w:sz="4" w:space="0" w:color="auto"/>
                  <w:left w:val="nil"/>
                  <w:bottom w:val="dotted" w:sz="4" w:space="0" w:color="auto"/>
                  <w:right w:val="nil"/>
                </w:tcBorders>
                <w:shd w:val="clear" w:color="auto" w:fill="FFFFFF"/>
              </w:tcPr>
            </w:tcPrChange>
          </w:tcPr>
          <w:p w14:paraId="03E5275C"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Change w:id="1058" w:author="Amit Popat" w:date="2022-07-11T09:45:00Z">
              <w:tcPr>
                <w:tcW w:w="864" w:type="dxa"/>
                <w:tcBorders>
                  <w:top w:val="dotted" w:sz="4" w:space="0" w:color="auto"/>
                  <w:left w:val="nil"/>
                  <w:bottom w:val="dotted" w:sz="4" w:space="0" w:color="auto"/>
                  <w:right w:val="nil"/>
                </w:tcBorders>
                <w:shd w:val="clear" w:color="auto" w:fill="FFFFFF"/>
              </w:tcPr>
            </w:tcPrChange>
          </w:tcPr>
          <w:p w14:paraId="0923995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59" w:author="Amit Popat" w:date="2022-07-11T09:45:00Z">
              <w:tcPr>
                <w:tcW w:w="1008" w:type="dxa"/>
                <w:tcBorders>
                  <w:top w:val="dotted" w:sz="4" w:space="0" w:color="auto"/>
                  <w:left w:val="nil"/>
                  <w:bottom w:val="dotted" w:sz="4" w:space="0" w:color="auto"/>
                  <w:right w:val="nil"/>
                </w:tcBorders>
                <w:shd w:val="clear" w:color="auto" w:fill="FFFFFF"/>
              </w:tcPr>
            </w:tcPrChange>
          </w:tcPr>
          <w:p w14:paraId="35BF4D51" w14:textId="77777777" w:rsidR="00573AF5" w:rsidRDefault="00573AF5">
            <w:pPr>
              <w:pStyle w:val="MsgTableBody"/>
              <w:jc w:val="center"/>
              <w:rPr>
                <w:noProof/>
              </w:rPr>
            </w:pPr>
          </w:p>
        </w:tc>
      </w:tr>
      <w:tr w:rsidR="00573AF5" w:rsidRPr="00573AF5" w14:paraId="01CBE232" w14:textId="77777777" w:rsidTr="00433EA9">
        <w:trPr>
          <w:jc w:val="center"/>
          <w:trPrChange w:id="1060"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061" w:author="Amit Popat" w:date="2022-07-11T09:45:00Z">
              <w:tcPr>
                <w:tcW w:w="2880" w:type="dxa"/>
                <w:tcBorders>
                  <w:top w:val="dotted" w:sz="4" w:space="0" w:color="auto"/>
                  <w:left w:val="nil"/>
                  <w:bottom w:val="dotted" w:sz="4" w:space="0" w:color="auto"/>
                  <w:right w:val="nil"/>
                </w:tcBorders>
                <w:shd w:val="clear" w:color="auto" w:fill="FFFFFF"/>
              </w:tcPr>
            </w:tcPrChange>
          </w:tcPr>
          <w:p w14:paraId="09C86BC2"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Change w:id="1062" w:author="Amit Popat" w:date="2022-07-11T09:45:00Z">
              <w:tcPr>
                <w:tcW w:w="4320" w:type="dxa"/>
                <w:tcBorders>
                  <w:top w:val="dotted" w:sz="4" w:space="0" w:color="auto"/>
                  <w:left w:val="nil"/>
                  <w:bottom w:val="dotted" w:sz="4" w:space="0" w:color="auto"/>
                  <w:right w:val="nil"/>
                </w:tcBorders>
                <w:shd w:val="clear" w:color="auto" w:fill="FFFFFF"/>
              </w:tcPr>
            </w:tcPrChange>
          </w:tcPr>
          <w:p w14:paraId="68DAB5E2"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Change w:id="1063" w:author="Amit Popat" w:date="2022-07-11T09:45:00Z">
              <w:tcPr>
                <w:tcW w:w="864" w:type="dxa"/>
                <w:tcBorders>
                  <w:top w:val="dotted" w:sz="4" w:space="0" w:color="auto"/>
                  <w:left w:val="nil"/>
                  <w:bottom w:val="dotted" w:sz="4" w:space="0" w:color="auto"/>
                  <w:right w:val="nil"/>
                </w:tcBorders>
                <w:shd w:val="clear" w:color="auto" w:fill="FFFFFF"/>
              </w:tcPr>
            </w:tcPrChange>
          </w:tcPr>
          <w:p w14:paraId="2980991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64" w:author="Amit Popat" w:date="2022-07-11T09:45:00Z">
              <w:tcPr>
                <w:tcW w:w="1008" w:type="dxa"/>
                <w:tcBorders>
                  <w:top w:val="dotted" w:sz="4" w:space="0" w:color="auto"/>
                  <w:left w:val="nil"/>
                  <w:bottom w:val="dotted" w:sz="4" w:space="0" w:color="auto"/>
                  <w:right w:val="nil"/>
                </w:tcBorders>
                <w:shd w:val="clear" w:color="auto" w:fill="FFFFFF"/>
              </w:tcPr>
            </w:tcPrChange>
          </w:tcPr>
          <w:p w14:paraId="457DAFBE" w14:textId="77777777" w:rsidR="00573AF5" w:rsidRDefault="00573AF5">
            <w:pPr>
              <w:pStyle w:val="MsgTableBody"/>
              <w:jc w:val="center"/>
              <w:rPr>
                <w:noProof/>
              </w:rPr>
            </w:pPr>
            <w:r>
              <w:rPr>
                <w:noProof/>
              </w:rPr>
              <w:t>6</w:t>
            </w:r>
          </w:p>
        </w:tc>
      </w:tr>
      <w:tr w:rsidR="00573AF5" w:rsidRPr="00573AF5" w14:paraId="723E1B2C" w14:textId="77777777" w:rsidTr="00433EA9">
        <w:trPr>
          <w:jc w:val="center"/>
          <w:trPrChange w:id="1065"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066" w:author="Amit Popat" w:date="2022-07-11T09:45:00Z">
              <w:tcPr>
                <w:tcW w:w="2880" w:type="dxa"/>
                <w:tcBorders>
                  <w:top w:val="dotted" w:sz="4" w:space="0" w:color="auto"/>
                  <w:left w:val="nil"/>
                  <w:bottom w:val="dotted" w:sz="4" w:space="0" w:color="auto"/>
                  <w:right w:val="nil"/>
                </w:tcBorders>
                <w:shd w:val="clear" w:color="auto" w:fill="FFFFFF"/>
              </w:tcPr>
            </w:tcPrChange>
          </w:tcPr>
          <w:p w14:paraId="05B1474C"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Change w:id="1067" w:author="Amit Popat" w:date="2022-07-11T09:45:00Z">
              <w:tcPr>
                <w:tcW w:w="4320" w:type="dxa"/>
                <w:tcBorders>
                  <w:top w:val="dotted" w:sz="4" w:space="0" w:color="auto"/>
                  <w:left w:val="nil"/>
                  <w:bottom w:val="dotted" w:sz="4" w:space="0" w:color="auto"/>
                  <w:right w:val="nil"/>
                </w:tcBorders>
                <w:shd w:val="clear" w:color="auto" w:fill="FFFFFF"/>
              </w:tcPr>
            </w:tcPrChange>
          </w:tcPr>
          <w:p w14:paraId="7D08EBC0" w14:textId="77777777" w:rsidR="00573AF5" w:rsidRDefault="00573AF5">
            <w:pPr>
              <w:pStyle w:val="MsgTableBody"/>
              <w:rPr>
                <w:noProof/>
              </w:rPr>
            </w:pPr>
            <w:r>
              <w:rPr>
                <w:noProof/>
              </w:rPr>
              <w:t xml:space="preserve">Insurance Additional Info </w:t>
            </w:r>
          </w:p>
        </w:tc>
        <w:tc>
          <w:tcPr>
            <w:tcW w:w="864" w:type="dxa"/>
            <w:tcBorders>
              <w:top w:val="dotted" w:sz="4" w:space="0" w:color="auto"/>
              <w:left w:val="nil"/>
              <w:bottom w:val="dotted" w:sz="4" w:space="0" w:color="auto"/>
              <w:right w:val="nil"/>
            </w:tcBorders>
            <w:shd w:val="clear" w:color="auto" w:fill="FFFFFF"/>
            <w:tcPrChange w:id="1068" w:author="Amit Popat" w:date="2022-07-11T09:45:00Z">
              <w:tcPr>
                <w:tcW w:w="864" w:type="dxa"/>
                <w:tcBorders>
                  <w:top w:val="dotted" w:sz="4" w:space="0" w:color="auto"/>
                  <w:left w:val="nil"/>
                  <w:bottom w:val="dotted" w:sz="4" w:space="0" w:color="auto"/>
                  <w:right w:val="nil"/>
                </w:tcBorders>
                <w:shd w:val="clear" w:color="auto" w:fill="FFFFFF"/>
              </w:tcPr>
            </w:tcPrChange>
          </w:tcPr>
          <w:p w14:paraId="5A491D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69" w:author="Amit Popat" w:date="2022-07-11T09:45:00Z">
              <w:tcPr>
                <w:tcW w:w="1008" w:type="dxa"/>
                <w:tcBorders>
                  <w:top w:val="dotted" w:sz="4" w:space="0" w:color="auto"/>
                  <w:left w:val="nil"/>
                  <w:bottom w:val="dotted" w:sz="4" w:space="0" w:color="auto"/>
                  <w:right w:val="nil"/>
                </w:tcBorders>
                <w:shd w:val="clear" w:color="auto" w:fill="FFFFFF"/>
              </w:tcPr>
            </w:tcPrChange>
          </w:tcPr>
          <w:p w14:paraId="420FC67A" w14:textId="77777777" w:rsidR="00573AF5" w:rsidRDefault="00573AF5">
            <w:pPr>
              <w:pStyle w:val="MsgTableBody"/>
              <w:jc w:val="center"/>
              <w:rPr>
                <w:noProof/>
              </w:rPr>
            </w:pPr>
            <w:r>
              <w:rPr>
                <w:noProof/>
              </w:rPr>
              <w:t>6</w:t>
            </w:r>
          </w:p>
        </w:tc>
      </w:tr>
      <w:tr w:rsidR="00573AF5" w:rsidRPr="00573AF5" w14:paraId="2F91C26A" w14:textId="77777777" w:rsidTr="00433EA9">
        <w:trPr>
          <w:jc w:val="center"/>
          <w:trPrChange w:id="1070"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071" w:author="Amit Popat" w:date="2022-07-11T09:45:00Z">
              <w:tcPr>
                <w:tcW w:w="2880" w:type="dxa"/>
                <w:tcBorders>
                  <w:top w:val="dotted" w:sz="4" w:space="0" w:color="auto"/>
                  <w:left w:val="nil"/>
                  <w:bottom w:val="dotted" w:sz="4" w:space="0" w:color="auto"/>
                  <w:right w:val="nil"/>
                </w:tcBorders>
                <w:shd w:val="clear" w:color="auto" w:fill="FFFFFF"/>
              </w:tcPr>
            </w:tcPrChange>
          </w:tcPr>
          <w:p w14:paraId="53A5538E"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Change w:id="1072" w:author="Amit Popat" w:date="2022-07-11T09:45:00Z">
              <w:tcPr>
                <w:tcW w:w="4320" w:type="dxa"/>
                <w:tcBorders>
                  <w:top w:val="dotted" w:sz="4" w:space="0" w:color="auto"/>
                  <w:left w:val="nil"/>
                  <w:bottom w:val="dotted" w:sz="4" w:space="0" w:color="auto"/>
                  <w:right w:val="nil"/>
                </w:tcBorders>
                <w:shd w:val="clear" w:color="auto" w:fill="FFFFFF"/>
              </w:tcPr>
            </w:tcPrChange>
          </w:tcPr>
          <w:p w14:paraId="08835012" w14:textId="12E5B4A5" w:rsidR="00573AF5" w:rsidRDefault="00573AF5">
            <w:pPr>
              <w:pStyle w:val="MsgTableBody"/>
              <w:rPr>
                <w:noProof/>
              </w:rPr>
            </w:pPr>
            <w:r>
              <w:rPr>
                <w:noProof/>
              </w:rPr>
              <w:t xml:space="preserve">Insurance Add'l Info </w:t>
            </w:r>
            <w:r w:rsidR="00314BE8">
              <w:rPr>
                <w:noProof/>
              </w:rPr>
              <w:t>–</w:t>
            </w:r>
            <w:r>
              <w:rPr>
                <w:noProof/>
              </w:rPr>
              <w:t>Cert</w:t>
            </w:r>
          </w:p>
        </w:tc>
        <w:tc>
          <w:tcPr>
            <w:tcW w:w="864" w:type="dxa"/>
            <w:tcBorders>
              <w:top w:val="dotted" w:sz="4" w:space="0" w:color="auto"/>
              <w:left w:val="nil"/>
              <w:bottom w:val="dotted" w:sz="4" w:space="0" w:color="auto"/>
              <w:right w:val="nil"/>
            </w:tcBorders>
            <w:shd w:val="clear" w:color="auto" w:fill="FFFFFF"/>
            <w:tcPrChange w:id="1073" w:author="Amit Popat" w:date="2022-07-11T09:45:00Z">
              <w:tcPr>
                <w:tcW w:w="864" w:type="dxa"/>
                <w:tcBorders>
                  <w:top w:val="dotted" w:sz="4" w:space="0" w:color="auto"/>
                  <w:left w:val="nil"/>
                  <w:bottom w:val="dotted" w:sz="4" w:space="0" w:color="auto"/>
                  <w:right w:val="nil"/>
                </w:tcBorders>
                <w:shd w:val="clear" w:color="auto" w:fill="FFFFFF"/>
              </w:tcPr>
            </w:tcPrChange>
          </w:tcPr>
          <w:p w14:paraId="30A3821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74" w:author="Amit Popat" w:date="2022-07-11T09:45:00Z">
              <w:tcPr>
                <w:tcW w:w="1008" w:type="dxa"/>
                <w:tcBorders>
                  <w:top w:val="dotted" w:sz="4" w:space="0" w:color="auto"/>
                  <w:left w:val="nil"/>
                  <w:bottom w:val="dotted" w:sz="4" w:space="0" w:color="auto"/>
                  <w:right w:val="nil"/>
                </w:tcBorders>
                <w:shd w:val="clear" w:color="auto" w:fill="FFFFFF"/>
              </w:tcPr>
            </w:tcPrChange>
          </w:tcPr>
          <w:p w14:paraId="0BC2144F" w14:textId="77777777" w:rsidR="00573AF5" w:rsidRDefault="00573AF5">
            <w:pPr>
              <w:pStyle w:val="MsgTableBody"/>
              <w:jc w:val="center"/>
              <w:rPr>
                <w:noProof/>
              </w:rPr>
            </w:pPr>
            <w:r>
              <w:rPr>
                <w:noProof/>
              </w:rPr>
              <w:t>6</w:t>
            </w:r>
          </w:p>
        </w:tc>
      </w:tr>
      <w:tr w:rsidR="00573AF5" w:rsidRPr="00573AF5" w14:paraId="239FD85B" w14:textId="77777777" w:rsidTr="00433EA9">
        <w:trPr>
          <w:jc w:val="center"/>
          <w:trPrChange w:id="1075"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076" w:author="Amit Popat" w:date="2022-07-11T09:45:00Z">
              <w:tcPr>
                <w:tcW w:w="2880" w:type="dxa"/>
                <w:tcBorders>
                  <w:top w:val="dotted" w:sz="4" w:space="0" w:color="auto"/>
                  <w:left w:val="nil"/>
                  <w:bottom w:val="dotted" w:sz="4" w:space="0" w:color="auto"/>
                  <w:right w:val="nil"/>
                </w:tcBorders>
                <w:shd w:val="clear" w:color="auto" w:fill="FFFFFF"/>
              </w:tcPr>
            </w:tcPrChange>
          </w:tcPr>
          <w:p w14:paraId="05DC1A54"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077" w:author="Amit Popat" w:date="2022-07-11T09:45:00Z">
              <w:tcPr>
                <w:tcW w:w="4320" w:type="dxa"/>
                <w:tcBorders>
                  <w:top w:val="dotted" w:sz="4" w:space="0" w:color="auto"/>
                  <w:left w:val="nil"/>
                  <w:bottom w:val="dotted" w:sz="4" w:space="0" w:color="auto"/>
                  <w:right w:val="nil"/>
                </w:tcBorders>
                <w:shd w:val="clear" w:color="auto" w:fill="FFFFFF"/>
              </w:tcPr>
            </w:tcPrChange>
          </w:tcPr>
          <w:p w14:paraId="67EAB65F"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Change w:id="1078" w:author="Amit Popat" w:date="2022-07-11T09:45:00Z">
              <w:tcPr>
                <w:tcW w:w="864" w:type="dxa"/>
                <w:tcBorders>
                  <w:top w:val="dotted" w:sz="4" w:space="0" w:color="auto"/>
                  <w:left w:val="nil"/>
                  <w:bottom w:val="dotted" w:sz="4" w:space="0" w:color="auto"/>
                  <w:right w:val="nil"/>
                </w:tcBorders>
                <w:shd w:val="clear" w:color="auto" w:fill="FFFFFF"/>
              </w:tcPr>
            </w:tcPrChange>
          </w:tcPr>
          <w:p w14:paraId="32633AA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79" w:author="Amit Popat" w:date="2022-07-11T09:45:00Z">
              <w:tcPr>
                <w:tcW w:w="1008" w:type="dxa"/>
                <w:tcBorders>
                  <w:top w:val="dotted" w:sz="4" w:space="0" w:color="auto"/>
                  <w:left w:val="nil"/>
                  <w:bottom w:val="dotted" w:sz="4" w:space="0" w:color="auto"/>
                  <w:right w:val="nil"/>
                </w:tcBorders>
                <w:shd w:val="clear" w:color="auto" w:fill="FFFFFF"/>
              </w:tcPr>
            </w:tcPrChange>
          </w:tcPr>
          <w:p w14:paraId="23CDA781" w14:textId="77777777" w:rsidR="00573AF5" w:rsidRDefault="00573AF5">
            <w:pPr>
              <w:pStyle w:val="MsgTableBody"/>
              <w:jc w:val="center"/>
              <w:rPr>
                <w:noProof/>
              </w:rPr>
            </w:pPr>
          </w:p>
        </w:tc>
      </w:tr>
      <w:tr w:rsidR="00573AF5" w:rsidRPr="00573AF5" w14:paraId="51601355" w14:textId="77777777" w:rsidTr="00433EA9">
        <w:trPr>
          <w:jc w:val="center"/>
          <w:trPrChange w:id="1080"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081" w:author="Amit Popat" w:date="2022-07-11T09:45:00Z">
              <w:tcPr>
                <w:tcW w:w="2880" w:type="dxa"/>
                <w:tcBorders>
                  <w:top w:val="dotted" w:sz="4" w:space="0" w:color="auto"/>
                  <w:left w:val="nil"/>
                  <w:bottom w:val="dotted" w:sz="4" w:space="0" w:color="auto"/>
                  <w:right w:val="nil"/>
                </w:tcBorders>
                <w:shd w:val="clear" w:color="auto" w:fill="FFFFFF"/>
              </w:tcPr>
            </w:tcPrChange>
          </w:tcPr>
          <w:p w14:paraId="463BE264"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082" w:author="Amit Popat" w:date="2022-07-11T09:45:00Z">
              <w:tcPr>
                <w:tcW w:w="4320" w:type="dxa"/>
                <w:tcBorders>
                  <w:top w:val="dotted" w:sz="4" w:space="0" w:color="auto"/>
                  <w:left w:val="nil"/>
                  <w:bottom w:val="dotted" w:sz="4" w:space="0" w:color="auto"/>
                  <w:right w:val="nil"/>
                </w:tcBorders>
                <w:shd w:val="clear" w:color="auto" w:fill="FFFFFF"/>
              </w:tcPr>
            </w:tcPrChange>
          </w:tcPr>
          <w:p w14:paraId="0268ED2D"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Change w:id="1083" w:author="Amit Popat" w:date="2022-07-11T09:45:00Z">
              <w:tcPr>
                <w:tcW w:w="864" w:type="dxa"/>
                <w:tcBorders>
                  <w:top w:val="dotted" w:sz="4" w:space="0" w:color="auto"/>
                  <w:left w:val="nil"/>
                  <w:bottom w:val="dotted" w:sz="4" w:space="0" w:color="auto"/>
                  <w:right w:val="nil"/>
                </w:tcBorders>
                <w:shd w:val="clear" w:color="auto" w:fill="FFFFFF"/>
              </w:tcPr>
            </w:tcPrChange>
          </w:tcPr>
          <w:p w14:paraId="0E5F787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84" w:author="Amit Popat" w:date="2022-07-11T09:45:00Z">
              <w:tcPr>
                <w:tcW w:w="1008" w:type="dxa"/>
                <w:tcBorders>
                  <w:top w:val="dotted" w:sz="4" w:space="0" w:color="auto"/>
                  <w:left w:val="nil"/>
                  <w:bottom w:val="dotted" w:sz="4" w:space="0" w:color="auto"/>
                  <w:right w:val="nil"/>
                </w:tcBorders>
                <w:shd w:val="clear" w:color="auto" w:fill="FFFFFF"/>
              </w:tcPr>
            </w:tcPrChange>
          </w:tcPr>
          <w:p w14:paraId="7F9D5202" w14:textId="77777777" w:rsidR="00573AF5" w:rsidRDefault="00573AF5">
            <w:pPr>
              <w:pStyle w:val="MsgTableBody"/>
              <w:jc w:val="center"/>
              <w:rPr>
                <w:noProof/>
              </w:rPr>
            </w:pPr>
          </w:p>
        </w:tc>
      </w:tr>
      <w:tr w:rsidR="00573AF5" w:rsidRPr="00573AF5" w14:paraId="17ED16FC" w14:textId="77777777" w:rsidTr="00433EA9">
        <w:trPr>
          <w:jc w:val="center"/>
          <w:trPrChange w:id="1085" w:author="Amit Popat" w:date="2022-07-11T09:45:00Z">
            <w:trPr>
              <w:jc w:val="center"/>
            </w:trPr>
          </w:trPrChange>
        </w:trPr>
        <w:tc>
          <w:tcPr>
            <w:tcW w:w="2882" w:type="dxa"/>
            <w:tcBorders>
              <w:top w:val="dotted" w:sz="4" w:space="0" w:color="auto"/>
              <w:left w:val="nil"/>
              <w:bottom w:val="single" w:sz="2" w:space="0" w:color="auto"/>
              <w:right w:val="nil"/>
            </w:tcBorders>
            <w:shd w:val="clear" w:color="auto" w:fill="FFFFFF"/>
            <w:tcPrChange w:id="1086" w:author="Amit Popat" w:date="2022-07-11T09:45:00Z">
              <w:tcPr>
                <w:tcW w:w="2880" w:type="dxa"/>
                <w:tcBorders>
                  <w:top w:val="dotted" w:sz="4" w:space="0" w:color="auto"/>
                  <w:left w:val="nil"/>
                  <w:bottom w:val="single" w:sz="2" w:space="0" w:color="auto"/>
                  <w:right w:val="nil"/>
                </w:tcBorders>
                <w:shd w:val="clear" w:color="auto" w:fill="FFFFFF"/>
              </w:tcPr>
            </w:tcPrChange>
          </w:tcPr>
          <w:p w14:paraId="6DD2806A"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Change w:id="1087" w:author="Amit Popat" w:date="2022-07-11T09:45:00Z">
              <w:tcPr>
                <w:tcW w:w="4320" w:type="dxa"/>
                <w:tcBorders>
                  <w:top w:val="dotted" w:sz="4" w:space="0" w:color="auto"/>
                  <w:left w:val="nil"/>
                  <w:bottom w:val="single" w:sz="2" w:space="0" w:color="auto"/>
                  <w:right w:val="nil"/>
                </w:tcBorders>
                <w:shd w:val="clear" w:color="auto" w:fill="FFFFFF"/>
              </w:tcPr>
            </w:tcPrChange>
          </w:tcPr>
          <w:p w14:paraId="3F9548DC"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Change w:id="1088" w:author="Amit Popat" w:date="2022-07-11T09:45:00Z">
              <w:tcPr>
                <w:tcW w:w="864" w:type="dxa"/>
                <w:tcBorders>
                  <w:top w:val="dotted" w:sz="4" w:space="0" w:color="auto"/>
                  <w:left w:val="nil"/>
                  <w:bottom w:val="single" w:sz="2" w:space="0" w:color="auto"/>
                  <w:right w:val="nil"/>
                </w:tcBorders>
                <w:shd w:val="clear" w:color="auto" w:fill="FFFFFF"/>
              </w:tcPr>
            </w:tcPrChange>
          </w:tcPr>
          <w:p w14:paraId="5D18FE8E"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1089" w:author="Amit Popat" w:date="2022-07-11T09:45:00Z">
              <w:tcPr>
                <w:tcW w:w="1008" w:type="dxa"/>
                <w:tcBorders>
                  <w:top w:val="dotted" w:sz="4" w:space="0" w:color="auto"/>
                  <w:left w:val="nil"/>
                  <w:bottom w:val="single" w:sz="2" w:space="0" w:color="auto"/>
                  <w:right w:val="nil"/>
                </w:tcBorders>
                <w:shd w:val="clear" w:color="auto" w:fill="FFFFFF"/>
              </w:tcPr>
            </w:tcPrChange>
          </w:tcPr>
          <w:p w14:paraId="22EA773D" w14:textId="77777777" w:rsidR="00573AF5" w:rsidRDefault="00573AF5">
            <w:pPr>
              <w:pStyle w:val="MsgTableBody"/>
              <w:jc w:val="center"/>
              <w:rPr>
                <w:noProof/>
              </w:rPr>
            </w:pPr>
            <w:r>
              <w:rPr>
                <w:noProof/>
              </w:rPr>
              <w:t>2</w:t>
            </w:r>
          </w:p>
        </w:tc>
      </w:tr>
    </w:tbl>
    <w:p w14:paraId="7D978162"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2294"/>
      </w:tblGrid>
      <w:tr w:rsidR="00EE6FC3" w:rsidRPr="006D6BB6" w14:paraId="4F66E6B3" w14:textId="77777777" w:rsidTr="00BD60E1">
        <w:trPr>
          <w:jc w:val="center"/>
        </w:trPr>
        <w:tc>
          <w:tcPr>
            <w:tcW w:w="6655" w:type="dxa"/>
            <w:gridSpan w:val="4"/>
          </w:tcPr>
          <w:p w14:paraId="175FC074" w14:textId="631A12A4" w:rsidR="00EE6FC3" w:rsidRPr="006D6BB6" w:rsidRDefault="00EE6FC3" w:rsidP="00BD60E1">
            <w:pPr>
              <w:pStyle w:val="ACK-ChoreographyHeader"/>
            </w:pPr>
            <w:r>
              <w:t>Acknowledgment Choreography</w:t>
            </w:r>
          </w:p>
        </w:tc>
      </w:tr>
      <w:tr w:rsidR="00EE6FC3" w:rsidRPr="006D6BB6" w14:paraId="3A9F16B2" w14:textId="77777777" w:rsidTr="00BD60E1">
        <w:trPr>
          <w:jc w:val="center"/>
        </w:trPr>
        <w:tc>
          <w:tcPr>
            <w:tcW w:w="6655" w:type="dxa"/>
            <w:gridSpan w:val="4"/>
          </w:tcPr>
          <w:p w14:paraId="104177D6" w14:textId="427360DB" w:rsidR="00EE6FC3" w:rsidRDefault="00EE6FC3" w:rsidP="00EE6FC3">
            <w:pPr>
              <w:pStyle w:val="ACK-ChoreographyHeader"/>
            </w:pPr>
            <w:r>
              <w:rPr>
                <w:noProof/>
              </w:rPr>
              <w:t>PIN^I07^RQI_I01</w:t>
            </w:r>
          </w:p>
        </w:tc>
      </w:tr>
      <w:tr w:rsidR="00E21C08" w:rsidRPr="006D6BB6" w14:paraId="19CD2367" w14:textId="77777777" w:rsidTr="00BD60E1">
        <w:trPr>
          <w:jc w:val="center"/>
        </w:trPr>
        <w:tc>
          <w:tcPr>
            <w:tcW w:w="1458" w:type="dxa"/>
          </w:tcPr>
          <w:p w14:paraId="44011C9F" w14:textId="77777777" w:rsidR="00E21C08" w:rsidRPr="006D6BB6" w:rsidRDefault="00E21C08" w:rsidP="00256A1A">
            <w:pPr>
              <w:pStyle w:val="ACK-ChoreographyBody"/>
            </w:pPr>
            <w:r w:rsidRPr="006D6BB6">
              <w:t>Field name</w:t>
            </w:r>
          </w:p>
        </w:tc>
        <w:tc>
          <w:tcPr>
            <w:tcW w:w="2336" w:type="dxa"/>
          </w:tcPr>
          <w:p w14:paraId="79B3C60B" w14:textId="77777777" w:rsidR="00E21C08" w:rsidRPr="006D6BB6" w:rsidRDefault="00E21C08" w:rsidP="00256A1A">
            <w:pPr>
              <w:pStyle w:val="ACK-ChoreographyBody"/>
            </w:pPr>
            <w:r w:rsidRPr="006D6BB6">
              <w:t>Field Value: Original mode</w:t>
            </w:r>
          </w:p>
        </w:tc>
        <w:tc>
          <w:tcPr>
            <w:tcW w:w="2861" w:type="dxa"/>
            <w:gridSpan w:val="2"/>
          </w:tcPr>
          <w:p w14:paraId="00C17C60" w14:textId="77777777" w:rsidR="00E21C08" w:rsidRPr="006D6BB6" w:rsidRDefault="00E21C08" w:rsidP="00256A1A">
            <w:pPr>
              <w:pStyle w:val="ACK-ChoreographyBody"/>
            </w:pPr>
            <w:r w:rsidRPr="006D6BB6">
              <w:t>Field value: Enhanced mode</w:t>
            </w:r>
          </w:p>
        </w:tc>
      </w:tr>
      <w:tr w:rsidR="00F71DCE" w:rsidRPr="006D6BB6" w14:paraId="6DF118D8" w14:textId="77777777" w:rsidTr="00BD60E1">
        <w:trPr>
          <w:jc w:val="center"/>
        </w:trPr>
        <w:tc>
          <w:tcPr>
            <w:tcW w:w="1458" w:type="dxa"/>
          </w:tcPr>
          <w:p w14:paraId="6DD3E68E" w14:textId="77777777" w:rsidR="00F71DCE" w:rsidRPr="006D6BB6" w:rsidRDefault="00F71DCE" w:rsidP="00256A1A">
            <w:pPr>
              <w:pStyle w:val="ACK-ChoreographyBody"/>
            </w:pPr>
            <w:r>
              <w:t>MSH-</w:t>
            </w:r>
            <w:r w:rsidRPr="006D6BB6">
              <w:t>15</w:t>
            </w:r>
          </w:p>
        </w:tc>
        <w:tc>
          <w:tcPr>
            <w:tcW w:w="2336" w:type="dxa"/>
          </w:tcPr>
          <w:p w14:paraId="7540CD81" w14:textId="77777777" w:rsidR="00F71DCE" w:rsidRPr="006D6BB6" w:rsidRDefault="00F71DCE" w:rsidP="00256A1A">
            <w:pPr>
              <w:pStyle w:val="ACK-ChoreographyBody"/>
            </w:pPr>
            <w:r w:rsidRPr="006D6BB6">
              <w:t>Blank</w:t>
            </w:r>
          </w:p>
        </w:tc>
        <w:tc>
          <w:tcPr>
            <w:tcW w:w="567" w:type="dxa"/>
          </w:tcPr>
          <w:p w14:paraId="5218D675" w14:textId="77777777" w:rsidR="00F71DCE" w:rsidRPr="006D6BB6" w:rsidRDefault="00F71DCE" w:rsidP="00256A1A">
            <w:pPr>
              <w:pStyle w:val="ACK-ChoreographyBody"/>
            </w:pPr>
            <w:r w:rsidRPr="006D6BB6">
              <w:t>NE</w:t>
            </w:r>
          </w:p>
        </w:tc>
        <w:tc>
          <w:tcPr>
            <w:tcW w:w="2294" w:type="dxa"/>
          </w:tcPr>
          <w:p w14:paraId="1DE82571" w14:textId="3FB7154F" w:rsidR="00F71DCE" w:rsidRPr="006D6BB6" w:rsidRDefault="00F71DCE">
            <w:pPr>
              <w:pStyle w:val="ACK-ChoreographyBody"/>
            </w:pPr>
            <w:r w:rsidRPr="006D6BB6">
              <w:t>AL</w:t>
            </w:r>
          </w:p>
        </w:tc>
      </w:tr>
      <w:tr w:rsidR="00F71DCE" w:rsidRPr="006D6BB6" w14:paraId="544D0B8B" w14:textId="77777777" w:rsidTr="00BD60E1">
        <w:trPr>
          <w:jc w:val="center"/>
        </w:trPr>
        <w:tc>
          <w:tcPr>
            <w:tcW w:w="1458" w:type="dxa"/>
          </w:tcPr>
          <w:p w14:paraId="55530A88" w14:textId="77777777" w:rsidR="00F71DCE" w:rsidRPr="006D6BB6" w:rsidRDefault="00F71DCE" w:rsidP="00256A1A">
            <w:pPr>
              <w:pStyle w:val="ACK-ChoreographyBody"/>
            </w:pPr>
            <w:r>
              <w:t>MSH-</w:t>
            </w:r>
            <w:r w:rsidRPr="006D6BB6">
              <w:t>16</w:t>
            </w:r>
          </w:p>
        </w:tc>
        <w:tc>
          <w:tcPr>
            <w:tcW w:w="2336" w:type="dxa"/>
          </w:tcPr>
          <w:p w14:paraId="6DC7EB2E" w14:textId="77777777" w:rsidR="00F71DCE" w:rsidRPr="006D6BB6" w:rsidRDefault="00F71DCE" w:rsidP="00256A1A">
            <w:pPr>
              <w:pStyle w:val="ACK-ChoreographyBody"/>
            </w:pPr>
            <w:r w:rsidRPr="006D6BB6">
              <w:t>Blank</w:t>
            </w:r>
          </w:p>
        </w:tc>
        <w:tc>
          <w:tcPr>
            <w:tcW w:w="567" w:type="dxa"/>
          </w:tcPr>
          <w:p w14:paraId="29963381" w14:textId="77777777" w:rsidR="00F71DCE" w:rsidRPr="006D6BB6" w:rsidRDefault="00F71DCE" w:rsidP="00256A1A">
            <w:pPr>
              <w:pStyle w:val="ACK-ChoreographyBody"/>
            </w:pPr>
            <w:r w:rsidRPr="006D6BB6">
              <w:t>NE</w:t>
            </w:r>
          </w:p>
        </w:tc>
        <w:tc>
          <w:tcPr>
            <w:tcW w:w="2294" w:type="dxa"/>
          </w:tcPr>
          <w:p w14:paraId="0242B602" w14:textId="77777777" w:rsidR="00F71DCE" w:rsidRPr="006D6BB6" w:rsidRDefault="00F71DCE" w:rsidP="00256A1A">
            <w:pPr>
              <w:pStyle w:val="ACK-ChoreographyBody"/>
            </w:pPr>
            <w:r w:rsidRPr="006D6BB6">
              <w:t>NE</w:t>
            </w:r>
          </w:p>
        </w:tc>
      </w:tr>
      <w:tr w:rsidR="00F71DCE" w:rsidRPr="006D6BB6" w14:paraId="4F5435B1" w14:textId="77777777" w:rsidTr="00BD60E1">
        <w:trPr>
          <w:jc w:val="center"/>
        </w:trPr>
        <w:tc>
          <w:tcPr>
            <w:tcW w:w="1458" w:type="dxa"/>
          </w:tcPr>
          <w:p w14:paraId="2AC0C2C5" w14:textId="77777777" w:rsidR="00F71DCE" w:rsidRPr="006D6BB6" w:rsidRDefault="00F71DCE" w:rsidP="00256A1A">
            <w:pPr>
              <w:pStyle w:val="ACK-ChoreographyBody"/>
            </w:pPr>
            <w:r w:rsidRPr="006D6BB6">
              <w:t>Immediate Ack</w:t>
            </w:r>
          </w:p>
        </w:tc>
        <w:tc>
          <w:tcPr>
            <w:tcW w:w="2336" w:type="dxa"/>
          </w:tcPr>
          <w:p w14:paraId="3FFCBFEE" w14:textId="77777777" w:rsidR="00F71DCE" w:rsidRPr="006D6BB6" w:rsidRDefault="00F71DCE" w:rsidP="00256A1A">
            <w:pPr>
              <w:pStyle w:val="ACK-ChoreographyBody"/>
            </w:pPr>
            <w:r w:rsidRPr="006D6BB6">
              <w:t>-</w:t>
            </w:r>
          </w:p>
        </w:tc>
        <w:tc>
          <w:tcPr>
            <w:tcW w:w="567" w:type="dxa"/>
          </w:tcPr>
          <w:p w14:paraId="5E5BE86C" w14:textId="77777777" w:rsidR="00F71DCE" w:rsidRPr="006D6BB6" w:rsidRDefault="00F71DCE" w:rsidP="00256A1A">
            <w:pPr>
              <w:pStyle w:val="ACK-ChoreographyBody"/>
            </w:pPr>
            <w:r w:rsidRPr="006D6BB6">
              <w:t>-</w:t>
            </w:r>
          </w:p>
        </w:tc>
        <w:tc>
          <w:tcPr>
            <w:tcW w:w="2294" w:type="dxa"/>
          </w:tcPr>
          <w:p w14:paraId="06F064B5" w14:textId="77777777" w:rsidR="00F71DCE" w:rsidRPr="006D6BB6" w:rsidRDefault="00F71DCE" w:rsidP="00256A1A">
            <w:pPr>
              <w:pStyle w:val="ACK-ChoreographyBody"/>
            </w:pPr>
            <w:r w:rsidRPr="006D6BB6">
              <w:rPr>
                <w:szCs w:val="16"/>
              </w:rPr>
              <w:t>ACK^</w:t>
            </w:r>
            <w:r>
              <w:rPr>
                <w:szCs w:val="16"/>
              </w:rPr>
              <w:t>I07</w:t>
            </w:r>
            <w:r w:rsidRPr="006D6BB6">
              <w:rPr>
                <w:szCs w:val="16"/>
              </w:rPr>
              <w:t>^ACK</w:t>
            </w:r>
          </w:p>
        </w:tc>
      </w:tr>
      <w:tr w:rsidR="00F71DCE" w:rsidRPr="006D6BB6" w14:paraId="31D2DF5A" w14:textId="77777777" w:rsidTr="00BD60E1">
        <w:trPr>
          <w:jc w:val="center"/>
        </w:trPr>
        <w:tc>
          <w:tcPr>
            <w:tcW w:w="1458" w:type="dxa"/>
          </w:tcPr>
          <w:p w14:paraId="6C9C9B25" w14:textId="77777777" w:rsidR="00F71DCE" w:rsidRPr="006D6BB6" w:rsidRDefault="00F71DCE" w:rsidP="00256A1A">
            <w:pPr>
              <w:pStyle w:val="ACK-ChoreographyBody"/>
            </w:pPr>
            <w:r w:rsidRPr="006D6BB6">
              <w:t>Application Ack</w:t>
            </w:r>
          </w:p>
        </w:tc>
        <w:tc>
          <w:tcPr>
            <w:tcW w:w="2336" w:type="dxa"/>
          </w:tcPr>
          <w:p w14:paraId="4EF8BE18" w14:textId="77777777" w:rsidR="00F71DCE" w:rsidRPr="006D6BB6" w:rsidRDefault="00F71DCE" w:rsidP="00256A1A">
            <w:pPr>
              <w:pStyle w:val="ACK-ChoreographyBody"/>
            </w:pPr>
            <w:r>
              <w:rPr>
                <w:szCs w:val="16"/>
              </w:rPr>
              <w:t>ACK</w:t>
            </w:r>
            <w:r w:rsidRPr="006D6BB6">
              <w:rPr>
                <w:szCs w:val="16"/>
              </w:rPr>
              <w:t>^</w:t>
            </w:r>
            <w:r>
              <w:rPr>
                <w:szCs w:val="16"/>
              </w:rPr>
              <w:t>I07</w:t>
            </w:r>
            <w:r w:rsidRPr="006D6BB6">
              <w:rPr>
                <w:szCs w:val="16"/>
              </w:rPr>
              <w:t>^</w:t>
            </w:r>
            <w:r>
              <w:rPr>
                <w:szCs w:val="16"/>
              </w:rPr>
              <w:t>ACK</w:t>
            </w:r>
          </w:p>
        </w:tc>
        <w:tc>
          <w:tcPr>
            <w:tcW w:w="567" w:type="dxa"/>
          </w:tcPr>
          <w:p w14:paraId="37A18F09" w14:textId="77777777" w:rsidR="00F71DCE" w:rsidRPr="006D6BB6" w:rsidRDefault="00F71DCE" w:rsidP="00256A1A">
            <w:pPr>
              <w:pStyle w:val="ACK-ChoreographyBody"/>
            </w:pPr>
            <w:r w:rsidRPr="006D6BB6">
              <w:t>-</w:t>
            </w:r>
          </w:p>
        </w:tc>
        <w:tc>
          <w:tcPr>
            <w:tcW w:w="2294" w:type="dxa"/>
          </w:tcPr>
          <w:p w14:paraId="4BF930D3" w14:textId="77777777" w:rsidR="00F71DCE" w:rsidRPr="006D6BB6" w:rsidRDefault="00F71DCE" w:rsidP="00256A1A">
            <w:pPr>
              <w:pStyle w:val="ACK-ChoreographyBody"/>
            </w:pPr>
            <w:r w:rsidRPr="006D6BB6">
              <w:t>-</w:t>
            </w:r>
          </w:p>
        </w:tc>
      </w:tr>
    </w:tbl>
    <w:p w14:paraId="01CF4B3A" w14:textId="77777777" w:rsidR="00573AF5" w:rsidRDefault="00573AF5">
      <w:pPr>
        <w:rPr>
          <w:noProof/>
        </w:rPr>
      </w:pPr>
    </w:p>
    <w:p w14:paraId="0885A725" w14:textId="073A60C8" w:rsidR="00573AF5" w:rsidRDefault="00573AF5">
      <w:pPr>
        <w:pStyle w:val="MsgTableCaption"/>
        <w:rPr>
          <w:noProof/>
        </w:rPr>
      </w:pPr>
      <w:r>
        <w:rPr>
          <w:noProof/>
        </w:rPr>
        <w:t>ACK^I07^ACK: General Acknowledgment</w:t>
      </w:r>
      <w:r w:rsidR="00FD02FB">
        <w:rPr>
          <w:noProof/>
        </w:rPr>
        <w:fldChar w:fldCharType="begin"/>
      </w:r>
      <w:r>
        <w:rPr>
          <w:noProof/>
        </w:rPr>
        <w:instrText xml:space="preserve"> XE "ACK General acknowledgment"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73AF5" w:rsidRPr="00573AF5" w14:paraId="519EB955"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0A69FD54"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1F28438B"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6B3F361"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08CB8EA" w14:textId="77777777" w:rsidR="00573AF5" w:rsidRDefault="00573AF5">
            <w:pPr>
              <w:pStyle w:val="MsgTableHeader"/>
              <w:jc w:val="center"/>
              <w:rPr>
                <w:noProof/>
              </w:rPr>
            </w:pPr>
            <w:r>
              <w:rPr>
                <w:noProof/>
              </w:rPr>
              <w:t>Chapter</w:t>
            </w:r>
          </w:p>
        </w:tc>
      </w:tr>
      <w:tr w:rsidR="00573AF5" w:rsidRPr="00573AF5" w14:paraId="223082C9"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5138C0ED" w14:textId="77777777" w:rsidR="00573AF5" w:rsidRDefault="00976CBD">
            <w:pPr>
              <w:pStyle w:val="MsgTableBody"/>
              <w:rPr>
                <w:noProof/>
              </w:rPr>
            </w:pPr>
            <w:hyperlink w:anchor="MSH" w:history="1">
              <w:r w:rsidR="00573AF5">
                <w:rPr>
                  <w:rStyle w:val="Hyperlink"/>
                  <w:noProof/>
                </w:rPr>
                <w:t>MSH</w:t>
              </w:r>
            </w:hyperlink>
          </w:p>
        </w:tc>
        <w:tc>
          <w:tcPr>
            <w:tcW w:w="4320" w:type="dxa"/>
            <w:tcBorders>
              <w:top w:val="single" w:sz="4" w:space="0" w:color="auto"/>
              <w:left w:val="nil"/>
              <w:bottom w:val="dotted" w:sz="4" w:space="0" w:color="auto"/>
              <w:right w:val="nil"/>
            </w:tcBorders>
            <w:shd w:val="clear" w:color="auto" w:fill="FFFFFF"/>
          </w:tcPr>
          <w:p w14:paraId="094E362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87FC817"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BD8FE" w14:textId="77777777" w:rsidR="00573AF5" w:rsidRDefault="00573AF5">
            <w:pPr>
              <w:pStyle w:val="MsgTableBody"/>
              <w:jc w:val="center"/>
              <w:rPr>
                <w:noProof/>
              </w:rPr>
            </w:pPr>
            <w:r>
              <w:rPr>
                <w:noProof/>
              </w:rPr>
              <w:t>2</w:t>
            </w:r>
          </w:p>
        </w:tc>
      </w:tr>
      <w:tr w:rsidR="00573AF5" w:rsidRPr="00573AF5" w14:paraId="6DB7C0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160BE6" w14:textId="77777777" w:rsidR="00573AF5" w:rsidRDefault="00573AF5">
            <w:pPr>
              <w:pStyle w:val="MsgTableBody"/>
              <w:rPr>
                <w:rFonts w:ascii="Times New Roman" w:hAnsi="Times New Roman"/>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AD336D7"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3EBD07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A93088" w14:textId="77777777" w:rsidR="00573AF5" w:rsidRDefault="00573AF5">
            <w:pPr>
              <w:pStyle w:val="MsgTableBody"/>
              <w:jc w:val="center"/>
              <w:rPr>
                <w:noProof/>
              </w:rPr>
            </w:pPr>
            <w:r>
              <w:rPr>
                <w:noProof/>
              </w:rPr>
              <w:t>2</w:t>
            </w:r>
          </w:p>
        </w:tc>
      </w:tr>
      <w:tr w:rsidR="00573AF5" w:rsidRPr="00573AF5" w14:paraId="318583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591D38" w14:textId="77777777" w:rsidR="00573AF5" w:rsidRDefault="00573AF5">
            <w:pPr>
              <w:pStyle w:val="MsgTableBody"/>
              <w:rPr>
                <w:rFonts w:ascii="Times New Roman" w:hAnsi="Times New Roman"/>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1EC2BFB1"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040B4A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6046B6" w14:textId="77777777" w:rsidR="00573AF5" w:rsidRDefault="00573AF5">
            <w:pPr>
              <w:pStyle w:val="MsgTableBody"/>
              <w:jc w:val="center"/>
              <w:rPr>
                <w:noProof/>
              </w:rPr>
            </w:pPr>
            <w:r>
              <w:rPr>
                <w:noProof/>
              </w:rPr>
              <w:t>2</w:t>
            </w:r>
          </w:p>
        </w:tc>
      </w:tr>
      <w:bookmarkStart w:id="1090" w:name="_Hlt76497"/>
      <w:tr w:rsidR="00573AF5" w:rsidRPr="00573AF5" w14:paraId="0AA9CD1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08B42B" w14:textId="77777777" w:rsidR="00573AF5" w:rsidRDefault="00FD02FB">
            <w:pPr>
              <w:pStyle w:val="MsgTableBody"/>
              <w:rPr>
                <w:rFonts w:ascii="Times New Roman" w:hAnsi="Times New Roman"/>
                <w:noProof/>
              </w:rPr>
            </w:pPr>
            <w:r>
              <w:rPr>
                <w:noProof/>
              </w:rPr>
              <w:lastRenderedPageBreak/>
              <w:fldChar w:fldCharType="begin"/>
            </w:r>
            <w:r w:rsidR="00573AF5">
              <w:rPr>
                <w:noProof/>
              </w:rPr>
              <w:instrText xml:space="preserve"> HYPERLINK  \l "MSA" </w:instrText>
            </w:r>
            <w:r>
              <w:rPr>
                <w:noProof/>
              </w:rPr>
            </w:r>
            <w:r>
              <w:rPr>
                <w:noProof/>
              </w:rPr>
              <w:fldChar w:fldCharType="separate"/>
            </w:r>
            <w:r w:rsidR="00573AF5">
              <w:rPr>
                <w:rStyle w:val="Hyperlink"/>
                <w:noProof/>
              </w:rPr>
              <w:t>MSA</w:t>
            </w:r>
            <w:r>
              <w:rPr>
                <w:noProof/>
              </w:rPr>
              <w:fldChar w:fldCharType="end"/>
            </w:r>
            <w:bookmarkEnd w:id="1090"/>
          </w:p>
        </w:tc>
        <w:tc>
          <w:tcPr>
            <w:tcW w:w="4320" w:type="dxa"/>
            <w:tcBorders>
              <w:top w:val="dotted" w:sz="4" w:space="0" w:color="auto"/>
              <w:left w:val="nil"/>
              <w:bottom w:val="dotted" w:sz="4" w:space="0" w:color="auto"/>
              <w:right w:val="nil"/>
            </w:tcBorders>
            <w:shd w:val="clear" w:color="auto" w:fill="FFFFFF"/>
          </w:tcPr>
          <w:p w14:paraId="6AF4BCDF" w14:textId="659F926D"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49FE9C6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27907" w14:textId="77777777" w:rsidR="00573AF5" w:rsidRDefault="00573AF5">
            <w:pPr>
              <w:pStyle w:val="MsgTableBody"/>
              <w:jc w:val="center"/>
              <w:rPr>
                <w:noProof/>
              </w:rPr>
            </w:pPr>
            <w:r>
              <w:rPr>
                <w:noProof/>
              </w:rPr>
              <w:t>2</w:t>
            </w:r>
          </w:p>
        </w:tc>
      </w:tr>
      <w:tr w:rsidR="00573AF5" w:rsidRPr="00573AF5" w14:paraId="740AFB78"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2F2D08FA" w14:textId="77777777" w:rsidR="00573AF5" w:rsidRDefault="00573AF5">
            <w:pPr>
              <w:pStyle w:val="MsgTableBody"/>
              <w:rPr>
                <w:rFonts w:ascii="Times New Roman" w:hAnsi="Times New Roman"/>
                <w:noProof/>
              </w:rPr>
            </w:pPr>
            <w:r>
              <w:rPr>
                <w:noProof/>
              </w:rPr>
              <w:t xml:space="preserve">[{ </w:t>
            </w:r>
            <w:hyperlink w:anchor="ERR" w:history="1">
              <w:r>
                <w:rPr>
                  <w:rStyle w:val="Hyperlink"/>
                  <w:noProof/>
                </w:rPr>
                <w:t>E</w:t>
              </w:r>
              <w:bookmarkStart w:id="1091" w:name="_Hlt76388"/>
              <w:r>
                <w:rPr>
                  <w:rStyle w:val="Hyperlink"/>
                  <w:noProof/>
                </w:rPr>
                <w:t>R</w:t>
              </w:r>
              <w:bookmarkStart w:id="1092" w:name="_Hlt76418"/>
              <w:bookmarkEnd w:id="1091"/>
              <w:r>
                <w:rPr>
                  <w:rStyle w:val="Hyperlink"/>
                  <w:noProof/>
                </w:rPr>
                <w:t>R</w:t>
              </w:r>
              <w:bookmarkEnd w:id="1092"/>
            </w:hyperlink>
            <w:r>
              <w:rPr>
                <w:noProof/>
              </w:rPr>
              <w:t xml:space="preserve"> }]</w:t>
            </w:r>
          </w:p>
        </w:tc>
        <w:tc>
          <w:tcPr>
            <w:tcW w:w="4320" w:type="dxa"/>
            <w:tcBorders>
              <w:top w:val="dotted" w:sz="4" w:space="0" w:color="auto"/>
              <w:left w:val="nil"/>
              <w:bottom w:val="single" w:sz="2" w:space="0" w:color="auto"/>
              <w:right w:val="nil"/>
            </w:tcBorders>
            <w:shd w:val="clear" w:color="auto" w:fill="FFFFFF"/>
          </w:tcPr>
          <w:p w14:paraId="6DBE25B3" w14:textId="77777777" w:rsidR="00573AF5" w:rsidRDefault="00573AF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32B93DC9"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784284E" w14:textId="77777777" w:rsidR="00573AF5" w:rsidRDefault="00573AF5">
            <w:pPr>
              <w:pStyle w:val="MsgTableBody"/>
              <w:jc w:val="center"/>
              <w:rPr>
                <w:noProof/>
              </w:rPr>
            </w:pPr>
            <w:r>
              <w:rPr>
                <w:noProof/>
              </w:rPr>
              <w:t>2</w:t>
            </w:r>
          </w:p>
        </w:tc>
      </w:tr>
    </w:tbl>
    <w:p w14:paraId="645E2134" w14:textId="77777777" w:rsidR="00625672" w:rsidRDefault="00625672" w:rsidP="0062567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FDE4EA4"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C8E72FD" w14:textId="35C13B29" w:rsidR="00EE6FC3" w:rsidRDefault="00EE6FC3" w:rsidP="00BD60E1">
            <w:pPr>
              <w:pStyle w:val="ACK-ChoreographyHeader"/>
            </w:pPr>
            <w:r>
              <w:t>Acknowledgment Choreography</w:t>
            </w:r>
          </w:p>
        </w:tc>
      </w:tr>
      <w:tr w:rsidR="00EE6FC3" w14:paraId="1E6D9B6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F29B767" w14:textId="26EAFFF4" w:rsidR="00EE6FC3" w:rsidRDefault="00EE6FC3" w:rsidP="00EE6FC3">
            <w:pPr>
              <w:pStyle w:val="ACK-ChoreographyHeader"/>
            </w:pPr>
            <w:r>
              <w:rPr>
                <w:noProof/>
              </w:rPr>
              <w:t>ACK^I07^ACK</w:t>
            </w:r>
          </w:p>
        </w:tc>
      </w:tr>
      <w:tr w:rsidR="00625672" w14:paraId="2621A72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05EB0E9"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7BB5C185"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6CDF44B" w14:textId="77777777" w:rsidR="00625672" w:rsidRDefault="00625672" w:rsidP="00625672">
            <w:pPr>
              <w:pStyle w:val="ACK-ChoreographyBody"/>
            </w:pPr>
            <w:r>
              <w:t>Field value: Enhanced mode</w:t>
            </w:r>
          </w:p>
        </w:tc>
      </w:tr>
      <w:tr w:rsidR="00625672" w14:paraId="62F3352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4166F10"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BAFA83C"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CD5BD2B"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EC6FD60" w14:textId="77777777" w:rsidR="00625672" w:rsidRDefault="00625672" w:rsidP="00625672">
            <w:pPr>
              <w:pStyle w:val="ACK-ChoreographyBody"/>
            </w:pPr>
            <w:r>
              <w:t>AL, SU, ER</w:t>
            </w:r>
          </w:p>
        </w:tc>
      </w:tr>
      <w:tr w:rsidR="00625672" w14:paraId="6A77D17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74AD497"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CCA59E7"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9E7E3D5"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01C5864" w14:textId="77777777" w:rsidR="00625672" w:rsidRDefault="00625672" w:rsidP="00625672">
            <w:pPr>
              <w:pStyle w:val="ACK-ChoreographyBody"/>
            </w:pPr>
            <w:r>
              <w:t>NE</w:t>
            </w:r>
          </w:p>
        </w:tc>
      </w:tr>
      <w:tr w:rsidR="00625672" w14:paraId="677AE6B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1AB939B"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E4A5ED2"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624A35E"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69BF10A" w14:textId="77777777" w:rsidR="00625672" w:rsidRDefault="00625672" w:rsidP="00625672">
            <w:pPr>
              <w:pStyle w:val="ACK-ChoreographyBody"/>
            </w:pPr>
            <w:r>
              <w:rPr>
                <w:szCs w:val="16"/>
              </w:rPr>
              <w:t>ACK^I07^ACK</w:t>
            </w:r>
          </w:p>
        </w:tc>
      </w:tr>
      <w:tr w:rsidR="00625672" w14:paraId="23D7D79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0F1213D"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D95148C"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B423493"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5E7ACAB" w14:textId="77777777" w:rsidR="00625672" w:rsidRDefault="00625672" w:rsidP="00625672">
            <w:pPr>
              <w:pStyle w:val="ACK-ChoreographyBody"/>
            </w:pPr>
            <w:r>
              <w:t>-</w:t>
            </w:r>
          </w:p>
        </w:tc>
      </w:tr>
    </w:tbl>
    <w:p w14:paraId="2A77846B" w14:textId="77777777" w:rsidR="00573AF5" w:rsidRDefault="00573AF5">
      <w:pPr>
        <w:pStyle w:val="Heading2"/>
        <w:rPr>
          <w:noProof/>
        </w:rPr>
      </w:pPr>
      <w:bookmarkStart w:id="1093" w:name="_Toc28982327"/>
      <w:r>
        <w:rPr>
          <w:noProof/>
        </w:rPr>
        <w:t>PATIENT TREATMENT AUTHORIZATION REQUESTS</w:t>
      </w:r>
      <w:bookmarkEnd w:id="1093"/>
      <w:r w:rsidR="00FD02FB">
        <w:rPr>
          <w:noProof/>
        </w:rPr>
        <w:fldChar w:fldCharType="begin"/>
      </w:r>
      <w:r>
        <w:rPr>
          <w:noProof/>
        </w:rPr>
        <w:instrText xml:space="preserve"> XE "RQA - request for patient treatment authorization" </w:instrText>
      </w:r>
      <w:r w:rsidR="00FD02FB">
        <w:rPr>
          <w:noProof/>
        </w:rPr>
        <w:fldChar w:fldCharType="end"/>
      </w:r>
      <w:bookmarkStart w:id="1094" w:name="_Toc380430449"/>
      <w:bookmarkEnd w:id="1094"/>
    </w:p>
    <w:p w14:paraId="461FC34E" w14:textId="77777777" w:rsidR="00573AF5" w:rsidRDefault="00573AF5">
      <w:pPr>
        <w:rPr>
          <w:noProof/>
        </w:rPr>
      </w:pPr>
      <w:r>
        <w:rPr>
          <w:noProof/>
        </w:rPr>
        <w:t>This functional definition applies to a request for treatment authorization.  Although this message also pertains to the payor, it differs greatly from that of an insurance information request.  This message is used to request an authorization for specific procedures.  Just as patient identification was important in an insurance information request, the focus of this functional area is provider identification, requested treatments/procedures and, in many cases, clinical information on a patient needed to fulfill review or certification requirements.</w:t>
      </w:r>
    </w:p>
    <w:p w14:paraId="4B945749" w14:textId="77777777" w:rsidR="00573AF5" w:rsidRDefault="00573AF5">
      <w:pPr>
        <w:pStyle w:val="Heading3"/>
        <w:rPr>
          <w:noProof/>
        </w:rPr>
      </w:pPr>
      <w:bookmarkStart w:id="1095" w:name="_Toc28982328"/>
      <w:r>
        <w:rPr>
          <w:noProof/>
        </w:rPr>
        <w:t>RQA/RPA - Request Patient Authorization Message (Event I08)</w:t>
      </w:r>
      <w:bookmarkEnd w:id="1095"/>
      <w:r w:rsidR="00FD02FB">
        <w:rPr>
          <w:noProof/>
        </w:rPr>
        <w:fldChar w:fldCharType="begin"/>
      </w:r>
      <w:r>
        <w:rPr>
          <w:noProof/>
        </w:rPr>
        <w:instrText xml:space="preserve"> XE "RQA" </w:instrText>
      </w:r>
      <w:r w:rsidR="00FD02FB">
        <w:rPr>
          <w:noProof/>
        </w:rPr>
        <w:fldChar w:fldCharType="end"/>
      </w:r>
      <w:r w:rsidR="00FD02FB">
        <w:rPr>
          <w:noProof/>
        </w:rPr>
        <w:fldChar w:fldCharType="begin"/>
      </w:r>
      <w:r>
        <w:rPr>
          <w:noProof/>
        </w:rPr>
        <w:instrText xml:space="preserve"> XE "RPA" </w:instrText>
      </w:r>
      <w:r w:rsidR="00FD02FB">
        <w:rPr>
          <w:noProof/>
        </w:rPr>
        <w:fldChar w:fldCharType="end"/>
      </w:r>
      <w:r w:rsidR="00FD02FB">
        <w:rPr>
          <w:noProof/>
        </w:rPr>
        <w:fldChar w:fldCharType="begin"/>
      </w:r>
      <w:r>
        <w:rPr>
          <w:noProof/>
        </w:rPr>
        <w:instrText xml:space="preserve"> XE "Messages:RQA" </w:instrText>
      </w:r>
      <w:r w:rsidR="00FD02FB">
        <w:rPr>
          <w:noProof/>
        </w:rPr>
        <w:fldChar w:fldCharType="end"/>
      </w:r>
      <w:r w:rsidR="00FD02FB">
        <w:rPr>
          <w:noProof/>
        </w:rPr>
        <w:fldChar w:fldCharType="begin"/>
      </w:r>
      <w:r>
        <w:rPr>
          <w:noProof/>
        </w:rPr>
        <w:instrText xml:space="preserve"> XE "Messages:RPA" </w:instrText>
      </w:r>
      <w:r w:rsidR="00FD02FB">
        <w:rPr>
          <w:noProof/>
        </w:rPr>
        <w:fldChar w:fldCharType="end"/>
      </w:r>
    </w:p>
    <w:p w14:paraId="14E55E18" w14:textId="77777777" w:rsidR="00573AF5" w:rsidRDefault="00573AF5" w:rsidP="00C87B0A">
      <w:pPr>
        <w:pStyle w:val="NormalIndented"/>
      </w:pPr>
      <w:r>
        <w:t>All trigger events in this group use the following message definition.</w:t>
      </w:r>
    </w:p>
    <w:p w14:paraId="3CBBEEB7" w14:textId="77777777" w:rsidR="00573AF5" w:rsidRDefault="00573AF5">
      <w:pPr>
        <w:pStyle w:val="MsgTableCaption"/>
        <w:rPr>
          <w:noProof/>
        </w:rPr>
      </w:pPr>
      <w:r>
        <w:rPr>
          <w:noProof/>
        </w:rPr>
        <w:t xml:space="preserve">RQA^I08-I11^RQA_I08: Request Patient Authorization </w:t>
      </w:r>
      <w:r w:rsidR="00FD02FB">
        <w:rPr>
          <w:noProof/>
        </w:rPr>
        <w:fldChar w:fldCharType="begin"/>
      </w:r>
      <w:r>
        <w:rPr>
          <w:noProof/>
        </w:rPr>
        <w:instrText xml:space="preserve"> XE ""RQA Request patient authorization""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Change w:id="1096">
          <w:tblGrid>
            <w:gridCol w:w="2882"/>
            <w:gridCol w:w="4321"/>
            <w:gridCol w:w="864"/>
            <w:gridCol w:w="1008"/>
          </w:tblGrid>
        </w:tblGridChange>
      </w:tblGrid>
      <w:tr w:rsidR="00573AF5" w:rsidRPr="00573AF5" w14:paraId="541B3C5B" w14:textId="77777777" w:rsidTr="008370EC">
        <w:trPr>
          <w:tblHeader/>
          <w:jc w:val="center"/>
        </w:trPr>
        <w:tc>
          <w:tcPr>
            <w:tcW w:w="2882" w:type="dxa"/>
            <w:tcBorders>
              <w:top w:val="single" w:sz="2" w:space="0" w:color="auto"/>
              <w:left w:val="nil"/>
              <w:bottom w:val="single" w:sz="4" w:space="0" w:color="auto"/>
              <w:right w:val="nil"/>
            </w:tcBorders>
            <w:shd w:val="clear" w:color="auto" w:fill="FFFFFF"/>
          </w:tcPr>
          <w:p w14:paraId="10C1B2BB"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71F27803"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7DF30140"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E83DF52" w14:textId="77777777" w:rsidR="00573AF5" w:rsidRDefault="00573AF5">
            <w:pPr>
              <w:pStyle w:val="MsgTableHeader"/>
              <w:jc w:val="center"/>
              <w:rPr>
                <w:noProof/>
              </w:rPr>
            </w:pPr>
            <w:r>
              <w:rPr>
                <w:noProof/>
              </w:rPr>
              <w:t>Chapter</w:t>
            </w:r>
          </w:p>
        </w:tc>
      </w:tr>
      <w:tr w:rsidR="00573AF5" w:rsidRPr="00573AF5" w14:paraId="57C3964B" w14:textId="77777777" w:rsidTr="008370EC">
        <w:trPr>
          <w:jc w:val="center"/>
        </w:trPr>
        <w:tc>
          <w:tcPr>
            <w:tcW w:w="2882" w:type="dxa"/>
            <w:tcBorders>
              <w:top w:val="single" w:sz="4" w:space="0" w:color="auto"/>
              <w:left w:val="nil"/>
              <w:bottom w:val="dotted" w:sz="4" w:space="0" w:color="auto"/>
              <w:right w:val="nil"/>
            </w:tcBorders>
            <w:shd w:val="clear" w:color="auto" w:fill="FFFFFF"/>
          </w:tcPr>
          <w:p w14:paraId="33E75ABB"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4D909272"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E4F0970"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9E859" w14:textId="77777777" w:rsidR="00573AF5" w:rsidRDefault="00573AF5">
            <w:pPr>
              <w:pStyle w:val="MsgTableBody"/>
              <w:jc w:val="center"/>
              <w:rPr>
                <w:noProof/>
              </w:rPr>
            </w:pPr>
            <w:r>
              <w:rPr>
                <w:noProof/>
              </w:rPr>
              <w:t>2</w:t>
            </w:r>
          </w:p>
        </w:tc>
      </w:tr>
      <w:tr w:rsidR="00573AF5" w:rsidRPr="00573AF5" w14:paraId="3AB06DA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5698DBF"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3D6F8B57"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7B414FD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A1A129" w14:textId="77777777" w:rsidR="00573AF5" w:rsidRDefault="00573AF5">
            <w:pPr>
              <w:pStyle w:val="MsgTableBody"/>
              <w:jc w:val="center"/>
              <w:rPr>
                <w:noProof/>
              </w:rPr>
            </w:pPr>
            <w:r>
              <w:rPr>
                <w:noProof/>
              </w:rPr>
              <w:t>2</w:t>
            </w:r>
          </w:p>
        </w:tc>
      </w:tr>
      <w:tr w:rsidR="00573AF5" w:rsidRPr="00573AF5" w14:paraId="784B6FA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D6B4549" w14:textId="77777777" w:rsidR="00EC2E1B"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374DBC0A" w14:textId="77777777" w:rsidR="00EC2E1B"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33A02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93CDD0" w14:textId="77777777" w:rsidR="00EC2E1B" w:rsidRDefault="00573AF5" w:rsidP="00FD2086">
            <w:pPr>
              <w:pStyle w:val="MsgTableBody"/>
              <w:jc w:val="center"/>
              <w:rPr>
                <w:noProof/>
              </w:rPr>
            </w:pPr>
            <w:r>
              <w:rPr>
                <w:noProof/>
              </w:rPr>
              <w:t>2</w:t>
            </w:r>
          </w:p>
        </w:tc>
      </w:tr>
      <w:tr w:rsidR="00573AF5" w:rsidRPr="00573AF5" w14:paraId="0B6B1E1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106C092" w14:textId="77777777" w:rsidR="00573AF5" w:rsidRDefault="00573AF5">
            <w:pPr>
              <w:pStyle w:val="MsgTableBody"/>
              <w:rPr>
                <w:noProof/>
              </w:rPr>
            </w:pPr>
            <w:r>
              <w:rPr>
                <w:noProof/>
              </w:rPr>
              <w:t>[</w:t>
            </w:r>
            <w:hyperlink w:anchor="RFI" w:history="1">
              <w:r>
                <w:rPr>
                  <w:rStyle w:val="Hyperlink"/>
                  <w:noProof/>
                </w:rPr>
                <w:t>RF1</w:t>
              </w:r>
            </w:hyperlink>
            <w:r>
              <w:rPr>
                <w:noProof/>
              </w:rPr>
              <w:t>]</w:t>
            </w:r>
          </w:p>
        </w:tc>
        <w:tc>
          <w:tcPr>
            <w:tcW w:w="4321" w:type="dxa"/>
            <w:tcBorders>
              <w:top w:val="dotted" w:sz="4" w:space="0" w:color="auto"/>
              <w:left w:val="nil"/>
              <w:bottom w:val="dotted" w:sz="4" w:space="0" w:color="auto"/>
              <w:right w:val="nil"/>
            </w:tcBorders>
            <w:shd w:val="clear" w:color="auto" w:fill="FFFFFF"/>
          </w:tcPr>
          <w:p w14:paraId="7B165A5B" w14:textId="77777777" w:rsidR="00573AF5" w:rsidRDefault="00573AF5">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2395538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2AB87" w14:textId="77777777" w:rsidR="00573AF5" w:rsidRDefault="00573AF5">
            <w:pPr>
              <w:pStyle w:val="MsgTableBody"/>
              <w:jc w:val="center"/>
              <w:rPr>
                <w:noProof/>
              </w:rPr>
            </w:pPr>
            <w:r>
              <w:rPr>
                <w:noProof/>
              </w:rPr>
              <w:t>11</w:t>
            </w:r>
          </w:p>
        </w:tc>
      </w:tr>
      <w:tr w:rsidR="00EC2E1B" w:rsidRPr="00573AF5" w14:paraId="0312E77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76DBC69" w14:textId="77777777" w:rsidR="00EC2E1B" w:rsidRDefault="00EC2E1B" w:rsidP="00EC2E1B">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7E1C523" w14:textId="77777777" w:rsidR="00EC2E1B" w:rsidRDefault="00EC2E1B" w:rsidP="00EC2E1B">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6B54A402" w14:textId="77777777" w:rsidR="00EC2E1B" w:rsidRDefault="00EC2E1B" w:rsidP="00EC2E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4C7D4" w14:textId="77777777" w:rsidR="00EC2E1B" w:rsidRDefault="00EC2E1B" w:rsidP="00EC2E1B">
            <w:pPr>
              <w:pStyle w:val="MsgTableBody"/>
              <w:jc w:val="center"/>
              <w:rPr>
                <w:noProof/>
              </w:rPr>
            </w:pPr>
          </w:p>
        </w:tc>
      </w:tr>
      <w:tr w:rsidR="00EC2E1B" w:rsidRPr="00573AF5" w14:paraId="4B5576F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7464C5F" w14:textId="77777777" w:rsidR="00EC2E1B" w:rsidRDefault="00EC2E1B" w:rsidP="00EC2E1B">
            <w:pPr>
              <w:pStyle w:val="MsgTableBody"/>
              <w:rPr>
                <w:noProof/>
              </w:rPr>
            </w:pPr>
            <w:r>
              <w:rPr>
                <w:noProof/>
              </w:rPr>
              <w:t xml:space="preserve">  </w:t>
            </w:r>
            <w:hyperlink w:anchor="AUT" w:history="1">
              <w:r>
                <w:rPr>
                  <w:rStyle w:val="Hyperlink"/>
                  <w:noProof/>
                </w:rPr>
                <w:t>AUT</w:t>
              </w:r>
            </w:hyperlink>
          </w:p>
        </w:tc>
        <w:tc>
          <w:tcPr>
            <w:tcW w:w="4321" w:type="dxa"/>
            <w:tcBorders>
              <w:top w:val="dotted" w:sz="4" w:space="0" w:color="auto"/>
              <w:left w:val="nil"/>
              <w:bottom w:val="dotted" w:sz="4" w:space="0" w:color="auto"/>
              <w:right w:val="nil"/>
            </w:tcBorders>
            <w:shd w:val="clear" w:color="auto" w:fill="FFFFFF"/>
          </w:tcPr>
          <w:p w14:paraId="2EEC9C53" w14:textId="77777777" w:rsidR="00EC2E1B" w:rsidRDefault="00EC2E1B" w:rsidP="00EC2E1B">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4635F562" w14:textId="77777777" w:rsidR="00EC2E1B" w:rsidRDefault="00EC2E1B" w:rsidP="00EC2E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138802" w14:textId="77777777" w:rsidR="00EC2E1B" w:rsidRDefault="00EC2E1B" w:rsidP="00EC2E1B">
            <w:pPr>
              <w:pStyle w:val="MsgTableBody"/>
              <w:jc w:val="center"/>
              <w:rPr>
                <w:noProof/>
              </w:rPr>
            </w:pPr>
            <w:r>
              <w:rPr>
                <w:noProof/>
              </w:rPr>
              <w:t>11</w:t>
            </w:r>
          </w:p>
        </w:tc>
      </w:tr>
      <w:tr w:rsidR="00C32C72" w:rsidRPr="00573AF5" w14:paraId="11FD19B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8C1AB16" w14:textId="77777777" w:rsidR="00C32C72" w:rsidRDefault="00C32C72" w:rsidP="00C32C72">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28CD3E2A"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4D69C8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108D9" w14:textId="77777777" w:rsidR="00C32C72" w:rsidRDefault="00C32C72" w:rsidP="00C32C72">
            <w:pPr>
              <w:pStyle w:val="MsgTableBody"/>
              <w:jc w:val="center"/>
              <w:rPr>
                <w:noProof/>
              </w:rPr>
            </w:pPr>
            <w:r>
              <w:rPr>
                <w:noProof/>
              </w:rPr>
              <w:t>11</w:t>
            </w:r>
          </w:p>
        </w:tc>
      </w:tr>
      <w:tr w:rsidR="00C32C72" w:rsidRPr="00573AF5" w14:paraId="09F7E26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5D053C1" w14:textId="77777777" w:rsidR="00C32C72" w:rsidRDefault="00C32C72" w:rsidP="00C32C72">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429D787" w14:textId="77777777" w:rsidR="00C32C72" w:rsidRDefault="00C32C72" w:rsidP="00C32C72">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243E034D"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16FB8" w14:textId="77777777" w:rsidR="00C32C72" w:rsidRDefault="00C32C72" w:rsidP="00C32C72">
            <w:pPr>
              <w:pStyle w:val="MsgTableBody"/>
              <w:jc w:val="center"/>
              <w:rPr>
                <w:noProof/>
              </w:rPr>
            </w:pPr>
          </w:p>
        </w:tc>
      </w:tr>
      <w:tr w:rsidR="00C32C72" w:rsidRPr="00573AF5" w14:paraId="3EA67E4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5B45286" w14:textId="77777777" w:rsidR="00C32C72" w:rsidRDefault="00C32C72" w:rsidP="00C32C72">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1CE8364" w14:textId="77777777" w:rsidR="00C32C72" w:rsidRDefault="00C32C72" w:rsidP="00C32C72">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1A9393A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9559E5" w14:textId="77777777" w:rsidR="00C32C72" w:rsidRDefault="00C32C72" w:rsidP="00C32C72">
            <w:pPr>
              <w:pStyle w:val="MsgTableBody"/>
              <w:jc w:val="center"/>
              <w:rPr>
                <w:noProof/>
              </w:rPr>
            </w:pPr>
          </w:p>
        </w:tc>
      </w:tr>
      <w:tr w:rsidR="00C32C72" w:rsidRPr="00573AF5" w14:paraId="2FC6599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448678E" w14:textId="77777777" w:rsidR="00C32C72" w:rsidRDefault="00C32C72" w:rsidP="00C32C72">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38B977AC" w14:textId="77777777" w:rsidR="00C32C72" w:rsidRDefault="00C32C72" w:rsidP="00C32C72">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3E30C718"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2B3BD" w14:textId="77777777" w:rsidR="00C32C72" w:rsidRDefault="00C32C72" w:rsidP="00C32C72">
            <w:pPr>
              <w:pStyle w:val="MsgTableBody"/>
              <w:jc w:val="center"/>
              <w:rPr>
                <w:noProof/>
              </w:rPr>
            </w:pPr>
            <w:r>
              <w:rPr>
                <w:noProof/>
              </w:rPr>
              <w:t>11</w:t>
            </w:r>
          </w:p>
        </w:tc>
      </w:tr>
      <w:tr w:rsidR="00C32C72" w:rsidRPr="00573AF5" w14:paraId="583C1E3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766C58C" w14:textId="77777777" w:rsidR="00C32C72" w:rsidRDefault="00C32C72" w:rsidP="00C32C72">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6CB57CB3"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097DCE00"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489ED" w14:textId="77777777" w:rsidR="00C32C72" w:rsidRDefault="00C32C72" w:rsidP="00C32C72">
            <w:pPr>
              <w:pStyle w:val="MsgTableBody"/>
              <w:jc w:val="center"/>
              <w:rPr>
                <w:noProof/>
              </w:rPr>
            </w:pPr>
            <w:r>
              <w:rPr>
                <w:noProof/>
              </w:rPr>
              <w:t>11</w:t>
            </w:r>
          </w:p>
        </w:tc>
      </w:tr>
      <w:tr w:rsidR="00C32C72" w:rsidRPr="00573AF5" w14:paraId="14A6161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5600B03" w14:textId="77777777" w:rsidR="00C32C72" w:rsidRDefault="00C32C72" w:rsidP="00C32C72">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0931C34" w14:textId="77777777" w:rsidR="00C32C72" w:rsidRDefault="00C32C72" w:rsidP="00C32C72">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6ADAD83"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66464" w14:textId="77777777" w:rsidR="00C32C72" w:rsidRDefault="00C32C72" w:rsidP="00C32C72">
            <w:pPr>
              <w:pStyle w:val="MsgTableBody"/>
              <w:jc w:val="center"/>
              <w:rPr>
                <w:noProof/>
              </w:rPr>
            </w:pPr>
          </w:p>
        </w:tc>
      </w:tr>
      <w:tr w:rsidR="00C32C72" w:rsidRPr="00573AF5" w14:paraId="4B5487E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2AA27F4" w14:textId="77777777" w:rsidR="00C32C72" w:rsidRDefault="00C32C72" w:rsidP="00C32C72">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14CB8CF1" w14:textId="77777777" w:rsidR="00C32C72" w:rsidRDefault="00C32C72" w:rsidP="00C32C72">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FEAB01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291EA" w14:textId="77777777" w:rsidR="00C32C72" w:rsidRDefault="00C32C72" w:rsidP="00C32C72">
            <w:pPr>
              <w:pStyle w:val="MsgTableBody"/>
              <w:jc w:val="center"/>
              <w:rPr>
                <w:noProof/>
              </w:rPr>
            </w:pPr>
            <w:r>
              <w:rPr>
                <w:noProof/>
              </w:rPr>
              <w:t>3</w:t>
            </w:r>
          </w:p>
        </w:tc>
      </w:tr>
      <w:tr w:rsidR="00433EA9" w14:paraId="769A1001" w14:textId="77777777" w:rsidTr="00433EA9">
        <w:tblPrEx>
          <w:tblCellMar>
            <w:left w:w="108" w:type="dxa"/>
            <w:right w:w="108" w:type="dxa"/>
          </w:tblCellMar>
          <w:tblLook w:val="04A0" w:firstRow="1" w:lastRow="0" w:firstColumn="1" w:lastColumn="0" w:noHBand="0" w:noVBand="1"/>
        </w:tblPrEx>
        <w:trPr>
          <w:jc w:val="center"/>
          <w:ins w:id="1097" w:author="Amit Popat" w:date="2022-07-11T09:47:00Z"/>
        </w:trPr>
        <w:tc>
          <w:tcPr>
            <w:tcW w:w="2882" w:type="dxa"/>
            <w:tcBorders>
              <w:top w:val="dotted" w:sz="4" w:space="0" w:color="auto"/>
              <w:left w:val="nil"/>
              <w:bottom w:val="dotted" w:sz="4" w:space="0" w:color="auto"/>
              <w:right w:val="nil"/>
            </w:tcBorders>
            <w:shd w:val="clear" w:color="auto" w:fill="FFFFFF"/>
            <w:hideMark/>
          </w:tcPr>
          <w:p w14:paraId="648D5C00" w14:textId="77777777" w:rsidR="00433EA9" w:rsidRDefault="00433EA9">
            <w:pPr>
              <w:pStyle w:val="MsgTableBody"/>
              <w:spacing w:line="256" w:lineRule="auto"/>
              <w:rPr>
                <w:ins w:id="1098" w:author="Amit Popat" w:date="2022-07-11T09:47:00Z"/>
                <w:b/>
                <w:bCs/>
                <w:noProof/>
                <w:color w:val="FF0000"/>
              </w:rPr>
            </w:pPr>
            <w:ins w:id="1099" w:author="Amit Popat" w:date="2022-07-11T09:47:00Z">
              <w:r>
                <w:rPr>
                  <w:b/>
                  <w:bCs/>
                  <w:noProof/>
                  <w:color w:val="FF0000"/>
                </w:rPr>
                <w:t>[{ GS</w:t>
              </w:r>
              <w:r>
                <w:fldChar w:fldCharType="begin"/>
              </w:r>
              <w:r>
                <w:instrText xml:space="preserve"> HYPERLINK "file:///D:\\Eigene%20Dateien\\2018\\HL7\\Standards\\v2.9%20May\\716%20-%20New.doc" \l "#NK1" </w:instrText>
              </w:r>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1E0F4B76" w14:textId="77777777" w:rsidR="00433EA9" w:rsidRDefault="00433EA9">
            <w:pPr>
              <w:pStyle w:val="MsgTableBody"/>
              <w:spacing w:line="256" w:lineRule="auto"/>
              <w:rPr>
                <w:ins w:id="1100" w:author="Amit Popat" w:date="2022-07-11T09:47:00Z"/>
                <w:b/>
                <w:bCs/>
                <w:noProof/>
                <w:color w:val="FF0000"/>
              </w:rPr>
            </w:pPr>
            <w:ins w:id="1101" w:author="Amit Popat" w:date="2022-07-11T09:47: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4BCEB114" w14:textId="77777777" w:rsidR="00433EA9" w:rsidRDefault="00433EA9">
            <w:pPr>
              <w:pStyle w:val="MsgTableBody"/>
              <w:spacing w:line="256" w:lineRule="auto"/>
              <w:jc w:val="center"/>
              <w:rPr>
                <w:ins w:id="1102" w:author="Amit Popat" w:date="2022-07-11T09:47: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536C237B" w14:textId="77777777" w:rsidR="00433EA9" w:rsidRDefault="00433EA9">
            <w:pPr>
              <w:pStyle w:val="MsgTableBody"/>
              <w:spacing w:line="256" w:lineRule="auto"/>
              <w:jc w:val="center"/>
              <w:rPr>
                <w:ins w:id="1103" w:author="Amit Popat" w:date="2022-07-11T09:47:00Z"/>
                <w:b/>
                <w:bCs/>
                <w:noProof/>
                <w:color w:val="FF0000"/>
              </w:rPr>
            </w:pPr>
            <w:ins w:id="1104" w:author="Amit Popat" w:date="2022-07-11T09:47:00Z">
              <w:r>
                <w:rPr>
                  <w:b/>
                  <w:bCs/>
                  <w:noProof/>
                  <w:color w:val="FF0000"/>
                </w:rPr>
                <w:t>3</w:t>
              </w:r>
            </w:ins>
          </w:p>
        </w:tc>
      </w:tr>
      <w:tr w:rsidR="00433EA9" w14:paraId="33220BE2" w14:textId="77777777" w:rsidTr="00433EA9">
        <w:tblPrEx>
          <w:tblCellMar>
            <w:left w:w="108" w:type="dxa"/>
            <w:right w:w="108" w:type="dxa"/>
          </w:tblCellMar>
          <w:tblLook w:val="04A0" w:firstRow="1" w:lastRow="0" w:firstColumn="1" w:lastColumn="0" w:noHBand="0" w:noVBand="1"/>
        </w:tblPrEx>
        <w:trPr>
          <w:jc w:val="center"/>
          <w:ins w:id="1105" w:author="Amit Popat" w:date="2022-07-11T09:47:00Z"/>
        </w:trPr>
        <w:tc>
          <w:tcPr>
            <w:tcW w:w="2882" w:type="dxa"/>
            <w:tcBorders>
              <w:top w:val="dotted" w:sz="4" w:space="0" w:color="auto"/>
              <w:left w:val="nil"/>
              <w:bottom w:val="dotted" w:sz="4" w:space="0" w:color="auto"/>
              <w:right w:val="nil"/>
            </w:tcBorders>
            <w:shd w:val="clear" w:color="auto" w:fill="FFFFFF"/>
            <w:hideMark/>
          </w:tcPr>
          <w:p w14:paraId="0F64ECE7" w14:textId="77777777" w:rsidR="00433EA9" w:rsidRDefault="00433EA9">
            <w:pPr>
              <w:pStyle w:val="MsgTableBody"/>
              <w:spacing w:line="256" w:lineRule="auto"/>
              <w:rPr>
                <w:ins w:id="1106" w:author="Amit Popat" w:date="2022-07-11T09:47:00Z"/>
                <w:b/>
                <w:bCs/>
                <w:noProof/>
                <w:color w:val="FF0000"/>
              </w:rPr>
            </w:pPr>
            <w:ins w:id="1107" w:author="Amit Popat" w:date="2022-07-11T09:47: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2DE11B2F" w14:textId="77777777" w:rsidR="00433EA9" w:rsidRDefault="00433EA9">
            <w:pPr>
              <w:pStyle w:val="MsgTableBody"/>
              <w:spacing w:line="256" w:lineRule="auto"/>
              <w:rPr>
                <w:ins w:id="1108" w:author="Amit Popat" w:date="2022-07-11T09:47:00Z"/>
                <w:b/>
                <w:bCs/>
                <w:noProof/>
                <w:color w:val="FF0000"/>
              </w:rPr>
            </w:pPr>
            <w:ins w:id="1109" w:author="Amit Popat" w:date="2022-07-11T09:47: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2FDC9592" w14:textId="77777777" w:rsidR="00433EA9" w:rsidRDefault="00433EA9">
            <w:pPr>
              <w:pStyle w:val="MsgTableBody"/>
              <w:spacing w:line="256" w:lineRule="auto"/>
              <w:jc w:val="center"/>
              <w:rPr>
                <w:ins w:id="1110" w:author="Amit Popat" w:date="2022-07-11T09:47: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3C62BE0F" w14:textId="77777777" w:rsidR="00433EA9" w:rsidRDefault="00433EA9">
            <w:pPr>
              <w:pStyle w:val="MsgTableBody"/>
              <w:spacing w:line="256" w:lineRule="auto"/>
              <w:jc w:val="center"/>
              <w:rPr>
                <w:ins w:id="1111" w:author="Amit Popat" w:date="2022-07-11T09:47:00Z"/>
                <w:b/>
                <w:bCs/>
                <w:noProof/>
                <w:color w:val="FF0000"/>
              </w:rPr>
            </w:pPr>
            <w:ins w:id="1112" w:author="Amit Popat" w:date="2022-07-11T09:47:00Z">
              <w:r>
                <w:rPr>
                  <w:b/>
                  <w:bCs/>
                  <w:noProof/>
                  <w:color w:val="FF0000"/>
                </w:rPr>
                <w:t>3</w:t>
              </w:r>
            </w:ins>
          </w:p>
        </w:tc>
      </w:tr>
      <w:tr w:rsidR="00433EA9" w14:paraId="11C393BF" w14:textId="77777777" w:rsidTr="00433EA9">
        <w:tblPrEx>
          <w:tblCellMar>
            <w:left w:w="108" w:type="dxa"/>
            <w:right w:w="108" w:type="dxa"/>
          </w:tblCellMar>
          <w:tblLook w:val="04A0" w:firstRow="1" w:lastRow="0" w:firstColumn="1" w:lastColumn="0" w:noHBand="0" w:noVBand="1"/>
        </w:tblPrEx>
        <w:trPr>
          <w:jc w:val="center"/>
          <w:ins w:id="1113" w:author="Amit Popat" w:date="2022-07-11T09:47:00Z"/>
        </w:trPr>
        <w:tc>
          <w:tcPr>
            <w:tcW w:w="2882" w:type="dxa"/>
            <w:tcBorders>
              <w:top w:val="dotted" w:sz="4" w:space="0" w:color="auto"/>
              <w:left w:val="nil"/>
              <w:bottom w:val="dotted" w:sz="4" w:space="0" w:color="auto"/>
              <w:right w:val="nil"/>
            </w:tcBorders>
            <w:shd w:val="clear" w:color="auto" w:fill="FFFFFF"/>
            <w:hideMark/>
          </w:tcPr>
          <w:p w14:paraId="3C2EAD0D" w14:textId="77777777" w:rsidR="00433EA9" w:rsidRDefault="00433EA9">
            <w:pPr>
              <w:pStyle w:val="MsgTableBody"/>
              <w:spacing w:line="256" w:lineRule="auto"/>
              <w:rPr>
                <w:ins w:id="1114" w:author="Amit Popat" w:date="2022-07-11T09:47:00Z"/>
                <w:b/>
                <w:bCs/>
                <w:noProof/>
                <w:color w:val="FF0000"/>
              </w:rPr>
            </w:pPr>
            <w:ins w:id="1115" w:author="Amit Popat" w:date="2022-07-11T09:47: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65B19E4B" w14:textId="77777777" w:rsidR="00433EA9" w:rsidRDefault="00433EA9">
            <w:pPr>
              <w:pStyle w:val="MsgTableBody"/>
              <w:spacing w:line="256" w:lineRule="auto"/>
              <w:rPr>
                <w:ins w:id="1116" w:author="Amit Popat" w:date="2022-07-11T09:47:00Z"/>
                <w:b/>
                <w:bCs/>
                <w:noProof/>
                <w:color w:val="FF0000"/>
              </w:rPr>
            </w:pPr>
            <w:ins w:id="1117" w:author="Amit Popat" w:date="2022-07-11T09:47: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6A128387" w14:textId="77777777" w:rsidR="00433EA9" w:rsidRDefault="00433EA9">
            <w:pPr>
              <w:pStyle w:val="MsgTableBody"/>
              <w:spacing w:line="256" w:lineRule="auto"/>
              <w:jc w:val="center"/>
              <w:rPr>
                <w:ins w:id="1118" w:author="Amit Popat" w:date="2022-07-11T09:47: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634CBB8A" w14:textId="77777777" w:rsidR="00433EA9" w:rsidRDefault="00433EA9">
            <w:pPr>
              <w:pStyle w:val="MsgTableBody"/>
              <w:spacing w:line="256" w:lineRule="auto"/>
              <w:jc w:val="center"/>
              <w:rPr>
                <w:ins w:id="1119" w:author="Amit Popat" w:date="2022-07-11T09:47:00Z"/>
                <w:b/>
                <w:bCs/>
                <w:noProof/>
                <w:color w:val="FF0000"/>
              </w:rPr>
            </w:pPr>
            <w:ins w:id="1120" w:author="Amit Popat" w:date="2022-07-11T09:47:00Z">
              <w:r>
                <w:rPr>
                  <w:b/>
                  <w:bCs/>
                  <w:noProof/>
                  <w:color w:val="FF0000"/>
                </w:rPr>
                <w:t>3</w:t>
              </w:r>
            </w:ins>
          </w:p>
        </w:tc>
      </w:tr>
      <w:tr w:rsidR="008370EC" w14:paraId="4E4FF59D" w14:textId="77777777" w:rsidTr="00F8714F">
        <w:tblPrEx>
          <w:tblCellMar>
            <w:left w:w="108" w:type="dxa"/>
            <w:right w:w="108" w:type="dxa"/>
          </w:tblCellMar>
          <w:tblLook w:val="04A0" w:firstRow="1" w:lastRow="0" w:firstColumn="1" w:lastColumn="0" w:noHBand="0" w:noVBand="1"/>
        </w:tblPrEx>
        <w:trPr>
          <w:jc w:val="center"/>
          <w:ins w:id="1121" w:author="Amit Popat" w:date="2022-07-11T10:27:00Z"/>
        </w:trPr>
        <w:tc>
          <w:tcPr>
            <w:tcW w:w="2882" w:type="dxa"/>
            <w:tcBorders>
              <w:top w:val="dotted" w:sz="4" w:space="0" w:color="auto"/>
              <w:left w:val="nil"/>
              <w:bottom w:val="dotted" w:sz="4" w:space="0" w:color="auto"/>
              <w:right w:val="nil"/>
            </w:tcBorders>
            <w:shd w:val="clear" w:color="auto" w:fill="FFFFFF"/>
          </w:tcPr>
          <w:p w14:paraId="668E4CB4" w14:textId="77777777" w:rsidR="008370EC" w:rsidRDefault="008370EC" w:rsidP="00F8714F">
            <w:pPr>
              <w:pStyle w:val="MsgTableBody"/>
              <w:spacing w:line="256" w:lineRule="auto"/>
              <w:rPr>
                <w:ins w:id="1122" w:author="Amit Popat" w:date="2022-07-11T10:27:00Z"/>
                <w:b/>
                <w:bCs/>
                <w:noProof/>
                <w:color w:val="FF0000"/>
              </w:rPr>
            </w:pPr>
            <w:ins w:id="1123" w:author="Amit Popat" w:date="2022-07-11T10:27:00Z">
              <w:r>
                <w:rPr>
                  <w:noProof/>
                </w:rPr>
                <w:t>[{</w:t>
              </w:r>
            </w:ins>
          </w:p>
        </w:tc>
        <w:tc>
          <w:tcPr>
            <w:tcW w:w="4321" w:type="dxa"/>
            <w:tcBorders>
              <w:top w:val="dotted" w:sz="4" w:space="0" w:color="auto"/>
              <w:left w:val="nil"/>
              <w:bottom w:val="dotted" w:sz="4" w:space="0" w:color="auto"/>
              <w:right w:val="nil"/>
            </w:tcBorders>
            <w:shd w:val="clear" w:color="auto" w:fill="FFFFFF"/>
          </w:tcPr>
          <w:p w14:paraId="7C2194EA" w14:textId="77777777" w:rsidR="008370EC" w:rsidRDefault="008370EC" w:rsidP="00F8714F">
            <w:pPr>
              <w:pStyle w:val="MsgTableBody"/>
              <w:spacing w:line="256" w:lineRule="auto"/>
              <w:rPr>
                <w:ins w:id="1124" w:author="Amit Popat" w:date="2022-07-11T10:27:00Z"/>
                <w:b/>
                <w:bCs/>
                <w:noProof/>
                <w:color w:val="FF0000"/>
              </w:rPr>
            </w:pPr>
            <w:ins w:id="1125" w:author="Amit Popat" w:date="2022-07-11T10:27: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2F5ADB0E" w14:textId="77777777" w:rsidR="008370EC" w:rsidRDefault="008370EC" w:rsidP="00F8714F">
            <w:pPr>
              <w:pStyle w:val="MsgTableBody"/>
              <w:spacing w:line="256" w:lineRule="auto"/>
              <w:jc w:val="center"/>
              <w:rPr>
                <w:ins w:id="1126" w:author="Amit Popat" w:date="2022-07-11T10:27:00Z"/>
                <w:b/>
                <w:bCs/>
                <w:noProof/>
                <w:color w:val="FF0000"/>
              </w:rPr>
            </w:pPr>
          </w:p>
        </w:tc>
        <w:tc>
          <w:tcPr>
            <w:tcW w:w="1008" w:type="dxa"/>
            <w:tcBorders>
              <w:top w:val="dotted" w:sz="4" w:space="0" w:color="auto"/>
              <w:left w:val="nil"/>
              <w:bottom w:val="dotted" w:sz="4" w:space="0" w:color="auto"/>
              <w:right w:val="nil"/>
            </w:tcBorders>
            <w:shd w:val="clear" w:color="auto" w:fill="FFFFFF"/>
          </w:tcPr>
          <w:p w14:paraId="4B928047" w14:textId="77777777" w:rsidR="008370EC" w:rsidRDefault="008370EC" w:rsidP="00F8714F">
            <w:pPr>
              <w:pStyle w:val="MsgTableBody"/>
              <w:spacing w:line="256" w:lineRule="auto"/>
              <w:jc w:val="center"/>
              <w:rPr>
                <w:ins w:id="1127" w:author="Amit Popat" w:date="2022-07-11T10:27:00Z"/>
                <w:b/>
                <w:bCs/>
                <w:noProof/>
                <w:color w:val="FF0000"/>
              </w:rPr>
            </w:pPr>
          </w:p>
        </w:tc>
      </w:tr>
      <w:tr w:rsidR="008370EC" w14:paraId="3B9798C6" w14:textId="77777777" w:rsidTr="00F8714F">
        <w:tblPrEx>
          <w:tblCellMar>
            <w:left w:w="108" w:type="dxa"/>
            <w:right w:w="108" w:type="dxa"/>
          </w:tblCellMar>
        </w:tblPrEx>
        <w:trPr>
          <w:jc w:val="center"/>
          <w:ins w:id="1128" w:author="Amit Popat" w:date="2022-07-11T10:27:00Z"/>
        </w:trPr>
        <w:tc>
          <w:tcPr>
            <w:tcW w:w="2882" w:type="dxa"/>
            <w:tcBorders>
              <w:top w:val="dotted" w:sz="4" w:space="0" w:color="auto"/>
              <w:left w:val="nil"/>
              <w:bottom w:val="dotted" w:sz="4" w:space="0" w:color="auto"/>
              <w:right w:val="nil"/>
            </w:tcBorders>
            <w:shd w:val="clear" w:color="auto" w:fill="FFFFFF"/>
          </w:tcPr>
          <w:p w14:paraId="6C8E6F5C" w14:textId="77777777" w:rsidR="008370EC" w:rsidRDefault="008370EC" w:rsidP="00F8714F">
            <w:pPr>
              <w:pStyle w:val="MsgTableBody"/>
              <w:rPr>
                <w:ins w:id="1129" w:author="Amit Popat" w:date="2022-07-11T10:27:00Z"/>
                <w:noProof/>
              </w:rPr>
            </w:pPr>
            <w:ins w:id="1130" w:author="Amit Popat" w:date="2022-07-11T10:27:00Z">
              <w:r>
                <w:rPr>
                  <w:noProof/>
                </w:rPr>
                <w:lastRenderedPageBreak/>
                <w:t xml:space="preserve">     </w:t>
              </w:r>
              <w:r>
                <w:fldChar w:fldCharType="begin"/>
              </w:r>
              <w:r>
                <w:instrText xml:space="preserve"> HYPERLINK "file:///D:\\Eigene%20Dateien\\2018\\HL7\\Standards\\v2.9%20May\\716%20-%20New.doc" \l "#NK1" </w:instrText>
              </w:r>
              <w:r>
                <w:fldChar w:fldCharType="separate"/>
              </w:r>
              <w:r>
                <w:rPr>
                  <w:rStyle w:val="Hyperlink"/>
                  <w:noProof/>
                </w:rPr>
                <w:t>NK1</w:t>
              </w:r>
              <w:r>
                <w:fldChar w:fldCharType="end"/>
              </w:r>
              <w:r>
                <w:rPr>
                  <w:noProof/>
                </w:rPr>
                <w:t xml:space="preserve">   </w:t>
              </w:r>
            </w:ins>
          </w:p>
        </w:tc>
        <w:tc>
          <w:tcPr>
            <w:tcW w:w="4321" w:type="dxa"/>
            <w:tcBorders>
              <w:top w:val="dotted" w:sz="4" w:space="0" w:color="auto"/>
              <w:left w:val="nil"/>
              <w:bottom w:val="dotted" w:sz="4" w:space="0" w:color="auto"/>
              <w:right w:val="nil"/>
            </w:tcBorders>
            <w:shd w:val="clear" w:color="auto" w:fill="FFFFFF"/>
          </w:tcPr>
          <w:p w14:paraId="2F5308C5" w14:textId="77777777" w:rsidR="008370EC" w:rsidRDefault="008370EC" w:rsidP="00F8714F">
            <w:pPr>
              <w:pStyle w:val="MsgTableBody"/>
              <w:rPr>
                <w:ins w:id="1131" w:author="Amit Popat" w:date="2022-07-11T10:27:00Z"/>
                <w:noProof/>
              </w:rPr>
            </w:pPr>
            <w:ins w:id="1132" w:author="Amit Popat" w:date="2022-07-11T10:27:00Z">
              <w:r>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1F843A38" w14:textId="77777777" w:rsidR="008370EC" w:rsidRDefault="008370EC" w:rsidP="00F8714F">
            <w:pPr>
              <w:pStyle w:val="MsgTableBody"/>
              <w:jc w:val="center"/>
              <w:rPr>
                <w:ins w:id="1133" w:author="Amit Popat" w:date="2022-07-11T10:27:00Z"/>
                <w:noProof/>
              </w:rPr>
            </w:pPr>
          </w:p>
        </w:tc>
        <w:tc>
          <w:tcPr>
            <w:tcW w:w="1008" w:type="dxa"/>
            <w:tcBorders>
              <w:top w:val="dotted" w:sz="4" w:space="0" w:color="auto"/>
              <w:left w:val="nil"/>
              <w:bottom w:val="dotted" w:sz="4" w:space="0" w:color="auto"/>
              <w:right w:val="nil"/>
            </w:tcBorders>
            <w:shd w:val="clear" w:color="auto" w:fill="FFFFFF"/>
          </w:tcPr>
          <w:p w14:paraId="2EBA4937" w14:textId="77777777" w:rsidR="008370EC" w:rsidRDefault="008370EC" w:rsidP="00F8714F">
            <w:pPr>
              <w:pStyle w:val="MsgTableBody"/>
              <w:jc w:val="center"/>
              <w:rPr>
                <w:ins w:id="1134" w:author="Amit Popat" w:date="2022-07-11T10:27:00Z"/>
                <w:noProof/>
              </w:rPr>
            </w:pPr>
            <w:ins w:id="1135" w:author="Amit Popat" w:date="2022-07-11T10:27:00Z">
              <w:r>
                <w:rPr>
                  <w:noProof/>
                </w:rPr>
                <w:t>3</w:t>
              </w:r>
            </w:ins>
          </w:p>
        </w:tc>
      </w:tr>
      <w:tr w:rsidR="008370EC" w14:paraId="030C3E7A" w14:textId="77777777" w:rsidTr="00F8714F">
        <w:tblPrEx>
          <w:tblCellMar>
            <w:left w:w="108" w:type="dxa"/>
            <w:right w:w="108" w:type="dxa"/>
          </w:tblCellMar>
          <w:tblLook w:val="04A0" w:firstRow="1" w:lastRow="0" w:firstColumn="1" w:lastColumn="0" w:noHBand="0" w:noVBand="1"/>
        </w:tblPrEx>
        <w:trPr>
          <w:jc w:val="center"/>
          <w:ins w:id="1136" w:author="Amit Popat" w:date="2022-07-11T10:27:00Z"/>
        </w:trPr>
        <w:tc>
          <w:tcPr>
            <w:tcW w:w="2882" w:type="dxa"/>
            <w:tcBorders>
              <w:top w:val="dotted" w:sz="4" w:space="0" w:color="auto"/>
              <w:left w:val="nil"/>
              <w:bottom w:val="dotted" w:sz="4" w:space="0" w:color="auto"/>
              <w:right w:val="nil"/>
            </w:tcBorders>
            <w:shd w:val="clear" w:color="auto" w:fill="FFFFFF"/>
            <w:hideMark/>
          </w:tcPr>
          <w:p w14:paraId="41CCBCF2" w14:textId="77777777" w:rsidR="008370EC" w:rsidRDefault="008370EC" w:rsidP="00F8714F">
            <w:pPr>
              <w:pStyle w:val="MsgTableBody"/>
              <w:spacing w:line="256" w:lineRule="auto"/>
              <w:rPr>
                <w:ins w:id="1137" w:author="Amit Popat" w:date="2022-07-11T10:27:00Z"/>
                <w:b/>
                <w:bCs/>
                <w:noProof/>
                <w:color w:val="FF0000"/>
              </w:rPr>
            </w:pPr>
            <w:ins w:id="1138" w:author="Amit Popat" w:date="2022-07-11T10:27:00Z">
              <w:r>
                <w:rPr>
                  <w:b/>
                  <w:bCs/>
                  <w:noProof/>
                  <w:color w:val="FF0000"/>
                </w:rPr>
                <w:t xml:space="preserve">    [{ </w:t>
              </w:r>
              <w:r>
                <w:fldChar w:fldCharType="begin"/>
              </w:r>
              <w:r>
                <w:instrText xml:space="preserve"> HYPERLINK "file:///D:\\Eigene%20Dateien\\2018\\HL7\\Standards\\v2.9%20May\\716%20-%20New.doc" \l "#NK1" </w:instrText>
              </w:r>
              <w:r>
                <w:fldChar w:fldCharType="separate"/>
              </w:r>
              <w:r>
                <w:rPr>
                  <w:rStyle w:val="Hyperlink"/>
                  <w:b/>
                  <w:bCs/>
                  <w:noProof/>
                  <w:color w:val="FF0000"/>
                </w:rPr>
                <w:t>GSP</w:t>
              </w:r>
              <w:r>
                <w:fldChar w:fldCharType="end"/>
              </w:r>
              <w:r>
                <w:rPr>
                  <w:b/>
                  <w:bCs/>
                  <w:color w:val="FF0000"/>
                </w:rPr>
                <w:t xml:space="preserve"> }</w:t>
              </w:r>
              <w:r>
                <w:rPr>
                  <w:b/>
                  <w:bCs/>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667961A9" w14:textId="77777777" w:rsidR="008370EC" w:rsidRDefault="008370EC" w:rsidP="00F8714F">
            <w:pPr>
              <w:pStyle w:val="MsgTableBody"/>
              <w:spacing w:line="256" w:lineRule="auto"/>
              <w:rPr>
                <w:ins w:id="1139" w:author="Amit Popat" w:date="2022-07-11T10:27:00Z"/>
                <w:b/>
                <w:bCs/>
                <w:noProof/>
                <w:color w:val="FF0000"/>
              </w:rPr>
            </w:pPr>
            <w:ins w:id="1140" w:author="Amit Popat" w:date="2022-07-11T10:27: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59A470C0" w14:textId="77777777" w:rsidR="008370EC" w:rsidRDefault="008370EC" w:rsidP="00F8714F">
            <w:pPr>
              <w:pStyle w:val="MsgTableBody"/>
              <w:spacing w:line="256" w:lineRule="auto"/>
              <w:jc w:val="center"/>
              <w:rPr>
                <w:ins w:id="1141" w:author="Amit Popat" w:date="2022-07-11T10:27: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14866638" w14:textId="77777777" w:rsidR="008370EC" w:rsidRDefault="008370EC" w:rsidP="00F8714F">
            <w:pPr>
              <w:pStyle w:val="MsgTableBody"/>
              <w:spacing w:line="256" w:lineRule="auto"/>
              <w:jc w:val="center"/>
              <w:rPr>
                <w:ins w:id="1142" w:author="Amit Popat" w:date="2022-07-11T10:27:00Z"/>
                <w:b/>
                <w:bCs/>
                <w:noProof/>
                <w:color w:val="FF0000"/>
              </w:rPr>
            </w:pPr>
            <w:ins w:id="1143" w:author="Amit Popat" w:date="2022-07-11T10:27:00Z">
              <w:r>
                <w:rPr>
                  <w:b/>
                  <w:bCs/>
                  <w:noProof/>
                  <w:color w:val="FF0000"/>
                </w:rPr>
                <w:t>3</w:t>
              </w:r>
            </w:ins>
          </w:p>
        </w:tc>
      </w:tr>
      <w:tr w:rsidR="008370EC" w14:paraId="5E3047E2" w14:textId="77777777" w:rsidTr="00F8714F">
        <w:tblPrEx>
          <w:tblCellMar>
            <w:left w:w="108" w:type="dxa"/>
            <w:right w:w="108" w:type="dxa"/>
          </w:tblCellMar>
          <w:tblLook w:val="04A0" w:firstRow="1" w:lastRow="0" w:firstColumn="1" w:lastColumn="0" w:noHBand="0" w:noVBand="1"/>
        </w:tblPrEx>
        <w:trPr>
          <w:jc w:val="center"/>
          <w:ins w:id="1144" w:author="Amit Popat" w:date="2022-07-11T10:27:00Z"/>
        </w:trPr>
        <w:tc>
          <w:tcPr>
            <w:tcW w:w="2882" w:type="dxa"/>
            <w:tcBorders>
              <w:top w:val="dotted" w:sz="4" w:space="0" w:color="auto"/>
              <w:left w:val="nil"/>
              <w:bottom w:val="dotted" w:sz="4" w:space="0" w:color="auto"/>
              <w:right w:val="nil"/>
            </w:tcBorders>
            <w:shd w:val="clear" w:color="auto" w:fill="FFFFFF"/>
            <w:hideMark/>
          </w:tcPr>
          <w:p w14:paraId="07C5706B" w14:textId="77777777" w:rsidR="008370EC" w:rsidRDefault="008370EC" w:rsidP="00F8714F">
            <w:pPr>
              <w:pStyle w:val="MsgTableBody"/>
              <w:spacing w:line="256" w:lineRule="auto"/>
              <w:rPr>
                <w:ins w:id="1145" w:author="Amit Popat" w:date="2022-07-11T10:27:00Z"/>
                <w:b/>
                <w:bCs/>
                <w:noProof/>
                <w:color w:val="FF0000"/>
              </w:rPr>
            </w:pPr>
            <w:ins w:id="1146" w:author="Amit Popat" w:date="2022-07-11T10:27:00Z">
              <w:r>
                <w:rPr>
                  <w:b/>
                  <w:bCs/>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3C765ECA" w14:textId="77777777" w:rsidR="008370EC" w:rsidRDefault="008370EC" w:rsidP="00F8714F">
            <w:pPr>
              <w:pStyle w:val="MsgTableBody"/>
              <w:spacing w:line="256" w:lineRule="auto"/>
              <w:rPr>
                <w:ins w:id="1147" w:author="Amit Popat" w:date="2022-07-11T10:27:00Z"/>
                <w:b/>
                <w:bCs/>
                <w:noProof/>
                <w:color w:val="FF0000"/>
              </w:rPr>
            </w:pPr>
            <w:ins w:id="1148" w:author="Amit Popat" w:date="2022-07-11T10:27: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241F3268" w14:textId="77777777" w:rsidR="008370EC" w:rsidRDefault="008370EC" w:rsidP="00F8714F">
            <w:pPr>
              <w:pStyle w:val="MsgTableBody"/>
              <w:spacing w:line="256" w:lineRule="auto"/>
              <w:jc w:val="center"/>
              <w:rPr>
                <w:ins w:id="1149" w:author="Amit Popat" w:date="2022-07-11T10:27: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5BDD91D4" w14:textId="77777777" w:rsidR="008370EC" w:rsidRDefault="008370EC" w:rsidP="00F8714F">
            <w:pPr>
              <w:pStyle w:val="MsgTableBody"/>
              <w:spacing w:line="256" w:lineRule="auto"/>
              <w:jc w:val="center"/>
              <w:rPr>
                <w:ins w:id="1150" w:author="Amit Popat" w:date="2022-07-11T10:27:00Z"/>
                <w:b/>
                <w:bCs/>
                <w:noProof/>
                <w:color w:val="FF0000"/>
              </w:rPr>
            </w:pPr>
            <w:ins w:id="1151" w:author="Amit Popat" w:date="2022-07-11T10:27:00Z">
              <w:r>
                <w:rPr>
                  <w:b/>
                  <w:bCs/>
                  <w:noProof/>
                  <w:color w:val="FF0000"/>
                </w:rPr>
                <w:t>3</w:t>
              </w:r>
            </w:ins>
          </w:p>
        </w:tc>
      </w:tr>
      <w:tr w:rsidR="008370EC" w14:paraId="34780895" w14:textId="77777777" w:rsidTr="00F8714F">
        <w:tblPrEx>
          <w:tblCellMar>
            <w:left w:w="108" w:type="dxa"/>
            <w:right w:w="108" w:type="dxa"/>
          </w:tblCellMar>
          <w:tblLook w:val="04A0" w:firstRow="1" w:lastRow="0" w:firstColumn="1" w:lastColumn="0" w:noHBand="0" w:noVBand="1"/>
        </w:tblPrEx>
        <w:trPr>
          <w:jc w:val="center"/>
          <w:ins w:id="1152" w:author="Amit Popat" w:date="2022-07-11T10:27:00Z"/>
        </w:trPr>
        <w:tc>
          <w:tcPr>
            <w:tcW w:w="2882" w:type="dxa"/>
            <w:tcBorders>
              <w:top w:val="dotted" w:sz="4" w:space="0" w:color="auto"/>
              <w:left w:val="nil"/>
              <w:bottom w:val="dotted" w:sz="4" w:space="0" w:color="auto"/>
              <w:right w:val="nil"/>
            </w:tcBorders>
            <w:shd w:val="clear" w:color="auto" w:fill="FFFFFF"/>
          </w:tcPr>
          <w:p w14:paraId="7D428915" w14:textId="77777777" w:rsidR="008370EC" w:rsidRDefault="008370EC" w:rsidP="00F8714F">
            <w:pPr>
              <w:pStyle w:val="MsgTableBody"/>
              <w:spacing w:line="256" w:lineRule="auto"/>
              <w:rPr>
                <w:ins w:id="1153" w:author="Amit Popat" w:date="2022-07-11T10:27:00Z"/>
                <w:b/>
                <w:bCs/>
                <w:noProof/>
                <w:color w:val="FF0000"/>
              </w:rPr>
            </w:pPr>
            <w:ins w:id="1154" w:author="Amit Popat" w:date="2022-07-11T10:27:00Z">
              <w:r>
                <w:rPr>
                  <w:noProof/>
                </w:rPr>
                <w:t>}]</w:t>
              </w:r>
            </w:ins>
          </w:p>
        </w:tc>
        <w:tc>
          <w:tcPr>
            <w:tcW w:w="4321" w:type="dxa"/>
            <w:tcBorders>
              <w:top w:val="dotted" w:sz="4" w:space="0" w:color="auto"/>
              <w:left w:val="nil"/>
              <w:bottom w:val="dotted" w:sz="4" w:space="0" w:color="auto"/>
              <w:right w:val="nil"/>
            </w:tcBorders>
            <w:shd w:val="clear" w:color="auto" w:fill="FFFFFF"/>
          </w:tcPr>
          <w:p w14:paraId="7C91DE9D" w14:textId="77777777" w:rsidR="008370EC" w:rsidRDefault="008370EC" w:rsidP="00F8714F">
            <w:pPr>
              <w:pStyle w:val="MsgTableBody"/>
              <w:spacing w:line="256" w:lineRule="auto"/>
              <w:rPr>
                <w:ins w:id="1155" w:author="Amit Popat" w:date="2022-07-11T10:27:00Z"/>
                <w:b/>
                <w:bCs/>
                <w:noProof/>
                <w:color w:val="FF0000"/>
              </w:rPr>
            </w:pPr>
            <w:ins w:id="1156" w:author="Amit Popat" w:date="2022-07-11T10:27: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03163423" w14:textId="77777777" w:rsidR="008370EC" w:rsidRDefault="008370EC" w:rsidP="00F8714F">
            <w:pPr>
              <w:pStyle w:val="MsgTableBody"/>
              <w:spacing w:line="256" w:lineRule="auto"/>
              <w:jc w:val="center"/>
              <w:rPr>
                <w:ins w:id="1157" w:author="Amit Popat" w:date="2022-07-11T10:27:00Z"/>
                <w:b/>
                <w:bCs/>
                <w:noProof/>
                <w:color w:val="FF0000"/>
              </w:rPr>
            </w:pPr>
          </w:p>
        </w:tc>
        <w:tc>
          <w:tcPr>
            <w:tcW w:w="1008" w:type="dxa"/>
            <w:tcBorders>
              <w:top w:val="dotted" w:sz="4" w:space="0" w:color="auto"/>
              <w:left w:val="nil"/>
              <w:bottom w:val="dotted" w:sz="4" w:space="0" w:color="auto"/>
              <w:right w:val="nil"/>
            </w:tcBorders>
            <w:shd w:val="clear" w:color="auto" w:fill="FFFFFF"/>
          </w:tcPr>
          <w:p w14:paraId="05DAC303" w14:textId="77777777" w:rsidR="008370EC" w:rsidRDefault="008370EC" w:rsidP="00F8714F">
            <w:pPr>
              <w:pStyle w:val="MsgTableBody"/>
              <w:spacing w:line="256" w:lineRule="auto"/>
              <w:jc w:val="center"/>
              <w:rPr>
                <w:ins w:id="1158" w:author="Amit Popat" w:date="2022-07-11T10:27:00Z"/>
                <w:b/>
                <w:bCs/>
                <w:noProof/>
                <w:color w:val="FF0000"/>
              </w:rPr>
            </w:pPr>
          </w:p>
        </w:tc>
      </w:tr>
      <w:tr w:rsidR="00C32C72" w:rsidRPr="00573AF5" w:rsidDel="008370EC" w14:paraId="4B9839FA" w14:textId="41ADE859" w:rsidTr="008370EC">
        <w:trPr>
          <w:jc w:val="center"/>
          <w:del w:id="1159" w:author="Amit Popat" w:date="2022-07-11T10:27:00Z"/>
        </w:trPr>
        <w:tc>
          <w:tcPr>
            <w:tcW w:w="2882" w:type="dxa"/>
            <w:tcBorders>
              <w:top w:val="dotted" w:sz="4" w:space="0" w:color="auto"/>
              <w:left w:val="nil"/>
              <w:bottom w:val="dotted" w:sz="4" w:space="0" w:color="auto"/>
              <w:right w:val="nil"/>
            </w:tcBorders>
            <w:shd w:val="clear" w:color="auto" w:fill="FFFFFF"/>
          </w:tcPr>
          <w:p w14:paraId="04EDED0E" w14:textId="07A98E76" w:rsidR="00C32C72" w:rsidDel="008370EC" w:rsidRDefault="00C32C72" w:rsidP="00C32C72">
            <w:pPr>
              <w:pStyle w:val="MsgTableBody"/>
              <w:rPr>
                <w:del w:id="1160" w:author="Amit Popat" w:date="2022-07-11T10:27:00Z"/>
                <w:noProof/>
              </w:rPr>
            </w:pPr>
            <w:del w:id="1161" w:author="Amit Popat" w:date="2022-07-11T10:27:00Z">
              <w:r w:rsidDel="008370EC">
                <w:rPr>
                  <w:noProof/>
                </w:rPr>
                <w:delText>[{NK1}]</w:delText>
              </w:r>
            </w:del>
          </w:p>
        </w:tc>
        <w:tc>
          <w:tcPr>
            <w:tcW w:w="4321" w:type="dxa"/>
            <w:tcBorders>
              <w:top w:val="dotted" w:sz="4" w:space="0" w:color="auto"/>
              <w:left w:val="nil"/>
              <w:bottom w:val="dotted" w:sz="4" w:space="0" w:color="auto"/>
              <w:right w:val="nil"/>
            </w:tcBorders>
            <w:shd w:val="clear" w:color="auto" w:fill="FFFFFF"/>
          </w:tcPr>
          <w:p w14:paraId="36ABE08B" w14:textId="2E4EE3AA" w:rsidR="00C32C72" w:rsidDel="008370EC" w:rsidRDefault="00C32C72" w:rsidP="00C32C72">
            <w:pPr>
              <w:pStyle w:val="MsgTableBody"/>
              <w:rPr>
                <w:del w:id="1162" w:author="Amit Popat" w:date="2022-07-11T10:27:00Z"/>
                <w:noProof/>
              </w:rPr>
            </w:pPr>
            <w:del w:id="1163" w:author="Amit Popat" w:date="2022-07-11T10:27:00Z">
              <w:r w:rsidDel="008370EC">
                <w:rPr>
                  <w:noProof/>
                </w:rPr>
                <w:delText>Next of Kin/Associated Parties</w:delText>
              </w:r>
            </w:del>
          </w:p>
        </w:tc>
        <w:tc>
          <w:tcPr>
            <w:tcW w:w="864" w:type="dxa"/>
            <w:tcBorders>
              <w:top w:val="dotted" w:sz="4" w:space="0" w:color="auto"/>
              <w:left w:val="nil"/>
              <w:bottom w:val="dotted" w:sz="4" w:space="0" w:color="auto"/>
              <w:right w:val="nil"/>
            </w:tcBorders>
            <w:shd w:val="clear" w:color="auto" w:fill="FFFFFF"/>
          </w:tcPr>
          <w:p w14:paraId="7AD1FFA5" w14:textId="2380BEAF" w:rsidR="00C32C72" w:rsidDel="008370EC" w:rsidRDefault="00C32C72" w:rsidP="00C32C72">
            <w:pPr>
              <w:pStyle w:val="MsgTableBody"/>
              <w:jc w:val="center"/>
              <w:rPr>
                <w:del w:id="1164" w:author="Amit Popat" w:date="2022-07-11T10:27:00Z"/>
                <w:noProof/>
              </w:rPr>
            </w:pPr>
          </w:p>
        </w:tc>
        <w:tc>
          <w:tcPr>
            <w:tcW w:w="1008" w:type="dxa"/>
            <w:tcBorders>
              <w:top w:val="dotted" w:sz="4" w:space="0" w:color="auto"/>
              <w:left w:val="nil"/>
              <w:bottom w:val="dotted" w:sz="4" w:space="0" w:color="auto"/>
              <w:right w:val="nil"/>
            </w:tcBorders>
            <w:shd w:val="clear" w:color="auto" w:fill="FFFFFF"/>
          </w:tcPr>
          <w:p w14:paraId="65496443" w14:textId="72F1CF62" w:rsidR="00C32C72" w:rsidDel="008370EC" w:rsidRDefault="00C32C72" w:rsidP="00C32C72">
            <w:pPr>
              <w:pStyle w:val="MsgTableBody"/>
              <w:jc w:val="center"/>
              <w:rPr>
                <w:del w:id="1165" w:author="Amit Popat" w:date="2022-07-11T10:27:00Z"/>
                <w:noProof/>
              </w:rPr>
            </w:pPr>
            <w:del w:id="1166" w:author="Amit Popat" w:date="2022-07-11T10:27:00Z">
              <w:r w:rsidDel="008370EC">
                <w:rPr>
                  <w:noProof/>
                </w:rPr>
                <w:delText>6</w:delText>
              </w:r>
            </w:del>
          </w:p>
        </w:tc>
      </w:tr>
      <w:tr w:rsidR="00C32C72" w:rsidRPr="00573AF5" w14:paraId="49640559"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9F50B48" w14:textId="77777777" w:rsidR="00C32C72" w:rsidRDefault="00C32C72" w:rsidP="00C32C72">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8BE8C5E" w14:textId="77777777" w:rsidR="00C32C72" w:rsidRDefault="00C32C72" w:rsidP="00C32C72">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011BC95E"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08DF1C" w14:textId="77777777" w:rsidR="00C32C72" w:rsidRDefault="00C32C72" w:rsidP="00C32C72">
            <w:pPr>
              <w:pStyle w:val="MsgTableBody"/>
              <w:jc w:val="center"/>
              <w:rPr>
                <w:noProof/>
              </w:rPr>
            </w:pPr>
          </w:p>
        </w:tc>
      </w:tr>
      <w:tr w:rsidR="00C32C72" w:rsidRPr="00573AF5" w14:paraId="009DA319"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D2DF3F3" w14:textId="77777777" w:rsidR="00C32C72" w:rsidRDefault="00C32C72" w:rsidP="00C32C72">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06F46D86" w14:textId="77777777" w:rsidR="00C32C72" w:rsidRDefault="00C32C72" w:rsidP="00C32C72">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A1A62A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78A9F" w14:textId="77777777" w:rsidR="00C32C72" w:rsidRDefault="00C32C72" w:rsidP="00C32C72">
            <w:pPr>
              <w:pStyle w:val="MsgTableBody"/>
              <w:jc w:val="center"/>
              <w:rPr>
                <w:noProof/>
              </w:rPr>
            </w:pPr>
            <w:r>
              <w:rPr>
                <w:noProof/>
              </w:rPr>
              <w:t>6</w:t>
            </w:r>
          </w:p>
        </w:tc>
      </w:tr>
      <w:tr w:rsidR="00C32C72" w:rsidRPr="00573AF5" w14:paraId="7364496B"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A86A570" w14:textId="77777777" w:rsidR="00C32C72" w:rsidRDefault="00C32C72" w:rsidP="00C32C72">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A858BBC" w14:textId="77777777" w:rsidR="00C32C72" w:rsidRDefault="00C32C72" w:rsidP="00C32C72">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04E8CA1"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75D474" w14:textId="77777777" w:rsidR="00C32C72" w:rsidRDefault="00C32C72" w:rsidP="00C32C72">
            <w:pPr>
              <w:pStyle w:val="MsgTableBody"/>
              <w:jc w:val="center"/>
              <w:rPr>
                <w:noProof/>
              </w:rPr>
            </w:pPr>
          </w:p>
        </w:tc>
      </w:tr>
      <w:tr w:rsidR="00C32C72" w:rsidRPr="00573AF5" w14:paraId="34039A3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96181A2" w14:textId="77777777" w:rsidR="00C32C72" w:rsidRDefault="00C32C72" w:rsidP="00C32C72">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5CB7161E" w14:textId="77777777" w:rsidR="00C32C72" w:rsidRDefault="00C32C72" w:rsidP="00C32C72">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76D856C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74233" w14:textId="77777777" w:rsidR="00C32C72" w:rsidRDefault="00C32C72" w:rsidP="00C32C72">
            <w:pPr>
              <w:pStyle w:val="MsgTableBody"/>
              <w:jc w:val="center"/>
              <w:rPr>
                <w:noProof/>
              </w:rPr>
            </w:pPr>
            <w:r>
              <w:rPr>
                <w:noProof/>
              </w:rPr>
              <w:t>6</w:t>
            </w:r>
          </w:p>
        </w:tc>
      </w:tr>
      <w:tr w:rsidR="00C32C72" w:rsidRPr="00573AF5" w14:paraId="13698DB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940C55E" w14:textId="77777777" w:rsidR="00C32C72" w:rsidRDefault="00C32C72" w:rsidP="00C32C72">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14E06B43" w14:textId="77777777" w:rsidR="00C32C72" w:rsidRDefault="00C32C72" w:rsidP="00C32C72">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007FA11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53A83A" w14:textId="77777777" w:rsidR="00C32C72" w:rsidRDefault="00C32C72" w:rsidP="00C32C72">
            <w:pPr>
              <w:pStyle w:val="MsgTableBody"/>
              <w:jc w:val="center"/>
              <w:rPr>
                <w:noProof/>
              </w:rPr>
            </w:pPr>
            <w:r>
              <w:rPr>
                <w:noProof/>
              </w:rPr>
              <w:t>6</w:t>
            </w:r>
          </w:p>
        </w:tc>
      </w:tr>
      <w:tr w:rsidR="00C32C72" w:rsidRPr="00573AF5" w14:paraId="53EAC19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36F7AB4" w14:textId="77777777" w:rsidR="00C32C72" w:rsidRDefault="00C32C72" w:rsidP="00C32C72">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76C32C92" w14:textId="77777777" w:rsidR="00C32C72" w:rsidRDefault="00C32C72" w:rsidP="00C32C72">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3891CD6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2E07C" w14:textId="77777777" w:rsidR="00C32C72" w:rsidRDefault="00C32C72" w:rsidP="00C32C72">
            <w:pPr>
              <w:pStyle w:val="MsgTableBody"/>
              <w:jc w:val="center"/>
              <w:rPr>
                <w:noProof/>
              </w:rPr>
            </w:pPr>
            <w:r>
              <w:rPr>
                <w:noProof/>
              </w:rPr>
              <w:t>6</w:t>
            </w:r>
          </w:p>
        </w:tc>
      </w:tr>
      <w:tr w:rsidR="00C32C72" w:rsidRPr="00573AF5" w14:paraId="3041EEB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012E306" w14:textId="77777777" w:rsidR="00C32C72" w:rsidRDefault="00C32C72" w:rsidP="00C32C72">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F9C5D76" w14:textId="77777777" w:rsidR="00C32C72" w:rsidRDefault="00C32C72" w:rsidP="00C32C72">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CBA2A25"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FA2B6" w14:textId="77777777" w:rsidR="00C32C72" w:rsidRDefault="00C32C72" w:rsidP="00C32C72">
            <w:pPr>
              <w:pStyle w:val="MsgTableBody"/>
              <w:jc w:val="center"/>
              <w:rPr>
                <w:noProof/>
              </w:rPr>
            </w:pPr>
          </w:p>
        </w:tc>
      </w:tr>
      <w:tr w:rsidR="00C32C72" w:rsidRPr="00573AF5" w14:paraId="19E17EC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C6FD112" w14:textId="77777777" w:rsidR="00C32C72" w:rsidRDefault="00C32C72" w:rsidP="00C32C72">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8B4A3A4" w14:textId="77777777" w:rsidR="00C32C72" w:rsidRDefault="00C32C72" w:rsidP="00C32C72">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64F6870B"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7A13D" w14:textId="77777777" w:rsidR="00C32C72" w:rsidRDefault="00C32C72" w:rsidP="00C32C72">
            <w:pPr>
              <w:pStyle w:val="MsgTableBody"/>
              <w:jc w:val="center"/>
              <w:rPr>
                <w:noProof/>
              </w:rPr>
            </w:pPr>
          </w:p>
        </w:tc>
      </w:tr>
      <w:tr w:rsidR="00C32C72" w:rsidRPr="00573AF5" w14:paraId="15B12F1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AC83A34" w14:textId="77777777" w:rsidR="00C32C72" w:rsidRDefault="00C32C72" w:rsidP="00C32C72">
            <w:pPr>
              <w:pStyle w:val="MsgTableBody"/>
              <w:rPr>
                <w:noProof/>
              </w:rPr>
            </w:pPr>
            <w:r>
              <w:rPr>
                <w:noProof/>
              </w:rPr>
              <w:t>[ ACC ]</w:t>
            </w:r>
          </w:p>
        </w:tc>
        <w:tc>
          <w:tcPr>
            <w:tcW w:w="4321" w:type="dxa"/>
            <w:tcBorders>
              <w:top w:val="dotted" w:sz="4" w:space="0" w:color="auto"/>
              <w:left w:val="nil"/>
              <w:bottom w:val="dotted" w:sz="4" w:space="0" w:color="auto"/>
              <w:right w:val="nil"/>
            </w:tcBorders>
            <w:shd w:val="clear" w:color="auto" w:fill="FFFFFF"/>
          </w:tcPr>
          <w:p w14:paraId="6E6DCE68" w14:textId="77777777" w:rsidR="00C32C72" w:rsidRDefault="00C32C72" w:rsidP="00C32C72">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05944CD1"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3AA18" w14:textId="77777777" w:rsidR="00C32C72" w:rsidRDefault="00C32C72" w:rsidP="00C32C72">
            <w:pPr>
              <w:pStyle w:val="MsgTableBody"/>
              <w:jc w:val="center"/>
              <w:rPr>
                <w:noProof/>
              </w:rPr>
            </w:pPr>
            <w:r>
              <w:rPr>
                <w:noProof/>
              </w:rPr>
              <w:t>6</w:t>
            </w:r>
          </w:p>
        </w:tc>
      </w:tr>
      <w:tr w:rsidR="00C32C72" w:rsidRPr="00573AF5" w14:paraId="780B8D3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9684D10" w14:textId="77777777" w:rsidR="00C32C72" w:rsidRDefault="00C32C72" w:rsidP="00C32C72">
            <w:pPr>
              <w:pStyle w:val="MsgTableBody"/>
              <w:rPr>
                <w:noProof/>
              </w:rPr>
            </w:pPr>
            <w:r>
              <w:rPr>
                <w:noProof/>
              </w:rPr>
              <w:t>[{DG1}]</w:t>
            </w:r>
          </w:p>
        </w:tc>
        <w:tc>
          <w:tcPr>
            <w:tcW w:w="4321" w:type="dxa"/>
            <w:tcBorders>
              <w:top w:val="dotted" w:sz="4" w:space="0" w:color="auto"/>
              <w:left w:val="nil"/>
              <w:bottom w:val="dotted" w:sz="4" w:space="0" w:color="auto"/>
              <w:right w:val="nil"/>
            </w:tcBorders>
            <w:shd w:val="clear" w:color="auto" w:fill="FFFFFF"/>
          </w:tcPr>
          <w:p w14:paraId="41613222" w14:textId="77777777" w:rsidR="00C32C72" w:rsidRDefault="00C32C72" w:rsidP="00C32C72">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48CD1B9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A85681" w14:textId="77777777" w:rsidR="00C32C72" w:rsidRDefault="00C32C72" w:rsidP="00C32C72">
            <w:pPr>
              <w:pStyle w:val="MsgTableBody"/>
              <w:jc w:val="center"/>
              <w:rPr>
                <w:noProof/>
              </w:rPr>
            </w:pPr>
            <w:r>
              <w:rPr>
                <w:noProof/>
              </w:rPr>
              <w:t>6</w:t>
            </w:r>
          </w:p>
        </w:tc>
      </w:tr>
      <w:tr w:rsidR="00C32C72" w:rsidRPr="00573AF5" w14:paraId="2FACC68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E358F02" w14:textId="77777777" w:rsidR="00C32C72" w:rsidRDefault="00C32C72" w:rsidP="00C32C72">
            <w:pPr>
              <w:pStyle w:val="MsgTableBody"/>
              <w:rPr>
                <w:noProof/>
              </w:rPr>
            </w:pPr>
            <w:r>
              <w:rPr>
                <w:noProof/>
              </w:rPr>
              <w:t>[{DRG}]</w:t>
            </w:r>
          </w:p>
        </w:tc>
        <w:tc>
          <w:tcPr>
            <w:tcW w:w="4321" w:type="dxa"/>
            <w:tcBorders>
              <w:top w:val="dotted" w:sz="4" w:space="0" w:color="auto"/>
              <w:left w:val="nil"/>
              <w:bottom w:val="dotted" w:sz="4" w:space="0" w:color="auto"/>
              <w:right w:val="nil"/>
            </w:tcBorders>
            <w:shd w:val="clear" w:color="auto" w:fill="FFFFFF"/>
          </w:tcPr>
          <w:p w14:paraId="17BC2EB3" w14:textId="77777777" w:rsidR="00C32C72" w:rsidRDefault="00C32C72" w:rsidP="00C32C72">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29583CF4"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731C3" w14:textId="77777777" w:rsidR="00C32C72" w:rsidRDefault="00C32C72" w:rsidP="00C32C72">
            <w:pPr>
              <w:pStyle w:val="MsgTableBody"/>
              <w:jc w:val="center"/>
              <w:rPr>
                <w:noProof/>
              </w:rPr>
            </w:pPr>
            <w:r>
              <w:rPr>
                <w:noProof/>
              </w:rPr>
              <w:t>6</w:t>
            </w:r>
          </w:p>
        </w:tc>
      </w:tr>
      <w:tr w:rsidR="00C32C72" w:rsidRPr="00573AF5" w14:paraId="24B7008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2481357" w14:textId="77777777" w:rsidR="00C32C72" w:rsidRDefault="00C32C72" w:rsidP="00C32C72">
            <w:pPr>
              <w:pStyle w:val="MsgTableBody"/>
              <w:rPr>
                <w:noProof/>
              </w:rPr>
            </w:pPr>
            <w:r>
              <w:rPr>
                <w:noProof/>
              </w:rPr>
              <w:t>[{AL1}]</w:t>
            </w:r>
          </w:p>
        </w:tc>
        <w:tc>
          <w:tcPr>
            <w:tcW w:w="4321" w:type="dxa"/>
            <w:tcBorders>
              <w:top w:val="dotted" w:sz="4" w:space="0" w:color="auto"/>
              <w:left w:val="nil"/>
              <w:bottom w:val="dotted" w:sz="4" w:space="0" w:color="auto"/>
              <w:right w:val="nil"/>
            </w:tcBorders>
            <w:shd w:val="clear" w:color="auto" w:fill="FFFFFF"/>
          </w:tcPr>
          <w:p w14:paraId="721AA73A" w14:textId="77777777" w:rsidR="00C32C72" w:rsidRDefault="00C32C72" w:rsidP="00C32C72">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38E45E0"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1B41C6" w14:textId="77777777" w:rsidR="00C32C72" w:rsidRDefault="00C32C72" w:rsidP="00C32C72">
            <w:pPr>
              <w:pStyle w:val="MsgTableBody"/>
              <w:jc w:val="center"/>
              <w:rPr>
                <w:noProof/>
              </w:rPr>
            </w:pPr>
            <w:r>
              <w:rPr>
                <w:noProof/>
              </w:rPr>
              <w:t>3</w:t>
            </w:r>
          </w:p>
        </w:tc>
      </w:tr>
      <w:tr w:rsidR="00C32C72" w:rsidRPr="00573AF5" w14:paraId="40C8612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B9C0C58" w14:textId="77777777" w:rsidR="00C32C72" w:rsidRDefault="00C32C72" w:rsidP="00C32C72">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4C924284" w14:textId="77777777" w:rsidR="00C32C72" w:rsidRDefault="00C32C72" w:rsidP="00C32C72">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220EA4C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D47CE7" w14:textId="77777777" w:rsidR="00C32C72" w:rsidRDefault="00C32C72" w:rsidP="00C32C72">
            <w:pPr>
              <w:pStyle w:val="MsgTableBody"/>
              <w:jc w:val="center"/>
              <w:rPr>
                <w:noProof/>
              </w:rPr>
            </w:pPr>
          </w:p>
        </w:tc>
      </w:tr>
      <w:tr w:rsidR="00C32C72" w:rsidRPr="00573AF5" w14:paraId="3F0FA8E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24376E5" w14:textId="77777777" w:rsidR="00C32C72" w:rsidRDefault="00C32C72" w:rsidP="00C32C72">
            <w:pPr>
              <w:pStyle w:val="MsgTableBody"/>
              <w:rPr>
                <w:noProof/>
              </w:rPr>
            </w:pPr>
            <w:r>
              <w:rPr>
                <w:noProof/>
              </w:rPr>
              <w:t xml:space="preserve">    PR1</w:t>
            </w:r>
          </w:p>
        </w:tc>
        <w:tc>
          <w:tcPr>
            <w:tcW w:w="4321" w:type="dxa"/>
            <w:tcBorders>
              <w:top w:val="dotted" w:sz="4" w:space="0" w:color="auto"/>
              <w:left w:val="nil"/>
              <w:bottom w:val="dotted" w:sz="4" w:space="0" w:color="auto"/>
              <w:right w:val="nil"/>
            </w:tcBorders>
            <w:shd w:val="clear" w:color="auto" w:fill="FFFFFF"/>
          </w:tcPr>
          <w:p w14:paraId="513520B5" w14:textId="77777777" w:rsidR="00C32C72" w:rsidRDefault="00C32C72" w:rsidP="00C32C72">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7E34A0B5"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06419B" w14:textId="77777777" w:rsidR="00C32C72" w:rsidRDefault="00C32C72" w:rsidP="00C32C72">
            <w:pPr>
              <w:pStyle w:val="MsgTableBody"/>
              <w:jc w:val="center"/>
              <w:rPr>
                <w:noProof/>
              </w:rPr>
            </w:pPr>
            <w:r>
              <w:rPr>
                <w:noProof/>
              </w:rPr>
              <w:t>6</w:t>
            </w:r>
          </w:p>
        </w:tc>
      </w:tr>
      <w:tr w:rsidR="00C32C72" w:rsidRPr="00573AF5" w14:paraId="36E3DD3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6CF9EB4" w14:textId="77777777" w:rsidR="00C32C72" w:rsidRDefault="00C32C72" w:rsidP="00C32C72">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60831BC" w14:textId="77777777" w:rsidR="00C32C72" w:rsidRDefault="00C32C72" w:rsidP="00C32C72">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3368EB0A"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0DAE48" w14:textId="77777777" w:rsidR="00C32C72" w:rsidRDefault="00C32C72" w:rsidP="00C32C72">
            <w:pPr>
              <w:pStyle w:val="MsgTableBody"/>
              <w:jc w:val="center"/>
              <w:rPr>
                <w:noProof/>
              </w:rPr>
            </w:pPr>
          </w:p>
        </w:tc>
      </w:tr>
      <w:tr w:rsidR="00C32C72" w:rsidRPr="00573AF5" w14:paraId="15E3470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EAA77BF" w14:textId="77777777" w:rsidR="00C32C72" w:rsidRDefault="00C32C72" w:rsidP="00C32C72">
            <w:pPr>
              <w:pStyle w:val="MsgTableBody"/>
              <w:rPr>
                <w:noProof/>
              </w:rPr>
            </w:pPr>
            <w:r>
              <w:rPr>
                <w:noProof/>
              </w:rPr>
              <w:t xml:space="preserve">      </w:t>
            </w:r>
            <w:hyperlink w:anchor="AUT" w:history="1">
              <w:r>
                <w:rPr>
                  <w:rStyle w:val="Hyperlink"/>
                  <w:noProof/>
                </w:rPr>
                <w:t>AUT</w:t>
              </w:r>
            </w:hyperlink>
          </w:p>
        </w:tc>
        <w:tc>
          <w:tcPr>
            <w:tcW w:w="4321" w:type="dxa"/>
            <w:tcBorders>
              <w:top w:val="dotted" w:sz="4" w:space="0" w:color="auto"/>
              <w:left w:val="nil"/>
              <w:bottom w:val="dotted" w:sz="4" w:space="0" w:color="auto"/>
              <w:right w:val="nil"/>
            </w:tcBorders>
            <w:shd w:val="clear" w:color="auto" w:fill="FFFFFF"/>
          </w:tcPr>
          <w:p w14:paraId="4CC0C263" w14:textId="77777777" w:rsidR="00C32C72" w:rsidRDefault="00C32C72" w:rsidP="00C32C72">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9EE2E4D"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30DBF" w14:textId="77777777" w:rsidR="00C32C72" w:rsidRDefault="00C32C72" w:rsidP="00C32C72">
            <w:pPr>
              <w:pStyle w:val="MsgTableBody"/>
              <w:jc w:val="center"/>
              <w:rPr>
                <w:noProof/>
              </w:rPr>
            </w:pPr>
            <w:r>
              <w:rPr>
                <w:noProof/>
              </w:rPr>
              <w:t>11</w:t>
            </w:r>
          </w:p>
        </w:tc>
      </w:tr>
      <w:tr w:rsidR="00C32C72" w:rsidRPr="00573AF5" w14:paraId="760CB4C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B29C8CA" w14:textId="77777777" w:rsidR="00C32C72" w:rsidRDefault="00C32C72" w:rsidP="00C32C72">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1D08CC05"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5879F1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F86A1" w14:textId="77777777" w:rsidR="00C32C72" w:rsidRDefault="00C32C72" w:rsidP="00C32C72">
            <w:pPr>
              <w:pStyle w:val="MsgTableBody"/>
              <w:jc w:val="center"/>
              <w:rPr>
                <w:noProof/>
              </w:rPr>
            </w:pPr>
            <w:r>
              <w:rPr>
                <w:noProof/>
              </w:rPr>
              <w:t>11</w:t>
            </w:r>
          </w:p>
        </w:tc>
      </w:tr>
      <w:tr w:rsidR="00C32C72" w:rsidRPr="00573AF5" w14:paraId="2C0604D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07F9ACB" w14:textId="77777777" w:rsidR="00C32C72" w:rsidRDefault="00C32C72" w:rsidP="00C32C72">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A6244A0" w14:textId="77777777" w:rsidR="00C32C72" w:rsidRDefault="00C32C72" w:rsidP="00C32C72">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46EF70A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1E89F" w14:textId="77777777" w:rsidR="00C32C72" w:rsidRDefault="00C32C72" w:rsidP="00C32C72">
            <w:pPr>
              <w:pStyle w:val="MsgTableBody"/>
              <w:jc w:val="center"/>
              <w:rPr>
                <w:noProof/>
              </w:rPr>
            </w:pPr>
          </w:p>
        </w:tc>
      </w:tr>
      <w:tr w:rsidR="00C32C72" w:rsidRPr="00573AF5" w14:paraId="71035A7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DF36C5C" w14:textId="77777777" w:rsidR="00C32C72" w:rsidRDefault="00C32C72" w:rsidP="00C32C72">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7E910C97" w14:textId="77777777" w:rsidR="00C32C72" w:rsidRDefault="00C32C72" w:rsidP="00C32C72">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D9CF0C6"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D8F68" w14:textId="77777777" w:rsidR="00C32C72" w:rsidRDefault="00C32C72" w:rsidP="00C32C72">
            <w:pPr>
              <w:pStyle w:val="MsgTableBody"/>
              <w:jc w:val="center"/>
              <w:rPr>
                <w:noProof/>
              </w:rPr>
            </w:pPr>
          </w:p>
        </w:tc>
      </w:tr>
      <w:tr w:rsidR="00C32C72" w:rsidRPr="00573AF5" w14:paraId="10BED99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8B1ED88" w14:textId="77777777" w:rsidR="00C32C72" w:rsidRDefault="00C32C72" w:rsidP="00C32C72">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4CF248B5" w14:textId="77777777" w:rsidR="00C32C72" w:rsidRDefault="00C32C72" w:rsidP="00C32C7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5DC1A7B"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0822D" w14:textId="77777777" w:rsidR="00C32C72" w:rsidRDefault="00C32C72" w:rsidP="00C32C72">
            <w:pPr>
              <w:pStyle w:val="MsgTableBody"/>
              <w:jc w:val="center"/>
              <w:rPr>
                <w:noProof/>
              </w:rPr>
            </w:pPr>
          </w:p>
        </w:tc>
      </w:tr>
      <w:tr w:rsidR="00C32C72" w:rsidRPr="00573AF5" w14:paraId="0C8BAB3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4AEE04F" w14:textId="77777777" w:rsidR="00C32C72" w:rsidRDefault="00C32C72" w:rsidP="00C32C72">
            <w:pPr>
              <w:pStyle w:val="MsgTableBody"/>
              <w:rPr>
                <w:noProof/>
              </w:rPr>
            </w:pPr>
            <w:r>
              <w:rPr>
                <w:noProof/>
              </w:rPr>
              <w:t xml:space="preserve">    OBR</w:t>
            </w:r>
          </w:p>
        </w:tc>
        <w:tc>
          <w:tcPr>
            <w:tcW w:w="4321" w:type="dxa"/>
            <w:tcBorders>
              <w:top w:val="dotted" w:sz="4" w:space="0" w:color="auto"/>
              <w:left w:val="nil"/>
              <w:bottom w:val="dotted" w:sz="4" w:space="0" w:color="auto"/>
              <w:right w:val="nil"/>
            </w:tcBorders>
            <w:shd w:val="clear" w:color="auto" w:fill="FFFFFF"/>
          </w:tcPr>
          <w:p w14:paraId="43DFF7BD" w14:textId="77777777" w:rsidR="00C32C72" w:rsidRDefault="00C32C72" w:rsidP="00C32C72">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022FDA9E"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2816C" w14:textId="77777777" w:rsidR="00C32C72" w:rsidRDefault="00C32C72" w:rsidP="00C32C72">
            <w:pPr>
              <w:pStyle w:val="MsgTableBody"/>
              <w:jc w:val="center"/>
              <w:rPr>
                <w:noProof/>
              </w:rPr>
            </w:pPr>
            <w:r>
              <w:rPr>
                <w:noProof/>
              </w:rPr>
              <w:t>4</w:t>
            </w:r>
          </w:p>
        </w:tc>
      </w:tr>
      <w:tr w:rsidR="0056375F" w:rsidRPr="00573AF5" w14:paraId="2DC5DD4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532F538" w14:textId="77777777" w:rsidR="0056375F" w:rsidRDefault="0056375F" w:rsidP="0056375F">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6EF65989"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BD5DA45"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2392DC" w14:textId="77777777" w:rsidR="0056375F" w:rsidRDefault="0056375F" w:rsidP="0056375F">
            <w:pPr>
              <w:pStyle w:val="MsgTableBody"/>
              <w:jc w:val="center"/>
              <w:rPr>
                <w:noProof/>
              </w:rPr>
            </w:pPr>
            <w:r>
              <w:rPr>
                <w:noProof/>
              </w:rPr>
              <w:t>7</w:t>
            </w:r>
          </w:p>
        </w:tc>
      </w:tr>
      <w:tr w:rsidR="0056375F" w:rsidRPr="00573AF5" w14:paraId="1472D6A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AC616EE" w14:textId="77777777" w:rsidR="0056375F" w:rsidRDefault="0056375F" w:rsidP="0056375F">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3C6A55CB" w14:textId="77777777" w:rsidR="0056375F" w:rsidRDefault="0056375F" w:rsidP="0056375F">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566A2277"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90147" w14:textId="77777777" w:rsidR="0056375F" w:rsidRDefault="0056375F" w:rsidP="0056375F">
            <w:pPr>
              <w:pStyle w:val="MsgTableBody"/>
              <w:jc w:val="center"/>
              <w:rPr>
                <w:noProof/>
              </w:rPr>
            </w:pPr>
            <w:r>
              <w:rPr>
                <w:noProof/>
              </w:rPr>
              <w:t>2</w:t>
            </w:r>
          </w:p>
        </w:tc>
      </w:tr>
      <w:tr w:rsidR="0056375F" w:rsidRPr="00573AF5" w14:paraId="632F7AF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4A1F161" w14:textId="77777777" w:rsidR="0056375F" w:rsidRDefault="0056375F" w:rsidP="0056375F">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23B5E3DE" w14:textId="77777777" w:rsidR="0056375F" w:rsidRDefault="0056375F" w:rsidP="0056375F">
            <w:pPr>
              <w:pStyle w:val="MsgTableBody"/>
              <w:rPr>
                <w:noProof/>
              </w:rPr>
            </w:pPr>
            <w:r>
              <w:rPr>
                <w:noProof/>
              </w:rPr>
              <w:t>--- RESULTS begin</w:t>
            </w:r>
          </w:p>
        </w:tc>
        <w:tc>
          <w:tcPr>
            <w:tcW w:w="864" w:type="dxa"/>
            <w:tcBorders>
              <w:top w:val="dotted" w:sz="4" w:space="0" w:color="auto"/>
              <w:left w:val="nil"/>
              <w:bottom w:val="dotted" w:sz="4" w:space="0" w:color="auto"/>
              <w:right w:val="nil"/>
            </w:tcBorders>
            <w:shd w:val="clear" w:color="auto" w:fill="FFFFFF"/>
          </w:tcPr>
          <w:p w14:paraId="13F37605"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36465" w14:textId="77777777" w:rsidR="0056375F" w:rsidRDefault="0056375F" w:rsidP="0056375F">
            <w:pPr>
              <w:pStyle w:val="MsgTableBody"/>
              <w:jc w:val="center"/>
              <w:rPr>
                <w:noProof/>
              </w:rPr>
            </w:pPr>
          </w:p>
        </w:tc>
      </w:tr>
      <w:tr w:rsidR="0056375F" w:rsidRPr="00573AF5" w14:paraId="4C76275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F8C39F5" w14:textId="77777777" w:rsidR="0056375F" w:rsidRDefault="0056375F" w:rsidP="0056375F">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31982DA4" w14:textId="77777777" w:rsidR="0056375F" w:rsidRDefault="0056375F" w:rsidP="0056375F">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61BCAEA"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4440C8" w14:textId="77777777" w:rsidR="0056375F" w:rsidRDefault="0056375F" w:rsidP="0056375F">
            <w:pPr>
              <w:pStyle w:val="MsgTableBody"/>
              <w:jc w:val="center"/>
              <w:rPr>
                <w:noProof/>
              </w:rPr>
            </w:pPr>
            <w:r>
              <w:rPr>
                <w:noProof/>
              </w:rPr>
              <w:t>7</w:t>
            </w:r>
          </w:p>
        </w:tc>
      </w:tr>
      <w:tr w:rsidR="0056375F" w:rsidRPr="00573AF5" w14:paraId="3AE56A7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BCF7FDB" w14:textId="77777777" w:rsidR="0056375F" w:rsidRDefault="0056375F" w:rsidP="0056375F">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1268D332"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A7AE886"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3741D5" w14:textId="77777777" w:rsidR="0056375F" w:rsidRDefault="0056375F" w:rsidP="0056375F">
            <w:pPr>
              <w:pStyle w:val="MsgTableBody"/>
              <w:jc w:val="center"/>
              <w:rPr>
                <w:noProof/>
              </w:rPr>
            </w:pPr>
            <w:r>
              <w:rPr>
                <w:noProof/>
              </w:rPr>
              <w:t>7</w:t>
            </w:r>
          </w:p>
        </w:tc>
      </w:tr>
      <w:tr w:rsidR="0056375F" w:rsidRPr="00573AF5" w14:paraId="6DD9C28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E3201CB" w14:textId="77777777" w:rsidR="0056375F" w:rsidRDefault="0056375F" w:rsidP="0056375F">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2F7B82D1"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30565D00"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A9101" w14:textId="77777777" w:rsidR="0056375F" w:rsidRDefault="0056375F" w:rsidP="0056375F">
            <w:pPr>
              <w:pStyle w:val="MsgTableBody"/>
              <w:jc w:val="center"/>
              <w:rPr>
                <w:noProof/>
              </w:rPr>
            </w:pPr>
            <w:r>
              <w:rPr>
                <w:noProof/>
              </w:rPr>
              <w:t>2</w:t>
            </w:r>
          </w:p>
        </w:tc>
      </w:tr>
      <w:tr w:rsidR="0056375F" w:rsidRPr="00573AF5" w14:paraId="75904AA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609B0B4" w14:textId="77777777" w:rsidR="0056375F" w:rsidRDefault="0056375F" w:rsidP="0056375F">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4CCCD19E" w14:textId="77777777" w:rsidR="0056375F" w:rsidRDefault="0056375F" w:rsidP="0056375F">
            <w:pPr>
              <w:pStyle w:val="MsgTableBody"/>
              <w:rPr>
                <w:noProof/>
              </w:rPr>
            </w:pPr>
            <w:r>
              <w:rPr>
                <w:noProof/>
              </w:rPr>
              <w:t>--- RESULTS end</w:t>
            </w:r>
          </w:p>
        </w:tc>
        <w:tc>
          <w:tcPr>
            <w:tcW w:w="864" w:type="dxa"/>
            <w:tcBorders>
              <w:top w:val="dotted" w:sz="4" w:space="0" w:color="auto"/>
              <w:left w:val="nil"/>
              <w:bottom w:val="dotted" w:sz="4" w:space="0" w:color="auto"/>
              <w:right w:val="nil"/>
            </w:tcBorders>
            <w:shd w:val="clear" w:color="auto" w:fill="FFFFFF"/>
          </w:tcPr>
          <w:p w14:paraId="68926746"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0D034" w14:textId="77777777" w:rsidR="0056375F" w:rsidRDefault="0056375F" w:rsidP="0056375F">
            <w:pPr>
              <w:pStyle w:val="MsgTableBody"/>
              <w:jc w:val="center"/>
              <w:rPr>
                <w:noProof/>
              </w:rPr>
            </w:pPr>
          </w:p>
        </w:tc>
      </w:tr>
      <w:tr w:rsidR="0056375F" w:rsidRPr="00573AF5" w14:paraId="4D06FDE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B8DF5B7" w14:textId="77777777" w:rsidR="0056375F" w:rsidRDefault="0056375F" w:rsidP="0056375F">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501834BD" w14:textId="77777777" w:rsidR="0056375F" w:rsidRDefault="0056375F" w:rsidP="0056375F">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BAC068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838160" w14:textId="77777777" w:rsidR="0056375F" w:rsidRDefault="0056375F" w:rsidP="0056375F">
            <w:pPr>
              <w:pStyle w:val="MsgTableBody"/>
              <w:jc w:val="center"/>
              <w:rPr>
                <w:noProof/>
              </w:rPr>
            </w:pPr>
          </w:p>
        </w:tc>
      </w:tr>
      <w:tr w:rsidR="0056375F" w:rsidRPr="00573AF5" w14:paraId="69003C9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047E322" w14:textId="77777777" w:rsidR="0056375F" w:rsidRDefault="0056375F" w:rsidP="0056375F">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00E16320" w14:textId="77777777" w:rsidR="0056375F" w:rsidRDefault="0056375F" w:rsidP="0056375F">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61A478F2"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0D033" w14:textId="77777777" w:rsidR="0056375F" w:rsidRDefault="0056375F" w:rsidP="0056375F">
            <w:pPr>
              <w:pStyle w:val="MsgTableBody"/>
              <w:jc w:val="center"/>
              <w:rPr>
                <w:noProof/>
              </w:rPr>
            </w:pPr>
          </w:p>
        </w:tc>
      </w:tr>
      <w:tr w:rsidR="0056375F" w:rsidRPr="00573AF5" w14:paraId="3D518B4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9218E07" w14:textId="77777777" w:rsidR="0056375F" w:rsidRDefault="0056375F" w:rsidP="0056375F">
            <w:pPr>
              <w:pStyle w:val="MsgTableBody"/>
              <w:rPr>
                <w:noProof/>
              </w:rPr>
            </w:pPr>
            <w:r>
              <w:rPr>
                <w:noProof/>
              </w:rPr>
              <w:t xml:space="preserve">  PV1</w:t>
            </w:r>
          </w:p>
        </w:tc>
        <w:tc>
          <w:tcPr>
            <w:tcW w:w="4321" w:type="dxa"/>
            <w:tcBorders>
              <w:top w:val="dotted" w:sz="4" w:space="0" w:color="auto"/>
              <w:left w:val="nil"/>
              <w:bottom w:val="dotted" w:sz="4" w:space="0" w:color="auto"/>
              <w:right w:val="nil"/>
            </w:tcBorders>
            <w:shd w:val="clear" w:color="auto" w:fill="FFFFFF"/>
          </w:tcPr>
          <w:p w14:paraId="27527138" w14:textId="77777777" w:rsidR="0056375F" w:rsidRDefault="0056375F" w:rsidP="0056375F">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20CE408C"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8EEE1D" w14:textId="77777777" w:rsidR="0056375F" w:rsidRDefault="0056375F" w:rsidP="0056375F">
            <w:pPr>
              <w:pStyle w:val="MsgTableBody"/>
              <w:jc w:val="center"/>
              <w:rPr>
                <w:noProof/>
              </w:rPr>
            </w:pPr>
            <w:r>
              <w:rPr>
                <w:noProof/>
              </w:rPr>
              <w:t>3</w:t>
            </w:r>
          </w:p>
        </w:tc>
      </w:tr>
      <w:tr w:rsidR="0056375F" w:rsidRPr="00573AF5" w14:paraId="1E24581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C59EEB9" w14:textId="77777777" w:rsidR="0056375F" w:rsidRDefault="0056375F" w:rsidP="0056375F">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
          <w:p w14:paraId="212822AC" w14:textId="77777777" w:rsidR="0056375F" w:rsidRDefault="0056375F" w:rsidP="0056375F">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1BC6F6E1"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F9D9C6" w14:textId="77777777" w:rsidR="0056375F" w:rsidRDefault="0056375F" w:rsidP="0056375F">
            <w:pPr>
              <w:pStyle w:val="MsgTableBody"/>
              <w:jc w:val="center"/>
              <w:rPr>
                <w:noProof/>
              </w:rPr>
            </w:pPr>
            <w:r>
              <w:rPr>
                <w:noProof/>
              </w:rPr>
              <w:t>3</w:t>
            </w:r>
          </w:p>
        </w:tc>
      </w:tr>
      <w:tr w:rsidR="0056375F" w:rsidRPr="00573AF5" w14:paraId="6E77AAA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3538DE4" w14:textId="77777777" w:rsidR="0056375F" w:rsidRDefault="0056375F" w:rsidP="0056375F">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7775E7C" w14:textId="77777777" w:rsidR="0056375F" w:rsidRDefault="0056375F" w:rsidP="0056375F">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6970A23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C431E" w14:textId="77777777" w:rsidR="0056375F" w:rsidRDefault="0056375F" w:rsidP="0056375F">
            <w:pPr>
              <w:pStyle w:val="MsgTableBody"/>
              <w:jc w:val="center"/>
              <w:rPr>
                <w:noProof/>
              </w:rPr>
            </w:pPr>
          </w:p>
        </w:tc>
      </w:tr>
      <w:tr w:rsidR="0056375F" w:rsidRPr="00573AF5" w14:paraId="30669782" w14:textId="77777777" w:rsidTr="008370EC">
        <w:trPr>
          <w:jc w:val="center"/>
        </w:trPr>
        <w:tc>
          <w:tcPr>
            <w:tcW w:w="2882" w:type="dxa"/>
            <w:tcBorders>
              <w:top w:val="dotted" w:sz="4" w:space="0" w:color="auto"/>
              <w:left w:val="nil"/>
              <w:bottom w:val="single" w:sz="2" w:space="0" w:color="auto"/>
              <w:right w:val="nil"/>
            </w:tcBorders>
            <w:shd w:val="clear" w:color="auto" w:fill="FFFFFF"/>
          </w:tcPr>
          <w:p w14:paraId="7FDA401F" w14:textId="77777777" w:rsidR="0056375F" w:rsidRDefault="0056375F" w:rsidP="0056375F">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72DAF0DA"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456C452" w14:textId="77777777" w:rsidR="0056375F" w:rsidRDefault="0056375F" w:rsidP="0056375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FB651A3" w14:textId="77777777" w:rsidR="0056375F" w:rsidRDefault="0056375F" w:rsidP="0056375F">
            <w:pPr>
              <w:pStyle w:val="MsgTableBody"/>
              <w:jc w:val="center"/>
              <w:rPr>
                <w:noProof/>
              </w:rPr>
            </w:pPr>
            <w:r>
              <w:rPr>
                <w:noProof/>
              </w:rPr>
              <w:t>2</w:t>
            </w:r>
          </w:p>
        </w:tc>
      </w:tr>
    </w:tbl>
    <w:p w14:paraId="6ACF2007" w14:textId="77777777" w:rsidR="00E21C08" w:rsidRDefault="00E21C08" w:rsidP="00E21C0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31A609CE"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09D7AA1E" w14:textId="3AFE0F74" w:rsidR="00EE6FC3" w:rsidRDefault="00EE6FC3" w:rsidP="00BD60E1">
            <w:pPr>
              <w:pStyle w:val="ACK-ChoreographyHeader"/>
            </w:pPr>
            <w:r>
              <w:lastRenderedPageBreak/>
              <w:t>Acknowled</w:t>
            </w:r>
            <w:r w:rsidR="009030C4">
              <w:t>g</w:t>
            </w:r>
            <w:r>
              <w:t>ment Choreography</w:t>
            </w:r>
          </w:p>
        </w:tc>
      </w:tr>
      <w:tr w:rsidR="00EE6FC3" w14:paraId="7AC32EFA"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0E7A094B" w14:textId="5234BE50" w:rsidR="00EE6FC3" w:rsidRDefault="00EE6FC3" w:rsidP="00EE6FC3">
            <w:pPr>
              <w:pStyle w:val="ACK-ChoreographyHeader"/>
            </w:pPr>
            <w:r>
              <w:rPr>
                <w:noProof/>
              </w:rPr>
              <w:t>RQA^I08-I11^RQA_I08</w:t>
            </w:r>
          </w:p>
        </w:tc>
      </w:tr>
      <w:tr w:rsidR="00E21C08" w14:paraId="5D8A02D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BD0529F" w14:textId="77777777" w:rsidR="00E21C08" w:rsidRDefault="00E21C08"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1FE688A" w14:textId="77777777" w:rsidR="00E21C08" w:rsidRDefault="00E21C08"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47FD5A9D" w14:textId="77777777" w:rsidR="00E21C08" w:rsidRDefault="00E21C08" w:rsidP="00256A1A">
            <w:pPr>
              <w:pStyle w:val="ACK-ChoreographyBody"/>
            </w:pPr>
            <w:r>
              <w:t>Field value: Enhanced mode</w:t>
            </w:r>
          </w:p>
        </w:tc>
      </w:tr>
      <w:tr w:rsidR="00E21C08" w14:paraId="0AD5C02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29BC8BA" w14:textId="77777777" w:rsidR="00E21C08" w:rsidRDefault="00E21C08"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D703A25"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55738E95" w14:textId="77777777" w:rsidR="00E21C08" w:rsidRDefault="00E21C08"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4D31CEC2" w14:textId="77777777" w:rsidR="00E21C08" w:rsidRDefault="00E21C08" w:rsidP="00256A1A">
            <w:pPr>
              <w:pStyle w:val="ACK-ChoreographyBody"/>
            </w:pPr>
            <w:r>
              <w:t>AL, SU, ER</w:t>
            </w:r>
          </w:p>
        </w:tc>
      </w:tr>
      <w:tr w:rsidR="00E21C08" w14:paraId="506CC1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53912D9" w14:textId="77777777" w:rsidR="00E21C08" w:rsidRDefault="00E21C08"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3994ECA5"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2147394E" w14:textId="77777777" w:rsidR="00E21C08" w:rsidRDefault="00E21C08"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446E2420" w14:textId="77777777" w:rsidR="00E21C08" w:rsidRDefault="00E21C08" w:rsidP="00256A1A">
            <w:pPr>
              <w:pStyle w:val="ACK-ChoreographyBody"/>
            </w:pPr>
            <w:r>
              <w:t>AL</w:t>
            </w:r>
          </w:p>
        </w:tc>
      </w:tr>
      <w:tr w:rsidR="00E21C08" w14:paraId="7A5035C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7500DAC" w14:textId="77777777" w:rsidR="00E21C08" w:rsidRDefault="00E21C08"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5298648" w14:textId="77777777" w:rsidR="00E21C08" w:rsidRDefault="00E21C08"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3511494E" w14:textId="77777777" w:rsidR="00E21C08" w:rsidRDefault="00E21C08"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7336044F" w14:textId="77777777" w:rsidR="00E21C08" w:rsidRDefault="00E21C08" w:rsidP="00256A1A">
            <w:pPr>
              <w:pStyle w:val="ACK-ChoreographyBody"/>
            </w:pPr>
            <w:r>
              <w:rPr>
                <w:szCs w:val="16"/>
              </w:rPr>
              <w:t>ACK^I08-I11^ACK</w:t>
            </w:r>
          </w:p>
        </w:tc>
      </w:tr>
      <w:tr w:rsidR="00E21C08" w14:paraId="5842CE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22BB622" w14:textId="77777777" w:rsidR="00E21C08" w:rsidRDefault="00E21C08"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1F72207" w14:textId="77777777" w:rsidR="00E21C08" w:rsidRDefault="00E21C08" w:rsidP="00256A1A">
            <w:pPr>
              <w:pStyle w:val="ACK-ChoreographyBody"/>
            </w:pPr>
            <w:r>
              <w:rPr>
                <w:szCs w:val="16"/>
              </w:rPr>
              <w:t>RPA^I08-I11^RPA_I08</w:t>
            </w:r>
          </w:p>
        </w:tc>
        <w:tc>
          <w:tcPr>
            <w:tcW w:w="2268" w:type="dxa"/>
            <w:tcBorders>
              <w:top w:val="single" w:sz="4" w:space="0" w:color="auto"/>
              <w:left w:val="single" w:sz="4" w:space="0" w:color="auto"/>
              <w:bottom w:val="single" w:sz="4" w:space="0" w:color="auto"/>
              <w:right w:val="single" w:sz="4" w:space="0" w:color="auto"/>
            </w:tcBorders>
            <w:hideMark/>
          </w:tcPr>
          <w:p w14:paraId="50E11AC4" w14:textId="77777777" w:rsidR="00E21C08" w:rsidRDefault="00E21C08" w:rsidP="00256A1A">
            <w:pPr>
              <w:pStyle w:val="ACK-ChoreographyBody"/>
            </w:pPr>
            <w:r>
              <w:rPr>
                <w:szCs w:val="16"/>
              </w:rPr>
              <w:t>RPA^I08-I11^RPA_I08</w:t>
            </w:r>
          </w:p>
        </w:tc>
        <w:tc>
          <w:tcPr>
            <w:tcW w:w="2126" w:type="dxa"/>
            <w:tcBorders>
              <w:top w:val="single" w:sz="4" w:space="0" w:color="auto"/>
              <w:left w:val="single" w:sz="4" w:space="0" w:color="auto"/>
              <w:bottom w:val="single" w:sz="4" w:space="0" w:color="auto"/>
              <w:right w:val="single" w:sz="4" w:space="0" w:color="auto"/>
            </w:tcBorders>
            <w:hideMark/>
          </w:tcPr>
          <w:p w14:paraId="66CCC231" w14:textId="77777777" w:rsidR="00E21C08" w:rsidRDefault="00E21C08" w:rsidP="00256A1A">
            <w:pPr>
              <w:pStyle w:val="ACK-ChoreographyBody"/>
            </w:pPr>
            <w:r>
              <w:rPr>
                <w:szCs w:val="16"/>
              </w:rPr>
              <w:t>RPA^I08-I11^RPA_I08</w:t>
            </w:r>
          </w:p>
        </w:tc>
      </w:tr>
    </w:tbl>
    <w:p w14:paraId="1600C7BA" w14:textId="77777777" w:rsidR="00573AF5" w:rsidRDefault="00573AF5">
      <w:pPr>
        <w:rPr>
          <w:noProof/>
        </w:rPr>
      </w:pPr>
    </w:p>
    <w:p w14:paraId="36FAF978" w14:textId="77777777" w:rsidR="00573AF5" w:rsidRDefault="00573AF5">
      <w:pPr>
        <w:pStyle w:val="MsgTableCaption"/>
        <w:rPr>
          <w:noProof/>
        </w:rPr>
      </w:pPr>
      <w:r>
        <w:rPr>
          <w:noProof/>
        </w:rPr>
        <w:t>RPA^I08-I11^RPA_I08: Return Patient Authorization</w:t>
      </w:r>
      <w:r w:rsidR="00FD02FB">
        <w:rPr>
          <w:noProof/>
        </w:rPr>
        <w:fldChar w:fldCharType="begin"/>
      </w:r>
      <w:r>
        <w:rPr>
          <w:noProof/>
        </w:rPr>
        <w:instrText xml:space="preserve"> XE "RPA Return patient authorization"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1167" w:author="Amit Popat" w:date="2022-07-11T09:49: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2"/>
        <w:gridCol w:w="4321"/>
        <w:gridCol w:w="864"/>
        <w:gridCol w:w="1008"/>
        <w:tblGridChange w:id="1168">
          <w:tblGrid>
            <w:gridCol w:w="2882"/>
            <w:gridCol w:w="4321"/>
            <w:gridCol w:w="864"/>
            <w:gridCol w:w="1008"/>
          </w:tblGrid>
        </w:tblGridChange>
      </w:tblGrid>
      <w:tr w:rsidR="00573AF5" w:rsidRPr="00573AF5" w14:paraId="7907FDDE" w14:textId="77777777" w:rsidTr="001E0D07">
        <w:trPr>
          <w:tblHeader/>
          <w:jc w:val="center"/>
          <w:trPrChange w:id="1169" w:author="Amit Popat" w:date="2022-07-11T09:49:00Z">
            <w:trPr>
              <w:tblHeader/>
              <w:jc w:val="center"/>
            </w:trPr>
          </w:trPrChange>
        </w:trPr>
        <w:tc>
          <w:tcPr>
            <w:tcW w:w="2882" w:type="dxa"/>
            <w:tcBorders>
              <w:top w:val="single" w:sz="2" w:space="0" w:color="auto"/>
              <w:left w:val="nil"/>
              <w:bottom w:val="single" w:sz="4" w:space="0" w:color="auto"/>
              <w:right w:val="nil"/>
            </w:tcBorders>
            <w:shd w:val="clear" w:color="auto" w:fill="FFFFFF"/>
            <w:tcPrChange w:id="1170" w:author="Amit Popat" w:date="2022-07-11T09:49:00Z">
              <w:tcPr>
                <w:tcW w:w="2880" w:type="dxa"/>
                <w:tcBorders>
                  <w:top w:val="single" w:sz="2" w:space="0" w:color="auto"/>
                  <w:left w:val="nil"/>
                  <w:bottom w:val="single" w:sz="4" w:space="0" w:color="auto"/>
                  <w:right w:val="nil"/>
                </w:tcBorders>
                <w:shd w:val="clear" w:color="auto" w:fill="FFFFFF"/>
              </w:tcPr>
            </w:tcPrChange>
          </w:tcPr>
          <w:p w14:paraId="554154B2"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Change w:id="1171" w:author="Amit Popat" w:date="2022-07-11T09:49:00Z">
              <w:tcPr>
                <w:tcW w:w="4320" w:type="dxa"/>
                <w:tcBorders>
                  <w:top w:val="single" w:sz="2" w:space="0" w:color="auto"/>
                  <w:left w:val="nil"/>
                  <w:bottom w:val="single" w:sz="4" w:space="0" w:color="auto"/>
                  <w:right w:val="nil"/>
                </w:tcBorders>
                <w:shd w:val="clear" w:color="auto" w:fill="FFFFFF"/>
              </w:tcPr>
            </w:tcPrChange>
          </w:tcPr>
          <w:p w14:paraId="465B2447"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Change w:id="1172" w:author="Amit Popat" w:date="2022-07-11T09:49:00Z">
              <w:tcPr>
                <w:tcW w:w="864" w:type="dxa"/>
                <w:tcBorders>
                  <w:top w:val="single" w:sz="2" w:space="0" w:color="auto"/>
                  <w:left w:val="nil"/>
                  <w:bottom w:val="single" w:sz="4" w:space="0" w:color="auto"/>
                  <w:right w:val="nil"/>
                </w:tcBorders>
                <w:shd w:val="clear" w:color="auto" w:fill="FFFFFF"/>
              </w:tcPr>
            </w:tcPrChange>
          </w:tcPr>
          <w:p w14:paraId="318B9C0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Change w:id="1173" w:author="Amit Popat" w:date="2022-07-11T09:49:00Z">
              <w:tcPr>
                <w:tcW w:w="1008" w:type="dxa"/>
                <w:tcBorders>
                  <w:top w:val="single" w:sz="2" w:space="0" w:color="auto"/>
                  <w:left w:val="nil"/>
                  <w:bottom w:val="single" w:sz="4" w:space="0" w:color="auto"/>
                  <w:right w:val="nil"/>
                </w:tcBorders>
                <w:shd w:val="clear" w:color="auto" w:fill="FFFFFF"/>
              </w:tcPr>
            </w:tcPrChange>
          </w:tcPr>
          <w:p w14:paraId="53EE538C" w14:textId="77777777" w:rsidR="00573AF5" w:rsidRDefault="00573AF5">
            <w:pPr>
              <w:pStyle w:val="MsgTableHeader"/>
              <w:jc w:val="center"/>
              <w:rPr>
                <w:noProof/>
              </w:rPr>
            </w:pPr>
            <w:r>
              <w:rPr>
                <w:noProof/>
              </w:rPr>
              <w:t>Chapter</w:t>
            </w:r>
          </w:p>
        </w:tc>
      </w:tr>
      <w:tr w:rsidR="00573AF5" w:rsidRPr="00573AF5" w14:paraId="04235237" w14:textId="77777777" w:rsidTr="001E0D07">
        <w:trPr>
          <w:jc w:val="center"/>
          <w:trPrChange w:id="1174" w:author="Amit Popat" w:date="2022-07-11T09:49:00Z">
            <w:trPr>
              <w:jc w:val="center"/>
            </w:trPr>
          </w:trPrChange>
        </w:trPr>
        <w:tc>
          <w:tcPr>
            <w:tcW w:w="2882" w:type="dxa"/>
            <w:tcBorders>
              <w:top w:val="single" w:sz="4" w:space="0" w:color="auto"/>
              <w:left w:val="nil"/>
              <w:bottom w:val="dotted" w:sz="4" w:space="0" w:color="auto"/>
              <w:right w:val="nil"/>
            </w:tcBorders>
            <w:shd w:val="clear" w:color="auto" w:fill="FFFFFF"/>
            <w:tcPrChange w:id="1175" w:author="Amit Popat" w:date="2022-07-11T09:49:00Z">
              <w:tcPr>
                <w:tcW w:w="2880" w:type="dxa"/>
                <w:tcBorders>
                  <w:top w:val="single" w:sz="4" w:space="0" w:color="auto"/>
                  <w:left w:val="nil"/>
                  <w:bottom w:val="dotted" w:sz="4" w:space="0" w:color="auto"/>
                  <w:right w:val="nil"/>
                </w:tcBorders>
                <w:shd w:val="clear" w:color="auto" w:fill="FFFFFF"/>
              </w:tcPr>
            </w:tcPrChange>
          </w:tcPr>
          <w:p w14:paraId="42A32FF3"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Change w:id="1176" w:author="Amit Popat" w:date="2022-07-11T09:49:00Z">
              <w:tcPr>
                <w:tcW w:w="4320" w:type="dxa"/>
                <w:tcBorders>
                  <w:top w:val="single" w:sz="4" w:space="0" w:color="auto"/>
                  <w:left w:val="nil"/>
                  <w:bottom w:val="dotted" w:sz="4" w:space="0" w:color="auto"/>
                  <w:right w:val="nil"/>
                </w:tcBorders>
                <w:shd w:val="clear" w:color="auto" w:fill="FFFFFF"/>
              </w:tcPr>
            </w:tcPrChange>
          </w:tcPr>
          <w:p w14:paraId="09735253"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Change w:id="1177" w:author="Amit Popat" w:date="2022-07-11T09:49:00Z">
              <w:tcPr>
                <w:tcW w:w="864" w:type="dxa"/>
                <w:tcBorders>
                  <w:top w:val="single" w:sz="4" w:space="0" w:color="auto"/>
                  <w:left w:val="nil"/>
                  <w:bottom w:val="dotted" w:sz="4" w:space="0" w:color="auto"/>
                  <w:right w:val="nil"/>
                </w:tcBorders>
                <w:shd w:val="clear" w:color="auto" w:fill="FFFFFF"/>
              </w:tcPr>
            </w:tcPrChange>
          </w:tcPr>
          <w:p w14:paraId="2829F3D9"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1178" w:author="Amit Popat" w:date="2022-07-11T09:49:00Z">
              <w:tcPr>
                <w:tcW w:w="1008" w:type="dxa"/>
                <w:tcBorders>
                  <w:top w:val="single" w:sz="4" w:space="0" w:color="auto"/>
                  <w:left w:val="nil"/>
                  <w:bottom w:val="dotted" w:sz="4" w:space="0" w:color="auto"/>
                  <w:right w:val="nil"/>
                </w:tcBorders>
                <w:shd w:val="clear" w:color="auto" w:fill="FFFFFF"/>
              </w:tcPr>
            </w:tcPrChange>
          </w:tcPr>
          <w:p w14:paraId="6C7CA06C" w14:textId="77777777" w:rsidR="00573AF5" w:rsidRDefault="00573AF5">
            <w:pPr>
              <w:pStyle w:val="MsgTableBody"/>
              <w:jc w:val="center"/>
              <w:rPr>
                <w:noProof/>
              </w:rPr>
            </w:pPr>
            <w:r>
              <w:rPr>
                <w:noProof/>
              </w:rPr>
              <w:t>2</w:t>
            </w:r>
          </w:p>
        </w:tc>
      </w:tr>
      <w:tr w:rsidR="00573AF5" w:rsidRPr="00573AF5" w14:paraId="054A6B3C" w14:textId="77777777" w:rsidTr="001E0D07">
        <w:trPr>
          <w:jc w:val="center"/>
          <w:trPrChange w:id="117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180" w:author="Amit Popat" w:date="2022-07-11T09:49:00Z">
              <w:tcPr>
                <w:tcW w:w="2880" w:type="dxa"/>
                <w:tcBorders>
                  <w:top w:val="dotted" w:sz="4" w:space="0" w:color="auto"/>
                  <w:left w:val="nil"/>
                  <w:bottom w:val="dotted" w:sz="4" w:space="0" w:color="auto"/>
                  <w:right w:val="nil"/>
                </w:tcBorders>
                <w:shd w:val="clear" w:color="auto" w:fill="FFFFFF"/>
              </w:tcPr>
            </w:tcPrChange>
          </w:tcPr>
          <w:p w14:paraId="5A15A893" w14:textId="77777777" w:rsidR="00573AF5" w:rsidRDefault="00573AF5">
            <w:pPr>
              <w:pStyle w:val="MsgTableBody"/>
              <w:rPr>
                <w:noProof/>
              </w:rPr>
            </w:pPr>
            <w:r>
              <w:rPr>
                <w:noProof/>
              </w:rPr>
              <w:t xml:space="preserve">[{ </w:t>
            </w:r>
            <w:r w:rsidR="00976CBD">
              <w:fldChar w:fldCharType="begin"/>
            </w:r>
            <w:r w:rsidR="00976CBD">
              <w:instrText>HYPERLINK \l "SFT"</w:instrText>
            </w:r>
            <w:r w:rsidR="00976CBD">
              <w:fldChar w:fldCharType="separate"/>
            </w:r>
            <w:r>
              <w:rPr>
                <w:rStyle w:val="Hyperlink"/>
                <w:noProof/>
              </w:rPr>
              <w:t>SFT</w:t>
            </w:r>
            <w:r w:rsidR="00976CBD">
              <w:rPr>
                <w:rStyle w:val="Hyperlink"/>
                <w:noProof/>
              </w:rPr>
              <w:fldChar w:fldCharType="end"/>
            </w:r>
            <w:r>
              <w:rPr>
                <w:noProof/>
              </w:rPr>
              <w:t xml:space="preserve"> }]</w:t>
            </w:r>
          </w:p>
        </w:tc>
        <w:tc>
          <w:tcPr>
            <w:tcW w:w="4321" w:type="dxa"/>
            <w:tcBorders>
              <w:top w:val="dotted" w:sz="4" w:space="0" w:color="auto"/>
              <w:left w:val="nil"/>
              <w:bottom w:val="dotted" w:sz="4" w:space="0" w:color="auto"/>
              <w:right w:val="nil"/>
            </w:tcBorders>
            <w:shd w:val="clear" w:color="auto" w:fill="FFFFFF"/>
            <w:tcPrChange w:id="1181" w:author="Amit Popat" w:date="2022-07-11T09:49:00Z">
              <w:tcPr>
                <w:tcW w:w="4320" w:type="dxa"/>
                <w:tcBorders>
                  <w:top w:val="dotted" w:sz="4" w:space="0" w:color="auto"/>
                  <w:left w:val="nil"/>
                  <w:bottom w:val="dotted" w:sz="4" w:space="0" w:color="auto"/>
                  <w:right w:val="nil"/>
                </w:tcBorders>
                <w:shd w:val="clear" w:color="auto" w:fill="FFFFFF"/>
              </w:tcPr>
            </w:tcPrChange>
          </w:tcPr>
          <w:p w14:paraId="0BF0E9C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Change w:id="1182" w:author="Amit Popat" w:date="2022-07-11T09:49:00Z">
              <w:tcPr>
                <w:tcW w:w="864" w:type="dxa"/>
                <w:tcBorders>
                  <w:top w:val="dotted" w:sz="4" w:space="0" w:color="auto"/>
                  <w:left w:val="nil"/>
                  <w:bottom w:val="dotted" w:sz="4" w:space="0" w:color="auto"/>
                  <w:right w:val="nil"/>
                </w:tcBorders>
                <w:shd w:val="clear" w:color="auto" w:fill="FFFFFF"/>
              </w:tcPr>
            </w:tcPrChange>
          </w:tcPr>
          <w:p w14:paraId="3444E04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83" w:author="Amit Popat" w:date="2022-07-11T09:49:00Z">
              <w:tcPr>
                <w:tcW w:w="1008" w:type="dxa"/>
                <w:tcBorders>
                  <w:top w:val="dotted" w:sz="4" w:space="0" w:color="auto"/>
                  <w:left w:val="nil"/>
                  <w:bottom w:val="dotted" w:sz="4" w:space="0" w:color="auto"/>
                  <w:right w:val="nil"/>
                </w:tcBorders>
                <w:shd w:val="clear" w:color="auto" w:fill="FFFFFF"/>
              </w:tcPr>
            </w:tcPrChange>
          </w:tcPr>
          <w:p w14:paraId="515D59CA" w14:textId="77777777" w:rsidR="00573AF5" w:rsidRDefault="00573AF5">
            <w:pPr>
              <w:pStyle w:val="MsgTableBody"/>
              <w:jc w:val="center"/>
              <w:rPr>
                <w:noProof/>
              </w:rPr>
            </w:pPr>
            <w:r>
              <w:rPr>
                <w:noProof/>
              </w:rPr>
              <w:t>2</w:t>
            </w:r>
          </w:p>
        </w:tc>
      </w:tr>
      <w:tr w:rsidR="00573AF5" w:rsidRPr="00573AF5" w14:paraId="78720D00" w14:textId="77777777" w:rsidTr="001E0D07">
        <w:trPr>
          <w:jc w:val="center"/>
          <w:trPrChange w:id="118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185" w:author="Amit Popat" w:date="2022-07-11T09:49:00Z">
              <w:tcPr>
                <w:tcW w:w="2880" w:type="dxa"/>
                <w:tcBorders>
                  <w:top w:val="dotted" w:sz="4" w:space="0" w:color="auto"/>
                  <w:left w:val="nil"/>
                  <w:bottom w:val="dotted" w:sz="4" w:space="0" w:color="auto"/>
                  <w:right w:val="nil"/>
                </w:tcBorders>
                <w:shd w:val="clear" w:color="auto" w:fill="FFFFFF"/>
              </w:tcPr>
            </w:tcPrChange>
          </w:tcPr>
          <w:p w14:paraId="13008FE7"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Change w:id="1186" w:author="Amit Popat" w:date="2022-07-11T09:49:00Z">
              <w:tcPr>
                <w:tcW w:w="4320" w:type="dxa"/>
                <w:tcBorders>
                  <w:top w:val="dotted" w:sz="4" w:space="0" w:color="auto"/>
                  <w:left w:val="nil"/>
                  <w:bottom w:val="dotted" w:sz="4" w:space="0" w:color="auto"/>
                  <w:right w:val="nil"/>
                </w:tcBorders>
                <w:shd w:val="clear" w:color="auto" w:fill="FFFFFF"/>
              </w:tcPr>
            </w:tcPrChange>
          </w:tcPr>
          <w:p w14:paraId="179D3FC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1187" w:author="Amit Popat" w:date="2022-07-11T09:49:00Z">
              <w:tcPr>
                <w:tcW w:w="864" w:type="dxa"/>
                <w:tcBorders>
                  <w:top w:val="dotted" w:sz="4" w:space="0" w:color="auto"/>
                  <w:left w:val="nil"/>
                  <w:bottom w:val="dotted" w:sz="4" w:space="0" w:color="auto"/>
                  <w:right w:val="nil"/>
                </w:tcBorders>
                <w:shd w:val="clear" w:color="auto" w:fill="FFFFFF"/>
              </w:tcPr>
            </w:tcPrChange>
          </w:tcPr>
          <w:p w14:paraId="06A3706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88" w:author="Amit Popat" w:date="2022-07-11T09:49:00Z">
              <w:tcPr>
                <w:tcW w:w="1008" w:type="dxa"/>
                <w:tcBorders>
                  <w:top w:val="dotted" w:sz="4" w:space="0" w:color="auto"/>
                  <w:left w:val="nil"/>
                  <w:bottom w:val="dotted" w:sz="4" w:space="0" w:color="auto"/>
                  <w:right w:val="nil"/>
                </w:tcBorders>
                <w:shd w:val="clear" w:color="auto" w:fill="FFFFFF"/>
              </w:tcPr>
            </w:tcPrChange>
          </w:tcPr>
          <w:p w14:paraId="471B2BF4" w14:textId="77777777" w:rsidR="00573AF5" w:rsidRDefault="00573AF5">
            <w:pPr>
              <w:pStyle w:val="MsgTableBody"/>
              <w:jc w:val="center"/>
              <w:rPr>
                <w:noProof/>
              </w:rPr>
            </w:pPr>
            <w:r>
              <w:rPr>
                <w:noProof/>
              </w:rPr>
              <w:t>2</w:t>
            </w:r>
          </w:p>
        </w:tc>
      </w:tr>
      <w:tr w:rsidR="00573AF5" w:rsidRPr="00573AF5" w14:paraId="1891A8C2" w14:textId="77777777" w:rsidTr="001E0D07">
        <w:trPr>
          <w:jc w:val="center"/>
          <w:trPrChange w:id="118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190" w:author="Amit Popat" w:date="2022-07-11T09:49:00Z">
              <w:tcPr>
                <w:tcW w:w="2880" w:type="dxa"/>
                <w:tcBorders>
                  <w:top w:val="dotted" w:sz="4" w:space="0" w:color="auto"/>
                  <w:left w:val="nil"/>
                  <w:bottom w:val="dotted" w:sz="4" w:space="0" w:color="auto"/>
                  <w:right w:val="nil"/>
                </w:tcBorders>
                <w:shd w:val="clear" w:color="auto" w:fill="FFFFFF"/>
              </w:tcPr>
            </w:tcPrChange>
          </w:tcPr>
          <w:p w14:paraId="4A699F47" w14:textId="77777777" w:rsidR="00573AF5" w:rsidRDefault="00573AF5">
            <w:pPr>
              <w:pStyle w:val="MsgTableBody"/>
              <w:rPr>
                <w:noProof/>
              </w:rPr>
            </w:pPr>
            <w:r>
              <w:rPr>
                <w:noProof/>
              </w:rPr>
              <w:t>MSA</w:t>
            </w:r>
          </w:p>
        </w:tc>
        <w:tc>
          <w:tcPr>
            <w:tcW w:w="4321" w:type="dxa"/>
            <w:tcBorders>
              <w:top w:val="dotted" w:sz="4" w:space="0" w:color="auto"/>
              <w:left w:val="nil"/>
              <w:bottom w:val="dotted" w:sz="4" w:space="0" w:color="auto"/>
              <w:right w:val="nil"/>
            </w:tcBorders>
            <w:shd w:val="clear" w:color="auto" w:fill="FFFFFF"/>
            <w:tcPrChange w:id="1191" w:author="Amit Popat" w:date="2022-07-11T09:49:00Z">
              <w:tcPr>
                <w:tcW w:w="4320" w:type="dxa"/>
                <w:tcBorders>
                  <w:top w:val="dotted" w:sz="4" w:space="0" w:color="auto"/>
                  <w:left w:val="nil"/>
                  <w:bottom w:val="dotted" w:sz="4" w:space="0" w:color="auto"/>
                  <w:right w:val="nil"/>
                </w:tcBorders>
                <w:shd w:val="clear" w:color="auto" w:fill="FFFFFF"/>
              </w:tcPr>
            </w:tcPrChange>
          </w:tcPr>
          <w:p w14:paraId="51103E62" w14:textId="3FA39C9F"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Change w:id="1192" w:author="Amit Popat" w:date="2022-07-11T09:49:00Z">
              <w:tcPr>
                <w:tcW w:w="864" w:type="dxa"/>
                <w:tcBorders>
                  <w:top w:val="dotted" w:sz="4" w:space="0" w:color="auto"/>
                  <w:left w:val="nil"/>
                  <w:bottom w:val="dotted" w:sz="4" w:space="0" w:color="auto"/>
                  <w:right w:val="nil"/>
                </w:tcBorders>
                <w:shd w:val="clear" w:color="auto" w:fill="FFFFFF"/>
              </w:tcPr>
            </w:tcPrChange>
          </w:tcPr>
          <w:p w14:paraId="77361C6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93" w:author="Amit Popat" w:date="2022-07-11T09:49:00Z">
              <w:tcPr>
                <w:tcW w:w="1008" w:type="dxa"/>
                <w:tcBorders>
                  <w:top w:val="dotted" w:sz="4" w:space="0" w:color="auto"/>
                  <w:left w:val="nil"/>
                  <w:bottom w:val="dotted" w:sz="4" w:space="0" w:color="auto"/>
                  <w:right w:val="nil"/>
                </w:tcBorders>
                <w:shd w:val="clear" w:color="auto" w:fill="FFFFFF"/>
              </w:tcPr>
            </w:tcPrChange>
          </w:tcPr>
          <w:p w14:paraId="71EC7D59" w14:textId="77777777" w:rsidR="00573AF5" w:rsidRDefault="00573AF5">
            <w:pPr>
              <w:pStyle w:val="MsgTableBody"/>
              <w:jc w:val="center"/>
              <w:rPr>
                <w:noProof/>
              </w:rPr>
            </w:pPr>
            <w:r>
              <w:rPr>
                <w:noProof/>
              </w:rPr>
              <w:t>3</w:t>
            </w:r>
          </w:p>
        </w:tc>
      </w:tr>
      <w:tr w:rsidR="00C32C72" w:rsidRPr="00573AF5" w14:paraId="2A4246A6" w14:textId="77777777" w:rsidTr="001E0D07">
        <w:trPr>
          <w:jc w:val="center"/>
          <w:trPrChange w:id="119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195" w:author="Amit Popat" w:date="2022-07-11T09:49:00Z">
              <w:tcPr>
                <w:tcW w:w="2880" w:type="dxa"/>
                <w:tcBorders>
                  <w:top w:val="dotted" w:sz="4" w:space="0" w:color="auto"/>
                  <w:left w:val="nil"/>
                  <w:bottom w:val="dotted" w:sz="4" w:space="0" w:color="auto"/>
                  <w:right w:val="nil"/>
                </w:tcBorders>
                <w:shd w:val="clear" w:color="auto" w:fill="FFFFFF"/>
              </w:tcPr>
            </w:tcPrChange>
          </w:tcPr>
          <w:p w14:paraId="2703E3D5" w14:textId="77777777" w:rsidR="00C32C72" w:rsidRDefault="00C32C72" w:rsidP="00C32C72">
            <w:pPr>
              <w:pStyle w:val="MsgTableBody"/>
              <w:rPr>
                <w:noProof/>
              </w:rPr>
            </w:pPr>
            <w:r>
              <w:rPr>
                <w:noProof/>
              </w:rPr>
              <w:t>[</w:t>
            </w:r>
            <w:r w:rsidR="00976CBD">
              <w:fldChar w:fldCharType="begin"/>
            </w:r>
            <w:r w:rsidR="00976CBD">
              <w:instrText>HYPERLINK \l "RFI"</w:instrText>
            </w:r>
            <w:r w:rsidR="00976CBD">
              <w:fldChar w:fldCharType="separate"/>
            </w:r>
            <w:r>
              <w:rPr>
                <w:rStyle w:val="Hyperlink"/>
                <w:noProof/>
              </w:rPr>
              <w:t>RF1</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196" w:author="Amit Popat" w:date="2022-07-11T09:49:00Z">
              <w:tcPr>
                <w:tcW w:w="4320" w:type="dxa"/>
                <w:tcBorders>
                  <w:top w:val="dotted" w:sz="4" w:space="0" w:color="auto"/>
                  <w:left w:val="nil"/>
                  <w:bottom w:val="dotted" w:sz="4" w:space="0" w:color="auto"/>
                  <w:right w:val="nil"/>
                </w:tcBorders>
                <w:shd w:val="clear" w:color="auto" w:fill="FFFFFF"/>
              </w:tcPr>
            </w:tcPrChange>
          </w:tcPr>
          <w:p w14:paraId="5B48358C" w14:textId="77777777" w:rsidR="00C32C72" w:rsidRDefault="00C32C72" w:rsidP="00C32C72">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Change w:id="1197" w:author="Amit Popat" w:date="2022-07-11T09:49:00Z">
              <w:tcPr>
                <w:tcW w:w="864" w:type="dxa"/>
                <w:tcBorders>
                  <w:top w:val="dotted" w:sz="4" w:space="0" w:color="auto"/>
                  <w:left w:val="nil"/>
                  <w:bottom w:val="dotted" w:sz="4" w:space="0" w:color="auto"/>
                  <w:right w:val="nil"/>
                </w:tcBorders>
                <w:shd w:val="clear" w:color="auto" w:fill="FFFFFF"/>
              </w:tcPr>
            </w:tcPrChange>
          </w:tcPr>
          <w:p w14:paraId="7C3B2D86"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98" w:author="Amit Popat" w:date="2022-07-11T09:49:00Z">
              <w:tcPr>
                <w:tcW w:w="1008" w:type="dxa"/>
                <w:tcBorders>
                  <w:top w:val="dotted" w:sz="4" w:space="0" w:color="auto"/>
                  <w:left w:val="nil"/>
                  <w:bottom w:val="dotted" w:sz="4" w:space="0" w:color="auto"/>
                  <w:right w:val="nil"/>
                </w:tcBorders>
                <w:shd w:val="clear" w:color="auto" w:fill="FFFFFF"/>
              </w:tcPr>
            </w:tcPrChange>
          </w:tcPr>
          <w:p w14:paraId="054E5C94" w14:textId="77777777" w:rsidR="00C32C72" w:rsidRDefault="00C32C72" w:rsidP="00C32C72">
            <w:pPr>
              <w:pStyle w:val="MsgTableBody"/>
              <w:jc w:val="center"/>
              <w:rPr>
                <w:noProof/>
              </w:rPr>
            </w:pPr>
            <w:r>
              <w:rPr>
                <w:noProof/>
              </w:rPr>
              <w:t>11</w:t>
            </w:r>
          </w:p>
        </w:tc>
      </w:tr>
      <w:tr w:rsidR="00C32C72" w:rsidRPr="00573AF5" w14:paraId="0873FFA4" w14:textId="77777777" w:rsidTr="001E0D07">
        <w:trPr>
          <w:jc w:val="center"/>
          <w:trPrChange w:id="119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200" w:author="Amit Popat" w:date="2022-07-11T09:49:00Z">
              <w:tcPr>
                <w:tcW w:w="2880" w:type="dxa"/>
                <w:tcBorders>
                  <w:top w:val="dotted" w:sz="4" w:space="0" w:color="auto"/>
                  <w:left w:val="nil"/>
                  <w:bottom w:val="dotted" w:sz="4" w:space="0" w:color="auto"/>
                  <w:right w:val="nil"/>
                </w:tcBorders>
                <w:shd w:val="clear" w:color="auto" w:fill="FFFFFF"/>
              </w:tcPr>
            </w:tcPrChange>
          </w:tcPr>
          <w:p w14:paraId="4B9D2093" w14:textId="77777777" w:rsidR="00C32C72" w:rsidRDefault="00C32C72" w:rsidP="00C32C72">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201" w:author="Amit Popat" w:date="2022-07-11T09:49:00Z">
              <w:tcPr>
                <w:tcW w:w="4320" w:type="dxa"/>
                <w:tcBorders>
                  <w:top w:val="dotted" w:sz="4" w:space="0" w:color="auto"/>
                  <w:left w:val="nil"/>
                  <w:bottom w:val="dotted" w:sz="4" w:space="0" w:color="auto"/>
                  <w:right w:val="nil"/>
                </w:tcBorders>
                <w:shd w:val="clear" w:color="auto" w:fill="FFFFFF"/>
              </w:tcPr>
            </w:tcPrChange>
          </w:tcPr>
          <w:p w14:paraId="65F7922C" w14:textId="77777777" w:rsidR="00C32C72" w:rsidRDefault="00C32C72" w:rsidP="00C32C72">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Change w:id="1202" w:author="Amit Popat" w:date="2022-07-11T09:49:00Z">
              <w:tcPr>
                <w:tcW w:w="864" w:type="dxa"/>
                <w:tcBorders>
                  <w:top w:val="dotted" w:sz="4" w:space="0" w:color="auto"/>
                  <w:left w:val="nil"/>
                  <w:bottom w:val="dotted" w:sz="4" w:space="0" w:color="auto"/>
                  <w:right w:val="nil"/>
                </w:tcBorders>
                <w:shd w:val="clear" w:color="auto" w:fill="FFFFFF"/>
              </w:tcPr>
            </w:tcPrChange>
          </w:tcPr>
          <w:p w14:paraId="65AF9BF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03" w:author="Amit Popat" w:date="2022-07-11T09:49:00Z">
              <w:tcPr>
                <w:tcW w:w="1008" w:type="dxa"/>
                <w:tcBorders>
                  <w:top w:val="dotted" w:sz="4" w:space="0" w:color="auto"/>
                  <w:left w:val="nil"/>
                  <w:bottom w:val="dotted" w:sz="4" w:space="0" w:color="auto"/>
                  <w:right w:val="nil"/>
                </w:tcBorders>
                <w:shd w:val="clear" w:color="auto" w:fill="FFFFFF"/>
              </w:tcPr>
            </w:tcPrChange>
          </w:tcPr>
          <w:p w14:paraId="1CFF47D9" w14:textId="77777777" w:rsidR="00C32C72" w:rsidRDefault="00C32C72" w:rsidP="00C32C72">
            <w:pPr>
              <w:pStyle w:val="MsgTableBody"/>
              <w:jc w:val="center"/>
              <w:rPr>
                <w:noProof/>
              </w:rPr>
            </w:pPr>
          </w:p>
        </w:tc>
      </w:tr>
      <w:tr w:rsidR="00C32C72" w:rsidRPr="00573AF5" w14:paraId="56503AE0" w14:textId="77777777" w:rsidTr="001E0D07">
        <w:trPr>
          <w:jc w:val="center"/>
          <w:trPrChange w:id="120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205" w:author="Amit Popat" w:date="2022-07-11T09:49:00Z">
              <w:tcPr>
                <w:tcW w:w="2880" w:type="dxa"/>
                <w:tcBorders>
                  <w:top w:val="dotted" w:sz="4" w:space="0" w:color="auto"/>
                  <w:left w:val="nil"/>
                  <w:bottom w:val="dotted" w:sz="4" w:space="0" w:color="auto"/>
                  <w:right w:val="nil"/>
                </w:tcBorders>
                <w:shd w:val="clear" w:color="auto" w:fill="FFFFFF"/>
              </w:tcPr>
            </w:tcPrChange>
          </w:tcPr>
          <w:p w14:paraId="6522E5B5" w14:textId="77777777" w:rsidR="00C32C72" w:rsidRDefault="00C32C72" w:rsidP="00C32C72">
            <w:pPr>
              <w:pStyle w:val="MsgTableBody"/>
              <w:rPr>
                <w:noProof/>
              </w:rPr>
            </w:pPr>
            <w:r>
              <w:rPr>
                <w:noProof/>
              </w:rPr>
              <w:t xml:space="preserve">  </w:t>
            </w:r>
            <w:r w:rsidR="00976CBD">
              <w:fldChar w:fldCharType="begin"/>
            </w:r>
            <w:r w:rsidR="00976CBD">
              <w:instrText>HYPERLINK \l "AUT"</w:instrText>
            </w:r>
            <w:r w:rsidR="00976CBD">
              <w:fldChar w:fldCharType="separate"/>
            </w:r>
            <w:r>
              <w:rPr>
                <w:rStyle w:val="Hyperlink"/>
                <w:noProof/>
              </w:rPr>
              <w:t>AUT</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206" w:author="Amit Popat" w:date="2022-07-11T09:49:00Z">
              <w:tcPr>
                <w:tcW w:w="4320" w:type="dxa"/>
                <w:tcBorders>
                  <w:top w:val="dotted" w:sz="4" w:space="0" w:color="auto"/>
                  <w:left w:val="nil"/>
                  <w:bottom w:val="dotted" w:sz="4" w:space="0" w:color="auto"/>
                  <w:right w:val="nil"/>
                </w:tcBorders>
                <w:shd w:val="clear" w:color="auto" w:fill="FFFFFF"/>
              </w:tcPr>
            </w:tcPrChange>
          </w:tcPr>
          <w:p w14:paraId="06D33443" w14:textId="77777777" w:rsidR="00C32C72" w:rsidRDefault="00C32C72" w:rsidP="00C32C72">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Change w:id="1207" w:author="Amit Popat" w:date="2022-07-11T09:49:00Z">
              <w:tcPr>
                <w:tcW w:w="864" w:type="dxa"/>
                <w:tcBorders>
                  <w:top w:val="dotted" w:sz="4" w:space="0" w:color="auto"/>
                  <w:left w:val="nil"/>
                  <w:bottom w:val="dotted" w:sz="4" w:space="0" w:color="auto"/>
                  <w:right w:val="nil"/>
                </w:tcBorders>
                <w:shd w:val="clear" w:color="auto" w:fill="FFFFFF"/>
              </w:tcPr>
            </w:tcPrChange>
          </w:tcPr>
          <w:p w14:paraId="6F88AA34"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08" w:author="Amit Popat" w:date="2022-07-11T09:49:00Z">
              <w:tcPr>
                <w:tcW w:w="1008" w:type="dxa"/>
                <w:tcBorders>
                  <w:top w:val="dotted" w:sz="4" w:space="0" w:color="auto"/>
                  <w:left w:val="nil"/>
                  <w:bottom w:val="dotted" w:sz="4" w:space="0" w:color="auto"/>
                  <w:right w:val="nil"/>
                </w:tcBorders>
                <w:shd w:val="clear" w:color="auto" w:fill="FFFFFF"/>
              </w:tcPr>
            </w:tcPrChange>
          </w:tcPr>
          <w:p w14:paraId="68F6921C" w14:textId="77777777" w:rsidR="00C32C72" w:rsidRDefault="00C32C72" w:rsidP="00C32C72">
            <w:pPr>
              <w:pStyle w:val="MsgTableBody"/>
              <w:jc w:val="center"/>
              <w:rPr>
                <w:noProof/>
              </w:rPr>
            </w:pPr>
            <w:r>
              <w:rPr>
                <w:noProof/>
              </w:rPr>
              <w:t>11</w:t>
            </w:r>
          </w:p>
        </w:tc>
      </w:tr>
      <w:tr w:rsidR="00FA2383" w:rsidRPr="00573AF5" w14:paraId="733D1FBF" w14:textId="77777777" w:rsidTr="001E0D07">
        <w:trPr>
          <w:jc w:val="center"/>
          <w:trPrChange w:id="120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210" w:author="Amit Popat" w:date="2022-07-11T09:49:00Z">
              <w:tcPr>
                <w:tcW w:w="2880" w:type="dxa"/>
                <w:tcBorders>
                  <w:top w:val="dotted" w:sz="4" w:space="0" w:color="auto"/>
                  <w:left w:val="nil"/>
                  <w:bottom w:val="dotted" w:sz="4" w:space="0" w:color="auto"/>
                  <w:right w:val="nil"/>
                </w:tcBorders>
                <w:shd w:val="clear" w:color="auto" w:fill="FFFFFF"/>
              </w:tcPr>
            </w:tcPrChange>
          </w:tcPr>
          <w:p w14:paraId="5EEF8322" w14:textId="77777777" w:rsidR="00FA2383" w:rsidRDefault="00FA2383" w:rsidP="00FA2383">
            <w:pPr>
              <w:pStyle w:val="MsgTableBody"/>
              <w:rPr>
                <w:noProof/>
              </w:rPr>
            </w:pPr>
            <w:r>
              <w:rPr>
                <w:noProof/>
              </w:rPr>
              <w:t xml:space="preserve">  [</w:t>
            </w:r>
            <w:r w:rsidR="00976CBD">
              <w:fldChar w:fldCharType="begin"/>
            </w:r>
            <w:r w:rsidR="00976CBD">
              <w:instrText>HYPERLINK \l "CTD"</w:instrText>
            </w:r>
            <w:r w:rsidR="00976CBD">
              <w:fldChar w:fldCharType="separate"/>
            </w:r>
            <w:r>
              <w:rPr>
                <w:rStyle w:val="Hyperlink"/>
                <w:noProof/>
              </w:rPr>
              <w:t>CTD</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211" w:author="Amit Popat" w:date="2022-07-11T09:49:00Z">
              <w:tcPr>
                <w:tcW w:w="4320" w:type="dxa"/>
                <w:tcBorders>
                  <w:top w:val="dotted" w:sz="4" w:space="0" w:color="auto"/>
                  <w:left w:val="nil"/>
                  <w:bottom w:val="dotted" w:sz="4" w:space="0" w:color="auto"/>
                  <w:right w:val="nil"/>
                </w:tcBorders>
                <w:shd w:val="clear" w:color="auto" w:fill="FFFFFF"/>
              </w:tcPr>
            </w:tcPrChange>
          </w:tcPr>
          <w:p w14:paraId="25868E70"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1212" w:author="Amit Popat" w:date="2022-07-11T09:49:00Z">
              <w:tcPr>
                <w:tcW w:w="864" w:type="dxa"/>
                <w:tcBorders>
                  <w:top w:val="dotted" w:sz="4" w:space="0" w:color="auto"/>
                  <w:left w:val="nil"/>
                  <w:bottom w:val="dotted" w:sz="4" w:space="0" w:color="auto"/>
                  <w:right w:val="nil"/>
                </w:tcBorders>
                <w:shd w:val="clear" w:color="auto" w:fill="FFFFFF"/>
              </w:tcPr>
            </w:tcPrChange>
          </w:tcPr>
          <w:p w14:paraId="3613256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13" w:author="Amit Popat" w:date="2022-07-11T09:49:00Z">
              <w:tcPr>
                <w:tcW w:w="1008" w:type="dxa"/>
                <w:tcBorders>
                  <w:top w:val="dotted" w:sz="4" w:space="0" w:color="auto"/>
                  <w:left w:val="nil"/>
                  <w:bottom w:val="dotted" w:sz="4" w:space="0" w:color="auto"/>
                  <w:right w:val="nil"/>
                </w:tcBorders>
                <w:shd w:val="clear" w:color="auto" w:fill="FFFFFF"/>
              </w:tcPr>
            </w:tcPrChange>
          </w:tcPr>
          <w:p w14:paraId="178F65B2" w14:textId="77777777" w:rsidR="00FA2383" w:rsidRDefault="00FA2383" w:rsidP="00FA2383">
            <w:pPr>
              <w:pStyle w:val="MsgTableBody"/>
              <w:jc w:val="center"/>
              <w:rPr>
                <w:noProof/>
              </w:rPr>
            </w:pPr>
            <w:r>
              <w:rPr>
                <w:noProof/>
              </w:rPr>
              <w:t>11</w:t>
            </w:r>
          </w:p>
        </w:tc>
      </w:tr>
      <w:tr w:rsidR="00FA2383" w:rsidRPr="00573AF5" w14:paraId="59248A4A" w14:textId="77777777" w:rsidTr="001E0D07">
        <w:trPr>
          <w:jc w:val="center"/>
          <w:trPrChange w:id="121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215" w:author="Amit Popat" w:date="2022-07-11T09:49:00Z">
              <w:tcPr>
                <w:tcW w:w="2880" w:type="dxa"/>
                <w:tcBorders>
                  <w:top w:val="dotted" w:sz="4" w:space="0" w:color="auto"/>
                  <w:left w:val="nil"/>
                  <w:bottom w:val="dotted" w:sz="4" w:space="0" w:color="auto"/>
                  <w:right w:val="nil"/>
                </w:tcBorders>
                <w:shd w:val="clear" w:color="auto" w:fill="FFFFFF"/>
              </w:tcPr>
            </w:tcPrChange>
          </w:tcPr>
          <w:p w14:paraId="0AF7EA89" w14:textId="77777777" w:rsidR="00FA2383" w:rsidRDefault="00FA2383" w:rsidP="00FA2383">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216" w:author="Amit Popat" w:date="2022-07-11T09:49:00Z">
              <w:tcPr>
                <w:tcW w:w="4320" w:type="dxa"/>
                <w:tcBorders>
                  <w:top w:val="dotted" w:sz="4" w:space="0" w:color="auto"/>
                  <w:left w:val="nil"/>
                  <w:bottom w:val="dotted" w:sz="4" w:space="0" w:color="auto"/>
                  <w:right w:val="nil"/>
                </w:tcBorders>
                <w:shd w:val="clear" w:color="auto" w:fill="FFFFFF"/>
              </w:tcPr>
            </w:tcPrChange>
          </w:tcPr>
          <w:p w14:paraId="63ED3EE4" w14:textId="77777777" w:rsidR="00FA2383" w:rsidRDefault="00FA2383" w:rsidP="00FA2383">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Change w:id="1217" w:author="Amit Popat" w:date="2022-07-11T09:49:00Z">
              <w:tcPr>
                <w:tcW w:w="864" w:type="dxa"/>
                <w:tcBorders>
                  <w:top w:val="dotted" w:sz="4" w:space="0" w:color="auto"/>
                  <w:left w:val="nil"/>
                  <w:bottom w:val="dotted" w:sz="4" w:space="0" w:color="auto"/>
                  <w:right w:val="nil"/>
                </w:tcBorders>
                <w:shd w:val="clear" w:color="auto" w:fill="FFFFFF"/>
              </w:tcPr>
            </w:tcPrChange>
          </w:tcPr>
          <w:p w14:paraId="1F92A8B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18" w:author="Amit Popat" w:date="2022-07-11T09:49:00Z">
              <w:tcPr>
                <w:tcW w:w="1008" w:type="dxa"/>
                <w:tcBorders>
                  <w:top w:val="dotted" w:sz="4" w:space="0" w:color="auto"/>
                  <w:left w:val="nil"/>
                  <w:bottom w:val="dotted" w:sz="4" w:space="0" w:color="auto"/>
                  <w:right w:val="nil"/>
                </w:tcBorders>
                <w:shd w:val="clear" w:color="auto" w:fill="FFFFFF"/>
              </w:tcPr>
            </w:tcPrChange>
          </w:tcPr>
          <w:p w14:paraId="585F3FEF" w14:textId="77777777" w:rsidR="00FA2383" w:rsidRDefault="00FA2383" w:rsidP="00FA2383">
            <w:pPr>
              <w:pStyle w:val="MsgTableBody"/>
              <w:jc w:val="center"/>
              <w:rPr>
                <w:noProof/>
              </w:rPr>
            </w:pPr>
          </w:p>
        </w:tc>
      </w:tr>
      <w:tr w:rsidR="00FA2383" w:rsidRPr="00573AF5" w14:paraId="75D11077" w14:textId="77777777" w:rsidTr="001E0D07">
        <w:trPr>
          <w:jc w:val="center"/>
          <w:trPrChange w:id="121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220" w:author="Amit Popat" w:date="2022-07-11T09:49:00Z">
              <w:tcPr>
                <w:tcW w:w="2880" w:type="dxa"/>
                <w:tcBorders>
                  <w:top w:val="dotted" w:sz="4" w:space="0" w:color="auto"/>
                  <w:left w:val="nil"/>
                  <w:bottom w:val="dotted" w:sz="4" w:space="0" w:color="auto"/>
                  <w:right w:val="nil"/>
                </w:tcBorders>
                <w:shd w:val="clear" w:color="auto" w:fill="FFFFFF"/>
              </w:tcPr>
            </w:tcPrChange>
          </w:tcPr>
          <w:p w14:paraId="69DA2A3F" w14:textId="77777777" w:rsidR="00FA2383" w:rsidRDefault="00FA2383" w:rsidP="00FA2383">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221" w:author="Amit Popat" w:date="2022-07-11T09:49:00Z">
              <w:tcPr>
                <w:tcW w:w="4320" w:type="dxa"/>
                <w:tcBorders>
                  <w:top w:val="dotted" w:sz="4" w:space="0" w:color="auto"/>
                  <w:left w:val="nil"/>
                  <w:bottom w:val="dotted" w:sz="4" w:space="0" w:color="auto"/>
                  <w:right w:val="nil"/>
                </w:tcBorders>
                <w:shd w:val="clear" w:color="auto" w:fill="FFFFFF"/>
              </w:tcPr>
            </w:tcPrChange>
          </w:tcPr>
          <w:p w14:paraId="7193AC45" w14:textId="77777777" w:rsidR="00FA2383" w:rsidRDefault="00FA2383" w:rsidP="00FA2383">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Change w:id="1222" w:author="Amit Popat" w:date="2022-07-11T09:49:00Z">
              <w:tcPr>
                <w:tcW w:w="864" w:type="dxa"/>
                <w:tcBorders>
                  <w:top w:val="dotted" w:sz="4" w:space="0" w:color="auto"/>
                  <w:left w:val="nil"/>
                  <w:bottom w:val="dotted" w:sz="4" w:space="0" w:color="auto"/>
                  <w:right w:val="nil"/>
                </w:tcBorders>
                <w:shd w:val="clear" w:color="auto" w:fill="FFFFFF"/>
              </w:tcPr>
            </w:tcPrChange>
          </w:tcPr>
          <w:p w14:paraId="4944B6C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23" w:author="Amit Popat" w:date="2022-07-11T09:49:00Z">
              <w:tcPr>
                <w:tcW w:w="1008" w:type="dxa"/>
                <w:tcBorders>
                  <w:top w:val="dotted" w:sz="4" w:space="0" w:color="auto"/>
                  <w:left w:val="nil"/>
                  <w:bottom w:val="dotted" w:sz="4" w:space="0" w:color="auto"/>
                  <w:right w:val="nil"/>
                </w:tcBorders>
                <w:shd w:val="clear" w:color="auto" w:fill="FFFFFF"/>
              </w:tcPr>
            </w:tcPrChange>
          </w:tcPr>
          <w:p w14:paraId="6C2580F4" w14:textId="77777777" w:rsidR="00FA2383" w:rsidRDefault="00FA2383" w:rsidP="00FA2383">
            <w:pPr>
              <w:pStyle w:val="MsgTableBody"/>
              <w:jc w:val="center"/>
              <w:rPr>
                <w:noProof/>
              </w:rPr>
            </w:pPr>
          </w:p>
        </w:tc>
      </w:tr>
      <w:tr w:rsidR="00FA2383" w:rsidRPr="00573AF5" w14:paraId="57EC4745" w14:textId="77777777" w:rsidTr="001E0D07">
        <w:trPr>
          <w:jc w:val="center"/>
          <w:trPrChange w:id="122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225" w:author="Amit Popat" w:date="2022-07-11T09:49:00Z">
              <w:tcPr>
                <w:tcW w:w="2880" w:type="dxa"/>
                <w:tcBorders>
                  <w:top w:val="dotted" w:sz="4" w:space="0" w:color="auto"/>
                  <w:left w:val="nil"/>
                  <w:bottom w:val="dotted" w:sz="4" w:space="0" w:color="auto"/>
                  <w:right w:val="nil"/>
                </w:tcBorders>
                <w:shd w:val="clear" w:color="auto" w:fill="FFFFFF"/>
              </w:tcPr>
            </w:tcPrChange>
          </w:tcPr>
          <w:p w14:paraId="7071A0EF" w14:textId="77777777" w:rsidR="00FA2383" w:rsidRDefault="00FA2383" w:rsidP="00FA2383">
            <w:pPr>
              <w:pStyle w:val="MsgTableBody"/>
              <w:rPr>
                <w:noProof/>
              </w:rPr>
            </w:pPr>
            <w:r>
              <w:rPr>
                <w:noProof/>
              </w:rPr>
              <w:t xml:space="preserve">  </w:t>
            </w:r>
            <w:r w:rsidR="00976CBD">
              <w:fldChar w:fldCharType="begin"/>
            </w:r>
            <w:r w:rsidR="00976CBD">
              <w:instrText>HYPERLINK \l "PRD"</w:instrText>
            </w:r>
            <w:r w:rsidR="00976CBD">
              <w:fldChar w:fldCharType="separate"/>
            </w:r>
            <w:r>
              <w:rPr>
                <w:rStyle w:val="Hyperlink"/>
                <w:noProof/>
              </w:rPr>
              <w:t>PRD</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226" w:author="Amit Popat" w:date="2022-07-11T09:49:00Z">
              <w:tcPr>
                <w:tcW w:w="4320" w:type="dxa"/>
                <w:tcBorders>
                  <w:top w:val="dotted" w:sz="4" w:space="0" w:color="auto"/>
                  <w:left w:val="nil"/>
                  <w:bottom w:val="dotted" w:sz="4" w:space="0" w:color="auto"/>
                  <w:right w:val="nil"/>
                </w:tcBorders>
                <w:shd w:val="clear" w:color="auto" w:fill="FFFFFF"/>
              </w:tcPr>
            </w:tcPrChange>
          </w:tcPr>
          <w:p w14:paraId="5237ECD4" w14:textId="77777777" w:rsidR="00FA2383" w:rsidRDefault="00FA2383" w:rsidP="00FA2383">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1227" w:author="Amit Popat" w:date="2022-07-11T09:49:00Z">
              <w:tcPr>
                <w:tcW w:w="864" w:type="dxa"/>
                <w:tcBorders>
                  <w:top w:val="dotted" w:sz="4" w:space="0" w:color="auto"/>
                  <w:left w:val="nil"/>
                  <w:bottom w:val="dotted" w:sz="4" w:space="0" w:color="auto"/>
                  <w:right w:val="nil"/>
                </w:tcBorders>
                <w:shd w:val="clear" w:color="auto" w:fill="FFFFFF"/>
              </w:tcPr>
            </w:tcPrChange>
          </w:tcPr>
          <w:p w14:paraId="4685728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28" w:author="Amit Popat" w:date="2022-07-11T09:49:00Z">
              <w:tcPr>
                <w:tcW w:w="1008" w:type="dxa"/>
                <w:tcBorders>
                  <w:top w:val="dotted" w:sz="4" w:space="0" w:color="auto"/>
                  <w:left w:val="nil"/>
                  <w:bottom w:val="dotted" w:sz="4" w:space="0" w:color="auto"/>
                  <w:right w:val="nil"/>
                </w:tcBorders>
                <w:shd w:val="clear" w:color="auto" w:fill="FFFFFF"/>
              </w:tcPr>
            </w:tcPrChange>
          </w:tcPr>
          <w:p w14:paraId="0887AC5E" w14:textId="77777777" w:rsidR="00FA2383" w:rsidRDefault="00FA2383" w:rsidP="00FA2383">
            <w:pPr>
              <w:pStyle w:val="MsgTableBody"/>
              <w:jc w:val="center"/>
              <w:rPr>
                <w:noProof/>
              </w:rPr>
            </w:pPr>
            <w:r>
              <w:rPr>
                <w:noProof/>
              </w:rPr>
              <w:t>11</w:t>
            </w:r>
          </w:p>
        </w:tc>
      </w:tr>
      <w:tr w:rsidR="00FA2383" w:rsidRPr="00573AF5" w14:paraId="71C3AA12" w14:textId="77777777" w:rsidTr="001E0D07">
        <w:trPr>
          <w:jc w:val="center"/>
          <w:trPrChange w:id="122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230" w:author="Amit Popat" w:date="2022-07-11T09:49:00Z">
              <w:tcPr>
                <w:tcW w:w="2880" w:type="dxa"/>
                <w:tcBorders>
                  <w:top w:val="dotted" w:sz="4" w:space="0" w:color="auto"/>
                  <w:left w:val="nil"/>
                  <w:bottom w:val="dotted" w:sz="4" w:space="0" w:color="auto"/>
                  <w:right w:val="nil"/>
                </w:tcBorders>
                <w:shd w:val="clear" w:color="auto" w:fill="FFFFFF"/>
              </w:tcPr>
            </w:tcPrChange>
          </w:tcPr>
          <w:p w14:paraId="1E7719F4" w14:textId="77777777" w:rsidR="00FA2383" w:rsidRDefault="00FA2383" w:rsidP="00FA2383">
            <w:pPr>
              <w:pStyle w:val="MsgTableBody"/>
              <w:rPr>
                <w:noProof/>
              </w:rPr>
            </w:pPr>
            <w:r>
              <w:rPr>
                <w:noProof/>
              </w:rPr>
              <w:t xml:space="preserve">  [{</w:t>
            </w:r>
            <w:r w:rsidR="00976CBD">
              <w:fldChar w:fldCharType="begin"/>
            </w:r>
            <w:r w:rsidR="00976CBD">
              <w:instrText>HYPERLINK \l "CTD"</w:instrText>
            </w:r>
            <w:r w:rsidR="00976CBD">
              <w:fldChar w:fldCharType="separate"/>
            </w:r>
            <w:r>
              <w:rPr>
                <w:rStyle w:val="Hyperlink"/>
                <w:noProof/>
              </w:rPr>
              <w:t>CTD</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231" w:author="Amit Popat" w:date="2022-07-11T09:49:00Z">
              <w:tcPr>
                <w:tcW w:w="4320" w:type="dxa"/>
                <w:tcBorders>
                  <w:top w:val="dotted" w:sz="4" w:space="0" w:color="auto"/>
                  <w:left w:val="nil"/>
                  <w:bottom w:val="dotted" w:sz="4" w:space="0" w:color="auto"/>
                  <w:right w:val="nil"/>
                </w:tcBorders>
                <w:shd w:val="clear" w:color="auto" w:fill="FFFFFF"/>
              </w:tcPr>
            </w:tcPrChange>
          </w:tcPr>
          <w:p w14:paraId="5A2B7118"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1232" w:author="Amit Popat" w:date="2022-07-11T09:49:00Z">
              <w:tcPr>
                <w:tcW w:w="864" w:type="dxa"/>
                <w:tcBorders>
                  <w:top w:val="dotted" w:sz="4" w:space="0" w:color="auto"/>
                  <w:left w:val="nil"/>
                  <w:bottom w:val="dotted" w:sz="4" w:space="0" w:color="auto"/>
                  <w:right w:val="nil"/>
                </w:tcBorders>
                <w:shd w:val="clear" w:color="auto" w:fill="FFFFFF"/>
              </w:tcPr>
            </w:tcPrChange>
          </w:tcPr>
          <w:p w14:paraId="4F9E7C2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33" w:author="Amit Popat" w:date="2022-07-11T09:49:00Z">
              <w:tcPr>
                <w:tcW w:w="1008" w:type="dxa"/>
                <w:tcBorders>
                  <w:top w:val="dotted" w:sz="4" w:space="0" w:color="auto"/>
                  <w:left w:val="nil"/>
                  <w:bottom w:val="dotted" w:sz="4" w:space="0" w:color="auto"/>
                  <w:right w:val="nil"/>
                </w:tcBorders>
                <w:shd w:val="clear" w:color="auto" w:fill="FFFFFF"/>
              </w:tcPr>
            </w:tcPrChange>
          </w:tcPr>
          <w:p w14:paraId="0E0F0872" w14:textId="77777777" w:rsidR="00FA2383" w:rsidRDefault="00FA2383" w:rsidP="00FA2383">
            <w:pPr>
              <w:pStyle w:val="MsgTableBody"/>
              <w:jc w:val="center"/>
              <w:rPr>
                <w:noProof/>
              </w:rPr>
            </w:pPr>
            <w:r>
              <w:rPr>
                <w:noProof/>
              </w:rPr>
              <w:t>11</w:t>
            </w:r>
          </w:p>
        </w:tc>
      </w:tr>
      <w:tr w:rsidR="00FA2383" w:rsidRPr="00573AF5" w14:paraId="399F19B1" w14:textId="77777777" w:rsidTr="001E0D07">
        <w:trPr>
          <w:jc w:val="center"/>
          <w:trPrChange w:id="123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235" w:author="Amit Popat" w:date="2022-07-11T09:49:00Z">
              <w:tcPr>
                <w:tcW w:w="2880" w:type="dxa"/>
                <w:tcBorders>
                  <w:top w:val="dotted" w:sz="4" w:space="0" w:color="auto"/>
                  <w:left w:val="nil"/>
                  <w:bottom w:val="dotted" w:sz="4" w:space="0" w:color="auto"/>
                  <w:right w:val="nil"/>
                </w:tcBorders>
                <w:shd w:val="clear" w:color="auto" w:fill="FFFFFF"/>
              </w:tcPr>
            </w:tcPrChange>
          </w:tcPr>
          <w:p w14:paraId="7A605844" w14:textId="77777777" w:rsidR="00FA2383" w:rsidRDefault="00FA2383" w:rsidP="00FA2383">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236" w:author="Amit Popat" w:date="2022-07-11T09:49:00Z">
              <w:tcPr>
                <w:tcW w:w="4320" w:type="dxa"/>
                <w:tcBorders>
                  <w:top w:val="dotted" w:sz="4" w:space="0" w:color="auto"/>
                  <w:left w:val="nil"/>
                  <w:bottom w:val="dotted" w:sz="4" w:space="0" w:color="auto"/>
                  <w:right w:val="nil"/>
                </w:tcBorders>
                <w:shd w:val="clear" w:color="auto" w:fill="FFFFFF"/>
              </w:tcPr>
            </w:tcPrChange>
          </w:tcPr>
          <w:p w14:paraId="5D271FEA" w14:textId="77777777" w:rsidR="00FA2383" w:rsidRDefault="00FA2383" w:rsidP="00FA2383">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Change w:id="1237" w:author="Amit Popat" w:date="2022-07-11T09:49:00Z">
              <w:tcPr>
                <w:tcW w:w="864" w:type="dxa"/>
                <w:tcBorders>
                  <w:top w:val="dotted" w:sz="4" w:space="0" w:color="auto"/>
                  <w:left w:val="nil"/>
                  <w:bottom w:val="dotted" w:sz="4" w:space="0" w:color="auto"/>
                  <w:right w:val="nil"/>
                </w:tcBorders>
                <w:shd w:val="clear" w:color="auto" w:fill="FFFFFF"/>
              </w:tcPr>
            </w:tcPrChange>
          </w:tcPr>
          <w:p w14:paraId="41002D8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38" w:author="Amit Popat" w:date="2022-07-11T09:49:00Z">
              <w:tcPr>
                <w:tcW w:w="1008" w:type="dxa"/>
                <w:tcBorders>
                  <w:top w:val="dotted" w:sz="4" w:space="0" w:color="auto"/>
                  <w:left w:val="nil"/>
                  <w:bottom w:val="dotted" w:sz="4" w:space="0" w:color="auto"/>
                  <w:right w:val="nil"/>
                </w:tcBorders>
                <w:shd w:val="clear" w:color="auto" w:fill="FFFFFF"/>
              </w:tcPr>
            </w:tcPrChange>
          </w:tcPr>
          <w:p w14:paraId="3EE03006" w14:textId="77777777" w:rsidR="00FA2383" w:rsidRDefault="00FA2383" w:rsidP="00FA2383">
            <w:pPr>
              <w:pStyle w:val="MsgTableBody"/>
              <w:jc w:val="center"/>
              <w:rPr>
                <w:noProof/>
              </w:rPr>
            </w:pPr>
          </w:p>
        </w:tc>
      </w:tr>
      <w:tr w:rsidR="00FA2383" w:rsidRPr="00573AF5" w14:paraId="3E5B3384" w14:textId="77777777" w:rsidTr="001E0D07">
        <w:trPr>
          <w:jc w:val="center"/>
          <w:trPrChange w:id="123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240" w:author="Amit Popat" w:date="2022-07-11T09:49:00Z">
              <w:tcPr>
                <w:tcW w:w="2880" w:type="dxa"/>
                <w:tcBorders>
                  <w:top w:val="dotted" w:sz="4" w:space="0" w:color="auto"/>
                  <w:left w:val="nil"/>
                  <w:bottom w:val="dotted" w:sz="4" w:space="0" w:color="auto"/>
                  <w:right w:val="nil"/>
                </w:tcBorders>
                <w:shd w:val="clear" w:color="auto" w:fill="FFFFFF"/>
              </w:tcPr>
            </w:tcPrChange>
          </w:tcPr>
          <w:p w14:paraId="27A96807" w14:textId="77777777" w:rsidR="00FA2383" w:rsidRDefault="00FA2383" w:rsidP="00FA2383">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Change w:id="1241" w:author="Amit Popat" w:date="2022-07-11T09:49:00Z">
              <w:tcPr>
                <w:tcW w:w="4320" w:type="dxa"/>
                <w:tcBorders>
                  <w:top w:val="dotted" w:sz="4" w:space="0" w:color="auto"/>
                  <w:left w:val="nil"/>
                  <w:bottom w:val="dotted" w:sz="4" w:space="0" w:color="auto"/>
                  <w:right w:val="nil"/>
                </w:tcBorders>
                <w:shd w:val="clear" w:color="auto" w:fill="FFFFFF"/>
              </w:tcPr>
            </w:tcPrChange>
          </w:tcPr>
          <w:p w14:paraId="2908AE62" w14:textId="77777777" w:rsidR="00FA2383" w:rsidRDefault="00FA2383" w:rsidP="00FA238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Change w:id="1242" w:author="Amit Popat" w:date="2022-07-11T09:49:00Z">
              <w:tcPr>
                <w:tcW w:w="864" w:type="dxa"/>
                <w:tcBorders>
                  <w:top w:val="dotted" w:sz="4" w:space="0" w:color="auto"/>
                  <w:left w:val="nil"/>
                  <w:bottom w:val="dotted" w:sz="4" w:space="0" w:color="auto"/>
                  <w:right w:val="nil"/>
                </w:tcBorders>
                <w:shd w:val="clear" w:color="auto" w:fill="FFFFFF"/>
              </w:tcPr>
            </w:tcPrChange>
          </w:tcPr>
          <w:p w14:paraId="4D16B74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43" w:author="Amit Popat" w:date="2022-07-11T09:49:00Z">
              <w:tcPr>
                <w:tcW w:w="1008" w:type="dxa"/>
                <w:tcBorders>
                  <w:top w:val="dotted" w:sz="4" w:space="0" w:color="auto"/>
                  <w:left w:val="nil"/>
                  <w:bottom w:val="dotted" w:sz="4" w:space="0" w:color="auto"/>
                  <w:right w:val="nil"/>
                </w:tcBorders>
                <w:shd w:val="clear" w:color="auto" w:fill="FFFFFF"/>
              </w:tcPr>
            </w:tcPrChange>
          </w:tcPr>
          <w:p w14:paraId="7B81D1D1" w14:textId="77777777" w:rsidR="00FA2383" w:rsidRDefault="00FA2383" w:rsidP="00FA2383">
            <w:pPr>
              <w:pStyle w:val="MsgTableBody"/>
              <w:jc w:val="center"/>
              <w:rPr>
                <w:noProof/>
              </w:rPr>
            </w:pPr>
            <w:r>
              <w:rPr>
                <w:noProof/>
              </w:rPr>
              <w:t>3</w:t>
            </w:r>
          </w:p>
        </w:tc>
      </w:tr>
      <w:tr w:rsidR="001E0D07" w14:paraId="4549187D" w14:textId="77777777" w:rsidTr="001E0D07">
        <w:tblPrEx>
          <w:tblCellMar>
            <w:left w:w="108" w:type="dxa"/>
            <w:right w:w="108" w:type="dxa"/>
          </w:tblCellMar>
          <w:tblLook w:val="04A0" w:firstRow="1" w:lastRow="0" w:firstColumn="1" w:lastColumn="0" w:noHBand="0" w:noVBand="1"/>
        </w:tblPrEx>
        <w:trPr>
          <w:jc w:val="center"/>
          <w:ins w:id="1244" w:author="Amit Popat" w:date="2022-07-11T09:49:00Z"/>
        </w:trPr>
        <w:tc>
          <w:tcPr>
            <w:tcW w:w="2882" w:type="dxa"/>
            <w:tcBorders>
              <w:top w:val="dotted" w:sz="4" w:space="0" w:color="auto"/>
              <w:left w:val="nil"/>
              <w:bottom w:val="dotted" w:sz="4" w:space="0" w:color="auto"/>
              <w:right w:val="nil"/>
            </w:tcBorders>
            <w:shd w:val="clear" w:color="auto" w:fill="FFFFFF"/>
            <w:hideMark/>
          </w:tcPr>
          <w:p w14:paraId="20D60D31" w14:textId="77777777" w:rsidR="001E0D07" w:rsidRDefault="001E0D07">
            <w:pPr>
              <w:pStyle w:val="MsgTableBody"/>
              <w:spacing w:line="256" w:lineRule="auto"/>
              <w:rPr>
                <w:ins w:id="1245" w:author="Amit Popat" w:date="2022-07-11T09:49:00Z"/>
                <w:b/>
                <w:bCs/>
                <w:noProof/>
                <w:color w:val="FF0000"/>
              </w:rPr>
            </w:pPr>
            <w:ins w:id="1246" w:author="Amit Popat" w:date="2022-07-11T09:49:00Z">
              <w:r>
                <w:rPr>
                  <w:b/>
                  <w:bCs/>
                  <w:noProof/>
                  <w:color w:val="FF0000"/>
                </w:rPr>
                <w:t>[{ GS</w:t>
              </w:r>
              <w:r>
                <w:fldChar w:fldCharType="begin"/>
              </w:r>
              <w:r>
                <w:instrText xml:space="preserve"> HYPERLINK "file:///D:\\Eigene%20Dateien\\2018\\HL7\\Standards\\v2.9%20May\\716%20-%20New.doc" \l "#NK1" </w:instrText>
              </w:r>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4EC4E791" w14:textId="77777777" w:rsidR="001E0D07" w:rsidRDefault="001E0D07">
            <w:pPr>
              <w:pStyle w:val="MsgTableBody"/>
              <w:spacing w:line="256" w:lineRule="auto"/>
              <w:rPr>
                <w:ins w:id="1247" w:author="Amit Popat" w:date="2022-07-11T09:49:00Z"/>
                <w:b/>
                <w:bCs/>
                <w:noProof/>
                <w:color w:val="FF0000"/>
              </w:rPr>
            </w:pPr>
            <w:ins w:id="1248" w:author="Amit Popat" w:date="2022-07-11T09:49: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72F48C8D" w14:textId="77777777" w:rsidR="001E0D07" w:rsidRDefault="001E0D07">
            <w:pPr>
              <w:pStyle w:val="MsgTableBody"/>
              <w:spacing w:line="256" w:lineRule="auto"/>
              <w:jc w:val="center"/>
              <w:rPr>
                <w:ins w:id="1249" w:author="Amit Popat" w:date="2022-07-11T09:49: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2AC0E620" w14:textId="77777777" w:rsidR="001E0D07" w:rsidRDefault="001E0D07">
            <w:pPr>
              <w:pStyle w:val="MsgTableBody"/>
              <w:spacing w:line="256" w:lineRule="auto"/>
              <w:jc w:val="center"/>
              <w:rPr>
                <w:ins w:id="1250" w:author="Amit Popat" w:date="2022-07-11T09:49:00Z"/>
                <w:b/>
                <w:bCs/>
                <w:noProof/>
                <w:color w:val="FF0000"/>
              </w:rPr>
            </w:pPr>
            <w:ins w:id="1251" w:author="Amit Popat" w:date="2022-07-11T09:49:00Z">
              <w:r>
                <w:rPr>
                  <w:b/>
                  <w:bCs/>
                  <w:noProof/>
                  <w:color w:val="FF0000"/>
                </w:rPr>
                <w:t>3</w:t>
              </w:r>
            </w:ins>
          </w:p>
        </w:tc>
      </w:tr>
      <w:tr w:rsidR="001E0D07" w14:paraId="25FFE7DB" w14:textId="77777777" w:rsidTr="001E0D07">
        <w:tblPrEx>
          <w:tblCellMar>
            <w:left w:w="108" w:type="dxa"/>
            <w:right w:w="108" w:type="dxa"/>
          </w:tblCellMar>
          <w:tblLook w:val="04A0" w:firstRow="1" w:lastRow="0" w:firstColumn="1" w:lastColumn="0" w:noHBand="0" w:noVBand="1"/>
        </w:tblPrEx>
        <w:trPr>
          <w:jc w:val="center"/>
          <w:ins w:id="1252" w:author="Amit Popat" w:date="2022-07-11T09:49:00Z"/>
        </w:trPr>
        <w:tc>
          <w:tcPr>
            <w:tcW w:w="2882" w:type="dxa"/>
            <w:tcBorders>
              <w:top w:val="dotted" w:sz="4" w:space="0" w:color="auto"/>
              <w:left w:val="nil"/>
              <w:bottom w:val="dotted" w:sz="4" w:space="0" w:color="auto"/>
              <w:right w:val="nil"/>
            </w:tcBorders>
            <w:shd w:val="clear" w:color="auto" w:fill="FFFFFF"/>
            <w:hideMark/>
          </w:tcPr>
          <w:p w14:paraId="203D5C76" w14:textId="77777777" w:rsidR="001E0D07" w:rsidRDefault="001E0D07">
            <w:pPr>
              <w:pStyle w:val="MsgTableBody"/>
              <w:spacing w:line="256" w:lineRule="auto"/>
              <w:rPr>
                <w:ins w:id="1253" w:author="Amit Popat" w:date="2022-07-11T09:49:00Z"/>
                <w:b/>
                <w:bCs/>
                <w:noProof/>
                <w:color w:val="FF0000"/>
              </w:rPr>
            </w:pPr>
            <w:ins w:id="1254" w:author="Amit Popat" w:date="2022-07-11T09:49: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6D10E7AB" w14:textId="77777777" w:rsidR="001E0D07" w:rsidRDefault="001E0D07">
            <w:pPr>
              <w:pStyle w:val="MsgTableBody"/>
              <w:spacing w:line="256" w:lineRule="auto"/>
              <w:rPr>
                <w:ins w:id="1255" w:author="Amit Popat" w:date="2022-07-11T09:49:00Z"/>
                <w:b/>
                <w:bCs/>
                <w:noProof/>
                <w:color w:val="FF0000"/>
              </w:rPr>
            </w:pPr>
            <w:ins w:id="1256" w:author="Amit Popat" w:date="2022-07-11T09:49: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3C946BEE" w14:textId="77777777" w:rsidR="001E0D07" w:rsidRDefault="001E0D07">
            <w:pPr>
              <w:pStyle w:val="MsgTableBody"/>
              <w:spacing w:line="256" w:lineRule="auto"/>
              <w:jc w:val="center"/>
              <w:rPr>
                <w:ins w:id="1257" w:author="Amit Popat" w:date="2022-07-11T09:49: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24FD5704" w14:textId="77777777" w:rsidR="001E0D07" w:rsidRDefault="001E0D07">
            <w:pPr>
              <w:pStyle w:val="MsgTableBody"/>
              <w:spacing w:line="256" w:lineRule="auto"/>
              <w:jc w:val="center"/>
              <w:rPr>
                <w:ins w:id="1258" w:author="Amit Popat" w:date="2022-07-11T09:49:00Z"/>
                <w:b/>
                <w:bCs/>
                <w:noProof/>
                <w:color w:val="FF0000"/>
              </w:rPr>
            </w:pPr>
            <w:ins w:id="1259" w:author="Amit Popat" w:date="2022-07-11T09:49:00Z">
              <w:r>
                <w:rPr>
                  <w:b/>
                  <w:bCs/>
                  <w:noProof/>
                  <w:color w:val="FF0000"/>
                </w:rPr>
                <w:t>3</w:t>
              </w:r>
            </w:ins>
          </w:p>
        </w:tc>
      </w:tr>
      <w:tr w:rsidR="001E0D07" w14:paraId="42F6316F" w14:textId="77777777" w:rsidTr="001E0D07">
        <w:tblPrEx>
          <w:tblCellMar>
            <w:left w:w="108" w:type="dxa"/>
            <w:right w:w="108" w:type="dxa"/>
          </w:tblCellMar>
          <w:tblLook w:val="04A0" w:firstRow="1" w:lastRow="0" w:firstColumn="1" w:lastColumn="0" w:noHBand="0" w:noVBand="1"/>
        </w:tblPrEx>
        <w:trPr>
          <w:jc w:val="center"/>
          <w:ins w:id="1260" w:author="Amit Popat" w:date="2022-07-11T09:49:00Z"/>
        </w:trPr>
        <w:tc>
          <w:tcPr>
            <w:tcW w:w="2882" w:type="dxa"/>
            <w:tcBorders>
              <w:top w:val="dotted" w:sz="4" w:space="0" w:color="auto"/>
              <w:left w:val="nil"/>
              <w:bottom w:val="dotted" w:sz="4" w:space="0" w:color="auto"/>
              <w:right w:val="nil"/>
            </w:tcBorders>
            <w:shd w:val="clear" w:color="auto" w:fill="FFFFFF"/>
            <w:hideMark/>
          </w:tcPr>
          <w:p w14:paraId="656E8743" w14:textId="77777777" w:rsidR="001E0D07" w:rsidRDefault="001E0D07">
            <w:pPr>
              <w:pStyle w:val="MsgTableBody"/>
              <w:spacing w:line="256" w:lineRule="auto"/>
              <w:rPr>
                <w:ins w:id="1261" w:author="Amit Popat" w:date="2022-07-11T09:49:00Z"/>
                <w:b/>
                <w:bCs/>
                <w:noProof/>
                <w:color w:val="FF0000"/>
              </w:rPr>
            </w:pPr>
            <w:ins w:id="1262" w:author="Amit Popat" w:date="2022-07-11T09:49: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5C47F2D9" w14:textId="77777777" w:rsidR="001E0D07" w:rsidRDefault="001E0D07">
            <w:pPr>
              <w:pStyle w:val="MsgTableBody"/>
              <w:spacing w:line="256" w:lineRule="auto"/>
              <w:rPr>
                <w:ins w:id="1263" w:author="Amit Popat" w:date="2022-07-11T09:49:00Z"/>
                <w:b/>
                <w:bCs/>
                <w:noProof/>
                <w:color w:val="FF0000"/>
              </w:rPr>
            </w:pPr>
            <w:ins w:id="1264" w:author="Amit Popat" w:date="2022-07-11T09:49: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4F3C630C" w14:textId="77777777" w:rsidR="001E0D07" w:rsidRDefault="001E0D07">
            <w:pPr>
              <w:pStyle w:val="MsgTableBody"/>
              <w:spacing w:line="256" w:lineRule="auto"/>
              <w:jc w:val="center"/>
              <w:rPr>
                <w:ins w:id="1265" w:author="Amit Popat" w:date="2022-07-11T09:49: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5AB092A2" w14:textId="77777777" w:rsidR="001E0D07" w:rsidRDefault="001E0D07">
            <w:pPr>
              <w:pStyle w:val="MsgTableBody"/>
              <w:spacing w:line="256" w:lineRule="auto"/>
              <w:jc w:val="center"/>
              <w:rPr>
                <w:ins w:id="1266" w:author="Amit Popat" w:date="2022-07-11T09:49:00Z"/>
                <w:b/>
                <w:bCs/>
                <w:noProof/>
                <w:color w:val="FF0000"/>
              </w:rPr>
            </w:pPr>
            <w:ins w:id="1267" w:author="Amit Popat" w:date="2022-07-11T09:49:00Z">
              <w:r>
                <w:rPr>
                  <w:b/>
                  <w:bCs/>
                  <w:noProof/>
                  <w:color w:val="FF0000"/>
                </w:rPr>
                <w:t>3</w:t>
              </w:r>
            </w:ins>
          </w:p>
        </w:tc>
      </w:tr>
      <w:tr w:rsidR="008370EC" w14:paraId="575E0CC0" w14:textId="77777777" w:rsidTr="00F8714F">
        <w:tblPrEx>
          <w:tblCellMar>
            <w:left w:w="108" w:type="dxa"/>
            <w:right w:w="108" w:type="dxa"/>
          </w:tblCellMar>
          <w:tblLook w:val="04A0" w:firstRow="1" w:lastRow="0" w:firstColumn="1" w:lastColumn="0" w:noHBand="0" w:noVBand="1"/>
        </w:tblPrEx>
        <w:trPr>
          <w:jc w:val="center"/>
          <w:ins w:id="1268" w:author="Amit Popat" w:date="2022-07-11T10:28:00Z"/>
        </w:trPr>
        <w:tc>
          <w:tcPr>
            <w:tcW w:w="2882" w:type="dxa"/>
            <w:tcBorders>
              <w:top w:val="dotted" w:sz="4" w:space="0" w:color="auto"/>
              <w:left w:val="nil"/>
              <w:bottom w:val="dotted" w:sz="4" w:space="0" w:color="auto"/>
              <w:right w:val="nil"/>
            </w:tcBorders>
            <w:shd w:val="clear" w:color="auto" w:fill="FFFFFF"/>
          </w:tcPr>
          <w:p w14:paraId="30B87EC7" w14:textId="77777777" w:rsidR="008370EC" w:rsidRDefault="008370EC" w:rsidP="00F8714F">
            <w:pPr>
              <w:pStyle w:val="MsgTableBody"/>
              <w:spacing w:line="256" w:lineRule="auto"/>
              <w:rPr>
                <w:ins w:id="1269" w:author="Amit Popat" w:date="2022-07-11T10:28:00Z"/>
                <w:b/>
                <w:bCs/>
                <w:noProof/>
                <w:color w:val="FF0000"/>
              </w:rPr>
            </w:pPr>
            <w:ins w:id="1270" w:author="Amit Popat" w:date="2022-07-11T10:28:00Z">
              <w:r>
                <w:rPr>
                  <w:noProof/>
                </w:rPr>
                <w:t>[{</w:t>
              </w:r>
            </w:ins>
          </w:p>
        </w:tc>
        <w:tc>
          <w:tcPr>
            <w:tcW w:w="4321" w:type="dxa"/>
            <w:tcBorders>
              <w:top w:val="dotted" w:sz="4" w:space="0" w:color="auto"/>
              <w:left w:val="nil"/>
              <w:bottom w:val="dotted" w:sz="4" w:space="0" w:color="auto"/>
              <w:right w:val="nil"/>
            </w:tcBorders>
            <w:shd w:val="clear" w:color="auto" w:fill="FFFFFF"/>
          </w:tcPr>
          <w:p w14:paraId="30E47488" w14:textId="77777777" w:rsidR="008370EC" w:rsidRDefault="008370EC" w:rsidP="00F8714F">
            <w:pPr>
              <w:pStyle w:val="MsgTableBody"/>
              <w:spacing w:line="256" w:lineRule="auto"/>
              <w:rPr>
                <w:ins w:id="1271" w:author="Amit Popat" w:date="2022-07-11T10:28:00Z"/>
                <w:b/>
                <w:bCs/>
                <w:noProof/>
                <w:color w:val="FF0000"/>
              </w:rPr>
            </w:pPr>
            <w:ins w:id="1272" w:author="Amit Popat" w:date="2022-07-11T10:28: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47574FE3" w14:textId="77777777" w:rsidR="008370EC" w:rsidRDefault="008370EC" w:rsidP="00F8714F">
            <w:pPr>
              <w:pStyle w:val="MsgTableBody"/>
              <w:spacing w:line="256" w:lineRule="auto"/>
              <w:jc w:val="center"/>
              <w:rPr>
                <w:ins w:id="1273" w:author="Amit Popat" w:date="2022-07-11T10:28:00Z"/>
                <w:b/>
                <w:bCs/>
                <w:noProof/>
                <w:color w:val="FF0000"/>
              </w:rPr>
            </w:pPr>
          </w:p>
        </w:tc>
        <w:tc>
          <w:tcPr>
            <w:tcW w:w="1008" w:type="dxa"/>
            <w:tcBorders>
              <w:top w:val="dotted" w:sz="4" w:space="0" w:color="auto"/>
              <w:left w:val="nil"/>
              <w:bottom w:val="dotted" w:sz="4" w:space="0" w:color="auto"/>
              <w:right w:val="nil"/>
            </w:tcBorders>
            <w:shd w:val="clear" w:color="auto" w:fill="FFFFFF"/>
          </w:tcPr>
          <w:p w14:paraId="7BA08011" w14:textId="77777777" w:rsidR="008370EC" w:rsidRDefault="008370EC" w:rsidP="00F8714F">
            <w:pPr>
              <w:pStyle w:val="MsgTableBody"/>
              <w:spacing w:line="256" w:lineRule="auto"/>
              <w:jc w:val="center"/>
              <w:rPr>
                <w:ins w:id="1274" w:author="Amit Popat" w:date="2022-07-11T10:28:00Z"/>
                <w:b/>
                <w:bCs/>
                <w:noProof/>
                <w:color w:val="FF0000"/>
              </w:rPr>
            </w:pPr>
          </w:p>
        </w:tc>
      </w:tr>
      <w:tr w:rsidR="008370EC" w14:paraId="4571F556" w14:textId="77777777" w:rsidTr="00F8714F">
        <w:tblPrEx>
          <w:tblCellMar>
            <w:left w:w="108" w:type="dxa"/>
            <w:right w:w="108" w:type="dxa"/>
          </w:tblCellMar>
        </w:tblPrEx>
        <w:trPr>
          <w:jc w:val="center"/>
          <w:ins w:id="1275" w:author="Amit Popat" w:date="2022-07-11T10:28:00Z"/>
        </w:trPr>
        <w:tc>
          <w:tcPr>
            <w:tcW w:w="2882" w:type="dxa"/>
            <w:tcBorders>
              <w:top w:val="dotted" w:sz="4" w:space="0" w:color="auto"/>
              <w:left w:val="nil"/>
              <w:bottom w:val="dotted" w:sz="4" w:space="0" w:color="auto"/>
              <w:right w:val="nil"/>
            </w:tcBorders>
            <w:shd w:val="clear" w:color="auto" w:fill="FFFFFF"/>
          </w:tcPr>
          <w:p w14:paraId="4E1C1643" w14:textId="77777777" w:rsidR="008370EC" w:rsidRDefault="008370EC" w:rsidP="00F8714F">
            <w:pPr>
              <w:pStyle w:val="MsgTableBody"/>
              <w:rPr>
                <w:ins w:id="1276" w:author="Amit Popat" w:date="2022-07-11T10:28:00Z"/>
                <w:noProof/>
              </w:rPr>
            </w:pPr>
            <w:ins w:id="1277" w:author="Amit Popat" w:date="2022-07-11T10:28:00Z">
              <w:r>
                <w:rPr>
                  <w:noProof/>
                </w:rPr>
                <w:t xml:space="preserve">     </w:t>
              </w:r>
              <w:r>
                <w:fldChar w:fldCharType="begin"/>
              </w:r>
              <w:r>
                <w:instrText xml:space="preserve"> HYPERLINK "file:///D:\\Eigene%20Dateien\\2018\\HL7\\Standards\\v2.9%20May\\716%20-%20New.doc" \l "#NK1" </w:instrText>
              </w:r>
              <w:r>
                <w:fldChar w:fldCharType="separate"/>
              </w:r>
              <w:r>
                <w:rPr>
                  <w:rStyle w:val="Hyperlink"/>
                  <w:noProof/>
                </w:rPr>
                <w:t>NK1</w:t>
              </w:r>
              <w:r>
                <w:fldChar w:fldCharType="end"/>
              </w:r>
              <w:r>
                <w:rPr>
                  <w:noProof/>
                </w:rPr>
                <w:t xml:space="preserve">   </w:t>
              </w:r>
            </w:ins>
          </w:p>
        </w:tc>
        <w:tc>
          <w:tcPr>
            <w:tcW w:w="4321" w:type="dxa"/>
            <w:tcBorders>
              <w:top w:val="dotted" w:sz="4" w:space="0" w:color="auto"/>
              <w:left w:val="nil"/>
              <w:bottom w:val="dotted" w:sz="4" w:space="0" w:color="auto"/>
              <w:right w:val="nil"/>
            </w:tcBorders>
            <w:shd w:val="clear" w:color="auto" w:fill="FFFFFF"/>
          </w:tcPr>
          <w:p w14:paraId="268EF37D" w14:textId="77777777" w:rsidR="008370EC" w:rsidRDefault="008370EC" w:rsidP="00F8714F">
            <w:pPr>
              <w:pStyle w:val="MsgTableBody"/>
              <w:rPr>
                <w:ins w:id="1278" w:author="Amit Popat" w:date="2022-07-11T10:28:00Z"/>
                <w:noProof/>
              </w:rPr>
            </w:pPr>
            <w:ins w:id="1279" w:author="Amit Popat" w:date="2022-07-11T10:28:00Z">
              <w:r>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551FD282" w14:textId="77777777" w:rsidR="008370EC" w:rsidRDefault="008370EC" w:rsidP="00F8714F">
            <w:pPr>
              <w:pStyle w:val="MsgTableBody"/>
              <w:jc w:val="center"/>
              <w:rPr>
                <w:ins w:id="1280" w:author="Amit Popat" w:date="2022-07-11T10:28:00Z"/>
                <w:noProof/>
              </w:rPr>
            </w:pPr>
          </w:p>
        </w:tc>
        <w:tc>
          <w:tcPr>
            <w:tcW w:w="1008" w:type="dxa"/>
            <w:tcBorders>
              <w:top w:val="dotted" w:sz="4" w:space="0" w:color="auto"/>
              <w:left w:val="nil"/>
              <w:bottom w:val="dotted" w:sz="4" w:space="0" w:color="auto"/>
              <w:right w:val="nil"/>
            </w:tcBorders>
            <w:shd w:val="clear" w:color="auto" w:fill="FFFFFF"/>
          </w:tcPr>
          <w:p w14:paraId="40DBA5BC" w14:textId="77777777" w:rsidR="008370EC" w:rsidRDefault="008370EC" w:rsidP="00F8714F">
            <w:pPr>
              <w:pStyle w:val="MsgTableBody"/>
              <w:jc w:val="center"/>
              <w:rPr>
                <w:ins w:id="1281" w:author="Amit Popat" w:date="2022-07-11T10:28:00Z"/>
                <w:noProof/>
              </w:rPr>
            </w:pPr>
            <w:ins w:id="1282" w:author="Amit Popat" w:date="2022-07-11T10:28:00Z">
              <w:r>
                <w:rPr>
                  <w:noProof/>
                </w:rPr>
                <w:t>3</w:t>
              </w:r>
            </w:ins>
          </w:p>
        </w:tc>
      </w:tr>
      <w:tr w:rsidR="008370EC" w14:paraId="6C8F2EA6" w14:textId="77777777" w:rsidTr="00F8714F">
        <w:tblPrEx>
          <w:tblCellMar>
            <w:left w:w="108" w:type="dxa"/>
            <w:right w:w="108" w:type="dxa"/>
          </w:tblCellMar>
          <w:tblLook w:val="04A0" w:firstRow="1" w:lastRow="0" w:firstColumn="1" w:lastColumn="0" w:noHBand="0" w:noVBand="1"/>
        </w:tblPrEx>
        <w:trPr>
          <w:jc w:val="center"/>
          <w:ins w:id="1283" w:author="Amit Popat" w:date="2022-07-11T10:28:00Z"/>
        </w:trPr>
        <w:tc>
          <w:tcPr>
            <w:tcW w:w="2882" w:type="dxa"/>
            <w:tcBorders>
              <w:top w:val="dotted" w:sz="4" w:space="0" w:color="auto"/>
              <w:left w:val="nil"/>
              <w:bottom w:val="dotted" w:sz="4" w:space="0" w:color="auto"/>
              <w:right w:val="nil"/>
            </w:tcBorders>
            <w:shd w:val="clear" w:color="auto" w:fill="FFFFFF"/>
            <w:hideMark/>
          </w:tcPr>
          <w:p w14:paraId="3FDDCE7E" w14:textId="77777777" w:rsidR="008370EC" w:rsidRDefault="008370EC" w:rsidP="00F8714F">
            <w:pPr>
              <w:pStyle w:val="MsgTableBody"/>
              <w:spacing w:line="256" w:lineRule="auto"/>
              <w:rPr>
                <w:ins w:id="1284" w:author="Amit Popat" w:date="2022-07-11T10:28:00Z"/>
                <w:b/>
                <w:bCs/>
                <w:noProof/>
                <w:color w:val="FF0000"/>
              </w:rPr>
            </w:pPr>
            <w:ins w:id="1285" w:author="Amit Popat" w:date="2022-07-11T10:28:00Z">
              <w:r>
                <w:rPr>
                  <w:b/>
                  <w:bCs/>
                  <w:noProof/>
                  <w:color w:val="FF0000"/>
                </w:rPr>
                <w:t xml:space="preserve">    [{ </w:t>
              </w:r>
              <w:r>
                <w:fldChar w:fldCharType="begin"/>
              </w:r>
              <w:r>
                <w:instrText xml:space="preserve"> HYPERLINK "file:///D:\\Eigene%20Dateien\\2018\\HL7\\Standards\\v2.9%20May\\716%20-%20New.doc" \l "#NK1" </w:instrText>
              </w:r>
              <w:r>
                <w:fldChar w:fldCharType="separate"/>
              </w:r>
              <w:r>
                <w:rPr>
                  <w:rStyle w:val="Hyperlink"/>
                  <w:b/>
                  <w:bCs/>
                  <w:noProof/>
                  <w:color w:val="FF0000"/>
                </w:rPr>
                <w:t>GSP</w:t>
              </w:r>
              <w:r>
                <w:fldChar w:fldCharType="end"/>
              </w:r>
              <w:r>
                <w:rPr>
                  <w:b/>
                  <w:bCs/>
                  <w:color w:val="FF0000"/>
                </w:rPr>
                <w:t xml:space="preserve"> }</w:t>
              </w:r>
              <w:r>
                <w:rPr>
                  <w:b/>
                  <w:bCs/>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3B4780FB" w14:textId="77777777" w:rsidR="008370EC" w:rsidRDefault="008370EC" w:rsidP="00F8714F">
            <w:pPr>
              <w:pStyle w:val="MsgTableBody"/>
              <w:spacing w:line="256" w:lineRule="auto"/>
              <w:rPr>
                <w:ins w:id="1286" w:author="Amit Popat" w:date="2022-07-11T10:28:00Z"/>
                <w:b/>
                <w:bCs/>
                <w:noProof/>
                <w:color w:val="FF0000"/>
              </w:rPr>
            </w:pPr>
            <w:ins w:id="1287" w:author="Amit Popat" w:date="2022-07-11T10:28: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412BE26B" w14:textId="77777777" w:rsidR="008370EC" w:rsidRDefault="008370EC" w:rsidP="00F8714F">
            <w:pPr>
              <w:pStyle w:val="MsgTableBody"/>
              <w:spacing w:line="256" w:lineRule="auto"/>
              <w:jc w:val="center"/>
              <w:rPr>
                <w:ins w:id="1288" w:author="Amit Popat" w:date="2022-07-11T10:28: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4B99F66A" w14:textId="77777777" w:rsidR="008370EC" w:rsidRDefault="008370EC" w:rsidP="00F8714F">
            <w:pPr>
              <w:pStyle w:val="MsgTableBody"/>
              <w:spacing w:line="256" w:lineRule="auto"/>
              <w:jc w:val="center"/>
              <w:rPr>
                <w:ins w:id="1289" w:author="Amit Popat" w:date="2022-07-11T10:28:00Z"/>
                <w:b/>
                <w:bCs/>
                <w:noProof/>
                <w:color w:val="FF0000"/>
              </w:rPr>
            </w:pPr>
            <w:ins w:id="1290" w:author="Amit Popat" w:date="2022-07-11T10:28:00Z">
              <w:r>
                <w:rPr>
                  <w:b/>
                  <w:bCs/>
                  <w:noProof/>
                  <w:color w:val="FF0000"/>
                </w:rPr>
                <w:t>3</w:t>
              </w:r>
            </w:ins>
          </w:p>
        </w:tc>
      </w:tr>
      <w:tr w:rsidR="008370EC" w14:paraId="1E3BD940" w14:textId="77777777" w:rsidTr="00F8714F">
        <w:tblPrEx>
          <w:tblCellMar>
            <w:left w:w="108" w:type="dxa"/>
            <w:right w:w="108" w:type="dxa"/>
          </w:tblCellMar>
          <w:tblLook w:val="04A0" w:firstRow="1" w:lastRow="0" w:firstColumn="1" w:lastColumn="0" w:noHBand="0" w:noVBand="1"/>
        </w:tblPrEx>
        <w:trPr>
          <w:jc w:val="center"/>
          <w:ins w:id="1291" w:author="Amit Popat" w:date="2022-07-11T10:28:00Z"/>
        </w:trPr>
        <w:tc>
          <w:tcPr>
            <w:tcW w:w="2882" w:type="dxa"/>
            <w:tcBorders>
              <w:top w:val="dotted" w:sz="4" w:space="0" w:color="auto"/>
              <w:left w:val="nil"/>
              <w:bottom w:val="dotted" w:sz="4" w:space="0" w:color="auto"/>
              <w:right w:val="nil"/>
            </w:tcBorders>
            <w:shd w:val="clear" w:color="auto" w:fill="FFFFFF"/>
            <w:hideMark/>
          </w:tcPr>
          <w:p w14:paraId="4BFD96F5" w14:textId="77777777" w:rsidR="008370EC" w:rsidRDefault="008370EC" w:rsidP="00F8714F">
            <w:pPr>
              <w:pStyle w:val="MsgTableBody"/>
              <w:spacing w:line="256" w:lineRule="auto"/>
              <w:rPr>
                <w:ins w:id="1292" w:author="Amit Popat" w:date="2022-07-11T10:28:00Z"/>
                <w:b/>
                <w:bCs/>
                <w:noProof/>
                <w:color w:val="FF0000"/>
              </w:rPr>
            </w:pPr>
            <w:ins w:id="1293" w:author="Amit Popat" w:date="2022-07-11T10:28:00Z">
              <w:r>
                <w:rPr>
                  <w:b/>
                  <w:bCs/>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5A950A32" w14:textId="77777777" w:rsidR="008370EC" w:rsidRDefault="008370EC" w:rsidP="00F8714F">
            <w:pPr>
              <w:pStyle w:val="MsgTableBody"/>
              <w:spacing w:line="256" w:lineRule="auto"/>
              <w:rPr>
                <w:ins w:id="1294" w:author="Amit Popat" w:date="2022-07-11T10:28:00Z"/>
                <w:b/>
                <w:bCs/>
                <w:noProof/>
                <w:color w:val="FF0000"/>
              </w:rPr>
            </w:pPr>
            <w:ins w:id="1295" w:author="Amit Popat" w:date="2022-07-11T10:28: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22B50E29" w14:textId="77777777" w:rsidR="008370EC" w:rsidRDefault="008370EC" w:rsidP="00F8714F">
            <w:pPr>
              <w:pStyle w:val="MsgTableBody"/>
              <w:spacing w:line="256" w:lineRule="auto"/>
              <w:jc w:val="center"/>
              <w:rPr>
                <w:ins w:id="1296" w:author="Amit Popat" w:date="2022-07-11T10:28: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16ED0740" w14:textId="77777777" w:rsidR="008370EC" w:rsidRDefault="008370EC" w:rsidP="00F8714F">
            <w:pPr>
              <w:pStyle w:val="MsgTableBody"/>
              <w:spacing w:line="256" w:lineRule="auto"/>
              <w:jc w:val="center"/>
              <w:rPr>
                <w:ins w:id="1297" w:author="Amit Popat" w:date="2022-07-11T10:28:00Z"/>
                <w:b/>
                <w:bCs/>
                <w:noProof/>
                <w:color w:val="FF0000"/>
              </w:rPr>
            </w:pPr>
            <w:ins w:id="1298" w:author="Amit Popat" w:date="2022-07-11T10:28:00Z">
              <w:r>
                <w:rPr>
                  <w:b/>
                  <w:bCs/>
                  <w:noProof/>
                  <w:color w:val="FF0000"/>
                </w:rPr>
                <w:t>3</w:t>
              </w:r>
            </w:ins>
          </w:p>
        </w:tc>
      </w:tr>
      <w:tr w:rsidR="008370EC" w14:paraId="14E7B2CE" w14:textId="77777777" w:rsidTr="00F8714F">
        <w:tblPrEx>
          <w:tblCellMar>
            <w:left w:w="108" w:type="dxa"/>
            <w:right w:w="108" w:type="dxa"/>
          </w:tblCellMar>
          <w:tblLook w:val="04A0" w:firstRow="1" w:lastRow="0" w:firstColumn="1" w:lastColumn="0" w:noHBand="0" w:noVBand="1"/>
        </w:tblPrEx>
        <w:trPr>
          <w:jc w:val="center"/>
          <w:ins w:id="1299" w:author="Amit Popat" w:date="2022-07-11T10:28:00Z"/>
        </w:trPr>
        <w:tc>
          <w:tcPr>
            <w:tcW w:w="2882" w:type="dxa"/>
            <w:tcBorders>
              <w:top w:val="dotted" w:sz="4" w:space="0" w:color="auto"/>
              <w:left w:val="nil"/>
              <w:bottom w:val="dotted" w:sz="4" w:space="0" w:color="auto"/>
              <w:right w:val="nil"/>
            </w:tcBorders>
            <w:shd w:val="clear" w:color="auto" w:fill="FFFFFF"/>
          </w:tcPr>
          <w:p w14:paraId="790A2C29" w14:textId="77777777" w:rsidR="008370EC" w:rsidRDefault="008370EC" w:rsidP="00F8714F">
            <w:pPr>
              <w:pStyle w:val="MsgTableBody"/>
              <w:spacing w:line="256" w:lineRule="auto"/>
              <w:rPr>
                <w:ins w:id="1300" w:author="Amit Popat" w:date="2022-07-11T10:28:00Z"/>
                <w:b/>
                <w:bCs/>
                <w:noProof/>
                <w:color w:val="FF0000"/>
              </w:rPr>
            </w:pPr>
            <w:ins w:id="1301" w:author="Amit Popat" w:date="2022-07-11T10:28:00Z">
              <w:r>
                <w:rPr>
                  <w:noProof/>
                </w:rPr>
                <w:t>}]</w:t>
              </w:r>
            </w:ins>
          </w:p>
        </w:tc>
        <w:tc>
          <w:tcPr>
            <w:tcW w:w="4321" w:type="dxa"/>
            <w:tcBorders>
              <w:top w:val="dotted" w:sz="4" w:space="0" w:color="auto"/>
              <w:left w:val="nil"/>
              <w:bottom w:val="dotted" w:sz="4" w:space="0" w:color="auto"/>
              <w:right w:val="nil"/>
            </w:tcBorders>
            <w:shd w:val="clear" w:color="auto" w:fill="FFFFFF"/>
          </w:tcPr>
          <w:p w14:paraId="164D1EC7" w14:textId="77777777" w:rsidR="008370EC" w:rsidRDefault="008370EC" w:rsidP="00F8714F">
            <w:pPr>
              <w:pStyle w:val="MsgTableBody"/>
              <w:spacing w:line="256" w:lineRule="auto"/>
              <w:rPr>
                <w:ins w:id="1302" w:author="Amit Popat" w:date="2022-07-11T10:28:00Z"/>
                <w:b/>
                <w:bCs/>
                <w:noProof/>
                <w:color w:val="FF0000"/>
              </w:rPr>
            </w:pPr>
            <w:ins w:id="1303" w:author="Amit Popat" w:date="2022-07-11T10:28: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27A271C4" w14:textId="77777777" w:rsidR="008370EC" w:rsidRDefault="008370EC" w:rsidP="00F8714F">
            <w:pPr>
              <w:pStyle w:val="MsgTableBody"/>
              <w:spacing w:line="256" w:lineRule="auto"/>
              <w:jc w:val="center"/>
              <w:rPr>
                <w:ins w:id="1304" w:author="Amit Popat" w:date="2022-07-11T10:28:00Z"/>
                <w:b/>
                <w:bCs/>
                <w:noProof/>
                <w:color w:val="FF0000"/>
              </w:rPr>
            </w:pPr>
          </w:p>
        </w:tc>
        <w:tc>
          <w:tcPr>
            <w:tcW w:w="1008" w:type="dxa"/>
            <w:tcBorders>
              <w:top w:val="dotted" w:sz="4" w:space="0" w:color="auto"/>
              <w:left w:val="nil"/>
              <w:bottom w:val="dotted" w:sz="4" w:space="0" w:color="auto"/>
              <w:right w:val="nil"/>
            </w:tcBorders>
            <w:shd w:val="clear" w:color="auto" w:fill="FFFFFF"/>
          </w:tcPr>
          <w:p w14:paraId="1DF32BE5" w14:textId="77777777" w:rsidR="008370EC" w:rsidRDefault="008370EC" w:rsidP="00F8714F">
            <w:pPr>
              <w:pStyle w:val="MsgTableBody"/>
              <w:spacing w:line="256" w:lineRule="auto"/>
              <w:jc w:val="center"/>
              <w:rPr>
                <w:ins w:id="1305" w:author="Amit Popat" w:date="2022-07-11T10:28:00Z"/>
                <w:b/>
                <w:bCs/>
                <w:noProof/>
                <w:color w:val="FF0000"/>
              </w:rPr>
            </w:pPr>
          </w:p>
        </w:tc>
      </w:tr>
      <w:tr w:rsidR="001E0D07" w:rsidRPr="00573AF5" w:rsidDel="008370EC" w14:paraId="0DB5200F" w14:textId="29D73751" w:rsidTr="001E0D07">
        <w:trPr>
          <w:jc w:val="center"/>
          <w:del w:id="1306" w:author="Amit Popat" w:date="2022-07-11T10:28:00Z"/>
          <w:trPrChange w:id="1307"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308" w:author="Amit Popat" w:date="2022-07-11T09:49:00Z">
              <w:tcPr>
                <w:tcW w:w="2880" w:type="dxa"/>
                <w:tcBorders>
                  <w:top w:val="dotted" w:sz="4" w:space="0" w:color="auto"/>
                  <w:left w:val="nil"/>
                  <w:bottom w:val="dotted" w:sz="4" w:space="0" w:color="auto"/>
                  <w:right w:val="nil"/>
                </w:tcBorders>
                <w:shd w:val="clear" w:color="auto" w:fill="FFFFFF"/>
              </w:tcPr>
            </w:tcPrChange>
          </w:tcPr>
          <w:p w14:paraId="4BD41AB5" w14:textId="4837D25F" w:rsidR="001E0D07" w:rsidDel="008370EC" w:rsidRDefault="001E0D07" w:rsidP="001E0D07">
            <w:pPr>
              <w:pStyle w:val="MsgTableBody"/>
              <w:rPr>
                <w:del w:id="1309" w:author="Amit Popat" w:date="2022-07-11T10:28:00Z"/>
                <w:noProof/>
              </w:rPr>
            </w:pPr>
            <w:del w:id="1310" w:author="Amit Popat" w:date="2022-07-11T10:28:00Z">
              <w:r w:rsidDel="008370EC">
                <w:rPr>
                  <w:noProof/>
                </w:rPr>
                <w:delText>[{NK1}]</w:delText>
              </w:r>
            </w:del>
          </w:p>
        </w:tc>
        <w:tc>
          <w:tcPr>
            <w:tcW w:w="4321" w:type="dxa"/>
            <w:tcBorders>
              <w:top w:val="dotted" w:sz="4" w:space="0" w:color="auto"/>
              <w:left w:val="nil"/>
              <w:bottom w:val="dotted" w:sz="4" w:space="0" w:color="auto"/>
              <w:right w:val="nil"/>
            </w:tcBorders>
            <w:shd w:val="clear" w:color="auto" w:fill="FFFFFF"/>
            <w:tcPrChange w:id="1311" w:author="Amit Popat" w:date="2022-07-11T09:49:00Z">
              <w:tcPr>
                <w:tcW w:w="4320" w:type="dxa"/>
                <w:tcBorders>
                  <w:top w:val="dotted" w:sz="4" w:space="0" w:color="auto"/>
                  <w:left w:val="nil"/>
                  <w:bottom w:val="dotted" w:sz="4" w:space="0" w:color="auto"/>
                  <w:right w:val="nil"/>
                </w:tcBorders>
                <w:shd w:val="clear" w:color="auto" w:fill="FFFFFF"/>
              </w:tcPr>
            </w:tcPrChange>
          </w:tcPr>
          <w:p w14:paraId="23115DBC" w14:textId="1246C088" w:rsidR="001E0D07" w:rsidDel="008370EC" w:rsidRDefault="001E0D07" w:rsidP="001E0D07">
            <w:pPr>
              <w:pStyle w:val="MsgTableBody"/>
              <w:rPr>
                <w:del w:id="1312" w:author="Amit Popat" w:date="2022-07-11T10:28:00Z"/>
                <w:noProof/>
              </w:rPr>
            </w:pPr>
            <w:del w:id="1313" w:author="Amit Popat" w:date="2022-07-11T10:28:00Z">
              <w:r w:rsidDel="008370EC">
                <w:rPr>
                  <w:noProof/>
                </w:rPr>
                <w:delText>Next of Kin/Associated Parties</w:delText>
              </w:r>
            </w:del>
          </w:p>
        </w:tc>
        <w:tc>
          <w:tcPr>
            <w:tcW w:w="864" w:type="dxa"/>
            <w:tcBorders>
              <w:top w:val="dotted" w:sz="4" w:space="0" w:color="auto"/>
              <w:left w:val="nil"/>
              <w:bottom w:val="dotted" w:sz="4" w:space="0" w:color="auto"/>
              <w:right w:val="nil"/>
            </w:tcBorders>
            <w:shd w:val="clear" w:color="auto" w:fill="FFFFFF"/>
            <w:tcPrChange w:id="1314" w:author="Amit Popat" w:date="2022-07-11T09:49:00Z">
              <w:tcPr>
                <w:tcW w:w="864" w:type="dxa"/>
                <w:tcBorders>
                  <w:top w:val="dotted" w:sz="4" w:space="0" w:color="auto"/>
                  <w:left w:val="nil"/>
                  <w:bottom w:val="dotted" w:sz="4" w:space="0" w:color="auto"/>
                  <w:right w:val="nil"/>
                </w:tcBorders>
                <w:shd w:val="clear" w:color="auto" w:fill="FFFFFF"/>
              </w:tcPr>
            </w:tcPrChange>
          </w:tcPr>
          <w:p w14:paraId="6C45AFD0" w14:textId="3F54E7D7" w:rsidR="001E0D07" w:rsidDel="008370EC" w:rsidRDefault="001E0D07" w:rsidP="001E0D07">
            <w:pPr>
              <w:pStyle w:val="MsgTableBody"/>
              <w:jc w:val="center"/>
              <w:rPr>
                <w:del w:id="1315" w:author="Amit Popat" w:date="2022-07-11T10:28:00Z"/>
                <w:noProof/>
              </w:rPr>
            </w:pPr>
          </w:p>
        </w:tc>
        <w:tc>
          <w:tcPr>
            <w:tcW w:w="1008" w:type="dxa"/>
            <w:tcBorders>
              <w:top w:val="dotted" w:sz="4" w:space="0" w:color="auto"/>
              <w:left w:val="nil"/>
              <w:bottom w:val="dotted" w:sz="4" w:space="0" w:color="auto"/>
              <w:right w:val="nil"/>
            </w:tcBorders>
            <w:shd w:val="clear" w:color="auto" w:fill="FFFFFF"/>
            <w:tcPrChange w:id="1316" w:author="Amit Popat" w:date="2022-07-11T09:49:00Z">
              <w:tcPr>
                <w:tcW w:w="1008" w:type="dxa"/>
                <w:tcBorders>
                  <w:top w:val="dotted" w:sz="4" w:space="0" w:color="auto"/>
                  <w:left w:val="nil"/>
                  <w:bottom w:val="dotted" w:sz="4" w:space="0" w:color="auto"/>
                  <w:right w:val="nil"/>
                </w:tcBorders>
                <w:shd w:val="clear" w:color="auto" w:fill="FFFFFF"/>
              </w:tcPr>
            </w:tcPrChange>
          </w:tcPr>
          <w:p w14:paraId="4876B972" w14:textId="6ACF32A8" w:rsidR="001E0D07" w:rsidDel="008370EC" w:rsidRDefault="001E0D07" w:rsidP="001E0D07">
            <w:pPr>
              <w:pStyle w:val="MsgTableBody"/>
              <w:jc w:val="center"/>
              <w:rPr>
                <w:del w:id="1317" w:author="Amit Popat" w:date="2022-07-11T10:28:00Z"/>
                <w:noProof/>
              </w:rPr>
            </w:pPr>
            <w:del w:id="1318" w:author="Amit Popat" w:date="2022-07-11T10:28:00Z">
              <w:r w:rsidDel="008370EC">
                <w:rPr>
                  <w:noProof/>
                </w:rPr>
                <w:delText>6</w:delText>
              </w:r>
            </w:del>
          </w:p>
        </w:tc>
      </w:tr>
      <w:tr w:rsidR="001E0D07" w:rsidRPr="00573AF5" w14:paraId="51C4084F" w14:textId="77777777" w:rsidTr="001E0D07">
        <w:trPr>
          <w:jc w:val="center"/>
          <w:trPrChange w:id="131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320" w:author="Amit Popat" w:date="2022-07-11T09:49:00Z">
              <w:tcPr>
                <w:tcW w:w="2880" w:type="dxa"/>
                <w:tcBorders>
                  <w:top w:val="dotted" w:sz="4" w:space="0" w:color="auto"/>
                  <w:left w:val="nil"/>
                  <w:bottom w:val="dotted" w:sz="4" w:space="0" w:color="auto"/>
                  <w:right w:val="nil"/>
                </w:tcBorders>
                <w:shd w:val="clear" w:color="auto" w:fill="FFFFFF"/>
              </w:tcPr>
            </w:tcPrChange>
          </w:tcPr>
          <w:p w14:paraId="789BAA86" w14:textId="77777777" w:rsidR="001E0D07" w:rsidRDefault="001E0D07" w:rsidP="001E0D07">
            <w:pPr>
              <w:pStyle w:val="MsgTableBody"/>
              <w:rPr>
                <w:noProof/>
              </w:rPr>
            </w:pPr>
            <w:r>
              <w:rPr>
                <w:noProof/>
              </w:rPr>
              <w:t>[{GT1}]</w:t>
            </w:r>
          </w:p>
        </w:tc>
        <w:tc>
          <w:tcPr>
            <w:tcW w:w="4321" w:type="dxa"/>
            <w:tcBorders>
              <w:top w:val="dotted" w:sz="4" w:space="0" w:color="auto"/>
              <w:left w:val="nil"/>
              <w:bottom w:val="dotted" w:sz="4" w:space="0" w:color="auto"/>
              <w:right w:val="nil"/>
            </w:tcBorders>
            <w:shd w:val="clear" w:color="auto" w:fill="FFFFFF"/>
            <w:tcPrChange w:id="1321" w:author="Amit Popat" w:date="2022-07-11T09:49:00Z">
              <w:tcPr>
                <w:tcW w:w="4320" w:type="dxa"/>
                <w:tcBorders>
                  <w:top w:val="dotted" w:sz="4" w:space="0" w:color="auto"/>
                  <w:left w:val="nil"/>
                  <w:bottom w:val="dotted" w:sz="4" w:space="0" w:color="auto"/>
                  <w:right w:val="nil"/>
                </w:tcBorders>
                <w:shd w:val="clear" w:color="auto" w:fill="FFFFFF"/>
              </w:tcPr>
            </w:tcPrChange>
          </w:tcPr>
          <w:p w14:paraId="06E9D709" w14:textId="77777777" w:rsidR="001E0D07" w:rsidRDefault="001E0D07" w:rsidP="001E0D07">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Change w:id="1322" w:author="Amit Popat" w:date="2022-07-11T09:49:00Z">
              <w:tcPr>
                <w:tcW w:w="864" w:type="dxa"/>
                <w:tcBorders>
                  <w:top w:val="dotted" w:sz="4" w:space="0" w:color="auto"/>
                  <w:left w:val="nil"/>
                  <w:bottom w:val="dotted" w:sz="4" w:space="0" w:color="auto"/>
                  <w:right w:val="nil"/>
                </w:tcBorders>
                <w:shd w:val="clear" w:color="auto" w:fill="FFFFFF"/>
              </w:tcPr>
            </w:tcPrChange>
          </w:tcPr>
          <w:p w14:paraId="53EB2D97"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23" w:author="Amit Popat" w:date="2022-07-11T09:49:00Z">
              <w:tcPr>
                <w:tcW w:w="1008" w:type="dxa"/>
                <w:tcBorders>
                  <w:top w:val="dotted" w:sz="4" w:space="0" w:color="auto"/>
                  <w:left w:val="nil"/>
                  <w:bottom w:val="dotted" w:sz="4" w:space="0" w:color="auto"/>
                  <w:right w:val="nil"/>
                </w:tcBorders>
                <w:shd w:val="clear" w:color="auto" w:fill="FFFFFF"/>
              </w:tcPr>
            </w:tcPrChange>
          </w:tcPr>
          <w:p w14:paraId="0040D1FA" w14:textId="77777777" w:rsidR="001E0D07" w:rsidRDefault="001E0D07" w:rsidP="001E0D07">
            <w:pPr>
              <w:pStyle w:val="MsgTableBody"/>
              <w:jc w:val="center"/>
              <w:rPr>
                <w:noProof/>
              </w:rPr>
            </w:pPr>
            <w:r>
              <w:rPr>
                <w:noProof/>
              </w:rPr>
              <w:t>6</w:t>
            </w:r>
          </w:p>
        </w:tc>
      </w:tr>
      <w:tr w:rsidR="001E0D07" w:rsidRPr="00573AF5" w14:paraId="1C013802" w14:textId="77777777" w:rsidTr="001E0D07">
        <w:trPr>
          <w:jc w:val="center"/>
          <w:trPrChange w:id="132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325" w:author="Amit Popat" w:date="2022-07-11T09:49:00Z">
              <w:tcPr>
                <w:tcW w:w="2880" w:type="dxa"/>
                <w:tcBorders>
                  <w:top w:val="dotted" w:sz="4" w:space="0" w:color="auto"/>
                  <w:left w:val="nil"/>
                  <w:bottom w:val="dotted" w:sz="4" w:space="0" w:color="auto"/>
                  <w:right w:val="nil"/>
                </w:tcBorders>
                <w:shd w:val="clear" w:color="auto" w:fill="FFFFFF"/>
              </w:tcPr>
            </w:tcPrChange>
          </w:tcPr>
          <w:p w14:paraId="687FAA25" w14:textId="77777777" w:rsidR="001E0D07" w:rsidRDefault="001E0D07" w:rsidP="001E0D07">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Change w:id="1326" w:author="Amit Popat" w:date="2022-07-11T09:49:00Z">
              <w:tcPr>
                <w:tcW w:w="4320" w:type="dxa"/>
                <w:tcBorders>
                  <w:top w:val="dotted" w:sz="4" w:space="0" w:color="auto"/>
                  <w:left w:val="nil"/>
                  <w:bottom w:val="dotted" w:sz="4" w:space="0" w:color="auto"/>
                  <w:right w:val="nil"/>
                </w:tcBorders>
                <w:shd w:val="clear" w:color="auto" w:fill="FFFFFF"/>
              </w:tcPr>
            </w:tcPrChange>
          </w:tcPr>
          <w:p w14:paraId="04AF47CE" w14:textId="77777777" w:rsidR="001E0D07" w:rsidRDefault="001E0D07" w:rsidP="001E0D07">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Change w:id="1327" w:author="Amit Popat" w:date="2022-07-11T09:49:00Z">
              <w:tcPr>
                <w:tcW w:w="864" w:type="dxa"/>
                <w:tcBorders>
                  <w:top w:val="dotted" w:sz="4" w:space="0" w:color="auto"/>
                  <w:left w:val="nil"/>
                  <w:bottom w:val="dotted" w:sz="4" w:space="0" w:color="auto"/>
                  <w:right w:val="nil"/>
                </w:tcBorders>
                <w:shd w:val="clear" w:color="auto" w:fill="FFFFFF"/>
              </w:tcPr>
            </w:tcPrChange>
          </w:tcPr>
          <w:p w14:paraId="53624EB3"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28" w:author="Amit Popat" w:date="2022-07-11T09:49:00Z">
              <w:tcPr>
                <w:tcW w:w="1008" w:type="dxa"/>
                <w:tcBorders>
                  <w:top w:val="dotted" w:sz="4" w:space="0" w:color="auto"/>
                  <w:left w:val="nil"/>
                  <w:bottom w:val="dotted" w:sz="4" w:space="0" w:color="auto"/>
                  <w:right w:val="nil"/>
                </w:tcBorders>
                <w:shd w:val="clear" w:color="auto" w:fill="FFFFFF"/>
              </w:tcPr>
            </w:tcPrChange>
          </w:tcPr>
          <w:p w14:paraId="7D7210F3" w14:textId="77777777" w:rsidR="001E0D07" w:rsidRDefault="001E0D07" w:rsidP="001E0D07">
            <w:pPr>
              <w:pStyle w:val="MsgTableBody"/>
              <w:jc w:val="center"/>
              <w:rPr>
                <w:noProof/>
              </w:rPr>
            </w:pPr>
          </w:p>
        </w:tc>
      </w:tr>
      <w:tr w:rsidR="001E0D07" w:rsidRPr="00573AF5" w14:paraId="40AB4F7C" w14:textId="77777777" w:rsidTr="001E0D07">
        <w:trPr>
          <w:jc w:val="center"/>
          <w:trPrChange w:id="132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330" w:author="Amit Popat" w:date="2022-07-11T09:49:00Z">
              <w:tcPr>
                <w:tcW w:w="2880" w:type="dxa"/>
                <w:tcBorders>
                  <w:top w:val="dotted" w:sz="4" w:space="0" w:color="auto"/>
                  <w:left w:val="nil"/>
                  <w:bottom w:val="dotted" w:sz="4" w:space="0" w:color="auto"/>
                  <w:right w:val="nil"/>
                </w:tcBorders>
                <w:shd w:val="clear" w:color="auto" w:fill="FFFFFF"/>
              </w:tcPr>
            </w:tcPrChange>
          </w:tcPr>
          <w:p w14:paraId="75CE76C5" w14:textId="77777777" w:rsidR="001E0D07" w:rsidRDefault="001E0D07" w:rsidP="001E0D07">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Change w:id="1331" w:author="Amit Popat" w:date="2022-07-11T09:49:00Z">
              <w:tcPr>
                <w:tcW w:w="4320" w:type="dxa"/>
                <w:tcBorders>
                  <w:top w:val="dotted" w:sz="4" w:space="0" w:color="auto"/>
                  <w:left w:val="nil"/>
                  <w:bottom w:val="dotted" w:sz="4" w:space="0" w:color="auto"/>
                  <w:right w:val="nil"/>
                </w:tcBorders>
                <w:shd w:val="clear" w:color="auto" w:fill="FFFFFF"/>
              </w:tcPr>
            </w:tcPrChange>
          </w:tcPr>
          <w:p w14:paraId="0CAF5FCD" w14:textId="77777777" w:rsidR="001E0D07" w:rsidRDefault="001E0D07" w:rsidP="001E0D07">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Change w:id="1332" w:author="Amit Popat" w:date="2022-07-11T09:49:00Z">
              <w:tcPr>
                <w:tcW w:w="864" w:type="dxa"/>
                <w:tcBorders>
                  <w:top w:val="dotted" w:sz="4" w:space="0" w:color="auto"/>
                  <w:left w:val="nil"/>
                  <w:bottom w:val="dotted" w:sz="4" w:space="0" w:color="auto"/>
                  <w:right w:val="nil"/>
                </w:tcBorders>
                <w:shd w:val="clear" w:color="auto" w:fill="FFFFFF"/>
              </w:tcPr>
            </w:tcPrChange>
          </w:tcPr>
          <w:p w14:paraId="3EFAF53E"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33" w:author="Amit Popat" w:date="2022-07-11T09:49:00Z">
              <w:tcPr>
                <w:tcW w:w="1008" w:type="dxa"/>
                <w:tcBorders>
                  <w:top w:val="dotted" w:sz="4" w:space="0" w:color="auto"/>
                  <w:left w:val="nil"/>
                  <w:bottom w:val="dotted" w:sz="4" w:space="0" w:color="auto"/>
                  <w:right w:val="nil"/>
                </w:tcBorders>
                <w:shd w:val="clear" w:color="auto" w:fill="FFFFFF"/>
              </w:tcPr>
            </w:tcPrChange>
          </w:tcPr>
          <w:p w14:paraId="3C9F2716" w14:textId="77777777" w:rsidR="001E0D07" w:rsidRDefault="001E0D07" w:rsidP="001E0D07">
            <w:pPr>
              <w:pStyle w:val="MsgTableBody"/>
              <w:jc w:val="center"/>
              <w:rPr>
                <w:noProof/>
              </w:rPr>
            </w:pPr>
            <w:r>
              <w:rPr>
                <w:noProof/>
              </w:rPr>
              <w:t>6</w:t>
            </w:r>
          </w:p>
        </w:tc>
      </w:tr>
      <w:tr w:rsidR="001E0D07" w:rsidRPr="00573AF5" w14:paraId="79E781E0" w14:textId="77777777" w:rsidTr="001E0D07">
        <w:trPr>
          <w:jc w:val="center"/>
          <w:trPrChange w:id="133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335" w:author="Amit Popat" w:date="2022-07-11T09:49:00Z">
              <w:tcPr>
                <w:tcW w:w="2880" w:type="dxa"/>
                <w:tcBorders>
                  <w:top w:val="dotted" w:sz="4" w:space="0" w:color="auto"/>
                  <w:left w:val="nil"/>
                  <w:bottom w:val="dotted" w:sz="4" w:space="0" w:color="auto"/>
                  <w:right w:val="nil"/>
                </w:tcBorders>
                <w:shd w:val="clear" w:color="auto" w:fill="FFFFFF"/>
              </w:tcPr>
            </w:tcPrChange>
          </w:tcPr>
          <w:p w14:paraId="07150F62" w14:textId="77777777" w:rsidR="001E0D07" w:rsidRDefault="001E0D07" w:rsidP="001E0D07">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Change w:id="1336" w:author="Amit Popat" w:date="2022-07-11T09:49:00Z">
              <w:tcPr>
                <w:tcW w:w="4320" w:type="dxa"/>
                <w:tcBorders>
                  <w:top w:val="dotted" w:sz="4" w:space="0" w:color="auto"/>
                  <w:left w:val="nil"/>
                  <w:bottom w:val="dotted" w:sz="4" w:space="0" w:color="auto"/>
                  <w:right w:val="nil"/>
                </w:tcBorders>
                <w:shd w:val="clear" w:color="auto" w:fill="FFFFFF"/>
              </w:tcPr>
            </w:tcPrChange>
          </w:tcPr>
          <w:p w14:paraId="4DFBD314" w14:textId="77777777" w:rsidR="001E0D07" w:rsidRDefault="001E0D07" w:rsidP="001E0D07">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Change w:id="1337" w:author="Amit Popat" w:date="2022-07-11T09:49:00Z">
              <w:tcPr>
                <w:tcW w:w="864" w:type="dxa"/>
                <w:tcBorders>
                  <w:top w:val="dotted" w:sz="4" w:space="0" w:color="auto"/>
                  <w:left w:val="nil"/>
                  <w:bottom w:val="dotted" w:sz="4" w:space="0" w:color="auto"/>
                  <w:right w:val="nil"/>
                </w:tcBorders>
                <w:shd w:val="clear" w:color="auto" w:fill="FFFFFF"/>
              </w:tcPr>
            </w:tcPrChange>
          </w:tcPr>
          <w:p w14:paraId="50DD941C"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38" w:author="Amit Popat" w:date="2022-07-11T09:49:00Z">
              <w:tcPr>
                <w:tcW w:w="1008" w:type="dxa"/>
                <w:tcBorders>
                  <w:top w:val="dotted" w:sz="4" w:space="0" w:color="auto"/>
                  <w:left w:val="nil"/>
                  <w:bottom w:val="dotted" w:sz="4" w:space="0" w:color="auto"/>
                  <w:right w:val="nil"/>
                </w:tcBorders>
                <w:shd w:val="clear" w:color="auto" w:fill="FFFFFF"/>
              </w:tcPr>
            </w:tcPrChange>
          </w:tcPr>
          <w:p w14:paraId="5F87DAF3" w14:textId="77777777" w:rsidR="001E0D07" w:rsidRDefault="001E0D07" w:rsidP="001E0D07">
            <w:pPr>
              <w:pStyle w:val="MsgTableBody"/>
              <w:jc w:val="center"/>
              <w:rPr>
                <w:noProof/>
              </w:rPr>
            </w:pPr>
            <w:r>
              <w:rPr>
                <w:noProof/>
              </w:rPr>
              <w:t>6</w:t>
            </w:r>
          </w:p>
        </w:tc>
      </w:tr>
      <w:tr w:rsidR="001E0D07" w:rsidRPr="00573AF5" w14:paraId="03C9AF4C" w14:textId="77777777" w:rsidTr="001E0D07">
        <w:trPr>
          <w:jc w:val="center"/>
          <w:trPrChange w:id="133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340" w:author="Amit Popat" w:date="2022-07-11T09:49:00Z">
              <w:tcPr>
                <w:tcW w:w="2880" w:type="dxa"/>
                <w:tcBorders>
                  <w:top w:val="dotted" w:sz="4" w:space="0" w:color="auto"/>
                  <w:left w:val="nil"/>
                  <w:bottom w:val="dotted" w:sz="4" w:space="0" w:color="auto"/>
                  <w:right w:val="nil"/>
                </w:tcBorders>
                <w:shd w:val="clear" w:color="auto" w:fill="FFFFFF"/>
              </w:tcPr>
            </w:tcPrChange>
          </w:tcPr>
          <w:p w14:paraId="416E7A44" w14:textId="77777777" w:rsidR="001E0D07" w:rsidRDefault="001E0D07" w:rsidP="001E0D07">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Change w:id="1341" w:author="Amit Popat" w:date="2022-07-11T09:49:00Z">
              <w:tcPr>
                <w:tcW w:w="4320" w:type="dxa"/>
                <w:tcBorders>
                  <w:top w:val="dotted" w:sz="4" w:space="0" w:color="auto"/>
                  <w:left w:val="nil"/>
                  <w:bottom w:val="dotted" w:sz="4" w:space="0" w:color="auto"/>
                  <w:right w:val="nil"/>
                </w:tcBorders>
                <w:shd w:val="clear" w:color="auto" w:fill="FFFFFF"/>
              </w:tcPr>
            </w:tcPrChange>
          </w:tcPr>
          <w:p w14:paraId="46556156" w14:textId="77777777" w:rsidR="001E0D07" w:rsidRDefault="001E0D07" w:rsidP="001E0D07">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Change w:id="1342" w:author="Amit Popat" w:date="2022-07-11T09:49:00Z">
              <w:tcPr>
                <w:tcW w:w="864" w:type="dxa"/>
                <w:tcBorders>
                  <w:top w:val="dotted" w:sz="4" w:space="0" w:color="auto"/>
                  <w:left w:val="nil"/>
                  <w:bottom w:val="dotted" w:sz="4" w:space="0" w:color="auto"/>
                  <w:right w:val="nil"/>
                </w:tcBorders>
                <w:shd w:val="clear" w:color="auto" w:fill="FFFFFF"/>
              </w:tcPr>
            </w:tcPrChange>
          </w:tcPr>
          <w:p w14:paraId="548409E4"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43" w:author="Amit Popat" w:date="2022-07-11T09:49:00Z">
              <w:tcPr>
                <w:tcW w:w="1008" w:type="dxa"/>
                <w:tcBorders>
                  <w:top w:val="dotted" w:sz="4" w:space="0" w:color="auto"/>
                  <w:left w:val="nil"/>
                  <w:bottom w:val="dotted" w:sz="4" w:space="0" w:color="auto"/>
                  <w:right w:val="nil"/>
                </w:tcBorders>
                <w:shd w:val="clear" w:color="auto" w:fill="FFFFFF"/>
              </w:tcPr>
            </w:tcPrChange>
          </w:tcPr>
          <w:p w14:paraId="687C4E03" w14:textId="77777777" w:rsidR="001E0D07" w:rsidRDefault="001E0D07" w:rsidP="001E0D07">
            <w:pPr>
              <w:pStyle w:val="MsgTableBody"/>
              <w:jc w:val="center"/>
              <w:rPr>
                <w:noProof/>
              </w:rPr>
            </w:pPr>
            <w:r>
              <w:rPr>
                <w:noProof/>
              </w:rPr>
              <w:t>6</w:t>
            </w:r>
          </w:p>
        </w:tc>
      </w:tr>
      <w:tr w:rsidR="001E0D07" w:rsidRPr="00573AF5" w14:paraId="24EB668F" w14:textId="77777777" w:rsidTr="001E0D07">
        <w:trPr>
          <w:jc w:val="center"/>
          <w:trPrChange w:id="134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345" w:author="Amit Popat" w:date="2022-07-11T09:49:00Z">
              <w:tcPr>
                <w:tcW w:w="2880" w:type="dxa"/>
                <w:tcBorders>
                  <w:top w:val="dotted" w:sz="4" w:space="0" w:color="auto"/>
                  <w:left w:val="nil"/>
                  <w:bottom w:val="dotted" w:sz="4" w:space="0" w:color="auto"/>
                  <w:right w:val="nil"/>
                </w:tcBorders>
                <w:shd w:val="clear" w:color="auto" w:fill="FFFFFF"/>
              </w:tcPr>
            </w:tcPrChange>
          </w:tcPr>
          <w:p w14:paraId="6B56A0CB" w14:textId="77777777" w:rsidR="001E0D07" w:rsidRDefault="001E0D07" w:rsidP="001E0D07">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Change w:id="1346" w:author="Amit Popat" w:date="2022-07-11T09:49:00Z">
              <w:tcPr>
                <w:tcW w:w="4320" w:type="dxa"/>
                <w:tcBorders>
                  <w:top w:val="dotted" w:sz="4" w:space="0" w:color="auto"/>
                  <w:left w:val="nil"/>
                  <w:bottom w:val="dotted" w:sz="4" w:space="0" w:color="auto"/>
                  <w:right w:val="nil"/>
                </w:tcBorders>
                <w:shd w:val="clear" w:color="auto" w:fill="FFFFFF"/>
              </w:tcPr>
            </w:tcPrChange>
          </w:tcPr>
          <w:p w14:paraId="75636FB3" w14:textId="77777777" w:rsidR="001E0D07" w:rsidRDefault="001E0D07" w:rsidP="001E0D07">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Change w:id="1347" w:author="Amit Popat" w:date="2022-07-11T09:49:00Z">
              <w:tcPr>
                <w:tcW w:w="864" w:type="dxa"/>
                <w:tcBorders>
                  <w:top w:val="dotted" w:sz="4" w:space="0" w:color="auto"/>
                  <w:left w:val="nil"/>
                  <w:bottom w:val="dotted" w:sz="4" w:space="0" w:color="auto"/>
                  <w:right w:val="nil"/>
                </w:tcBorders>
                <w:shd w:val="clear" w:color="auto" w:fill="FFFFFF"/>
              </w:tcPr>
            </w:tcPrChange>
          </w:tcPr>
          <w:p w14:paraId="02C10BDC"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48" w:author="Amit Popat" w:date="2022-07-11T09:49:00Z">
              <w:tcPr>
                <w:tcW w:w="1008" w:type="dxa"/>
                <w:tcBorders>
                  <w:top w:val="dotted" w:sz="4" w:space="0" w:color="auto"/>
                  <w:left w:val="nil"/>
                  <w:bottom w:val="dotted" w:sz="4" w:space="0" w:color="auto"/>
                  <w:right w:val="nil"/>
                </w:tcBorders>
                <w:shd w:val="clear" w:color="auto" w:fill="FFFFFF"/>
              </w:tcPr>
            </w:tcPrChange>
          </w:tcPr>
          <w:p w14:paraId="42F0A4B4" w14:textId="77777777" w:rsidR="001E0D07" w:rsidRDefault="001E0D07" w:rsidP="001E0D07">
            <w:pPr>
              <w:pStyle w:val="MsgTableBody"/>
              <w:jc w:val="center"/>
              <w:rPr>
                <w:noProof/>
              </w:rPr>
            </w:pPr>
          </w:p>
        </w:tc>
      </w:tr>
      <w:tr w:rsidR="001E0D07" w:rsidRPr="00573AF5" w14:paraId="65C71095" w14:textId="77777777" w:rsidTr="001E0D07">
        <w:trPr>
          <w:jc w:val="center"/>
          <w:trPrChange w:id="134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350" w:author="Amit Popat" w:date="2022-07-11T09:49:00Z">
              <w:tcPr>
                <w:tcW w:w="2880" w:type="dxa"/>
                <w:tcBorders>
                  <w:top w:val="dotted" w:sz="4" w:space="0" w:color="auto"/>
                  <w:left w:val="nil"/>
                  <w:bottom w:val="dotted" w:sz="4" w:space="0" w:color="auto"/>
                  <w:right w:val="nil"/>
                </w:tcBorders>
                <w:shd w:val="clear" w:color="auto" w:fill="FFFFFF"/>
              </w:tcPr>
            </w:tcPrChange>
          </w:tcPr>
          <w:p w14:paraId="75CA4C45" w14:textId="77777777" w:rsidR="001E0D07" w:rsidRDefault="001E0D07" w:rsidP="001E0D07">
            <w:pPr>
              <w:pStyle w:val="MsgTableBody"/>
              <w:rPr>
                <w:noProof/>
              </w:rPr>
            </w:pPr>
            <w:r>
              <w:rPr>
                <w:noProof/>
              </w:rPr>
              <w:lastRenderedPageBreak/>
              <w:t>[ ACC ]</w:t>
            </w:r>
          </w:p>
        </w:tc>
        <w:tc>
          <w:tcPr>
            <w:tcW w:w="4321" w:type="dxa"/>
            <w:tcBorders>
              <w:top w:val="dotted" w:sz="4" w:space="0" w:color="auto"/>
              <w:left w:val="nil"/>
              <w:bottom w:val="dotted" w:sz="4" w:space="0" w:color="auto"/>
              <w:right w:val="nil"/>
            </w:tcBorders>
            <w:shd w:val="clear" w:color="auto" w:fill="FFFFFF"/>
            <w:tcPrChange w:id="1351" w:author="Amit Popat" w:date="2022-07-11T09:49:00Z">
              <w:tcPr>
                <w:tcW w:w="4320" w:type="dxa"/>
                <w:tcBorders>
                  <w:top w:val="dotted" w:sz="4" w:space="0" w:color="auto"/>
                  <w:left w:val="nil"/>
                  <w:bottom w:val="dotted" w:sz="4" w:space="0" w:color="auto"/>
                  <w:right w:val="nil"/>
                </w:tcBorders>
                <w:shd w:val="clear" w:color="auto" w:fill="FFFFFF"/>
              </w:tcPr>
            </w:tcPrChange>
          </w:tcPr>
          <w:p w14:paraId="6CDCE87A" w14:textId="77777777" w:rsidR="001E0D07" w:rsidRDefault="001E0D07" w:rsidP="001E0D07">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Change w:id="1352" w:author="Amit Popat" w:date="2022-07-11T09:49:00Z">
              <w:tcPr>
                <w:tcW w:w="864" w:type="dxa"/>
                <w:tcBorders>
                  <w:top w:val="dotted" w:sz="4" w:space="0" w:color="auto"/>
                  <w:left w:val="nil"/>
                  <w:bottom w:val="dotted" w:sz="4" w:space="0" w:color="auto"/>
                  <w:right w:val="nil"/>
                </w:tcBorders>
                <w:shd w:val="clear" w:color="auto" w:fill="FFFFFF"/>
              </w:tcPr>
            </w:tcPrChange>
          </w:tcPr>
          <w:p w14:paraId="71CF826F"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53" w:author="Amit Popat" w:date="2022-07-11T09:49:00Z">
              <w:tcPr>
                <w:tcW w:w="1008" w:type="dxa"/>
                <w:tcBorders>
                  <w:top w:val="dotted" w:sz="4" w:space="0" w:color="auto"/>
                  <w:left w:val="nil"/>
                  <w:bottom w:val="dotted" w:sz="4" w:space="0" w:color="auto"/>
                  <w:right w:val="nil"/>
                </w:tcBorders>
                <w:shd w:val="clear" w:color="auto" w:fill="FFFFFF"/>
              </w:tcPr>
            </w:tcPrChange>
          </w:tcPr>
          <w:p w14:paraId="40CBCEBD" w14:textId="77777777" w:rsidR="001E0D07" w:rsidRDefault="001E0D07" w:rsidP="001E0D07">
            <w:pPr>
              <w:pStyle w:val="MsgTableBody"/>
              <w:jc w:val="center"/>
              <w:rPr>
                <w:noProof/>
              </w:rPr>
            </w:pPr>
            <w:r>
              <w:rPr>
                <w:noProof/>
              </w:rPr>
              <w:t>6</w:t>
            </w:r>
          </w:p>
        </w:tc>
      </w:tr>
      <w:tr w:rsidR="001E0D07" w:rsidRPr="00573AF5" w14:paraId="1A8867EB" w14:textId="77777777" w:rsidTr="001E0D07">
        <w:trPr>
          <w:jc w:val="center"/>
          <w:trPrChange w:id="135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355" w:author="Amit Popat" w:date="2022-07-11T09:49:00Z">
              <w:tcPr>
                <w:tcW w:w="2880" w:type="dxa"/>
                <w:tcBorders>
                  <w:top w:val="dotted" w:sz="4" w:space="0" w:color="auto"/>
                  <w:left w:val="nil"/>
                  <w:bottom w:val="dotted" w:sz="4" w:space="0" w:color="auto"/>
                  <w:right w:val="nil"/>
                </w:tcBorders>
                <w:shd w:val="clear" w:color="auto" w:fill="FFFFFF"/>
              </w:tcPr>
            </w:tcPrChange>
          </w:tcPr>
          <w:p w14:paraId="20D421DC" w14:textId="77777777" w:rsidR="001E0D07" w:rsidRDefault="001E0D07" w:rsidP="001E0D07">
            <w:pPr>
              <w:pStyle w:val="MsgTableBody"/>
              <w:rPr>
                <w:noProof/>
              </w:rPr>
            </w:pPr>
            <w:r>
              <w:rPr>
                <w:noProof/>
              </w:rPr>
              <w:t>[{DG1}]</w:t>
            </w:r>
          </w:p>
        </w:tc>
        <w:tc>
          <w:tcPr>
            <w:tcW w:w="4321" w:type="dxa"/>
            <w:tcBorders>
              <w:top w:val="dotted" w:sz="4" w:space="0" w:color="auto"/>
              <w:left w:val="nil"/>
              <w:bottom w:val="dotted" w:sz="4" w:space="0" w:color="auto"/>
              <w:right w:val="nil"/>
            </w:tcBorders>
            <w:shd w:val="clear" w:color="auto" w:fill="FFFFFF"/>
            <w:tcPrChange w:id="1356" w:author="Amit Popat" w:date="2022-07-11T09:49:00Z">
              <w:tcPr>
                <w:tcW w:w="4320" w:type="dxa"/>
                <w:tcBorders>
                  <w:top w:val="dotted" w:sz="4" w:space="0" w:color="auto"/>
                  <w:left w:val="nil"/>
                  <w:bottom w:val="dotted" w:sz="4" w:space="0" w:color="auto"/>
                  <w:right w:val="nil"/>
                </w:tcBorders>
                <w:shd w:val="clear" w:color="auto" w:fill="FFFFFF"/>
              </w:tcPr>
            </w:tcPrChange>
          </w:tcPr>
          <w:p w14:paraId="0523C6D3" w14:textId="77777777" w:rsidR="001E0D07" w:rsidRDefault="001E0D07" w:rsidP="001E0D07">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Change w:id="1357" w:author="Amit Popat" w:date="2022-07-11T09:49:00Z">
              <w:tcPr>
                <w:tcW w:w="864" w:type="dxa"/>
                <w:tcBorders>
                  <w:top w:val="dotted" w:sz="4" w:space="0" w:color="auto"/>
                  <w:left w:val="nil"/>
                  <w:bottom w:val="dotted" w:sz="4" w:space="0" w:color="auto"/>
                  <w:right w:val="nil"/>
                </w:tcBorders>
                <w:shd w:val="clear" w:color="auto" w:fill="FFFFFF"/>
              </w:tcPr>
            </w:tcPrChange>
          </w:tcPr>
          <w:p w14:paraId="488F2E38"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58" w:author="Amit Popat" w:date="2022-07-11T09:49:00Z">
              <w:tcPr>
                <w:tcW w:w="1008" w:type="dxa"/>
                <w:tcBorders>
                  <w:top w:val="dotted" w:sz="4" w:space="0" w:color="auto"/>
                  <w:left w:val="nil"/>
                  <w:bottom w:val="dotted" w:sz="4" w:space="0" w:color="auto"/>
                  <w:right w:val="nil"/>
                </w:tcBorders>
                <w:shd w:val="clear" w:color="auto" w:fill="FFFFFF"/>
              </w:tcPr>
            </w:tcPrChange>
          </w:tcPr>
          <w:p w14:paraId="37ED0292" w14:textId="77777777" w:rsidR="001E0D07" w:rsidRDefault="001E0D07" w:rsidP="001E0D07">
            <w:pPr>
              <w:pStyle w:val="MsgTableBody"/>
              <w:jc w:val="center"/>
              <w:rPr>
                <w:noProof/>
              </w:rPr>
            </w:pPr>
            <w:r>
              <w:rPr>
                <w:noProof/>
              </w:rPr>
              <w:t>6</w:t>
            </w:r>
          </w:p>
        </w:tc>
      </w:tr>
      <w:tr w:rsidR="001E0D07" w:rsidRPr="00573AF5" w14:paraId="485B0E5D" w14:textId="77777777" w:rsidTr="001E0D07">
        <w:trPr>
          <w:jc w:val="center"/>
          <w:trPrChange w:id="135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360" w:author="Amit Popat" w:date="2022-07-11T09:49:00Z">
              <w:tcPr>
                <w:tcW w:w="2880" w:type="dxa"/>
                <w:tcBorders>
                  <w:top w:val="dotted" w:sz="4" w:space="0" w:color="auto"/>
                  <w:left w:val="nil"/>
                  <w:bottom w:val="dotted" w:sz="4" w:space="0" w:color="auto"/>
                  <w:right w:val="nil"/>
                </w:tcBorders>
                <w:shd w:val="clear" w:color="auto" w:fill="FFFFFF"/>
              </w:tcPr>
            </w:tcPrChange>
          </w:tcPr>
          <w:p w14:paraId="7E0763C8" w14:textId="77777777" w:rsidR="001E0D07" w:rsidRDefault="001E0D07" w:rsidP="001E0D07">
            <w:pPr>
              <w:pStyle w:val="MsgTableBody"/>
              <w:rPr>
                <w:noProof/>
              </w:rPr>
            </w:pPr>
            <w:r>
              <w:rPr>
                <w:noProof/>
              </w:rPr>
              <w:t>[{DRG}]</w:t>
            </w:r>
          </w:p>
        </w:tc>
        <w:tc>
          <w:tcPr>
            <w:tcW w:w="4321" w:type="dxa"/>
            <w:tcBorders>
              <w:top w:val="dotted" w:sz="4" w:space="0" w:color="auto"/>
              <w:left w:val="nil"/>
              <w:bottom w:val="dotted" w:sz="4" w:space="0" w:color="auto"/>
              <w:right w:val="nil"/>
            </w:tcBorders>
            <w:shd w:val="clear" w:color="auto" w:fill="FFFFFF"/>
            <w:tcPrChange w:id="1361" w:author="Amit Popat" w:date="2022-07-11T09:49:00Z">
              <w:tcPr>
                <w:tcW w:w="4320" w:type="dxa"/>
                <w:tcBorders>
                  <w:top w:val="dotted" w:sz="4" w:space="0" w:color="auto"/>
                  <w:left w:val="nil"/>
                  <w:bottom w:val="dotted" w:sz="4" w:space="0" w:color="auto"/>
                  <w:right w:val="nil"/>
                </w:tcBorders>
                <w:shd w:val="clear" w:color="auto" w:fill="FFFFFF"/>
              </w:tcPr>
            </w:tcPrChange>
          </w:tcPr>
          <w:p w14:paraId="7C8BDF72" w14:textId="77777777" w:rsidR="001E0D07" w:rsidRDefault="001E0D07" w:rsidP="001E0D07">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Change w:id="1362" w:author="Amit Popat" w:date="2022-07-11T09:49:00Z">
              <w:tcPr>
                <w:tcW w:w="864" w:type="dxa"/>
                <w:tcBorders>
                  <w:top w:val="dotted" w:sz="4" w:space="0" w:color="auto"/>
                  <w:left w:val="nil"/>
                  <w:bottom w:val="dotted" w:sz="4" w:space="0" w:color="auto"/>
                  <w:right w:val="nil"/>
                </w:tcBorders>
                <w:shd w:val="clear" w:color="auto" w:fill="FFFFFF"/>
              </w:tcPr>
            </w:tcPrChange>
          </w:tcPr>
          <w:p w14:paraId="1D0818EB"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63" w:author="Amit Popat" w:date="2022-07-11T09:49:00Z">
              <w:tcPr>
                <w:tcW w:w="1008" w:type="dxa"/>
                <w:tcBorders>
                  <w:top w:val="dotted" w:sz="4" w:space="0" w:color="auto"/>
                  <w:left w:val="nil"/>
                  <w:bottom w:val="dotted" w:sz="4" w:space="0" w:color="auto"/>
                  <w:right w:val="nil"/>
                </w:tcBorders>
                <w:shd w:val="clear" w:color="auto" w:fill="FFFFFF"/>
              </w:tcPr>
            </w:tcPrChange>
          </w:tcPr>
          <w:p w14:paraId="5AB0B6A0" w14:textId="77777777" w:rsidR="001E0D07" w:rsidRDefault="001E0D07" w:rsidP="001E0D07">
            <w:pPr>
              <w:pStyle w:val="MsgTableBody"/>
              <w:jc w:val="center"/>
              <w:rPr>
                <w:noProof/>
              </w:rPr>
            </w:pPr>
            <w:r>
              <w:rPr>
                <w:noProof/>
              </w:rPr>
              <w:t>6</w:t>
            </w:r>
          </w:p>
        </w:tc>
      </w:tr>
      <w:tr w:rsidR="001E0D07" w:rsidRPr="00573AF5" w14:paraId="7F866836" w14:textId="77777777" w:rsidTr="001E0D07">
        <w:trPr>
          <w:jc w:val="center"/>
          <w:trPrChange w:id="136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365" w:author="Amit Popat" w:date="2022-07-11T09:49:00Z">
              <w:tcPr>
                <w:tcW w:w="2880" w:type="dxa"/>
                <w:tcBorders>
                  <w:top w:val="dotted" w:sz="4" w:space="0" w:color="auto"/>
                  <w:left w:val="nil"/>
                  <w:bottom w:val="dotted" w:sz="4" w:space="0" w:color="auto"/>
                  <w:right w:val="nil"/>
                </w:tcBorders>
                <w:shd w:val="clear" w:color="auto" w:fill="FFFFFF"/>
              </w:tcPr>
            </w:tcPrChange>
          </w:tcPr>
          <w:p w14:paraId="6842D163" w14:textId="77777777" w:rsidR="001E0D07" w:rsidRDefault="001E0D07" w:rsidP="001E0D07">
            <w:pPr>
              <w:pStyle w:val="MsgTableBody"/>
              <w:rPr>
                <w:noProof/>
              </w:rPr>
            </w:pPr>
            <w:r>
              <w:rPr>
                <w:noProof/>
              </w:rPr>
              <w:t>[{AL1}]</w:t>
            </w:r>
          </w:p>
        </w:tc>
        <w:tc>
          <w:tcPr>
            <w:tcW w:w="4321" w:type="dxa"/>
            <w:tcBorders>
              <w:top w:val="dotted" w:sz="4" w:space="0" w:color="auto"/>
              <w:left w:val="nil"/>
              <w:bottom w:val="dotted" w:sz="4" w:space="0" w:color="auto"/>
              <w:right w:val="nil"/>
            </w:tcBorders>
            <w:shd w:val="clear" w:color="auto" w:fill="FFFFFF"/>
            <w:tcPrChange w:id="1366" w:author="Amit Popat" w:date="2022-07-11T09:49:00Z">
              <w:tcPr>
                <w:tcW w:w="4320" w:type="dxa"/>
                <w:tcBorders>
                  <w:top w:val="dotted" w:sz="4" w:space="0" w:color="auto"/>
                  <w:left w:val="nil"/>
                  <w:bottom w:val="dotted" w:sz="4" w:space="0" w:color="auto"/>
                  <w:right w:val="nil"/>
                </w:tcBorders>
                <w:shd w:val="clear" w:color="auto" w:fill="FFFFFF"/>
              </w:tcPr>
            </w:tcPrChange>
          </w:tcPr>
          <w:p w14:paraId="6667A75E" w14:textId="77777777" w:rsidR="001E0D07" w:rsidRDefault="001E0D07" w:rsidP="001E0D07">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Change w:id="1367" w:author="Amit Popat" w:date="2022-07-11T09:49:00Z">
              <w:tcPr>
                <w:tcW w:w="864" w:type="dxa"/>
                <w:tcBorders>
                  <w:top w:val="dotted" w:sz="4" w:space="0" w:color="auto"/>
                  <w:left w:val="nil"/>
                  <w:bottom w:val="dotted" w:sz="4" w:space="0" w:color="auto"/>
                  <w:right w:val="nil"/>
                </w:tcBorders>
                <w:shd w:val="clear" w:color="auto" w:fill="FFFFFF"/>
              </w:tcPr>
            </w:tcPrChange>
          </w:tcPr>
          <w:p w14:paraId="318CAA46"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68" w:author="Amit Popat" w:date="2022-07-11T09:49:00Z">
              <w:tcPr>
                <w:tcW w:w="1008" w:type="dxa"/>
                <w:tcBorders>
                  <w:top w:val="dotted" w:sz="4" w:space="0" w:color="auto"/>
                  <w:left w:val="nil"/>
                  <w:bottom w:val="dotted" w:sz="4" w:space="0" w:color="auto"/>
                  <w:right w:val="nil"/>
                </w:tcBorders>
                <w:shd w:val="clear" w:color="auto" w:fill="FFFFFF"/>
              </w:tcPr>
            </w:tcPrChange>
          </w:tcPr>
          <w:p w14:paraId="7C6D1332" w14:textId="77777777" w:rsidR="001E0D07" w:rsidRDefault="001E0D07" w:rsidP="001E0D07">
            <w:pPr>
              <w:pStyle w:val="MsgTableBody"/>
              <w:jc w:val="center"/>
              <w:rPr>
                <w:noProof/>
              </w:rPr>
            </w:pPr>
            <w:r>
              <w:rPr>
                <w:noProof/>
              </w:rPr>
              <w:t>3</w:t>
            </w:r>
          </w:p>
        </w:tc>
      </w:tr>
      <w:tr w:rsidR="001E0D07" w:rsidRPr="00573AF5" w14:paraId="2C37EB0C" w14:textId="77777777" w:rsidTr="001E0D07">
        <w:trPr>
          <w:jc w:val="center"/>
          <w:trPrChange w:id="136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370" w:author="Amit Popat" w:date="2022-07-11T09:49:00Z">
              <w:tcPr>
                <w:tcW w:w="2880" w:type="dxa"/>
                <w:tcBorders>
                  <w:top w:val="dotted" w:sz="4" w:space="0" w:color="auto"/>
                  <w:left w:val="nil"/>
                  <w:bottom w:val="dotted" w:sz="4" w:space="0" w:color="auto"/>
                  <w:right w:val="nil"/>
                </w:tcBorders>
                <w:shd w:val="clear" w:color="auto" w:fill="FFFFFF"/>
              </w:tcPr>
            </w:tcPrChange>
          </w:tcPr>
          <w:p w14:paraId="6258D3FB" w14:textId="77777777" w:rsidR="001E0D07" w:rsidRDefault="001E0D07" w:rsidP="001E0D07">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371" w:author="Amit Popat" w:date="2022-07-11T09:49:00Z">
              <w:tcPr>
                <w:tcW w:w="4320" w:type="dxa"/>
                <w:tcBorders>
                  <w:top w:val="dotted" w:sz="4" w:space="0" w:color="auto"/>
                  <w:left w:val="nil"/>
                  <w:bottom w:val="dotted" w:sz="4" w:space="0" w:color="auto"/>
                  <w:right w:val="nil"/>
                </w:tcBorders>
                <w:shd w:val="clear" w:color="auto" w:fill="FFFFFF"/>
              </w:tcPr>
            </w:tcPrChange>
          </w:tcPr>
          <w:p w14:paraId="04C92179" w14:textId="77777777" w:rsidR="001E0D07" w:rsidRDefault="001E0D07" w:rsidP="001E0D07">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Change w:id="1372" w:author="Amit Popat" w:date="2022-07-11T09:49:00Z">
              <w:tcPr>
                <w:tcW w:w="864" w:type="dxa"/>
                <w:tcBorders>
                  <w:top w:val="dotted" w:sz="4" w:space="0" w:color="auto"/>
                  <w:left w:val="nil"/>
                  <w:bottom w:val="dotted" w:sz="4" w:space="0" w:color="auto"/>
                  <w:right w:val="nil"/>
                </w:tcBorders>
                <w:shd w:val="clear" w:color="auto" w:fill="FFFFFF"/>
              </w:tcPr>
            </w:tcPrChange>
          </w:tcPr>
          <w:p w14:paraId="3315D7E7"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73" w:author="Amit Popat" w:date="2022-07-11T09:49:00Z">
              <w:tcPr>
                <w:tcW w:w="1008" w:type="dxa"/>
                <w:tcBorders>
                  <w:top w:val="dotted" w:sz="4" w:space="0" w:color="auto"/>
                  <w:left w:val="nil"/>
                  <w:bottom w:val="dotted" w:sz="4" w:space="0" w:color="auto"/>
                  <w:right w:val="nil"/>
                </w:tcBorders>
                <w:shd w:val="clear" w:color="auto" w:fill="FFFFFF"/>
              </w:tcPr>
            </w:tcPrChange>
          </w:tcPr>
          <w:p w14:paraId="6808948E" w14:textId="77777777" w:rsidR="001E0D07" w:rsidRDefault="001E0D07" w:rsidP="001E0D07">
            <w:pPr>
              <w:pStyle w:val="MsgTableBody"/>
              <w:jc w:val="center"/>
              <w:rPr>
                <w:noProof/>
              </w:rPr>
            </w:pPr>
          </w:p>
        </w:tc>
      </w:tr>
      <w:tr w:rsidR="001E0D07" w:rsidRPr="00573AF5" w14:paraId="2CA5E0C5" w14:textId="77777777" w:rsidTr="001E0D07">
        <w:trPr>
          <w:jc w:val="center"/>
          <w:trPrChange w:id="137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375" w:author="Amit Popat" w:date="2022-07-11T09:49:00Z">
              <w:tcPr>
                <w:tcW w:w="2880" w:type="dxa"/>
                <w:tcBorders>
                  <w:top w:val="dotted" w:sz="4" w:space="0" w:color="auto"/>
                  <w:left w:val="nil"/>
                  <w:bottom w:val="dotted" w:sz="4" w:space="0" w:color="auto"/>
                  <w:right w:val="nil"/>
                </w:tcBorders>
                <w:shd w:val="clear" w:color="auto" w:fill="FFFFFF"/>
              </w:tcPr>
            </w:tcPrChange>
          </w:tcPr>
          <w:p w14:paraId="7840EE91" w14:textId="77777777" w:rsidR="001E0D07" w:rsidRDefault="001E0D07" w:rsidP="001E0D07">
            <w:pPr>
              <w:pStyle w:val="MsgTableBody"/>
              <w:rPr>
                <w:noProof/>
              </w:rPr>
            </w:pPr>
            <w:r>
              <w:rPr>
                <w:noProof/>
              </w:rPr>
              <w:t xml:space="preserve">  PR1</w:t>
            </w:r>
          </w:p>
        </w:tc>
        <w:tc>
          <w:tcPr>
            <w:tcW w:w="4321" w:type="dxa"/>
            <w:tcBorders>
              <w:top w:val="dotted" w:sz="4" w:space="0" w:color="auto"/>
              <w:left w:val="nil"/>
              <w:bottom w:val="dotted" w:sz="4" w:space="0" w:color="auto"/>
              <w:right w:val="nil"/>
            </w:tcBorders>
            <w:shd w:val="clear" w:color="auto" w:fill="FFFFFF"/>
            <w:tcPrChange w:id="1376" w:author="Amit Popat" w:date="2022-07-11T09:49:00Z">
              <w:tcPr>
                <w:tcW w:w="4320" w:type="dxa"/>
                <w:tcBorders>
                  <w:top w:val="dotted" w:sz="4" w:space="0" w:color="auto"/>
                  <w:left w:val="nil"/>
                  <w:bottom w:val="dotted" w:sz="4" w:space="0" w:color="auto"/>
                  <w:right w:val="nil"/>
                </w:tcBorders>
                <w:shd w:val="clear" w:color="auto" w:fill="FFFFFF"/>
              </w:tcPr>
            </w:tcPrChange>
          </w:tcPr>
          <w:p w14:paraId="6E0D2E41" w14:textId="77777777" w:rsidR="001E0D07" w:rsidRDefault="001E0D07" w:rsidP="001E0D07">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Change w:id="1377" w:author="Amit Popat" w:date="2022-07-11T09:49:00Z">
              <w:tcPr>
                <w:tcW w:w="864" w:type="dxa"/>
                <w:tcBorders>
                  <w:top w:val="dotted" w:sz="4" w:space="0" w:color="auto"/>
                  <w:left w:val="nil"/>
                  <w:bottom w:val="dotted" w:sz="4" w:space="0" w:color="auto"/>
                  <w:right w:val="nil"/>
                </w:tcBorders>
                <w:shd w:val="clear" w:color="auto" w:fill="FFFFFF"/>
              </w:tcPr>
            </w:tcPrChange>
          </w:tcPr>
          <w:p w14:paraId="0AB45DF1"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78" w:author="Amit Popat" w:date="2022-07-11T09:49:00Z">
              <w:tcPr>
                <w:tcW w:w="1008" w:type="dxa"/>
                <w:tcBorders>
                  <w:top w:val="dotted" w:sz="4" w:space="0" w:color="auto"/>
                  <w:left w:val="nil"/>
                  <w:bottom w:val="dotted" w:sz="4" w:space="0" w:color="auto"/>
                  <w:right w:val="nil"/>
                </w:tcBorders>
                <w:shd w:val="clear" w:color="auto" w:fill="FFFFFF"/>
              </w:tcPr>
            </w:tcPrChange>
          </w:tcPr>
          <w:p w14:paraId="44849070" w14:textId="77777777" w:rsidR="001E0D07" w:rsidRDefault="001E0D07" w:rsidP="001E0D07">
            <w:pPr>
              <w:pStyle w:val="MsgTableBody"/>
              <w:jc w:val="center"/>
              <w:rPr>
                <w:noProof/>
              </w:rPr>
            </w:pPr>
            <w:r>
              <w:rPr>
                <w:noProof/>
              </w:rPr>
              <w:t>6</w:t>
            </w:r>
          </w:p>
        </w:tc>
      </w:tr>
      <w:tr w:rsidR="001E0D07" w:rsidRPr="00573AF5" w14:paraId="292EAF29" w14:textId="77777777" w:rsidTr="001E0D07">
        <w:trPr>
          <w:jc w:val="center"/>
          <w:trPrChange w:id="137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380" w:author="Amit Popat" w:date="2022-07-11T09:49:00Z">
              <w:tcPr>
                <w:tcW w:w="2880" w:type="dxa"/>
                <w:tcBorders>
                  <w:top w:val="dotted" w:sz="4" w:space="0" w:color="auto"/>
                  <w:left w:val="nil"/>
                  <w:bottom w:val="dotted" w:sz="4" w:space="0" w:color="auto"/>
                  <w:right w:val="nil"/>
                </w:tcBorders>
                <w:shd w:val="clear" w:color="auto" w:fill="FFFFFF"/>
              </w:tcPr>
            </w:tcPrChange>
          </w:tcPr>
          <w:p w14:paraId="72ACB55D" w14:textId="77777777" w:rsidR="001E0D07" w:rsidRDefault="001E0D07" w:rsidP="001E0D07">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381" w:author="Amit Popat" w:date="2022-07-11T09:49:00Z">
              <w:tcPr>
                <w:tcW w:w="4320" w:type="dxa"/>
                <w:tcBorders>
                  <w:top w:val="dotted" w:sz="4" w:space="0" w:color="auto"/>
                  <w:left w:val="nil"/>
                  <w:bottom w:val="dotted" w:sz="4" w:space="0" w:color="auto"/>
                  <w:right w:val="nil"/>
                </w:tcBorders>
                <w:shd w:val="clear" w:color="auto" w:fill="FFFFFF"/>
              </w:tcPr>
            </w:tcPrChange>
          </w:tcPr>
          <w:p w14:paraId="66B69BC8" w14:textId="77777777" w:rsidR="001E0D07" w:rsidRDefault="001E0D07" w:rsidP="001E0D07">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Change w:id="1382" w:author="Amit Popat" w:date="2022-07-11T09:49:00Z">
              <w:tcPr>
                <w:tcW w:w="864" w:type="dxa"/>
                <w:tcBorders>
                  <w:top w:val="dotted" w:sz="4" w:space="0" w:color="auto"/>
                  <w:left w:val="nil"/>
                  <w:bottom w:val="dotted" w:sz="4" w:space="0" w:color="auto"/>
                  <w:right w:val="nil"/>
                </w:tcBorders>
                <w:shd w:val="clear" w:color="auto" w:fill="FFFFFF"/>
              </w:tcPr>
            </w:tcPrChange>
          </w:tcPr>
          <w:p w14:paraId="0683302F"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83" w:author="Amit Popat" w:date="2022-07-11T09:49:00Z">
              <w:tcPr>
                <w:tcW w:w="1008" w:type="dxa"/>
                <w:tcBorders>
                  <w:top w:val="dotted" w:sz="4" w:space="0" w:color="auto"/>
                  <w:left w:val="nil"/>
                  <w:bottom w:val="dotted" w:sz="4" w:space="0" w:color="auto"/>
                  <w:right w:val="nil"/>
                </w:tcBorders>
                <w:shd w:val="clear" w:color="auto" w:fill="FFFFFF"/>
              </w:tcPr>
            </w:tcPrChange>
          </w:tcPr>
          <w:p w14:paraId="71DC3D75" w14:textId="77777777" w:rsidR="001E0D07" w:rsidRDefault="001E0D07" w:rsidP="001E0D07">
            <w:pPr>
              <w:pStyle w:val="MsgTableBody"/>
              <w:jc w:val="center"/>
              <w:rPr>
                <w:noProof/>
              </w:rPr>
            </w:pPr>
          </w:p>
        </w:tc>
      </w:tr>
      <w:tr w:rsidR="001E0D07" w:rsidRPr="00573AF5" w14:paraId="6F295A1E" w14:textId="77777777" w:rsidTr="001E0D07">
        <w:trPr>
          <w:jc w:val="center"/>
          <w:trPrChange w:id="138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385" w:author="Amit Popat" w:date="2022-07-11T09:49:00Z">
              <w:tcPr>
                <w:tcW w:w="2880" w:type="dxa"/>
                <w:tcBorders>
                  <w:top w:val="dotted" w:sz="4" w:space="0" w:color="auto"/>
                  <w:left w:val="nil"/>
                  <w:bottom w:val="dotted" w:sz="4" w:space="0" w:color="auto"/>
                  <w:right w:val="nil"/>
                </w:tcBorders>
                <w:shd w:val="clear" w:color="auto" w:fill="FFFFFF"/>
              </w:tcPr>
            </w:tcPrChange>
          </w:tcPr>
          <w:p w14:paraId="7F0282E5" w14:textId="77777777" w:rsidR="001E0D07" w:rsidRDefault="001E0D07" w:rsidP="001E0D07">
            <w:pPr>
              <w:pStyle w:val="MsgTableBody"/>
              <w:rPr>
                <w:noProof/>
              </w:rPr>
            </w:pPr>
            <w:r>
              <w:rPr>
                <w:noProof/>
              </w:rPr>
              <w:t xml:space="preserve">    </w:t>
            </w:r>
            <w:r>
              <w:fldChar w:fldCharType="begin"/>
            </w:r>
            <w:r>
              <w:instrText>HYPERLINK \l "AUT"</w:instrText>
            </w:r>
            <w:r>
              <w:fldChar w:fldCharType="separate"/>
            </w:r>
            <w:r>
              <w:rPr>
                <w:rStyle w:val="Hyperlink"/>
                <w:noProof/>
              </w:rPr>
              <w:t>AUT</w:t>
            </w:r>
            <w:r>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386" w:author="Amit Popat" w:date="2022-07-11T09:49:00Z">
              <w:tcPr>
                <w:tcW w:w="4320" w:type="dxa"/>
                <w:tcBorders>
                  <w:top w:val="dotted" w:sz="4" w:space="0" w:color="auto"/>
                  <w:left w:val="nil"/>
                  <w:bottom w:val="dotted" w:sz="4" w:space="0" w:color="auto"/>
                  <w:right w:val="nil"/>
                </w:tcBorders>
                <w:shd w:val="clear" w:color="auto" w:fill="FFFFFF"/>
              </w:tcPr>
            </w:tcPrChange>
          </w:tcPr>
          <w:p w14:paraId="1E648494" w14:textId="77777777" w:rsidR="001E0D07" w:rsidRDefault="001E0D07" w:rsidP="001E0D07">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Change w:id="1387" w:author="Amit Popat" w:date="2022-07-11T09:49:00Z">
              <w:tcPr>
                <w:tcW w:w="864" w:type="dxa"/>
                <w:tcBorders>
                  <w:top w:val="dotted" w:sz="4" w:space="0" w:color="auto"/>
                  <w:left w:val="nil"/>
                  <w:bottom w:val="dotted" w:sz="4" w:space="0" w:color="auto"/>
                  <w:right w:val="nil"/>
                </w:tcBorders>
                <w:shd w:val="clear" w:color="auto" w:fill="FFFFFF"/>
              </w:tcPr>
            </w:tcPrChange>
          </w:tcPr>
          <w:p w14:paraId="113EDF23"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88" w:author="Amit Popat" w:date="2022-07-11T09:49:00Z">
              <w:tcPr>
                <w:tcW w:w="1008" w:type="dxa"/>
                <w:tcBorders>
                  <w:top w:val="dotted" w:sz="4" w:space="0" w:color="auto"/>
                  <w:left w:val="nil"/>
                  <w:bottom w:val="dotted" w:sz="4" w:space="0" w:color="auto"/>
                  <w:right w:val="nil"/>
                </w:tcBorders>
                <w:shd w:val="clear" w:color="auto" w:fill="FFFFFF"/>
              </w:tcPr>
            </w:tcPrChange>
          </w:tcPr>
          <w:p w14:paraId="3402EC20" w14:textId="77777777" w:rsidR="001E0D07" w:rsidRDefault="001E0D07" w:rsidP="001E0D07">
            <w:pPr>
              <w:pStyle w:val="MsgTableBody"/>
              <w:jc w:val="center"/>
              <w:rPr>
                <w:noProof/>
              </w:rPr>
            </w:pPr>
            <w:r>
              <w:rPr>
                <w:noProof/>
              </w:rPr>
              <w:t>11</w:t>
            </w:r>
          </w:p>
        </w:tc>
      </w:tr>
      <w:tr w:rsidR="001E0D07" w:rsidRPr="00573AF5" w14:paraId="6900B728" w14:textId="77777777" w:rsidTr="001E0D07">
        <w:trPr>
          <w:jc w:val="center"/>
          <w:trPrChange w:id="138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390" w:author="Amit Popat" w:date="2022-07-11T09:49:00Z">
              <w:tcPr>
                <w:tcW w:w="2880" w:type="dxa"/>
                <w:tcBorders>
                  <w:top w:val="dotted" w:sz="4" w:space="0" w:color="auto"/>
                  <w:left w:val="nil"/>
                  <w:bottom w:val="dotted" w:sz="4" w:space="0" w:color="auto"/>
                  <w:right w:val="nil"/>
                </w:tcBorders>
                <w:shd w:val="clear" w:color="auto" w:fill="FFFFFF"/>
              </w:tcPr>
            </w:tcPrChange>
          </w:tcPr>
          <w:p w14:paraId="20733094" w14:textId="77777777" w:rsidR="001E0D07" w:rsidRDefault="001E0D07" w:rsidP="001E0D07">
            <w:pPr>
              <w:pStyle w:val="MsgTableBody"/>
              <w:rPr>
                <w:noProof/>
              </w:rPr>
            </w:pPr>
            <w:r>
              <w:rPr>
                <w:noProof/>
              </w:rPr>
              <w:t xml:space="preserve">    [</w:t>
            </w:r>
            <w:r>
              <w:fldChar w:fldCharType="begin"/>
            </w:r>
            <w:r>
              <w:instrText>HYPERLINK \l "CTD"</w:instrText>
            </w:r>
            <w:r>
              <w:fldChar w:fldCharType="separate"/>
            </w:r>
            <w:r>
              <w:rPr>
                <w:rStyle w:val="Hyperlink"/>
                <w:noProof/>
              </w:rPr>
              <w:t>CTD</w:t>
            </w:r>
            <w:r>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391" w:author="Amit Popat" w:date="2022-07-11T09:49:00Z">
              <w:tcPr>
                <w:tcW w:w="4320" w:type="dxa"/>
                <w:tcBorders>
                  <w:top w:val="dotted" w:sz="4" w:space="0" w:color="auto"/>
                  <w:left w:val="nil"/>
                  <w:bottom w:val="dotted" w:sz="4" w:space="0" w:color="auto"/>
                  <w:right w:val="nil"/>
                </w:tcBorders>
                <w:shd w:val="clear" w:color="auto" w:fill="FFFFFF"/>
              </w:tcPr>
            </w:tcPrChange>
          </w:tcPr>
          <w:p w14:paraId="7E1B6505" w14:textId="77777777" w:rsidR="001E0D07" w:rsidRDefault="001E0D07" w:rsidP="001E0D07">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1392" w:author="Amit Popat" w:date="2022-07-11T09:49:00Z">
              <w:tcPr>
                <w:tcW w:w="864" w:type="dxa"/>
                <w:tcBorders>
                  <w:top w:val="dotted" w:sz="4" w:space="0" w:color="auto"/>
                  <w:left w:val="nil"/>
                  <w:bottom w:val="dotted" w:sz="4" w:space="0" w:color="auto"/>
                  <w:right w:val="nil"/>
                </w:tcBorders>
                <w:shd w:val="clear" w:color="auto" w:fill="FFFFFF"/>
              </w:tcPr>
            </w:tcPrChange>
          </w:tcPr>
          <w:p w14:paraId="7BFF670D"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93" w:author="Amit Popat" w:date="2022-07-11T09:49:00Z">
              <w:tcPr>
                <w:tcW w:w="1008" w:type="dxa"/>
                <w:tcBorders>
                  <w:top w:val="dotted" w:sz="4" w:space="0" w:color="auto"/>
                  <w:left w:val="nil"/>
                  <w:bottom w:val="dotted" w:sz="4" w:space="0" w:color="auto"/>
                  <w:right w:val="nil"/>
                </w:tcBorders>
                <w:shd w:val="clear" w:color="auto" w:fill="FFFFFF"/>
              </w:tcPr>
            </w:tcPrChange>
          </w:tcPr>
          <w:p w14:paraId="10214FD7" w14:textId="77777777" w:rsidR="001E0D07" w:rsidRDefault="001E0D07" w:rsidP="001E0D07">
            <w:pPr>
              <w:pStyle w:val="MsgTableBody"/>
              <w:jc w:val="center"/>
              <w:rPr>
                <w:noProof/>
              </w:rPr>
            </w:pPr>
            <w:r>
              <w:rPr>
                <w:noProof/>
              </w:rPr>
              <w:t>11</w:t>
            </w:r>
          </w:p>
        </w:tc>
      </w:tr>
      <w:tr w:rsidR="001E0D07" w:rsidRPr="00573AF5" w14:paraId="68AFEA42" w14:textId="77777777" w:rsidTr="001E0D07">
        <w:trPr>
          <w:jc w:val="center"/>
          <w:trPrChange w:id="139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395" w:author="Amit Popat" w:date="2022-07-11T09:49:00Z">
              <w:tcPr>
                <w:tcW w:w="2880" w:type="dxa"/>
                <w:tcBorders>
                  <w:top w:val="dotted" w:sz="4" w:space="0" w:color="auto"/>
                  <w:left w:val="nil"/>
                  <w:bottom w:val="dotted" w:sz="4" w:space="0" w:color="auto"/>
                  <w:right w:val="nil"/>
                </w:tcBorders>
                <w:shd w:val="clear" w:color="auto" w:fill="FFFFFF"/>
              </w:tcPr>
            </w:tcPrChange>
          </w:tcPr>
          <w:p w14:paraId="5B7F6161" w14:textId="77777777" w:rsidR="001E0D07" w:rsidRDefault="001E0D07" w:rsidP="001E0D07">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396" w:author="Amit Popat" w:date="2022-07-11T09:49:00Z">
              <w:tcPr>
                <w:tcW w:w="4320" w:type="dxa"/>
                <w:tcBorders>
                  <w:top w:val="dotted" w:sz="4" w:space="0" w:color="auto"/>
                  <w:left w:val="nil"/>
                  <w:bottom w:val="dotted" w:sz="4" w:space="0" w:color="auto"/>
                  <w:right w:val="nil"/>
                </w:tcBorders>
                <w:shd w:val="clear" w:color="auto" w:fill="FFFFFF"/>
              </w:tcPr>
            </w:tcPrChange>
          </w:tcPr>
          <w:p w14:paraId="40C7BD00" w14:textId="77777777" w:rsidR="001E0D07" w:rsidRDefault="001E0D07" w:rsidP="001E0D07">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Change w:id="1397" w:author="Amit Popat" w:date="2022-07-11T09:49:00Z">
              <w:tcPr>
                <w:tcW w:w="864" w:type="dxa"/>
                <w:tcBorders>
                  <w:top w:val="dotted" w:sz="4" w:space="0" w:color="auto"/>
                  <w:left w:val="nil"/>
                  <w:bottom w:val="dotted" w:sz="4" w:space="0" w:color="auto"/>
                  <w:right w:val="nil"/>
                </w:tcBorders>
                <w:shd w:val="clear" w:color="auto" w:fill="FFFFFF"/>
              </w:tcPr>
            </w:tcPrChange>
          </w:tcPr>
          <w:p w14:paraId="49AA7F04"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98" w:author="Amit Popat" w:date="2022-07-11T09:49:00Z">
              <w:tcPr>
                <w:tcW w:w="1008" w:type="dxa"/>
                <w:tcBorders>
                  <w:top w:val="dotted" w:sz="4" w:space="0" w:color="auto"/>
                  <w:left w:val="nil"/>
                  <w:bottom w:val="dotted" w:sz="4" w:space="0" w:color="auto"/>
                  <w:right w:val="nil"/>
                </w:tcBorders>
                <w:shd w:val="clear" w:color="auto" w:fill="FFFFFF"/>
              </w:tcPr>
            </w:tcPrChange>
          </w:tcPr>
          <w:p w14:paraId="2CD7AA60" w14:textId="77777777" w:rsidR="001E0D07" w:rsidRDefault="001E0D07" w:rsidP="001E0D07">
            <w:pPr>
              <w:pStyle w:val="MsgTableBody"/>
              <w:jc w:val="center"/>
              <w:rPr>
                <w:noProof/>
              </w:rPr>
            </w:pPr>
          </w:p>
        </w:tc>
      </w:tr>
      <w:tr w:rsidR="001E0D07" w:rsidRPr="00573AF5" w14:paraId="69B0AED5" w14:textId="77777777" w:rsidTr="001E0D07">
        <w:trPr>
          <w:jc w:val="center"/>
          <w:trPrChange w:id="139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400" w:author="Amit Popat" w:date="2022-07-11T09:49:00Z">
              <w:tcPr>
                <w:tcW w:w="2880" w:type="dxa"/>
                <w:tcBorders>
                  <w:top w:val="dotted" w:sz="4" w:space="0" w:color="auto"/>
                  <w:left w:val="nil"/>
                  <w:bottom w:val="dotted" w:sz="4" w:space="0" w:color="auto"/>
                  <w:right w:val="nil"/>
                </w:tcBorders>
                <w:shd w:val="clear" w:color="auto" w:fill="FFFFFF"/>
              </w:tcPr>
            </w:tcPrChange>
          </w:tcPr>
          <w:p w14:paraId="3FBAC775" w14:textId="77777777" w:rsidR="001E0D07" w:rsidRDefault="001E0D07" w:rsidP="001E0D07">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401" w:author="Amit Popat" w:date="2022-07-11T09:49:00Z">
              <w:tcPr>
                <w:tcW w:w="4320" w:type="dxa"/>
                <w:tcBorders>
                  <w:top w:val="dotted" w:sz="4" w:space="0" w:color="auto"/>
                  <w:left w:val="nil"/>
                  <w:bottom w:val="dotted" w:sz="4" w:space="0" w:color="auto"/>
                  <w:right w:val="nil"/>
                </w:tcBorders>
                <w:shd w:val="clear" w:color="auto" w:fill="FFFFFF"/>
              </w:tcPr>
            </w:tcPrChange>
          </w:tcPr>
          <w:p w14:paraId="7B82B967" w14:textId="77777777" w:rsidR="001E0D07" w:rsidRDefault="001E0D07" w:rsidP="001E0D07">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Change w:id="1402" w:author="Amit Popat" w:date="2022-07-11T09:49:00Z">
              <w:tcPr>
                <w:tcW w:w="864" w:type="dxa"/>
                <w:tcBorders>
                  <w:top w:val="dotted" w:sz="4" w:space="0" w:color="auto"/>
                  <w:left w:val="nil"/>
                  <w:bottom w:val="dotted" w:sz="4" w:space="0" w:color="auto"/>
                  <w:right w:val="nil"/>
                </w:tcBorders>
                <w:shd w:val="clear" w:color="auto" w:fill="FFFFFF"/>
              </w:tcPr>
            </w:tcPrChange>
          </w:tcPr>
          <w:p w14:paraId="610FA5D1"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03" w:author="Amit Popat" w:date="2022-07-11T09:49:00Z">
              <w:tcPr>
                <w:tcW w:w="1008" w:type="dxa"/>
                <w:tcBorders>
                  <w:top w:val="dotted" w:sz="4" w:space="0" w:color="auto"/>
                  <w:left w:val="nil"/>
                  <w:bottom w:val="dotted" w:sz="4" w:space="0" w:color="auto"/>
                  <w:right w:val="nil"/>
                </w:tcBorders>
                <w:shd w:val="clear" w:color="auto" w:fill="FFFFFF"/>
              </w:tcPr>
            </w:tcPrChange>
          </w:tcPr>
          <w:p w14:paraId="30593771" w14:textId="77777777" w:rsidR="001E0D07" w:rsidRDefault="001E0D07" w:rsidP="001E0D07">
            <w:pPr>
              <w:pStyle w:val="MsgTableBody"/>
              <w:jc w:val="center"/>
              <w:rPr>
                <w:noProof/>
              </w:rPr>
            </w:pPr>
          </w:p>
        </w:tc>
      </w:tr>
      <w:tr w:rsidR="001E0D07" w:rsidRPr="00573AF5" w14:paraId="16954E60" w14:textId="77777777" w:rsidTr="001E0D07">
        <w:trPr>
          <w:jc w:val="center"/>
          <w:trPrChange w:id="140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405" w:author="Amit Popat" w:date="2022-07-11T09:49:00Z">
              <w:tcPr>
                <w:tcW w:w="2880" w:type="dxa"/>
                <w:tcBorders>
                  <w:top w:val="dotted" w:sz="4" w:space="0" w:color="auto"/>
                  <w:left w:val="nil"/>
                  <w:bottom w:val="dotted" w:sz="4" w:space="0" w:color="auto"/>
                  <w:right w:val="nil"/>
                </w:tcBorders>
                <w:shd w:val="clear" w:color="auto" w:fill="FFFFFF"/>
              </w:tcPr>
            </w:tcPrChange>
          </w:tcPr>
          <w:p w14:paraId="3A3017D7" w14:textId="77777777" w:rsidR="001E0D07" w:rsidRDefault="001E0D07" w:rsidP="001E0D07">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Change w:id="1406" w:author="Amit Popat" w:date="2022-07-11T09:49:00Z">
              <w:tcPr>
                <w:tcW w:w="4320" w:type="dxa"/>
                <w:tcBorders>
                  <w:top w:val="dotted" w:sz="4" w:space="0" w:color="auto"/>
                  <w:left w:val="nil"/>
                  <w:bottom w:val="dotted" w:sz="4" w:space="0" w:color="auto"/>
                  <w:right w:val="nil"/>
                </w:tcBorders>
                <w:shd w:val="clear" w:color="auto" w:fill="FFFFFF"/>
              </w:tcPr>
            </w:tcPrChange>
          </w:tcPr>
          <w:p w14:paraId="620F739D" w14:textId="77777777" w:rsidR="001E0D07" w:rsidRDefault="001E0D07" w:rsidP="001E0D07">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Change w:id="1407" w:author="Amit Popat" w:date="2022-07-11T09:49:00Z">
              <w:tcPr>
                <w:tcW w:w="864" w:type="dxa"/>
                <w:tcBorders>
                  <w:top w:val="dotted" w:sz="4" w:space="0" w:color="auto"/>
                  <w:left w:val="nil"/>
                  <w:bottom w:val="dotted" w:sz="4" w:space="0" w:color="auto"/>
                  <w:right w:val="nil"/>
                </w:tcBorders>
                <w:shd w:val="clear" w:color="auto" w:fill="FFFFFF"/>
              </w:tcPr>
            </w:tcPrChange>
          </w:tcPr>
          <w:p w14:paraId="05D32614"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08" w:author="Amit Popat" w:date="2022-07-11T09:49:00Z">
              <w:tcPr>
                <w:tcW w:w="1008" w:type="dxa"/>
                <w:tcBorders>
                  <w:top w:val="dotted" w:sz="4" w:space="0" w:color="auto"/>
                  <w:left w:val="nil"/>
                  <w:bottom w:val="dotted" w:sz="4" w:space="0" w:color="auto"/>
                  <w:right w:val="nil"/>
                </w:tcBorders>
                <w:shd w:val="clear" w:color="auto" w:fill="FFFFFF"/>
              </w:tcPr>
            </w:tcPrChange>
          </w:tcPr>
          <w:p w14:paraId="10689127" w14:textId="77777777" w:rsidR="001E0D07" w:rsidRDefault="001E0D07" w:rsidP="001E0D07">
            <w:pPr>
              <w:pStyle w:val="MsgTableBody"/>
              <w:jc w:val="center"/>
              <w:rPr>
                <w:noProof/>
              </w:rPr>
            </w:pPr>
          </w:p>
        </w:tc>
      </w:tr>
      <w:tr w:rsidR="001E0D07" w:rsidRPr="00573AF5" w14:paraId="325EC685" w14:textId="77777777" w:rsidTr="001E0D07">
        <w:trPr>
          <w:jc w:val="center"/>
          <w:trPrChange w:id="140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410" w:author="Amit Popat" w:date="2022-07-11T09:49:00Z">
              <w:tcPr>
                <w:tcW w:w="2880" w:type="dxa"/>
                <w:tcBorders>
                  <w:top w:val="dotted" w:sz="4" w:space="0" w:color="auto"/>
                  <w:left w:val="nil"/>
                  <w:bottom w:val="dotted" w:sz="4" w:space="0" w:color="auto"/>
                  <w:right w:val="nil"/>
                </w:tcBorders>
                <w:shd w:val="clear" w:color="auto" w:fill="FFFFFF"/>
              </w:tcPr>
            </w:tcPrChange>
          </w:tcPr>
          <w:p w14:paraId="78EC7E1B" w14:textId="77777777" w:rsidR="001E0D07" w:rsidRDefault="001E0D07" w:rsidP="001E0D07">
            <w:pPr>
              <w:pStyle w:val="MsgTableBody"/>
              <w:rPr>
                <w:noProof/>
              </w:rPr>
            </w:pPr>
            <w:r>
              <w:rPr>
                <w:noProof/>
              </w:rPr>
              <w:t xml:space="preserve">    OBR</w:t>
            </w:r>
          </w:p>
        </w:tc>
        <w:tc>
          <w:tcPr>
            <w:tcW w:w="4321" w:type="dxa"/>
            <w:tcBorders>
              <w:top w:val="dotted" w:sz="4" w:space="0" w:color="auto"/>
              <w:left w:val="nil"/>
              <w:bottom w:val="dotted" w:sz="4" w:space="0" w:color="auto"/>
              <w:right w:val="nil"/>
            </w:tcBorders>
            <w:shd w:val="clear" w:color="auto" w:fill="FFFFFF"/>
            <w:tcPrChange w:id="1411" w:author="Amit Popat" w:date="2022-07-11T09:49:00Z">
              <w:tcPr>
                <w:tcW w:w="4320" w:type="dxa"/>
                <w:tcBorders>
                  <w:top w:val="dotted" w:sz="4" w:space="0" w:color="auto"/>
                  <w:left w:val="nil"/>
                  <w:bottom w:val="dotted" w:sz="4" w:space="0" w:color="auto"/>
                  <w:right w:val="nil"/>
                </w:tcBorders>
                <w:shd w:val="clear" w:color="auto" w:fill="FFFFFF"/>
              </w:tcPr>
            </w:tcPrChange>
          </w:tcPr>
          <w:p w14:paraId="23AECBB8" w14:textId="77777777" w:rsidR="001E0D07" w:rsidRDefault="001E0D07" w:rsidP="001E0D07">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Change w:id="1412" w:author="Amit Popat" w:date="2022-07-11T09:49:00Z">
              <w:tcPr>
                <w:tcW w:w="864" w:type="dxa"/>
                <w:tcBorders>
                  <w:top w:val="dotted" w:sz="4" w:space="0" w:color="auto"/>
                  <w:left w:val="nil"/>
                  <w:bottom w:val="dotted" w:sz="4" w:space="0" w:color="auto"/>
                  <w:right w:val="nil"/>
                </w:tcBorders>
                <w:shd w:val="clear" w:color="auto" w:fill="FFFFFF"/>
              </w:tcPr>
            </w:tcPrChange>
          </w:tcPr>
          <w:p w14:paraId="03CA19B4"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13" w:author="Amit Popat" w:date="2022-07-11T09:49:00Z">
              <w:tcPr>
                <w:tcW w:w="1008" w:type="dxa"/>
                <w:tcBorders>
                  <w:top w:val="dotted" w:sz="4" w:space="0" w:color="auto"/>
                  <w:left w:val="nil"/>
                  <w:bottom w:val="dotted" w:sz="4" w:space="0" w:color="auto"/>
                  <w:right w:val="nil"/>
                </w:tcBorders>
                <w:shd w:val="clear" w:color="auto" w:fill="FFFFFF"/>
              </w:tcPr>
            </w:tcPrChange>
          </w:tcPr>
          <w:p w14:paraId="7B48C948" w14:textId="77777777" w:rsidR="001E0D07" w:rsidRDefault="001E0D07" w:rsidP="001E0D07">
            <w:pPr>
              <w:pStyle w:val="MsgTableBody"/>
              <w:jc w:val="center"/>
              <w:rPr>
                <w:noProof/>
              </w:rPr>
            </w:pPr>
            <w:r>
              <w:rPr>
                <w:noProof/>
              </w:rPr>
              <w:t>4</w:t>
            </w:r>
          </w:p>
        </w:tc>
      </w:tr>
      <w:tr w:rsidR="001E0D07" w:rsidRPr="00573AF5" w14:paraId="136F7D97" w14:textId="77777777" w:rsidTr="001E0D07">
        <w:trPr>
          <w:jc w:val="center"/>
          <w:trPrChange w:id="141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415" w:author="Amit Popat" w:date="2022-07-11T09:49:00Z">
              <w:tcPr>
                <w:tcW w:w="2880" w:type="dxa"/>
                <w:tcBorders>
                  <w:top w:val="dotted" w:sz="4" w:space="0" w:color="auto"/>
                  <w:left w:val="nil"/>
                  <w:bottom w:val="dotted" w:sz="4" w:space="0" w:color="auto"/>
                  <w:right w:val="nil"/>
                </w:tcBorders>
                <w:shd w:val="clear" w:color="auto" w:fill="FFFFFF"/>
              </w:tcPr>
            </w:tcPrChange>
          </w:tcPr>
          <w:p w14:paraId="78F29D6D" w14:textId="77777777" w:rsidR="001E0D07" w:rsidRDefault="001E0D07" w:rsidP="001E0D07">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1416" w:author="Amit Popat" w:date="2022-07-11T09:49:00Z">
              <w:tcPr>
                <w:tcW w:w="4320" w:type="dxa"/>
                <w:tcBorders>
                  <w:top w:val="dotted" w:sz="4" w:space="0" w:color="auto"/>
                  <w:left w:val="nil"/>
                  <w:bottom w:val="dotted" w:sz="4" w:space="0" w:color="auto"/>
                  <w:right w:val="nil"/>
                </w:tcBorders>
                <w:shd w:val="clear" w:color="auto" w:fill="FFFFFF"/>
              </w:tcPr>
            </w:tcPrChange>
          </w:tcPr>
          <w:p w14:paraId="0E8E58E2" w14:textId="77777777" w:rsidR="001E0D07" w:rsidRDefault="001E0D07" w:rsidP="001E0D0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1417" w:author="Amit Popat" w:date="2022-07-11T09:49:00Z">
              <w:tcPr>
                <w:tcW w:w="864" w:type="dxa"/>
                <w:tcBorders>
                  <w:top w:val="dotted" w:sz="4" w:space="0" w:color="auto"/>
                  <w:left w:val="nil"/>
                  <w:bottom w:val="dotted" w:sz="4" w:space="0" w:color="auto"/>
                  <w:right w:val="nil"/>
                </w:tcBorders>
                <w:shd w:val="clear" w:color="auto" w:fill="FFFFFF"/>
              </w:tcPr>
            </w:tcPrChange>
          </w:tcPr>
          <w:p w14:paraId="05F49A5D"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18" w:author="Amit Popat" w:date="2022-07-11T09:49:00Z">
              <w:tcPr>
                <w:tcW w:w="1008" w:type="dxa"/>
                <w:tcBorders>
                  <w:top w:val="dotted" w:sz="4" w:space="0" w:color="auto"/>
                  <w:left w:val="nil"/>
                  <w:bottom w:val="dotted" w:sz="4" w:space="0" w:color="auto"/>
                  <w:right w:val="nil"/>
                </w:tcBorders>
                <w:shd w:val="clear" w:color="auto" w:fill="FFFFFF"/>
              </w:tcPr>
            </w:tcPrChange>
          </w:tcPr>
          <w:p w14:paraId="13D2A779" w14:textId="77777777" w:rsidR="001E0D07" w:rsidRDefault="001E0D07" w:rsidP="001E0D07">
            <w:pPr>
              <w:pStyle w:val="MsgTableBody"/>
              <w:jc w:val="center"/>
              <w:rPr>
                <w:noProof/>
              </w:rPr>
            </w:pPr>
            <w:r>
              <w:rPr>
                <w:noProof/>
              </w:rPr>
              <w:t>7</w:t>
            </w:r>
          </w:p>
        </w:tc>
      </w:tr>
      <w:tr w:rsidR="001E0D07" w:rsidRPr="00573AF5" w14:paraId="792B7152" w14:textId="77777777" w:rsidTr="001E0D07">
        <w:trPr>
          <w:jc w:val="center"/>
          <w:trPrChange w:id="141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420" w:author="Amit Popat" w:date="2022-07-11T09:49:00Z">
              <w:tcPr>
                <w:tcW w:w="2880" w:type="dxa"/>
                <w:tcBorders>
                  <w:top w:val="dotted" w:sz="4" w:space="0" w:color="auto"/>
                  <w:left w:val="nil"/>
                  <w:bottom w:val="dotted" w:sz="4" w:space="0" w:color="auto"/>
                  <w:right w:val="nil"/>
                </w:tcBorders>
                <w:shd w:val="clear" w:color="auto" w:fill="FFFFFF"/>
              </w:tcPr>
            </w:tcPrChange>
          </w:tcPr>
          <w:p w14:paraId="3731B8E9" w14:textId="77777777" w:rsidR="001E0D07" w:rsidRDefault="001E0D07" w:rsidP="001E0D07">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1421" w:author="Amit Popat" w:date="2022-07-11T09:49:00Z">
              <w:tcPr>
                <w:tcW w:w="4320" w:type="dxa"/>
                <w:tcBorders>
                  <w:top w:val="dotted" w:sz="4" w:space="0" w:color="auto"/>
                  <w:left w:val="nil"/>
                  <w:bottom w:val="dotted" w:sz="4" w:space="0" w:color="auto"/>
                  <w:right w:val="nil"/>
                </w:tcBorders>
                <w:shd w:val="clear" w:color="auto" w:fill="FFFFFF"/>
              </w:tcPr>
            </w:tcPrChange>
          </w:tcPr>
          <w:p w14:paraId="098F9F2F" w14:textId="77777777" w:rsidR="001E0D07" w:rsidRDefault="001E0D07" w:rsidP="001E0D07">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Change w:id="1422" w:author="Amit Popat" w:date="2022-07-11T09:49:00Z">
              <w:tcPr>
                <w:tcW w:w="864" w:type="dxa"/>
                <w:tcBorders>
                  <w:top w:val="dotted" w:sz="4" w:space="0" w:color="auto"/>
                  <w:left w:val="nil"/>
                  <w:bottom w:val="dotted" w:sz="4" w:space="0" w:color="auto"/>
                  <w:right w:val="nil"/>
                </w:tcBorders>
                <w:shd w:val="clear" w:color="auto" w:fill="FFFFFF"/>
              </w:tcPr>
            </w:tcPrChange>
          </w:tcPr>
          <w:p w14:paraId="65DA8E10"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23" w:author="Amit Popat" w:date="2022-07-11T09:49:00Z">
              <w:tcPr>
                <w:tcW w:w="1008" w:type="dxa"/>
                <w:tcBorders>
                  <w:top w:val="dotted" w:sz="4" w:space="0" w:color="auto"/>
                  <w:left w:val="nil"/>
                  <w:bottom w:val="dotted" w:sz="4" w:space="0" w:color="auto"/>
                  <w:right w:val="nil"/>
                </w:tcBorders>
                <w:shd w:val="clear" w:color="auto" w:fill="FFFFFF"/>
              </w:tcPr>
            </w:tcPrChange>
          </w:tcPr>
          <w:p w14:paraId="0C88DA4D" w14:textId="77777777" w:rsidR="001E0D07" w:rsidRDefault="001E0D07" w:rsidP="001E0D07">
            <w:pPr>
              <w:pStyle w:val="MsgTableBody"/>
              <w:jc w:val="center"/>
              <w:rPr>
                <w:noProof/>
              </w:rPr>
            </w:pPr>
            <w:r>
              <w:rPr>
                <w:noProof/>
              </w:rPr>
              <w:t>2</w:t>
            </w:r>
          </w:p>
        </w:tc>
      </w:tr>
      <w:tr w:rsidR="001E0D07" w:rsidRPr="00573AF5" w14:paraId="78DD6F55" w14:textId="77777777" w:rsidTr="001E0D07">
        <w:trPr>
          <w:jc w:val="center"/>
          <w:trPrChange w:id="142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425" w:author="Amit Popat" w:date="2022-07-11T09:49:00Z">
              <w:tcPr>
                <w:tcW w:w="2880" w:type="dxa"/>
                <w:tcBorders>
                  <w:top w:val="dotted" w:sz="4" w:space="0" w:color="auto"/>
                  <w:left w:val="nil"/>
                  <w:bottom w:val="dotted" w:sz="4" w:space="0" w:color="auto"/>
                  <w:right w:val="nil"/>
                </w:tcBorders>
                <w:shd w:val="clear" w:color="auto" w:fill="FFFFFF"/>
              </w:tcPr>
            </w:tcPrChange>
          </w:tcPr>
          <w:p w14:paraId="12A73D38" w14:textId="77777777" w:rsidR="001E0D07" w:rsidRDefault="001E0D07" w:rsidP="001E0D07">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Change w:id="1426" w:author="Amit Popat" w:date="2022-07-11T09:49:00Z">
              <w:tcPr>
                <w:tcW w:w="4320" w:type="dxa"/>
                <w:tcBorders>
                  <w:top w:val="dotted" w:sz="4" w:space="0" w:color="auto"/>
                  <w:left w:val="nil"/>
                  <w:bottom w:val="dotted" w:sz="4" w:space="0" w:color="auto"/>
                  <w:right w:val="nil"/>
                </w:tcBorders>
                <w:shd w:val="clear" w:color="auto" w:fill="FFFFFF"/>
              </w:tcPr>
            </w:tcPrChange>
          </w:tcPr>
          <w:p w14:paraId="34E44C82" w14:textId="77777777" w:rsidR="001E0D07" w:rsidRDefault="001E0D07" w:rsidP="001E0D07">
            <w:pPr>
              <w:pStyle w:val="MsgTableBody"/>
              <w:rPr>
                <w:noProof/>
              </w:rPr>
            </w:pPr>
            <w:r>
              <w:rPr>
                <w:noProof/>
              </w:rPr>
              <w:t>--- RESULTS begin</w:t>
            </w:r>
          </w:p>
        </w:tc>
        <w:tc>
          <w:tcPr>
            <w:tcW w:w="864" w:type="dxa"/>
            <w:tcBorders>
              <w:top w:val="dotted" w:sz="4" w:space="0" w:color="auto"/>
              <w:left w:val="nil"/>
              <w:bottom w:val="dotted" w:sz="4" w:space="0" w:color="auto"/>
              <w:right w:val="nil"/>
            </w:tcBorders>
            <w:shd w:val="clear" w:color="auto" w:fill="FFFFFF"/>
            <w:tcPrChange w:id="1427" w:author="Amit Popat" w:date="2022-07-11T09:49:00Z">
              <w:tcPr>
                <w:tcW w:w="864" w:type="dxa"/>
                <w:tcBorders>
                  <w:top w:val="dotted" w:sz="4" w:space="0" w:color="auto"/>
                  <w:left w:val="nil"/>
                  <w:bottom w:val="dotted" w:sz="4" w:space="0" w:color="auto"/>
                  <w:right w:val="nil"/>
                </w:tcBorders>
                <w:shd w:val="clear" w:color="auto" w:fill="FFFFFF"/>
              </w:tcPr>
            </w:tcPrChange>
          </w:tcPr>
          <w:p w14:paraId="3557F5C9"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28" w:author="Amit Popat" w:date="2022-07-11T09:49:00Z">
              <w:tcPr>
                <w:tcW w:w="1008" w:type="dxa"/>
                <w:tcBorders>
                  <w:top w:val="dotted" w:sz="4" w:space="0" w:color="auto"/>
                  <w:left w:val="nil"/>
                  <w:bottom w:val="dotted" w:sz="4" w:space="0" w:color="auto"/>
                  <w:right w:val="nil"/>
                </w:tcBorders>
                <w:shd w:val="clear" w:color="auto" w:fill="FFFFFF"/>
              </w:tcPr>
            </w:tcPrChange>
          </w:tcPr>
          <w:p w14:paraId="0A7D02B4" w14:textId="77777777" w:rsidR="001E0D07" w:rsidRDefault="001E0D07" w:rsidP="001E0D07">
            <w:pPr>
              <w:pStyle w:val="MsgTableBody"/>
              <w:jc w:val="center"/>
              <w:rPr>
                <w:noProof/>
              </w:rPr>
            </w:pPr>
          </w:p>
        </w:tc>
      </w:tr>
      <w:tr w:rsidR="001E0D07" w:rsidRPr="00573AF5" w14:paraId="1B38D0E7" w14:textId="77777777" w:rsidTr="001E0D07">
        <w:trPr>
          <w:jc w:val="center"/>
          <w:trPrChange w:id="142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430" w:author="Amit Popat" w:date="2022-07-11T09:49:00Z">
              <w:tcPr>
                <w:tcW w:w="2880" w:type="dxa"/>
                <w:tcBorders>
                  <w:top w:val="dotted" w:sz="4" w:space="0" w:color="auto"/>
                  <w:left w:val="nil"/>
                  <w:bottom w:val="dotted" w:sz="4" w:space="0" w:color="auto"/>
                  <w:right w:val="nil"/>
                </w:tcBorders>
                <w:shd w:val="clear" w:color="auto" w:fill="FFFFFF"/>
              </w:tcPr>
            </w:tcPrChange>
          </w:tcPr>
          <w:p w14:paraId="6204F5B4" w14:textId="77777777" w:rsidR="001E0D07" w:rsidRDefault="001E0D07" w:rsidP="001E0D07">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1431" w:author="Amit Popat" w:date="2022-07-11T09:49:00Z">
              <w:tcPr>
                <w:tcW w:w="4320" w:type="dxa"/>
                <w:tcBorders>
                  <w:top w:val="dotted" w:sz="4" w:space="0" w:color="auto"/>
                  <w:left w:val="nil"/>
                  <w:bottom w:val="dotted" w:sz="4" w:space="0" w:color="auto"/>
                  <w:right w:val="nil"/>
                </w:tcBorders>
                <w:shd w:val="clear" w:color="auto" w:fill="FFFFFF"/>
              </w:tcPr>
            </w:tcPrChange>
          </w:tcPr>
          <w:p w14:paraId="7352F4E5" w14:textId="77777777" w:rsidR="001E0D07" w:rsidRDefault="001E0D07" w:rsidP="001E0D07">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1432" w:author="Amit Popat" w:date="2022-07-11T09:49:00Z">
              <w:tcPr>
                <w:tcW w:w="864" w:type="dxa"/>
                <w:tcBorders>
                  <w:top w:val="dotted" w:sz="4" w:space="0" w:color="auto"/>
                  <w:left w:val="nil"/>
                  <w:bottom w:val="dotted" w:sz="4" w:space="0" w:color="auto"/>
                  <w:right w:val="nil"/>
                </w:tcBorders>
                <w:shd w:val="clear" w:color="auto" w:fill="FFFFFF"/>
              </w:tcPr>
            </w:tcPrChange>
          </w:tcPr>
          <w:p w14:paraId="5089F4B8"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33" w:author="Amit Popat" w:date="2022-07-11T09:49:00Z">
              <w:tcPr>
                <w:tcW w:w="1008" w:type="dxa"/>
                <w:tcBorders>
                  <w:top w:val="dotted" w:sz="4" w:space="0" w:color="auto"/>
                  <w:left w:val="nil"/>
                  <w:bottom w:val="dotted" w:sz="4" w:space="0" w:color="auto"/>
                  <w:right w:val="nil"/>
                </w:tcBorders>
                <w:shd w:val="clear" w:color="auto" w:fill="FFFFFF"/>
              </w:tcPr>
            </w:tcPrChange>
          </w:tcPr>
          <w:p w14:paraId="577E16AD" w14:textId="77777777" w:rsidR="001E0D07" w:rsidRDefault="001E0D07" w:rsidP="001E0D07">
            <w:pPr>
              <w:pStyle w:val="MsgTableBody"/>
              <w:jc w:val="center"/>
              <w:rPr>
                <w:noProof/>
              </w:rPr>
            </w:pPr>
            <w:r>
              <w:rPr>
                <w:noProof/>
              </w:rPr>
              <w:t>7</w:t>
            </w:r>
          </w:p>
        </w:tc>
      </w:tr>
      <w:tr w:rsidR="001E0D07" w:rsidRPr="00573AF5" w14:paraId="3A17E5B1" w14:textId="77777777" w:rsidTr="001E0D07">
        <w:trPr>
          <w:jc w:val="center"/>
          <w:trPrChange w:id="143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435" w:author="Amit Popat" w:date="2022-07-11T09:49:00Z">
              <w:tcPr>
                <w:tcW w:w="2880" w:type="dxa"/>
                <w:tcBorders>
                  <w:top w:val="dotted" w:sz="4" w:space="0" w:color="auto"/>
                  <w:left w:val="nil"/>
                  <w:bottom w:val="dotted" w:sz="4" w:space="0" w:color="auto"/>
                  <w:right w:val="nil"/>
                </w:tcBorders>
                <w:shd w:val="clear" w:color="auto" w:fill="FFFFFF"/>
              </w:tcPr>
            </w:tcPrChange>
          </w:tcPr>
          <w:p w14:paraId="6DB2F087" w14:textId="77777777" w:rsidR="001E0D07" w:rsidRDefault="001E0D07" w:rsidP="001E0D07">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1436" w:author="Amit Popat" w:date="2022-07-11T09:49:00Z">
              <w:tcPr>
                <w:tcW w:w="4320" w:type="dxa"/>
                <w:tcBorders>
                  <w:top w:val="dotted" w:sz="4" w:space="0" w:color="auto"/>
                  <w:left w:val="nil"/>
                  <w:bottom w:val="dotted" w:sz="4" w:space="0" w:color="auto"/>
                  <w:right w:val="nil"/>
                </w:tcBorders>
                <w:shd w:val="clear" w:color="auto" w:fill="FFFFFF"/>
              </w:tcPr>
            </w:tcPrChange>
          </w:tcPr>
          <w:p w14:paraId="04C2573E" w14:textId="77777777" w:rsidR="001E0D07" w:rsidRDefault="001E0D07" w:rsidP="001E0D0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1437" w:author="Amit Popat" w:date="2022-07-11T09:49:00Z">
              <w:tcPr>
                <w:tcW w:w="864" w:type="dxa"/>
                <w:tcBorders>
                  <w:top w:val="dotted" w:sz="4" w:space="0" w:color="auto"/>
                  <w:left w:val="nil"/>
                  <w:bottom w:val="dotted" w:sz="4" w:space="0" w:color="auto"/>
                  <w:right w:val="nil"/>
                </w:tcBorders>
                <w:shd w:val="clear" w:color="auto" w:fill="FFFFFF"/>
              </w:tcPr>
            </w:tcPrChange>
          </w:tcPr>
          <w:p w14:paraId="2E99A417"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38" w:author="Amit Popat" w:date="2022-07-11T09:49:00Z">
              <w:tcPr>
                <w:tcW w:w="1008" w:type="dxa"/>
                <w:tcBorders>
                  <w:top w:val="dotted" w:sz="4" w:space="0" w:color="auto"/>
                  <w:left w:val="nil"/>
                  <w:bottom w:val="dotted" w:sz="4" w:space="0" w:color="auto"/>
                  <w:right w:val="nil"/>
                </w:tcBorders>
                <w:shd w:val="clear" w:color="auto" w:fill="FFFFFF"/>
              </w:tcPr>
            </w:tcPrChange>
          </w:tcPr>
          <w:p w14:paraId="5738D388" w14:textId="77777777" w:rsidR="001E0D07" w:rsidRDefault="001E0D07" w:rsidP="001E0D07">
            <w:pPr>
              <w:pStyle w:val="MsgTableBody"/>
              <w:jc w:val="center"/>
              <w:rPr>
                <w:noProof/>
              </w:rPr>
            </w:pPr>
            <w:r>
              <w:rPr>
                <w:noProof/>
              </w:rPr>
              <w:t>7</w:t>
            </w:r>
          </w:p>
        </w:tc>
      </w:tr>
      <w:tr w:rsidR="001E0D07" w:rsidRPr="00573AF5" w14:paraId="77D672C3" w14:textId="77777777" w:rsidTr="001E0D07">
        <w:trPr>
          <w:jc w:val="center"/>
          <w:trPrChange w:id="143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440" w:author="Amit Popat" w:date="2022-07-11T09:49:00Z">
              <w:tcPr>
                <w:tcW w:w="2880" w:type="dxa"/>
                <w:tcBorders>
                  <w:top w:val="dotted" w:sz="4" w:space="0" w:color="auto"/>
                  <w:left w:val="nil"/>
                  <w:bottom w:val="dotted" w:sz="4" w:space="0" w:color="auto"/>
                  <w:right w:val="nil"/>
                </w:tcBorders>
                <w:shd w:val="clear" w:color="auto" w:fill="FFFFFF"/>
              </w:tcPr>
            </w:tcPrChange>
          </w:tcPr>
          <w:p w14:paraId="41D3969C" w14:textId="77777777" w:rsidR="001E0D07" w:rsidRDefault="001E0D07" w:rsidP="001E0D07">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1441" w:author="Amit Popat" w:date="2022-07-11T09:49:00Z">
              <w:tcPr>
                <w:tcW w:w="4320" w:type="dxa"/>
                <w:tcBorders>
                  <w:top w:val="dotted" w:sz="4" w:space="0" w:color="auto"/>
                  <w:left w:val="nil"/>
                  <w:bottom w:val="dotted" w:sz="4" w:space="0" w:color="auto"/>
                  <w:right w:val="nil"/>
                </w:tcBorders>
                <w:shd w:val="clear" w:color="auto" w:fill="FFFFFF"/>
              </w:tcPr>
            </w:tcPrChange>
          </w:tcPr>
          <w:p w14:paraId="6D45BA4F" w14:textId="77777777" w:rsidR="001E0D07" w:rsidRDefault="001E0D07" w:rsidP="001E0D07">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Change w:id="1442" w:author="Amit Popat" w:date="2022-07-11T09:49:00Z">
              <w:tcPr>
                <w:tcW w:w="864" w:type="dxa"/>
                <w:tcBorders>
                  <w:top w:val="dotted" w:sz="4" w:space="0" w:color="auto"/>
                  <w:left w:val="nil"/>
                  <w:bottom w:val="dotted" w:sz="4" w:space="0" w:color="auto"/>
                  <w:right w:val="nil"/>
                </w:tcBorders>
                <w:shd w:val="clear" w:color="auto" w:fill="FFFFFF"/>
              </w:tcPr>
            </w:tcPrChange>
          </w:tcPr>
          <w:p w14:paraId="27094829"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43" w:author="Amit Popat" w:date="2022-07-11T09:49:00Z">
              <w:tcPr>
                <w:tcW w:w="1008" w:type="dxa"/>
                <w:tcBorders>
                  <w:top w:val="dotted" w:sz="4" w:space="0" w:color="auto"/>
                  <w:left w:val="nil"/>
                  <w:bottom w:val="dotted" w:sz="4" w:space="0" w:color="auto"/>
                  <w:right w:val="nil"/>
                </w:tcBorders>
                <w:shd w:val="clear" w:color="auto" w:fill="FFFFFF"/>
              </w:tcPr>
            </w:tcPrChange>
          </w:tcPr>
          <w:p w14:paraId="2A221042" w14:textId="77777777" w:rsidR="001E0D07" w:rsidRDefault="001E0D07" w:rsidP="001E0D07">
            <w:pPr>
              <w:pStyle w:val="MsgTableBody"/>
              <w:jc w:val="center"/>
              <w:rPr>
                <w:noProof/>
              </w:rPr>
            </w:pPr>
            <w:r>
              <w:rPr>
                <w:noProof/>
              </w:rPr>
              <w:t>2</w:t>
            </w:r>
          </w:p>
        </w:tc>
      </w:tr>
      <w:tr w:rsidR="001E0D07" w:rsidRPr="00573AF5" w14:paraId="2D8F1C5D" w14:textId="77777777" w:rsidTr="001E0D07">
        <w:trPr>
          <w:jc w:val="center"/>
          <w:trPrChange w:id="144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445" w:author="Amit Popat" w:date="2022-07-11T09:49:00Z">
              <w:tcPr>
                <w:tcW w:w="2880" w:type="dxa"/>
                <w:tcBorders>
                  <w:top w:val="dotted" w:sz="4" w:space="0" w:color="auto"/>
                  <w:left w:val="nil"/>
                  <w:bottom w:val="dotted" w:sz="4" w:space="0" w:color="auto"/>
                  <w:right w:val="nil"/>
                </w:tcBorders>
                <w:shd w:val="clear" w:color="auto" w:fill="FFFFFF"/>
              </w:tcPr>
            </w:tcPrChange>
          </w:tcPr>
          <w:p w14:paraId="78FDAB48" w14:textId="77777777" w:rsidR="001E0D07" w:rsidRDefault="001E0D07" w:rsidP="001E0D07">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Change w:id="1446" w:author="Amit Popat" w:date="2022-07-11T09:49:00Z">
              <w:tcPr>
                <w:tcW w:w="4320" w:type="dxa"/>
                <w:tcBorders>
                  <w:top w:val="dotted" w:sz="4" w:space="0" w:color="auto"/>
                  <w:left w:val="nil"/>
                  <w:bottom w:val="dotted" w:sz="4" w:space="0" w:color="auto"/>
                  <w:right w:val="nil"/>
                </w:tcBorders>
                <w:shd w:val="clear" w:color="auto" w:fill="FFFFFF"/>
              </w:tcPr>
            </w:tcPrChange>
          </w:tcPr>
          <w:p w14:paraId="36A0E085" w14:textId="77777777" w:rsidR="001E0D07" w:rsidRDefault="001E0D07" w:rsidP="001E0D07">
            <w:pPr>
              <w:pStyle w:val="MsgTableBody"/>
              <w:rPr>
                <w:noProof/>
              </w:rPr>
            </w:pPr>
            <w:r>
              <w:rPr>
                <w:noProof/>
              </w:rPr>
              <w:t>--- RESULTS end</w:t>
            </w:r>
          </w:p>
        </w:tc>
        <w:tc>
          <w:tcPr>
            <w:tcW w:w="864" w:type="dxa"/>
            <w:tcBorders>
              <w:top w:val="dotted" w:sz="4" w:space="0" w:color="auto"/>
              <w:left w:val="nil"/>
              <w:bottom w:val="dotted" w:sz="4" w:space="0" w:color="auto"/>
              <w:right w:val="nil"/>
            </w:tcBorders>
            <w:shd w:val="clear" w:color="auto" w:fill="FFFFFF"/>
            <w:tcPrChange w:id="1447" w:author="Amit Popat" w:date="2022-07-11T09:49:00Z">
              <w:tcPr>
                <w:tcW w:w="864" w:type="dxa"/>
                <w:tcBorders>
                  <w:top w:val="dotted" w:sz="4" w:space="0" w:color="auto"/>
                  <w:left w:val="nil"/>
                  <w:bottom w:val="dotted" w:sz="4" w:space="0" w:color="auto"/>
                  <w:right w:val="nil"/>
                </w:tcBorders>
                <w:shd w:val="clear" w:color="auto" w:fill="FFFFFF"/>
              </w:tcPr>
            </w:tcPrChange>
          </w:tcPr>
          <w:p w14:paraId="54D20F6E"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48" w:author="Amit Popat" w:date="2022-07-11T09:49:00Z">
              <w:tcPr>
                <w:tcW w:w="1008" w:type="dxa"/>
                <w:tcBorders>
                  <w:top w:val="dotted" w:sz="4" w:space="0" w:color="auto"/>
                  <w:left w:val="nil"/>
                  <w:bottom w:val="dotted" w:sz="4" w:space="0" w:color="auto"/>
                  <w:right w:val="nil"/>
                </w:tcBorders>
                <w:shd w:val="clear" w:color="auto" w:fill="FFFFFF"/>
              </w:tcPr>
            </w:tcPrChange>
          </w:tcPr>
          <w:p w14:paraId="19A6C2E2" w14:textId="77777777" w:rsidR="001E0D07" w:rsidRDefault="001E0D07" w:rsidP="001E0D07">
            <w:pPr>
              <w:pStyle w:val="MsgTableBody"/>
              <w:jc w:val="center"/>
              <w:rPr>
                <w:noProof/>
              </w:rPr>
            </w:pPr>
          </w:p>
        </w:tc>
      </w:tr>
      <w:tr w:rsidR="001E0D07" w:rsidRPr="00573AF5" w14:paraId="635CE810" w14:textId="77777777" w:rsidTr="001E0D07">
        <w:trPr>
          <w:jc w:val="center"/>
          <w:trPrChange w:id="144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450" w:author="Amit Popat" w:date="2022-07-11T09:49:00Z">
              <w:tcPr>
                <w:tcW w:w="2880" w:type="dxa"/>
                <w:tcBorders>
                  <w:top w:val="dotted" w:sz="4" w:space="0" w:color="auto"/>
                  <w:left w:val="nil"/>
                  <w:bottom w:val="dotted" w:sz="4" w:space="0" w:color="auto"/>
                  <w:right w:val="nil"/>
                </w:tcBorders>
                <w:shd w:val="clear" w:color="auto" w:fill="FFFFFF"/>
              </w:tcPr>
            </w:tcPrChange>
          </w:tcPr>
          <w:p w14:paraId="663FE177" w14:textId="77777777" w:rsidR="001E0D07" w:rsidRDefault="001E0D07" w:rsidP="001E0D07">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Change w:id="1451" w:author="Amit Popat" w:date="2022-07-11T09:49:00Z">
              <w:tcPr>
                <w:tcW w:w="4320" w:type="dxa"/>
                <w:tcBorders>
                  <w:top w:val="dotted" w:sz="4" w:space="0" w:color="auto"/>
                  <w:left w:val="nil"/>
                  <w:bottom w:val="dotted" w:sz="4" w:space="0" w:color="auto"/>
                  <w:right w:val="nil"/>
                </w:tcBorders>
                <w:shd w:val="clear" w:color="auto" w:fill="FFFFFF"/>
              </w:tcPr>
            </w:tcPrChange>
          </w:tcPr>
          <w:p w14:paraId="3BB98F96" w14:textId="77777777" w:rsidR="001E0D07" w:rsidRDefault="001E0D07" w:rsidP="001E0D07">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Change w:id="1452" w:author="Amit Popat" w:date="2022-07-11T09:49:00Z">
              <w:tcPr>
                <w:tcW w:w="864" w:type="dxa"/>
                <w:tcBorders>
                  <w:top w:val="dotted" w:sz="4" w:space="0" w:color="auto"/>
                  <w:left w:val="nil"/>
                  <w:bottom w:val="dotted" w:sz="4" w:space="0" w:color="auto"/>
                  <w:right w:val="nil"/>
                </w:tcBorders>
                <w:shd w:val="clear" w:color="auto" w:fill="FFFFFF"/>
              </w:tcPr>
            </w:tcPrChange>
          </w:tcPr>
          <w:p w14:paraId="58C642E9"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53" w:author="Amit Popat" w:date="2022-07-11T09:49:00Z">
              <w:tcPr>
                <w:tcW w:w="1008" w:type="dxa"/>
                <w:tcBorders>
                  <w:top w:val="dotted" w:sz="4" w:space="0" w:color="auto"/>
                  <w:left w:val="nil"/>
                  <w:bottom w:val="dotted" w:sz="4" w:space="0" w:color="auto"/>
                  <w:right w:val="nil"/>
                </w:tcBorders>
                <w:shd w:val="clear" w:color="auto" w:fill="FFFFFF"/>
              </w:tcPr>
            </w:tcPrChange>
          </w:tcPr>
          <w:p w14:paraId="4901C12E" w14:textId="77777777" w:rsidR="001E0D07" w:rsidRDefault="001E0D07" w:rsidP="001E0D07">
            <w:pPr>
              <w:pStyle w:val="MsgTableBody"/>
              <w:jc w:val="center"/>
              <w:rPr>
                <w:noProof/>
              </w:rPr>
            </w:pPr>
          </w:p>
        </w:tc>
      </w:tr>
      <w:tr w:rsidR="001E0D07" w:rsidRPr="00573AF5" w14:paraId="4D1A67EA" w14:textId="77777777" w:rsidTr="001E0D07">
        <w:trPr>
          <w:jc w:val="center"/>
          <w:trPrChange w:id="145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455" w:author="Amit Popat" w:date="2022-07-11T09:49:00Z">
              <w:tcPr>
                <w:tcW w:w="2880" w:type="dxa"/>
                <w:tcBorders>
                  <w:top w:val="dotted" w:sz="4" w:space="0" w:color="auto"/>
                  <w:left w:val="nil"/>
                  <w:bottom w:val="dotted" w:sz="4" w:space="0" w:color="auto"/>
                  <w:right w:val="nil"/>
                </w:tcBorders>
                <w:shd w:val="clear" w:color="auto" w:fill="FFFFFF"/>
              </w:tcPr>
            </w:tcPrChange>
          </w:tcPr>
          <w:p w14:paraId="7E3F8C4B" w14:textId="77777777" w:rsidR="001E0D07" w:rsidRDefault="001E0D07" w:rsidP="001E0D07">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456" w:author="Amit Popat" w:date="2022-07-11T09:49:00Z">
              <w:tcPr>
                <w:tcW w:w="4320" w:type="dxa"/>
                <w:tcBorders>
                  <w:top w:val="dotted" w:sz="4" w:space="0" w:color="auto"/>
                  <w:left w:val="nil"/>
                  <w:bottom w:val="dotted" w:sz="4" w:space="0" w:color="auto"/>
                  <w:right w:val="nil"/>
                </w:tcBorders>
                <w:shd w:val="clear" w:color="auto" w:fill="FFFFFF"/>
              </w:tcPr>
            </w:tcPrChange>
          </w:tcPr>
          <w:p w14:paraId="66F61B52" w14:textId="77777777" w:rsidR="001E0D07" w:rsidRDefault="001E0D07" w:rsidP="001E0D07">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Change w:id="1457" w:author="Amit Popat" w:date="2022-07-11T09:49:00Z">
              <w:tcPr>
                <w:tcW w:w="864" w:type="dxa"/>
                <w:tcBorders>
                  <w:top w:val="dotted" w:sz="4" w:space="0" w:color="auto"/>
                  <w:left w:val="nil"/>
                  <w:bottom w:val="dotted" w:sz="4" w:space="0" w:color="auto"/>
                  <w:right w:val="nil"/>
                </w:tcBorders>
                <w:shd w:val="clear" w:color="auto" w:fill="FFFFFF"/>
              </w:tcPr>
            </w:tcPrChange>
          </w:tcPr>
          <w:p w14:paraId="0A82FF38"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58" w:author="Amit Popat" w:date="2022-07-11T09:49:00Z">
              <w:tcPr>
                <w:tcW w:w="1008" w:type="dxa"/>
                <w:tcBorders>
                  <w:top w:val="dotted" w:sz="4" w:space="0" w:color="auto"/>
                  <w:left w:val="nil"/>
                  <w:bottom w:val="dotted" w:sz="4" w:space="0" w:color="auto"/>
                  <w:right w:val="nil"/>
                </w:tcBorders>
                <w:shd w:val="clear" w:color="auto" w:fill="FFFFFF"/>
              </w:tcPr>
            </w:tcPrChange>
          </w:tcPr>
          <w:p w14:paraId="5E85C66F" w14:textId="77777777" w:rsidR="001E0D07" w:rsidRDefault="001E0D07" w:rsidP="001E0D07">
            <w:pPr>
              <w:pStyle w:val="MsgTableBody"/>
              <w:jc w:val="center"/>
              <w:rPr>
                <w:noProof/>
              </w:rPr>
            </w:pPr>
          </w:p>
        </w:tc>
      </w:tr>
      <w:tr w:rsidR="001E0D07" w:rsidRPr="00573AF5" w14:paraId="7B5CFE6F" w14:textId="77777777" w:rsidTr="001E0D07">
        <w:trPr>
          <w:jc w:val="center"/>
          <w:trPrChange w:id="145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460" w:author="Amit Popat" w:date="2022-07-11T09:49:00Z">
              <w:tcPr>
                <w:tcW w:w="2880" w:type="dxa"/>
                <w:tcBorders>
                  <w:top w:val="dotted" w:sz="4" w:space="0" w:color="auto"/>
                  <w:left w:val="nil"/>
                  <w:bottom w:val="dotted" w:sz="4" w:space="0" w:color="auto"/>
                  <w:right w:val="nil"/>
                </w:tcBorders>
                <w:shd w:val="clear" w:color="auto" w:fill="FFFFFF"/>
              </w:tcPr>
            </w:tcPrChange>
          </w:tcPr>
          <w:p w14:paraId="091162D0" w14:textId="77777777" w:rsidR="001E0D07" w:rsidRDefault="001E0D07" w:rsidP="001E0D07">
            <w:pPr>
              <w:pStyle w:val="MsgTableBody"/>
              <w:rPr>
                <w:noProof/>
              </w:rPr>
            </w:pPr>
            <w:r>
              <w:rPr>
                <w:noProof/>
              </w:rPr>
              <w:t xml:space="preserve">  PV1</w:t>
            </w:r>
          </w:p>
        </w:tc>
        <w:tc>
          <w:tcPr>
            <w:tcW w:w="4321" w:type="dxa"/>
            <w:tcBorders>
              <w:top w:val="dotted" w:sz="4" w:space="0" w:color="auto"/>
              <w:left w:val="nil"/>
              <w:bottom w:val="dotted" w:sz="4" w:space="0" w:color="auto"/>
              <w:right w:val="nil"/>
            </w:tcBorders>
            <w:shd w:val="clear" w:color="auto" w:fill="FFFFFF"/>
            <w:tcPrChange w:id="1461" w:author="Amit Popat" w:date="2022-07-11T09:49:00Z">
              <w:tcPr>
                <w:tcW w:w="4320" w:type="dxa"/>
                <w:tcBorders>
                  <w:top w:val="dotted" w:sz="4" w:space="0" w:color="auto"/>
                  <w:left w:val="nil"/>
                  <w:bottom w:val="dotted" w:sz="4" w:space="0" w:color="auto"/>
                  <w:right w:val="nil"/>
                </w:tcBorders>
                <w:shd w:val="clear" w:color="auto" w:fill="FFFFFF"/>
              </w:tcPr>
            </w:tcPrChange>
          </w:tcPr>
          <w:p w14:paraId="7B088121" w14:textId="77777777" w:rsidR="001E0D07" w:rsidRDefault="001E0D07" w:rsidP="001E0D07">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Change w:id="1462" w:author="Amit Popat" w:date="2022-07-11T09:49:00Z">
              <w:tcPr>
                <w:tcW w:w="864" w:type="dxa"/>
                <w:tcBorders>
                  <w:top w:val="dotted" w:sz="4" w:space="0" w:color="auto"/>
                  <w:left w:val="nil"/>
                  <w:bottom w:val="dotted" w:sz="4" w:space="0" w:color="auto"/>
                  <w:right w:val="nil"/>
                </w:tcBorders>
                <w:shd w:val="clear" w:color="auto" w:fill="FFFFFF"/>
              </w:tcPr>
            </w:tcPrChange>
          </w:tcPr>
          <w:p w14:paraId="104EB857"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63" w:author="Amit Popat" w:date="2022-07-11T09:49:00Z">
              <w:tcPr>
                <w:tcW w:w="1008" w:type="dxa"/>
                <w:tcBorders>
                  <w:top w:val="dotted" w:sz="4" w:space="0" w:color="auto"/>
                  <w:left w:val="nil"/>
                  <w:bottom w:val="dotted" w:sz="4" w:space="0" w:color="auto"/>
                  <w:right w:val="nil"/>
                </w:tcBorders>
                <w:shd w:val="clear" w:color="auto" w:fill="FFFFFF"/>
              </w:tcPr>
            </w:tcPrChange>
          </w:tcPr>
          <w:p w14:paraId="3702A411" w14:textId="77777777" w:rsidR="001E0D07" w:rsidRDefault="001E0D07" w:rsidP="001E0D07">
            <w:pPr>
              <w:pStyle w:val="MsgTableBody"/>
              <w:jc w:val="center"/>
              <w:rPr>
                <w:noProof/>
              </w:rPr>
            </w:pPr>
            <w:r>
              <w:rPr>
                <w:noProof/>
              </w:rPr>
              <w:t>3</w:t>
            </w:r>
          </w:p>
        </w:tc>
      </w:tr>
      <w:tr w:rsidR="001E0D07" w:rsidRPr="00573AF5" w14:paraId="7FA01663" w14:textId="77777777" w:rsidTr="001E0D07">
        <w:trPr>
          <w:jc w:val="center"/>
          <w:trPrChange w:id="146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465" w:author="Amit Popat" w:date="2022-07-11T09:49:00Z">
              <w:tcPr>
                <w:tcW w:w="2880" w:type="dxa"/>
                <w:tcBorders>
                  <w:top w:val="dotted" w:sz="4" w:space="0" w:color="auto"/>
                  <w:left w:val="nil"/>
                  <w:bottom w:val="dotted" w:sz="4" w:space="0" w:color="auto"/>
                  <w:right w:val="nil"/>
                </w:tcBorders>
                <w:shd w:val="clear" w:color="auto" w:fill="FFFFFF"/>
              </w:tcPr>
            </w:tcPrChange>
          </w:tcPr>
          <w:p w14:paraId="3999D57F" w14:textId="77777777" w:rsidR="001E0D07" w:rsidRDefault="001E0D07" w:rsidP="001E0D07">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Change w:id="1466" w:author="Amit Popat" w:date="2022-07-11T09:49:00Z">
              <w:tcPr>
                <w:tcW w:w="4320" w:type="dxa"/>
                <w:tcBorders>
                  <w:top w:val="dotted" w:sz="4" w:space="0" w:color="auto"/>
                  <w:left w:val="nil"/>
                  <w:bottom w:val="dotted" w:sz="4" w:space="0" w:color="auto"/>
                  <w:right w:val="nil"/>
                </w:tcBorders>
                <w:shd w:val="clear" w:color="auto" w:fill="FFFFFF"/>
              </w:tcPr>
            </w:tcPrChange>
          </w:tcPr>
          <w:p w14:paraId="5DA035A3" w14:textId="77777777" w:rsidR="001E0D07" w:rsidRDefault="001E0D07" w:rsidP="001E0D07">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Change w:id="1467" w:author="Amit Popat" w:date="2022-07-11T09:49:00Z">
              <w:tcPr>
                <w:tcW w:w="864" w:type="dxa"/>
                <w:tcBorders>
                  <w:top w:val="dotted" w:sz="4" w:space="0" w:color="auto"/>
                  <w:left w:val="nil"/>
                  <w:bottom w:val="dotted" w:sz="4" w:space="0" w:color="auto"/>
                  <w:right w:val="nil"/>
                </w:tcBorders>
                <w:shd w:val="clear" w:color="auto" w:fill="FFFFFF"/>
              </w:tcPr>
            </w:tcPrChange>
          </w:tcPr>
          <w:p w14:paraId="66369983"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68" w:author="Amit Popat" w:date="2022-07-11T09:49:00Z">
              <w:tcPr>
                <w:tcW w:w="1008" w:type="dxa"/>
                <w:tcBorders>
                  <w:top w:val="dotted" w:sz="4" w:space="0" w:color="auto"/>
                  <w:left w:val="nil"/>
                  <w:bottom w:val="dotted" w:sz="4" w:space="0" w:color="auto"/>
                  <w:right w:val="nil"/>
                </w:tcBorders>
                <w:shd w:val="clear" w:color="auto" w:fill="FFFFFF"/>
              </w:tcPr>
            </w:tcPrChange>
          </w:tcPr>
          <w:p w14:paraId="57AC14A0" w14:textId="77777777" w:rsidR="001E0D07" w:rsidRDefault="001E0D07" w:rsidP="001E0D07">
            <w:pPr>
              <w:pStyle w:val="MsgTableBody"/>
              <w:jc w:val="center"/>
              <w:rPr>
                <w:noProof/>
              </w:rPr>
            </w:pPr>
            <w:r>
              <w:rPr>
                <w:noProof/>
              </w:rPr>
              <w:t>3</w:t>
            </w:r>
          </w:p>
        </w:tc>
      </w:tr>
      <w:tr w:rsidR="001E0D07" w:rsidRPr="00573AF5" w14:paraId="29F65BEB" w14:textId="77777777" w:rsidTr="001E0D07">
        <w:trPr>
          <w:jc w:val="center"/>
          <w:trPrChange w:id="146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470" w:author="Amit Popat" w:date="2022-07-11T09:49:00Z">
              <w:tcPr>
                <w:tcW w:w="2880" w:type="dxa"/>
                <w:tcBorders>
                  <w:top w:val="dotted" w:sz="4" w:space="0" w:color="auto"/>
                  <w:left w:val="nil"/>
                  <w:bottom w:val="dotted" w:sz="4" w:space="0" w:color="auto"/>
                  <w:right w:val="nil"/>
                </w:tcBorders>
                <w:shd w:val="clear" w:color="auto" w:fill="FFFFFF"/>
              </w:tcPr>
            </w:tcPrChange>
          </w:tcPr>
          <w:p w14:paraId="3B87D31E" w14:textId="77777777" w:rsidR="001E0D07" w:rsidRDefault="001E0D07" w:rsidP="001E0D07">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471" w:author="Amit Popat" w:date="2022-07-11T09:49:00Z">
              <w:tcPr>
                <w:tcW w:w="4320" w:type="dxa"/>
                <w:tcBorders>
                  <w:top w:val="dotted" w:sz="4" w:space="0" w:color="auto"/>
                  <w:left w:val="nil"/>
                  <w:bottom w:val="dotted" w:sz="4" w:space="0" w:color="auto"/>
                  <w:right w:val="nil"/>
                </w:tcBorders>
                <w:shd w:val="clear" w:color="auto" w:fill="FFFFFF"/>
              </w:tcPr>
            </w:tcPrChange>
          </w:tcPr>
          <w:p w14:paraId="64BB092D" w14:textId="77777777" w:rsidR="001E0D07" w:rsidRDefault="001E0D07" w:rsidP="001E0D07">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Change w:id="1472" w:author="Amit Popat" w:date="2022-07-11T09:49:00Z">
              <w:tcPr>
                <w:tcW w:w="864" w:type="dxa"/>
                <w:tcBorders>
                  <w:top w:val="dotted" w:sz="4" w:space="0" w:color="auto"/>
                  <w:left w:val="nil"/>
                  <w:bottom w:val="dotted" w:sz="4" w:space="0" w:color="auto"/>
                  <w:right w:val="nil"/>
                </w:tcBorders>
                <w:shd w:val="clear" w:color="auto" w:fill="FFFFFF"/>
              </w:tcPr>
            </w:tcPrChange>
          </w:tcPr>
          <w:p w14:paraId="765BF709"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73" w:author="Amit Popat" w:date="2022-07-11T09:49:00Z">
              <w:tcPr>
                <w:tcW w:w="1008" w:type="dxa"/>
                <w:tcBorders>
                  <w:top w:val="dotted" w:sz="4" w:space="0" w:color="auto"/>
                  <w:left w:val="nil"/>
                  <w:bottom w:val="dotted" w:sz="4" w:space="0" w:color="auto"/>
                  <w:right w:val="nil"/>
                </w:tcBorders>
                <w:shd w:val="clear" w:color="auto" w:fill="FFFFFF"/>
              </w:tcPr>
            </w:tcPrChange>
          </w:tcPr>
          <w:p w14:paraId="4120FF7E" w14:textId="77777777" w:rsidR="001E0D07" w:rsidRDefault="001E0D07" w:rsidP="001E0D07">
            <w:pPr>
              <w:pStyle w:val="MsgTableBody"/>
              <w:jc w:val="center"/>
              <w:rPr>
                <w:noProof/>
              </w:rPr>
            </w:pPr>
          </w:p>
        </w:tc>
      </w:tr>
      <w:tr w:rsidR="001E0D07" w:rsidRPr="00573AF5" w14:paraId="0F87D99E" w14:textId="77777777" w:rsidTr="001E0D07">
        <w:trPr>
          <w:jc w:val="center"/>
          <w:trPrChange w:id="1474" w:author="Amit Popat" w:date="2022-07-11T09:49:00Z">
            <w:trPr>
              <w:jc w:val="center"/>
            </w:trPr>
          </w:trPrChange>
        </w:trPr>
        <w:tc>
          <w:tcPr>
            <w:tcW w:w="2882" w:type="dxa"/>
            <w:tcBorders>
              <w:top w:val="dotted" w:sz="4" w:space="0" w:color="auto"/>
              <w:left w:val="nil"/>
              <w:bottom w:val="single" w:sz="2" w:space="0" w:color="auto"/>
              <w:right w:val="nil"/>
            </w:tcBorders>
            <w:shd w:val="clear" w:color="auto" w:fill="FFFFFF"/>
            <w:tcPrChange w:id="1475" w:author="Amit Popat" w:date="2022-07-11T09:49:00Z">
              <w:tcPr>
                <w:tcW w:w="2880" w:type="dxa"/>
                <w:tcBorders>
                  <w:top w:val="dotted" w:sz="4" w:space="0" w:color="auto"/>
                  <w:left w:val="nil"/>
                  <w:bottom w:val="single" w:sz="2" w:space="0" w:color="auto"/>
                  <w:right w:val="nil"/>
                </w:tcBorders>
                <w:shd w:val="clear" w:color="auto" w:fill="FFFFFF"/>
              </w:tcPr>
            </w:tcPrChange>
          </w:tcPr>
          <w:p w14:paraId="6B31035C" w14:textId="77777777" w:rsidR="001E0D07" w:rsidRDefault="001E0D07" w:rsidP="001E0D07">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Change w:id="1476" w:author="Amit Popat" w:date="2022-07-11T09:49:00Z">
              <w:tcPr>
                <w:tcW w:w="4320" w:type="dxa"/>
                <w:tcBorders>
                  <w:top w:val="dotted" w:sz="4" w:space="0" w:color="auto"/>
                  <w:left w:val="nil"/>
                  <w:bottom w:val="single" w:sz="2" w:space="0" w:color="auto"/>
                  <w:right w:val="nil"/>
                </w:tcBorders>
                <w:shd w:val="clear" w:color="auto" w:fill="FFFFFF"/>
              </w:tcPr>
            </w:tcPrChange>
          </w:tcPr>
          <w:p w14:paraId="525ADB14" w14:textId="77777777" w:rsidR="001E0D07" w:rsidRDefault="001E0D07" w:rsidP="001E0D07">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Change w:id="1477" w:author="Amit Popat" w:date="2022-07-11T09:49:00Z">
              <w:tcPr>
                <w:tcW w:w="864" w:type="dxa"/>
                <w:tcBorders>
                  <w:top w:val="dotted" w:sz="4" w:space="0" w:color="auto"/>
                  <w:left w:val="nil"/>
                  <w:bottom w:val="single" w:sz="2" w:space="0" w:color="auto"/>
                  <w:right w:val="nil"/>
                </w:tcBorders>
                <w:shd w:val="clear" w:color="auto" w:fill="FFFFFF"/>
              </w:tcPr>
            </w:tcPrChange>
          </w:tcPr>
          <w:p w14:paraId="02937572" w14:textId="77777777" w:rsidR="001E0D07" w:rsidRDefault="001E0D07" w:rsidP="001E0D0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1478" w:author="Amit Popat" w:date="2022-07-11T09:49:00Z">
              <w:tcPr>
                <w:tcW w:w="1008" w:type="dxa"/>
                <w:tcBorders>
                  <w:top w:val="dotted" w:sz="4" w:space="0" w:color="auto"/>
                  <w:left w:val="nil"/>
                  <w:bottom w:val="single" w:sz="2" w:space="0" w:color="auto"/>
                  <w:right w:val="nil"/>
                </w:tcBorders>
                <w:shd w:val="clear" w:color="auto" w:fill="FFFFFF"/>
              </w:tcPr>
            </w:tcPrChange>
          </w:tcPr>
          <w:p w14:paraId="6E0D4E75" w14:textId="77777777" w:rsidR="001E0D07" w:rsidRDefault="001E0D07" w:rsidP="001E0D07">
            <w:pPr>
              <w:pStyle w:val="MsgTableBody"/>
              <w:jc w:val="center"/>
              <w:rPr>
                <w:noProof/>
              </w:rPr>
            </w:pPr>
            <w:r>
              <w:rPr>
                <w:noProof/>
              </w:rPr>
              <w:t>2</w:t>
            </w:r>
          </w:p>
        </w:tc>
      </w:tr>
    </w:tbl>
    <w:p w14:paraId="69B43738" w14:textId="77777777" w:rsidR="00625672" w:rsidRDefault="00625672" w:rsidP="0062567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36C28539"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BCBDBF7" w14:textId="02BC648B" w:rsidR="00EE6FC3" w:rsidRDefault="00EE6FC3" w:rsidP="00BD60E1">
            <w:pPr>
              <w:pStyle w:val="ACK-ChoreographyHeader"/>
            </w:pPr>
            <w:r>
              <w:t>Acknowledgment Choreography</w:t>
            </w:r>
          </w:p>
        </w:tc>
      </w:tr>
      <w:tr w:rsidR="00EE6FC3" w14:paraId="2CB2671A"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CD5AF48" w14:textId="7C95C492" w:rsidR="00EE6FC3" w:rsidRDefault="00EE6FC3" w:rsidP="00EE6FC3">
            <w:pPr>
              <w:pStyle w:val="ACK-ChoreographyHeader"/>
            </w:pPr>
            <w:r>
              <w:rPr>
                <w:noProof/>
              </w:rPr>
              <w:t>RPA^I08-I11^RPA_I08</w:t>
            </w:r>
          </w:p>
        </w:tc>
      </w:tr>
      <w:tr w:rsidR="00625672" w14:paraId="263309B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32CABC8"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3C6ECA0"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1708F38" w14:textId="77777777" w:rsidR="00625672" w:rsidRDefault="00625672" w:rsidP="00625672">
            <w:pPr>
              <w:pStyle w:val="ACK-ChoreographyBody"/>
            </w:pPr>
            <w:r>
              <w:t>Field value: Enhanced mode</w:t>
            </w:r>
          </w:p>
        </w:tc>
      </w:tr>
      <w:tr w:rsidR="00625672" w14:paraId="254D45D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F07CDE7"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972E166"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73DCEA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2E039B" w14:textId="77777777" w:rsidR="00625672" w:rsidRDefault="00625672" w:rsidP="00625672">
            <w:pPr>
              <w:pStyle w:val="ACK-ChoreographyBody"/>
            </w:pPr>
            <w:r>
              <w:t>AL, SU, ER</w:t>
            </w:r>
          </w:p>
        </w:tc>
      </w:tr>
      <w:tr w:rsidR="00625672" w14:paraId="3985D9E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07C7470"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618BBCC9"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8D64B87"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01C5215" w14:textId="77777777" w:rsidR="00625672" w:rsidRDefault="00625672" w:rsidP="00625672">
            <w:pPr>
              <w:pStyle w:val="ACK-ChoreographyBody"/>
            </w:pPr>
            <w:r>
              <w:t>NE</w:t>
            </w:r>
          </w:p>
        </w:tc>
      </w:tr>
      <w:tr w:rsidR="00625672" w14:paraId="3536D5C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F0455F1"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461EA26"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B608759"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1354F7A" w14:textId="77777777" w:rsidR="00625672" w:rsidRDefault="00314BE8" w:rsidP="00625672">
            <w:pPr>
              <w:pStyle w:val="ACK-ChoreographyBody"/>
            </w:pPr>
            <w:r>
              <w:rPr>
                <w:szCs w:val="16"/>
              </w:rPr>
              <w:t>ACK^I08-I11</w:t>
            </w:r>
            <w:r w:rsidR="00625672">
              <w:rPr>
                <w:szCs w:val="16"/>
              </w:rPr>
              <w:t>^ACK</w:t>
            </w:r>
          </w:p>
        </w:tc>
      </w:tr>
      <w:tr w:rsidR="00625672" w14:paraId="73B97F4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3B35689"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20B7E30"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DF4EF05"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828F1F" w14:textId="77777777" w:rsidR="00625672" w:rsidRDefault="00625672" w:rsidP="00625672">
            <w:pPr>
              <w:pStyle w:val="ACK-ChoreographyBody"/>
            </w:pPr>
            <w:r>
              <w:t>-</w:t>
            </w:r>
          </w:p>
        </w:tc>
      </w:tr>
    </w:tbl>
    <w:p w14:paraId="2E550A5B" w14:textId="77777777" w:rsidR="00573AF5" w:rsidRDefault="00573AF5">
      <w:pPr>
        <w:pStyle w:val="Note"/>
        <w:rPr>
          <w:noProof/>
        </w:rPr>
      </w:pPr>
      <w:r>
        <w:rPr>
          <w:rStyle w:val="Strong"/>
          <w:noProof/>
        </w:rPr>
        <w:t>Note</w:t>
      </w:r>
      <w:r>
        <w:rPr>
          <w:noProof/>
        </w:rPr>
        <w:t>:  The abstract message definitions for both the RPA and RQA include the patient visit segments (PV1 and PV2).  The PV1 and PV2 segments appear in the RPA and RQA as an optional grouping to specify the visit or encounter that generated the referral authorization request.  The PV1 and PV2 should not be used to provide suggested information for a future encounter or visit generated by the referral authorization request.</w:t>
      </w:r>
    </w:p>
    <w:p w14:paraId="0F7B2233" w14:textId="77777777" w:rsidR="00573AF5" w:rsidRDefault="00573AF5" w:rsidP="00C87B0A">
      <w:pPr>
        <w:pStyle w:val="NormalIndented"/>
      </w:pPr>
      <w:r>
        <w:lastRenderedPageBreak/>
        <w:t xml:space="preserve">The trigger events that use this message definition are described in sections </w:t>
      </w:r>
      <w:r w:rsidR="00E55266">
        <w:fldChar w:fldCharType="begin"/>
      </w:r>
      <w:r w:rsidR="00E55266">
        <w:instrText xml:space="preserve"> REF _Ref175644399 \r \h  \* MERGEFORMAT </w:instrText>
      </w:r>
      <w:r w:rsidR="00E55266">
        <w:fldChar w:fldCharType="separate"/>
      </w:r>
      <w:r w:rsidR="004C24B3" w:rsidRPr="004C24B3">
        <w:rPr>
          <w:rStyle w:val="HyperlinkText"/>
        </w:rPr>
        <w:t>11.4.2</w:t>
      </w:r>
      <w:r w:rsidR="00E55266">
        <w:fldChar w:fldCharType="end"/>
      </w:r>
      <w:r>
        <w:t>, "</w:t>
      </w:r>
      <w:r w:rsidR="00E55266">
        <w:rPr>
          <w:rStyle w:val="HyperlinkText"/>
        </w:rPr>
        <w:fldChar w:fldCharType="begin"/>
      </w:r>
      <w:r w:rsidR="00E55266">
        <w:rPr>
          <w:rStyle w:val="HyperlinkText"/>
        </w:rPr>
        <w:instrText xml:space="preserve"> REF _Ref373296229 \* MERGEFORMAT </w:instrText>
      </w:r>
      <w:r w:rsidR="00E55266">
        <w:rPr>
          <w:rStyle w:val="HyperlinkText"/>
        </w:rPr>
        <w:fldChar w:fldCharType="separate"/>
      </w:r>
      <w:r w:rsidR="004C24B3" w:rsidRPr="004C24B3">
        <w:rPr>
          <w:rStyle w:val="HyperlinkText"/>
        </w:rPr>
        <w:t>RQA/RPA – Request for Treatment Authorization Information</w:t>
      </w:r>
      <w:r w:rsidR="00FD02FB" w:rsidRPr="004C24B3">
        <w:rPr>
          <w:rStyle w:val="HyperlinkText"/>
        </w:rPr>
        <w:fldChar w:fldCharType="begin"/>
      </w:r>
      <w:r w:rsidR="004C24B3" w:rsidRPr="004C24B3">
        <w:rPr>
          <w:rStyle w:val="HyperlinkText"/>
        </w:rPr>
        <w:instrText xml:space="preserve"> XE "Request for treatment authorization information" </w:instrText>
      </w:r>
      <w:r w:rsidR="00FD02FB" w:rsidRPr="004C24B3">
        <w:rPr>
          <w:rStyle w:val="HyperlinkText"/>
        </w:rPr>
        <w:fldChar w:fldCharType="end"/>
      </w:r>
      <w:r w:rsidR="004C24B3" w:rsidRPr="004C24B3">
        <w:rPr>
          <w:rStyle w:val="HyperlinkText"/>
        </w:rPr>
        <w:t xml:space="preserve"> (Event I08</w:t>
      </w:r>
      <w:r w:rsidR="00FD02FB" w:rsidRPr="004C24B3">
        <w:rPr>
          <w:rStyle w:val="HyperlinkText"/>
        </w:rPr>
        <w:fldChar w:fldCharType="begin"/>
      </w:r>
      <w:r w:rsidR="004C24B3" w:rsidRPr="004C24B3">
        <w:rPr>
          <w:rStyle w:val="HyperlinkText"/>
        </w:rPr>
        <w:instrText xml:space="preserve"> XE "I08" </w:instrText>
      </w:r>
      <w:r w:rsidR="00FD02FB" w:rsidRPr="004C24B3">
        <w:rPr>
          <w:rStyle w:val="HyperlinkText"/>
        </w:rPr>
        <w:fldChar w:fldCharType="end"/>
      </w:r>
      <w:r w:rsidR="004C24B3" w:rsidRPr="004C24B3">
        <w:rPr>
          <w:rStyle w:val="HyperlinkText"/>
        </w:rPr>
        <w:t>)</w:t>
      </w:r>
      <w:r w:rsidR="00E55266">
        <w:rPr>
          <w:rStyle w:val="HyperlinkText"/>
        </w:rPr>
        <w:fldChar w:fldCharType="end"/>
      </w:r>
      <w:r>
        <w:t xml:space="preserve">," through </w:t>
      </w:r>
      <w:r w:rsidR="00E55266">
        <w:fldChar w:fldCharType="begin"/>
      </w:r>
      <w:r w:rsidR="00E55266">
        <w:instrText xml:space="preserve"> REF _Ref175644408 \r \h  \* MERGEFORMAT </w:instrText>
      </w:r>
      <w:r w:rsidR="00E55266">
        <w:fldChar w:fldCharType="separate"/>
      </w:r>
      <w:r w:rsidR="004C24B3" w:rsidRPr="004C24B3">
        <w:rPr>
          <w:rStyle w:val="HyperlinkText"/>
        </w:rPr>
        <w:t>11.4.5</w:t>
      </w:r>
      <w:r w:rsidR="00E55266">
        <w:fldChar w:fldCharType="end"/>
      </w:r>
      <w:r>
        <w:t>, "</w:t>
      </w:r>
      <w:r w:rsidR="00E55266">
        <w:fldChar w:fldCharType="begin"/>
      </w:r>
      <w:r w:rsidR="00E55266">
        <w:instrText xml:space="preserve"> REF _Ref175644455 \h  \* MERGEFORMAT </w:instrText>
      </w:r>
      <w:r w:rsidR="00E55266">
        <w:fldChar w:fldCharType="separate"/>
      </w:r>
      <w:r w:rsidR="004C24B3" w:rsidRPr="004C24B3">
        <w:rPr>
          <w:rStyle w:val="HyperlinkText"/>
        </w:rPr>
        <w:t>RQA/RPA - Request for Cancellation of an Authorization</w:t>
      </w:r>
      <w:r w:rsidR="00FD02FB" w:rsidRPr="004C24B3">
        <w:rPr>
          <w:rStyle w:val="HyperlinkText"/>
        </w:rPr>
        <w:fldChar w:fldCharType="begin"/>
      </w:r>
      <w:r w:rsidR="004C24B3" w:rsidRPr="004C24B3">
        <w:rPr>
          <w:rStyle w:val="HyperlinkText"/>
        </w:rPr>
        <w:instrText xml:space="preserve"> XE "Request for cancellation of an authorization" </w:instrText>
      </w:r>
      <w:r w:rsidR="00FD02FB" w:rsidRPr="004C24B3">
        <w:rPr>
          <w:rStyle w:val="HyperlinkText"/>
        </w:rPr>
        <w:fldChar w:fldCharType="end"/>
      </w:r>
      <w:r w:rsidR="004C24B3" w:rsidRPr="004C24B3">
        <w:rPr>
          <w:rStyle w:val="HyperlinkText"/>
        </w:rPr>
        <w:t xml:space="preserve"> (Event I11</w:t>
      </w:r>
      <w:r w:rsidR="00FD02FB" w:rsidRPr="004C24B3">
        <w:rPr>
          <w:rStyle w:val="HyperlinkText"/>
        </w:rPr>
        <w:fldChar w:fldCharType="begin"/>
      </w:r>
      <w:r w:rsidR="004C24B3" w:rsidRPr="004C24B3">
        <w:rPr>
          <w:rStyle w:val="HyperlinkText"/>
        </w:rPr>
        <w:instrText xml:space="preserve"> XE "I11" </w:instrText>
      </w:r>
      <w:r w:rsidR="00FD02FB" w:rsidRPr="004C24B3">
        <w:rPr>
          <w:rStyle w:val="HyperlinkText"/>
        </w:rPr>
        <w:fldChar w:fldCharType="end"/>
      </w:r>
      <w:r w:rsidR="004C24B3" w:rsidRPr="004C24B3">
        <w:rPr>
          <w:rStyle w:val="HyperlinkText"/>
        </w:rPr>
        <w:t>)</w:t>
      </w:r>
      <w:r w:rsidR="00E55266">
        <w:fldChar w:fldCharType="end"/>
      </w:r>
      <w:r>
        <w:t>."</w:t>
      </w:r>
    </w:p>
    <w:p w14:paraId="01DBA98A" w14:textId="77777777" w:rsidR="00573AF5" w:rsidRDefault="00573AF5">
      <w:pPr>
        <w:pStyle w:val="Heading3"/>
        <w:rPr>
          <w:noProof/>
        </w:rPr>
      </w:pPr>
      <w:bookmarkStart w:id="1479" w:name="_Toc348244486"/>
      <w:bookmarkStart w:id="1480" w:name="_Ref358617947"/>
      <w:bookmarkStart w:id="1481" w:name="_Ref373296229"/>
      <w:bookmarkStart w:id="1482" w:name="_Ref175644399"/>
      <w:bookmarkStart w:id="1483" w:name="_Ref175644425"/>
      <w:bookmarkStart w:id="1484" w:name="_Toc28982329"/>
      <w:r>
        <w:rPr>
          <w:noProof/>
        </w:rPr>
        <w:t>RQA/RPA – Request for Treatment Authorization Information</w:t>
      </w:r>
      <w:r w:rsidR="00FD02FB">
        <w:rPr>
          <w:noProof/>
        </w:rPr>
        <w:fldChar w:fldCharType="begin"/>
      </w:r>
      <w:r>
        <w:rPr>
          <w:noProof/>
        </w:rPr>
        <w:instrText xml:space="preserve"> XE "Request for treatment authorization information" </w:instrText>
      </w:r>
      <w:r w:rsidR="00FD02FB">
        <w:rPr>
          <w:noProof/>
        </w:rPr>
        <w:fldChar w:fldCharType="end"/>
      </w:r>
      <w:r>
        <w:rPr>
          <w:noProof/>
        </w:rPr>
        <w:t xml:space="preserve"> (Event I08</w:t>
      </w:r>
      <w:r w:rsidR="00FD02FB">
        <w:rPr>
          <w:noProof/>
        </w:rPr>
        <w:fldChar w:fldCharType="begin"/>
      </w:r>
      <w:r>
        <w:rPr>
          <w:noProof/>
        </w:rPr>
        <w:instrText xml:space="preserve"> XE "I08" </w:instrText>
      </w:r>
      <w:r w:rsidR="00FD02FB">
        <w:rPr>
          <w:noProof/>
        </w:rPr>
        <w:fldChar w:fldCharType="end"/>
      </w:r>
      <w:r>
        <w:rPr>
          <w:noProof/>
        </w:rPr>
        <w:t>)</w:t>
      </w:r>
      <w:bookmarkEnd w:id="1479"/>
      <w:bookmarkEnd w:id="1480"/>
      <w:bookmarkEnd w:id="1481"/>
      <w:bookmarkEnd w:id="1482"/>
      <w:bookmarkEnd w:id="1483"/>
      <w:bookmarkEnd w:id="1484"/>
      <w:r>
        <w:rPr>
          <w:noProof/>
        </w:rPr>
        <w:t xml:space="preserve"> </w:t>
      </w:r>
      <w:r w:rsidR="00FD02FB">
        <w:rPr>
          <w:noProof/>
        </w:rPr>
        <w:fldChar w:fldCharType="begin"/>
      </w:r>
      <w:r>
        <w:rPr>
          <w:noProof/>
        </w:rPr>
        <w:instrText xml:space="preserve"> XE "RQA" </w:instrText>
      </w:r>
      <w:r w:rsidR="00FD02FB">
        <w:rPr>
          <w:noProof/>
        </w:rPr>
        <w:fldChar w:fldCharType="end"/>
      </w:r>
      <w:r w:rsidR="00FD02FB">
        <w:rPr>
          <w:noProof/>
        </w:rPr>
        <w:fldChar w:fldCharType="begin"/>
      </w:r>
      <w:r>
        <w:rPr>
          <w:noProof/>
        </w:rPr>
        <w:instrText xml:space="preserve"> XE "RPA" </w:instrText>
      </w:r>
      <w:r w:rsidR="00FD02FB">
        <w:rPr>
          <w:noProof/>
        </w:rPr>
        <w:fldChar w:fldCharType="end"/>
      </w:r>
      <w:r w:rsidR="00FD02FB">
        <w:rPr>
          <w:noProof/>
        </w:rPr>
        <w:fldChar w:fldCharType="begin"/>
      </w:r>
      <w:r>
        <w:rPr>
          <w:noProof/>
        </w:rPr>
        <w:instrText xml:space="preserve"> XE "Messages:RQA" </w:instrText>
      </w:r>
      <w:r w:rsidR="00FD02FB">
        <w:rPr>
          <w:noProof/>
        </w:rPr>
        <w:fldChar w:fldCharType="end"/>
      </w:r>
      <w:r w:rsidR="00FD02FB">
        <w:rPr>
          <w:noProof/>
        </w:rPr>
        <w:fldChar w:fldCharType="begin"/>
      </w:r>
      <w:r>
        <w:rPr>
          <w:noProof/>
        </w:rPr>
        <w:instrText xml:space="preserve"> XE "Messages:RPA" </w:instrText>
      </w:r>
      <w:r w:rsidR="00FD02FB">
        <w:rPr>
          <w:noProof/>
        </w:rPr>
        <w:fldChar w:fldCharType="end"/>
      </w:r>
    </w:p>
    <w:p w14:paraId="6303D0A6" w14:textId="77777777" w:rsidR="00573AF5" w:rsidRDefault="00573AF5" w:rsidP="00C87B0A">
      <w:pPr>
        <w:pStyle w:val="NormalIndented"/>
      </w:pPr>
      <w:r>
        <w:t>This event triggers a message to be sent from a healthcare provider to a payor requesting authorization to perform specific medical procedures or tests on a given patient.  The specific medical procedures must be filled out in the PR1 segments.  Each repeating PR1 segment may be paired with an AUT segment so that authorization information can be given regarding dollar amounts, number of treatments, and perhaps the estimated length of stay for treatment.  The OBR and OBX segments should be used to include any relevant clinical information that may be required to support or process the authorization.</w:t>
      </w:r>
    </w:p>
    <w:p w14:paraId="24684F05" w14:textId="77777777" w:rsidR="00573AF5" w:rsidRDefault="00573AF5">
      <w:pPr>
        <w:pStyle w:val="Heading3"/>
        <w:rPr>
          <w:noProof/>
        </w:rPr>
      </w:pPr>
      <w:bookmarkStart w:id="1485" w:name="_Toc348244487"/>
      <w:bookmarkStart w:id="1486" w:name="_Toc28982330"/>
      <w:r>
        <w:rPr>
          <w:noProof/>
        </w:rPr>
        <w:t>RQA/RPA - Request for Modification to an Authorization</w:t>
      </w:r>
      <w:r w:rsidR="00FD02FB">
        <w:rPr>
          <w:noProof/>
        </w:rPr>
        <w:fldChar w:fldCharType="begin"/>
      </w:r>
      <w:r>
        <w:rPr>
          <w:noProof/>
        </w:rPr>
        <w:instrText xml:space="preserve"> XE "Request for modification to an authorization" </w:instrText>
      </w:r>
      <w:r w:rsidR="00FD02FB">
        <w:rPr>
          <w:noProof/>
        </w:rPr>
        <w:fldChar w:fldCharType="end"/>
      </w:r>
      <w:r>
        <w:rPr>
          <w:noProof/>
        </w:rPr>
        <w:t xml:space="preserve"> (Event I09</w:t>
      </w:r>
      <w:r w:rsidR="00FD02FB">
        <w:rPr>
          <w:noProof/>
        </w:rPr>
        <w:fldChar w:fldCharType="begin"/>
      </w:r>
      <w:r>
        <w:rPr>
          <w:noProof/>
        </w:rPr>
        <w:instrText xml:space="preserve"> XE "I09" </w:instrText>
      </w:r>
      <w:r w:rsidR="00FD02FB">
        <w:rPr>
          <w:noProof/>
        </w:rPr>
        <w:fldChar w:fldCharType="end"/>
      </w:r>
      <w:r>
        <w:rPr>
          <w:noProof/>
        </w:rPr>
        <w:t>)</w:t>
      </w:r>
      <w:bookmarkEnd w:id="1485"/>
      <w:bookmarkEnd w:id="1486"/>
      <w:r>
        <w:rPr>
          <w:noProof/>
        </w:rPr>
        <w:t xml:space="preserve"> </w:t>
      </w:r>
    </w:p>
    <w:p w14:paraId="50AC2DB6" w14:textId="77777777" w:rsidR="00573AF5" w:rsidRDefault="00573AF5" w:rsidP="00C87B0A">
      <w:pPr>
        <w:pStyle w:val="NormalIndented"/>
      </w:pPr>
      <w:r>
        <w:t>This event triggers a message sent from a healthcare provider to a payor requesting changes to a previously referenced authorization.  For example, a provider may determine that a substitute testing or surgical procedure should be performed on a specified patient.</w:t>
      </w:r>
    </w:p>
    <w:p w14:paraId="7862701D" w14:textId="77777777" w:rsidR="00573AF5" w:rsidRDefault="00573AF5">
      <w:pPr>
        <w:pStyle w:val="Heading3"/>
        <w:rPr>
          <w:noProof/>
        </w:rPr>
      </w:pPr>
      <w:bookmarkStart w:id="1487" w:name="_Toc348244488"/>
      <w:bookmarkStart w:id="1488" w:name="_Toc28982331"/>
      <w:r>
        <w:rPr>
          <w:noProof/>
        </w:rPr>
        <w:t>RQA/RPA - Request for Resubmission of an Authorization</w:t>
      </w:r>
      <w:r w:rsidR="00FD02FB">
        <w:rPr>
          <w:noProof/>
        </w:rPr>
        <w:fldChar w:fldCharType="begin"/>
      </w:r>
      <w:r>
        <w:rPr>
          <w:noProof/>
        </w:rPr>
        <w:instrText xml:space="preserve"> XE "Request for resubmission of an authorization" </w:instrText>
      </w:r>
      <w:r w:rsidR="00FD02FB">
        <w:rPr>
          <w:noProof/>
        </w:rPr>
        <w:fldChar w:fldCharType="end"/>
      </w:r>
      <w:r>
        <w:rPr>
          <w:noProof/>
        </w:rPr>
        <w:t xml:space="preserve"> (Event I10</w:t>
      </w:r>
      <w:r w:rsidR="00FD02FB">
        <w:rPr>
          <w:noProof/>
        </w:rPr>
        <w:fldChar w:fldCharType="begin"/>
      </w:r>
      <w:r>
        <w:rPr>
          <w:noProof/>
        </w:rPr>
        <w:instrText xml:space="preserve"> XE "I10" </w:instrText>
      </w:r>
      <w:r w:rsidR="00FD02FB">
        <w:rPr>
          <w:noProof/>
        </w:rPr>
        <w:fldChar w:fldCharType="end"/>
      </w:r>
      <w:r>
        <w:rPr>
          <w:noProof/>
        </w:rPr>
        <w:t>)</w:t>
      </w:r>
      <w:bookmarkEnd w:id="1487"/>
      <w:bookmarkEnd w:id="1488"/>
    </w:p>
    <w:p w14:paraId="7373EFEF" w14:textId="77777777" w:rsidR="00573AF5" w:rsidRDefault="00573AF5" w:rsidP="00C87B0A">
      <w:pPr>
        <w:pStyle w:val="NormalIndented"/>
      </w:pPr>
      <w:r>
        <w:t>If a previously submitted request for treatment authorization is rejected or canceled, this event could trigger a resubmission message for a referenced authorization.  For example, the payor may have rejected a request until additional clinical information is sent to support the authorization request.</w:t>
      </w:r>
    </w:p>
    <w:p w14:paraId="41C89724" w14:textId="77777777" w:rsidR="00573AF5" w:rsidRDefault="00573AF5">
      <w:pPr>
        <w:pStyle w:val="Heading3"/>
        <w:rPr>
          <w:noProof/>
        </w:rPr>
      </w:pPr>
      <w:bookmarkStart w:id="1489" w:name="_Toc348244489"/>
      <w:bookmarkStart w:id="1490" w:name="_Ref358617998"/>
      <w:bookmarkStart w:id="1491" w:name="_Ref373296260"/>
      <w:bookmarkStart w:id="1492" w:name="_Ref175644408"/>
      <w:bookmarkStart w:id="1493" w:name="_Ref175644455"/>
      <w:bookmarkStart w:id="1494" w:name="_Toc28982332"/>
      <w:r>
        <w:rPr>
          <w:noProof/>
        </w:rPr>
        <w:t>RQA/RPA - Request for Cancellation of an Authorization</w:t>
      </w:r>
      <w:r w:rsidR="00FD02FB">
        <w:rPr>
          <w:noProof/>
        </w:rPr>
        <w:fldChar w:fldCharType="begin"/>
      </w:r>
      <w:r>
        <w:rPr>
          <w:noProof/>
        </w:rPr>
        <w:instrText xml:space="preserve"> XE "Request for cancellation of an authorization" </w:instrText>
      </w:r>
      <w:r w:rsidR="00FD02FB">
        <w:rPr>
          <w:noProof/>
        </w:rPr>
        <w:fldChar w:fldCharType="end"/>
      </w:r>
      <w:r>
        <w:rPr>
          <w:noProof/>
        </w:rPr>
        <w:t xml:space="preserve"> (Event I11</w:t>
      </w:r>
      <w:r w:rsidR="00FD02FB">
        <w:rPr>
          <w:noProof/>
        </w:rPr>
        <w:fldChar w:fldCharType="begin"/>
      </w:r>
      <w:r>
        <w:rPr>
          <w:noProof/>
        </w:rPr>
        <w:instrText xml:space="preserve"> XE "I11" </w:instrText>
      </w:r>
      <w:r w:rsidR="00FD02FB">
        <w:rPr>
          <w:noProof/>
        </w:rPr>
        <w:fldChar w:fldCharType="end"/>
      </w:r>
      <w:r>
        <w:rPr>
          <w:noProof/>
        </w:rPr>
        <w:t>)</w:t>
      </w:r>
      <w:bookmarkEnd w:id="1489"/>
      <w:bookmarkEnd w:id="1490"/>
      <w:bookmarkEnd w:id="1491"/>
      <w:bookmarkEnd w:id="1492"/>
      <w:bookmarkEnd w:id="1493"/>
      <w:bookmarkEnd w:id="1494"/>
    </w:p>
    <w:p w14:paraId="475B0889" w14:textId="77777777" w:rsidR="00573AF5" w:rsidRDefault="00573AF5" w:rsidP="00C87B0A">
      <w:pPr>
        <w:pStyle w:val="NormalIndented"/>
      </w:pPr>
      <w:r>
        <w:t>This event may trigger the cancellation of an authorization.  It may be used by the provider to indicate that an authorized service was not performed, or perhaps that the patient changed to another provider.  A payor may use this request to reject a submitted authorization request from a provider.</w:t>
      </w:r>
    </w:p>
    <w:p w14:paraId="0A633C0D" w14:textId="77777777" w:rsidR="00573AF5" w:rsidRDefault="00573AF5">
      <w:pPr>
        <w:pStyle w:val="Heading2"/>
        <w:rPr>
          <w:noProof/>
        </w:rPr>
      </w:pPr>
      <w:bookmarkStart w:id="1495" w:name="_Toc28982333"/>
      <w:r>
        <w:rPr>
          <w:noProof/>
        </w:rPr>
        <w:t>PATIENT REFERRAL MESSAGES AND TRIGGER EVENTS</w:t>
      </w:r>
      <w:bookmarkEnd w:id="1495"/>
      <w:r w:rsidR="00FD02FB">
        <w:rPr>
          <w:noProof/>
        </w:rPr>
        <w:fldChar w:fldCharType="begin"/>
      </w:r>
      <w:r>
        <w:rPr>
          <w:noProof/>
        </w:rPr>
        <w:instrText xml:space="preserve"> XE "REF - patient referral message" </w:instrText>
      </w:r>
      <w:r w:rsidR="00FD02FB">
        <w:rPr>
          <w:noProof/>
        </w:rPr>
        <w:fldChar w:fldCharType="end"/>
      </w:r>
      <w:bookmarkStart w:id="1496" w:name="_Toc380430451"/>
      <w:bookmarkEnd w:id="1496"/>
    </w:p>
    <w:p w14:paraId="1C036EC1" w14:textId="77777777" w:rsidR="00573AF5" w:rsidRDefault="00573AF5">
      <w:pPr>
        <w:rPr>
          <w:noProof/>
        </w:rPr>
      </w:pPr>
      <w:r>
        <w:rPr>
          <w:noProof/>
        </w:rPr>
        <w:t>These message definitions and event codes define the patient referral.  Although only three trigger events are defined, the abstract message is very versatile and can provide for a wide variety of inter-enterprise transactions.</w:t>
      </w:r>
    </w:p>
    <w:p w14:paraId="4ABCA626" w14:textId="77777777" w:rsidR="00573AF5" w:rsidRDefault="00573AF5">
      <w:pPr>
        <w:pStyle w:val="Heading3"/>
        <w:rPr>
          <w:noProof/>
        </w:rPr>
      </w:pPr>
      <w:bookmarkStart w:id="1497" w:name="_Toc28982334"/>
      <w:r>
        <w:rPr>
          <w:noProof/>
        </w:rPr>
        <w:t>REF/RRI - Patient Referral Message</w:t>
      </w:r>
      <w:bookmarkEnd w:id="1497"/>
      <w:r w:rsidR="00FD02FB">
        <w:rPr>
          <w:noProof/>
        </w:rPr>
        <w:fldChar w:fldCharType="begin"/>
      </w:r>
      <w:r>
        <w:rPr>
          <w:noProof/>
        </w:rPr>
        <w:instrText xml:space="preserve"> XE "Patient Referral Message" </w:instrText>
      </w:r>
      <w:r w:rsidR="00FD02FB">
        <w:rPr>
          <w:noProof/>
        </w:rPr>
        <w:fldChar w:fldCharType="end"/>
      </w:r>
      <w:r w:rsidR="00FD02FB">
        <w:rPr>
          <w:noProof/>
        </w:rPr>
        <w:fldChar w:fldCharType="begin"/>
      </w:r>
      <w:r>
        <w:rPr>
          <w:noProof/>
        </w:rPr>
        <w:instrText xml:space="preserve"> XE "REF" </w:instrText>
      </w:r>
      <w:r w:rsidR="00FD02FB">
        <w:rPr>
          <w:noProof/>
        </w:rPr>
        <w:fldChar w:fldCharType="end"/>
      </w:r>
      <w:r w:rsidR="00FD02FB">
        <w:rPr>
          <w:noProof/>
        </w:rPr>
        <w:fldChar w:fldCharType="begin"/>
      </w:r>
      <w:r>
        <w:rPr>
          <w:noProof/>
        </w:rPr>
        <w:instrText xml:space="preserve"> XE "RRI" </w:instrText>
      </w:r>
      <w:r w:rsidR="00FD02FB">
        <w:rPr>
          <w:noProof/>
        </w:rPr>
        <w:fldChar w:fldCharType="end"/>
      </w:r>
    </w:p>
    <w:p w14:paraId="423ED6F2" w14:textId="77777777" w:rsidR="00573AF5" w:rsidRDefault="00573AF5" w:rsidP="00C87B0A">
      <w:pPr>
        <w:pStyle w:val="NormalIndented"/>
      </w:pPr>
      <w:r>
        <w:t xml:space="preserve">The trigger events that use this message definition are described in Sections </w:t>
      </w:r>
      <w:r w:rsidR="00E55266">
        <w:fldChar w:fldCharType="begin"/>
      </w:r>
      <w:r w:rsidR="00E55266">
        <w:instrText xml:space="preserve"> REF _Ref175644567 \r \h  \* MERGEFORMAT </w:instrText>
      </w:r>
      <w:r w:rsidR="00E55266">
        <w:fldChar w:fldCharType="separate"/>
      </w:r>
      <w:r w:rsidR="004C24B3" w:rsidRPr="004C24B3">
        <w:rPr>
          <w:rStyle w:val="HyperlinkText"/>
        </w:rPr>
        <w:t>11.5.2</w:t>
      </w:r>
      <w:r w:rsidR="00E55266">
        <w:fldChar w:fldCharType="end"/>
      </w:r>
      <w:r>
        <w:t>, "</w:t>
      </w:r>
      <w:r w:rsidR="00E55266">
        <w:fldChar w:fldCharType="begin"/>
      </w:r>
      <w:r w:rsidR="00E55266">
        <w:instrText xml:space="preserve"> REF _Ref175644597 \h  \* MERGEFORMAT </w:instrText>
      </w:r>
      <w:r w:rsidR="00E55266">
        <w:fldChar w:fldCharType="separate"/>
      </w:r>
      <w:r w:rsidR="004C24B3" w:rsidRPr="004C24B3">
        <w:rPr>
          <w:rStyle w:val="HyperlinkText"/>
        </w:rPr>
        <w:t>REF/RRI - Patient Referral</w:t>
      </w:r>
      <w:r w:rsidR="00FD02FB" w:rsidRPr="004C24B3">
        <w:rPr>
          <w:rStyle w:val="HyperlinkText"/>
        </w:rPr>
        <w:fldChar w:fldCharType="begin"/>
      </w:r>
      <w:r w:rsidR="004C24B3" w:rsidRPr="004C24B3">
        <w:rPr>
          <w:rStyle w:val="HyperlinkText"/>
        </w:rPr>
        <w:instrText xml:space="preserve"> XE "Patient referral" </w:instrText>
      </w:r>
      <w:r w:rsidR="00FD02FB" w:rsidRPr="004C24B3">
        <w:rPr>
          <w:rStyle w:val="HyperlinkText"/>
        </w:rPr>
        <w:fldChar w:fldCharType="end"/>
      </w:r>
      <w:r w:rsidR="004C24B3" w:rsidRPr="004C24B3">
        <w:rPr>
          <w:rStyle w:val="HyperlinkText"/>
        </w:rPr>
        <w:t xml:space="preserve"> (Event I12</w:t>
      </w:r>
      <w:r w:rsidR="00FD02FB" w:rsidRPr="004C24B3">
        <w:rPr>
          <w:rStyle w:val="HyperlinkText"/>
        </w:rPr>
        <w:fldChar w:fldCharType="begin"/>
      </w:r>
      <w:r w:rsidR="004C24B3" w:rsidRPr="004C24B3">
        <w:rPr>
          <w:rStyle w:val="HyperlinkText"/>
        </w:rPr>
        <w:instrText xml:space="preserve"> XE "I12" </w:instrText>
      </w:r>
      <w:r w:rsidR="00FD02FB" w:rsidRPr="004C24B3">
        <w:rPr>
          <w:rStyle w:val="HyperlinkText"/>
        </w:rPr>
        <w:fldChar w:fldCharType="end"/>
      </w:r>
      <w:r w:rsidR="004C24B3" w:rsidRPr="004C24B3">
        <w:rPr>
          <w:rStyle w:val="HyperlinkText"/>
        </w:rPr>
        <w:t>)</w:t>
      </w:r>
      <w:r w:rsidR="00E55266">
        <w:fldChar w:fldCharType="end"/>
      </w:r>
      <w:r>
        <w:t xml:space="preserve">," through </w:t>
      </w:r>
      <w:r w:rsidR="00E55266">
        <w:fldChar w:fldCharType="begin"/>
      </w:r>
      <w:r w:rsidR="00E55266">
        <w:instrText xml:space="preserve"> REF _Ref175644577 \r \h  \* MERGEFORMAT </w:instrText>
      </w:r>
      <w:r w:rsidR="00E55266">
        <w:fldChar w:fldCharType="separate"/>
      </w:r>
      <w:r w:rsidR="004C24B3" w:rsidRPr="004C24B3">
        <w:rPr>
          <w:rStyle w:val="HyperlinkText"/>
        </w:rPr>
        <w:t>11.5.5</w:t>
      </w:r>
      <w:r w:rsidR="00E55266">
        <w:fldChar w:fldCharType="end"/>
      </w:r>
      <w:r>
        <w:t>, "</w:t>
      </w:r>
      <w:r w:rsidR="00E55266">
        <w:fldChar w:fldCharType="begin"/>
      </w:r>
      <w:r w:rsidR="00E55266">
        <w:instrText xml:space="preserve"> REF _Ref175644607 \h  \* MERGEFORMAT </w:instrText>
      </w:r>
      <w:r w:rsidR="00E55266">
        <w:fldChar w:fldCharType="separate"/>
      </w:r>
      <w:r w:rsidR="004C24B3" w:rsidRPr="004C24B3">
        <w:rPr>
          <w:rStyle w:val="HyperlinkText"/>
        </w:rPr>
        <w:t>REF/RRI - Request Patient Referral Status</w:t>
      </w:r>
      <w:r w:rsidR="00FD02FB" w:rsidRPr="004C24B3">
        <w:rPr>
          <w:rStyle w:val="HyperlinkText"/>
        </w:rPr>
        <w:fldChar w:fldCharType="begin"/>
      </w:r>
      <w:r w:rsidR="004C24B3" w:rsidRPr="004C24B3">
        <w:rPr>
          <w:rStyle w:val="HyperlinkText"/>
        </w:rPr>
        <w:instrText xml:space="preserve"> XE "Request patient referral status" </w:instrText>
      </w:r>
      <w:r w:rsidR="00FD02FB" w:rsidRPr="004C24B3">
        <w:rPr>
          <w:rStyle w:val="HyperlinkText"/>
        </w:rPr>
        <w:fldChar w:fldCharType="end"/>
      </w:r>
      <w:r w:rsidR="004C24B3" w:rsidRPr="004C24B3">
        <w:rPr>
          <w:rStyle w:val="HyperlinkText"/>
        </w:rPr>
        <w:t xml:space="preserve"> (Event I15</w:t>
      </w:r>
      <w:r w:rsidR="00FD02FB" w:rsidRPr="004C24B3">
        <w:rPr>
          <w:rStyle w:val="HyperlinkText"/>
        </w:rPr>
        <w:fldChar w:fldCharType="begin"/>
      </w:r>
      <w:r w:rsidR="004C24B3" w:rsidRPr="004C24B3">
        <w:rPr>
          <w:rStyle w:val="HyperlinkText"/>
        </w:rPr>
        <w:instrText xml:space="preserve"> XE "I15" </w:instrText>
      </w:r>
      <w:r w:rsidR="00FD02FB" w:rsidRPr="004C24B3">
        <w:rPr>
          <w:rStyle w:val="HyperlinkText"/>
        </w:rPr>
        <w:fldChar w:fldCharType="end"/>
      </w:r>
      <w:r w:rsidR="004C24B3" w:rsidRPr="004C24B3">
        <w:rPr>
          <w:rStyle w:val="HyperlinkText"/>
        </w:rPr>
        <w:t>)</w:t>
      </w:r>
      <w:r w:rsidR="00E55266">
        <w:fldChar w:fldCharType="end"/>
      </w:r>
      <w:r>
        <w:t>."</w:t>
      </w:r>
    </w:p>
    <w:p w14:paraId="59105C5C" w14:textId="77777777" w:rsidR="00573AF5" w:rsidRDefault="00573AF5">
      <w:pPr>
        <w:pStyle w:val="MsgTableCaption"/>
        <w:rPr>
          <w:noProof/>
        </w:rPr>
      </w:pPr>
      <w:r>
        <w:rPr>
          <w:noProof/>
        </w:rPr>
        <w:t>REF^I12-I15^REF_I12: Patient Referral</w:t>
      </w:r>
      <w:r w:rsidR="00FD02FB">
        <w:rPr>
          <w:noProof/>
        </w:rPr>
        <w:fldChar w:fldCharType="begin"/>
      </w:r>
      <w:r>
        <w:rPr>
          <w:noProof/>
        </w:rPr>
        <w:instrText xml:space="preserve"> XE "REF Patient referral"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Change w:id="1498">
          <w:tblGrid>
            <w:gridCol w:w="2882"/>
            <w:gridCol w:w="4321"/>
            <w:gridCol w:w="864"/>
            <w:gridCol w:w="1008"/>
          </w:tblGrid>
        </w:tblGridChange>
      </w:tblGrid>
      <w:tr w:rsidR="00573AF5" w:rsidRPr="00573AF5" w14:paraId="662E793A" w14:textId="77777777" w:rsidTr="008370EC">
        <w:trPr>
          <w:tblHeader/>
          <w:jc w:val="center"/>
        </w:trPr>
        <w:tc>
          <w:tcPr>
            <w:tcW w:w="2882" w:type="dxa"/>
            <w:tcBorders>
              <w:top w:val="single" w:sz="2" w:space="0" w:color="auto"/>
              <w:left w:val="nil"/>
              <w:bottom w:val="single" w:sz="4" w:space="0" w:color="auto"/>
              <w:right w:val="nil"/>
            </w:tcBorders>
            <w:shd w:val="clear" w:color="auto" w:fill="FFFFFF"/>
          </w:tcPr>
          <w:p w14:paraId="63B41C99"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0FB9F7FF"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C6BA004"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7E6A400" w14:textId="77777777" w:rsidR="00573AF5" w:rsidRDefault="00573AF5">
            <w:pPr>
              <w:pStyle w:val="MsgTableHeader"/>
              <w:jc w:val="center"/>
              <w:rPr>
                <w:noProof/>
              </w:rPr>
            </w:pPr>
            <w:r>
              <w:rPr>
                <w:noProof/>
              </w:rPr>
              <w:t>Chapter</w:t>
            </w:r>
          </w:p>
        </w:tc>
      </w:tr>
      <w:tr w:rsidR="00573AF5" w:rsidRPr="00573AF5" w14:paraId="517EFA11" w14:textId="77777777" w:rsidTr="008370EC">
        <w:trPr>
          <w:jc w:val="center"/>
        </w:trPr>
        <w:tc>
          <w:tcPr>
            <w:tcW w:w="2882" w:type="dxa"/>
            <w:tcBorders>
              <w:top w:val="single" w:sz="4" w:space="0" w:color="auto"/>
              <w:left w:val="nil"/>
              <w:bottom w:val="dotted" w:sz="4" w:space="0" w:color="auto"/>
              <w:right w:val="nil"/>
            </w:tcBorders>
            <w:shd w:val="clear" w:color="auto" w:fill="FFFFFF"/>
          </w:tcPr>
          <w:p w14:paraId="1FED8F32"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779B44EE"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AB06183"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99AC96" w14:textId="77777777" w:rsidR="00573AF5" w:rsidRDefault="00573AF5">
            <w:pPr>
              <w:pStyle w:val="MsgTableBody"/>
              <w:jc w:val="center"/>
              <w:rPr>
                <w:noProof/>
              </w:rPr>
            </w:pPr>
            <w:r>
              <w:rPr>
                <w:noProof/>
              </w:rPr>
              <w:t>2</w:t>
            </w:r>
          </w:p>
        </w:tc>
      </w:tr>
      <w:tr w:rsidR="00573AF5" w:rsidRPr="00573AF5" w14:paraId="2609B27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F4C3685"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79D445B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F83363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32FB3" w14:textId="77777777" w:rsidR="00573AF5" w:rsidRDefault="00573AF5">
            <w:pPr>
              <w:pStyle w:val="MsgTableBody"/>
              <w:jc w:val="center"/>
              <w:rPr>
                <w:noProof/>
              </w:rPr>
            </w:pPr>
            <w:r>
              <w:rPr>
                <w:noProof/>
              </w:rPr>
              <w:t>2</w:t>
            </w:r>
          </w:p>
        </w:tc>
      </w:tr>
      <w:tr w:rsidR="00573AF5" w:rsidRPr="00573AF5" w14:paraId="64ACD54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D0FF078"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47890DC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E156A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C5ADE4" w14:textId="77777777" w:rsidR="00573AF5" w:rsidRDefault="00573AF5">
            <w:pPr>
              <w:pStyle w:val="MsgTableBody"/>
              <w:jc w:val="center"/>
              <w:rPr>
                <w:noProof/>
              </w:rPr>
            </w:pPr>
            <w:r>
              <w:rPr>
                <w:noProof/>
              </w:rPr>
              <w:t>2</w:t>
            </w:r>
          </w:p>
        </w:tc>
      </w:tr>
      <w:tr w:rsidR="00573AF5" w:rsidRPr="00573AF5" w14:paraId="6CAB7AC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57EC947" w14:textId="77777777" w:rsidR="00573AF5" w:rsidRDefault="00573AF5">
            <w:pPr>
              <w:pStyle w:val="MsgTableBody"/>
              <w:rPr>
                <w:noProof/>
              </w:rPr>
            </w:pPr>
            <w:r>
              <w:rPr>
                <w:noProof/>
              </w:rPr>
              <w:t>[</w:t>
            </w:r>
            <w:hyperlink w:anchor="RFI" w:history="1">
              <w:r>
                <w:rPr>
                  <w:rStyle w:val="Hyperlink"/>
                  <w:noProof/>
                </w:rPr>
                <w:t>RF1</w:t>
              </w:r>
            </w:hyperlink>
            <w:r>
              <w:rPr>
                <w:noProof/>
              </w:rPr>
              <w:t>]</w:t>
            </w:r>
          </w:p>
        </w:tc>
        <w:tc>
          <w:tcPr>
            <w:tcW w:w="4321" w:type="dxa"/>
            <w:tcBorders>
              <w:top w:val="dotted" w:sz="4" w:space="0" w:color="auto"/>
              <w:left w:val="nil"/>
              <w:bottom w:val="dotted" w:sz="4" w:space="0" w:color="auto"/>
              <w:right w:val="nil"/>
            </w:tcBorders>
            <w:shd w:val="clear" w:color="auto" w:fill="FFFFFF"/>
          </w:tcPr>
          <w:p w14:paraId="7BFC8361" w14:textId="77777777" w:rsidR="00573AF5" w:rsidRDefault="00573AF5">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2149113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6DAFB" w14:textId="77777777" w:rsidR="00573AF5" w:rsidRDefault="00573AF5">
            <w:pPr>
              <w:pStyle w:val="MsgTableBody"/>
              <w:jc w:val="center"/>
              <w:rPr>
                <w:noProof/>
              </w:rPr>
            </w:pPr>
            <w:r>
              <w:rPr>
                <w:noProof/>
              </w:rPr>
              <w:t>11</w:t>
            </w:r>
          </w:p>
        </w:tc>
      </w:tr>
      <w:tr w:rsidR="00FA2383" w:rsidRPr="00573AF5" w14:paraId="7550E67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9928CA6" w14:textId="77777777" w:rsidR="00FA2383" w:rsidRDefault="00FA2383" w:rsidP="00FA2383">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562A7A1F" w14:textId="77777777" w:rsidR="00FA2383" w:rsidRDefault="00FA2383" w:rsidP="00FA2383">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369BCB7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DA0DD2" w14:textId="77777777" w:rsidR="00FA2383" w:rsidRDefault="00FA2383" w:rsidP="00FA2383">
            <w:pPr>
              <w:pStyle w:val="MsgTableBody"/>
              <w:jc w:val="center"/>
              <w:rPr>
                <w:noProof/>
              </w:rPr>
            </w:pPr>
          </w:p>
        </w:tc>
      </w:tr>
      <w:tr w:rsidR="00FA2383" w:rsidRPr="00573AF5" w14:paraId="26F4018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BA721E7" w14:textId="77777777" w:rsidR="00FA2383" w:rsidRDefault="00FA2383" w:rsidP="00FA2383">
            <w:pPr>
              <w:pStyle w:val="MsgTableBody"/>
              <w:rPr>
                <w:noProof/>
              </w:rPr>
            </w:pPr>
            <w:r>
              <w:rPr>
                <w:noProof/>
              </w:rPr>
              <w:t xml:space="preserve">  </w:t>
            </w:r>
            <w:hyperlink w:anchor="AUT" w:history="1">
              <w:r>
                <w:rPr>
                  <w:rStyle w:val="Hyperlink"/>
                  <w:noProof/>
                </w:rPr>
                <w:t>AUT</w:t>
              </w:r>
            </w:hyperlink>
          </w:p>
        </w:tc>
        <w:tc>
          <w:tcPr>
            <w:tcW w:w="4321" w:type="dxa"/>
            <w:tcBorders>
              <w:top w:val="dotted" w:sz="4" w:space="0" w:color="auto"/>
              <w:left w:val="nil"/>
              <w:bottom w:val="dotted" w:sz="4" w:space="0" w:color="auto"/>
              <w:right w:val="nil"/>
            </w:tcBorders>
            <w:shd w:val="clear" w:color="auto" w:fill="FFFFFF"/>
          </w:tcPr>
          <w:p w14:paraId="15CC6254" w14:textId="77777777" w:rsidR="00FA2383" w:rsidRDefault="00FA2383" w:rsidP="00FA2383">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5CE4E7F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A3B217" w14:textId="77777777" w:rsidR="00FA2383" w:rsidRDefault="00FA2383" w:rsidP="00FA2383">
            <w:pPr>
              <w:pStyle w:val="MsgTableBody"/>
              <w:jc w:val="center"/>
              <w:rPr>
                <w:noProof/>
              </w:rPr>
            </w:pPr>
            <w:r>
              <w:rPr>
                <w:noProof/>
              </w:rPr>
              <w:t>11</w:t>
            </w:r>
          </w:p>
        </w:tc>
      </w:tr>
      <w:tr w:rsidR="00FA2383" w:rsidRPr="00573AF5" w14:paraId="5251102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9EABA4E"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3CFA399F"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681693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D743D" w14:textId="77777777" w:rsidR="00FA2383" w:rsidRDefault="00FA2383" w:rsidP="00FA2383">
            <w:pPr>
              <w:pStyle w:val="MsgTableBody"/>
              <w:jc w:val="center"/>
              <w:rPr>
                <w:noProof/>
              </w:rPr>
            </w:pPr>
            <w:r>
              <w:rPr>
                <w:noProof/>
              </w:rPr>
              <w:t>11</w:t>
            </w:r>
          </w:p>
        </w:tc>
      </w:tr>
      <w:tr w:rsidR="00FA2383" w:rsidRPr="00573AF5" w14:paraId="745E3B4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AE60A74" w14:textId="77777777" w:rsidR="00FA2383" w:rsidRDefault="00FA2383" w:rsidP="00FA2383">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62BCCE6" w14:textId="77777777" w:rsidR="00FA2383" w:rsidRDefault="00FA2383" w:rsidP="00FA2383">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
          <w:p w14:paraId="4960555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6D6E1" w14:textId="77777777" w:rsidR="00FA2383" w:rsidRDefault="00FA2383" w:rsidP="00FA2383">
            <w:pPr>
              <w:pStyle w:val="MsgTableBody"/>
              <w:jc w:val="center"/>
              <w:rPr>
                <w:noProof/>
              </w:rPr>
            </w:pPr>
          </w:p>
        </w:tc>
      </w:tr>
      <w:tr w:rsidR="00FA2383" w:rsidRPr="00573AF5" w14:paraId="64BFCD9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E14B57C" w14:textId="77777777" w:rsidR="00FA2383" w:rsidRDefault="00FA2383" w:rsidP="00FA2383">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5B8333C8" w14:textId="77777777" w:rsidR="00FA2383" w:rsidRDefault="00FA2383" w:rsidP="00FA2383">
            <w:pPr>
              <w:pStyle w:val="MsgTableBody"/>
              <w:rPr>
                <w:noProof/>
              </w:rPr>
            </w:pPr>
            <w:r>
              <w:rPr>
                <w:noProof/>
              </w:rPr>
              <w:t>--- PROVIDER_CONTACT begin</w:t>
            </w:r>
          </w:p>
        </w:tc>
        <w:tc>
          <w:tcPr>
            <w:tcW w:w="864" w:type="dxa"/>
            <w:tcBorders>
              <w:top w:val="dotted" w:sz="4" w:space="0" w:color="auto"/>
              <w:left w:val="nil"/>
              <w:bottom w:val="dotted" w:sz="4" w:space="0" w:color="auto"/>
              <w:right w:val="nil"/>
            </w:tcBorders>
            <w:shd w:val="clear" w:color="auto" w:fill="FFFFFF"/>
          </w:tcPr>
          <w:p w14:paraId="53666269"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A3F6C" w14:textId="77777777" w:rsidR="00FA2383" w:rsidRDefault="00FA2383" w:rsidP="00FA2383">
            <w:pPr>
              <w:pStyle w:val="MsgTableBody"/>
              <w:jc w:val="center"/>
              <w:rPr>
                <w:noProof/>
              </w:rPr>
            </w:pPr>
          </w:p>
        </w:tc>
      </w:tr>
      <w:tr w:rsidR="00FA2383" w:rsidRPr="00573AF5" w14:paraId="41BD17A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D3E7B36" w14:textId="77777777" w:rsidR="00FA2383" w:rsidRDefault="00FA2383" w:rsidP="00FA2383">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5109954B" w14:textId="77777777" w:rsidR="00FA2383" w:rsidRDefault="00FA2383" w:rsidP="00FA2383">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77B12D7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294807" w14:textId="77777777" w:rsidR="00FA2383" w:rsidRDefault="00FA2383" w:rsidP="00FA2383">
            <w:pPr>
              <w:pStyle w:val="MsgTableBody"/>
              <w:jc w:val="center"/>
              <w:rPr>
                <w:noProof/>
              </w:rPr>
            </w:pPr>
            <w:r>
              <w:rPr>
                <w:noProof/>
              </w:rPr>
              <w:t>11</w:t>
            </w:r>
          </w:p>
        </w:tc>
      </w:tr>
      <w:tr w:rsidR="00FA2383" w:rsidRPr="00573AF5" w14:paraId="4A16A62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E42073E" w14:textId="77777777" w:rsidR="00FA2383" w:rsidRDefault="00FA2383" w:rsidP="00FA2383">
            <w:pPr>
              <w:pStyle w:val="MsgTableBody"/>
              <w:rPr>
                <w:noProof/>
              </w:rPr>
            </w:pPr>
            <w:r>
              <w:rPr>
                <w:noProof/>
              </w:rPr>
              <w:lastRenderedPageBreak/>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161C7C44"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5DD7ECA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ECC76" w14:textId="77777777" w:rsidR="00FA2383" w:rsidRDefault="00FA2383" w:rsidP="00FA2383">
            <w:pPr>
              <w:pStyle w:val="MsgTableBody"/>
              <w:jc w:val="center"/>
              <w:rPr>
                <w:noProof/>
              </w:rPr>
            </w:pPr>
            <w:r>
              <w:rPr>
                <w:noProof/>
              </w:rPr>
              <w:t>11</w:t>
            </w:r>
          </w:p>
        </w:tc>
      </w:tr>
      <w:tr w:rsidR="00FA2383" w:rsidRPr="00573AF5" w14:paraId="5CE453F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1F022F8" w14:textId="77777777" w:rsidR="00FA2383" w:rsidRDefault="00FA2383" w:rsidP="00FA2383">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47A5BE9" w14:textId="77777777" w:rsidR="00FA2383" w:rsidRDefault="00FA2383" w:rsidP="00FA2383">
            <w:pPr>
              <w:pStyle w:val="MsgTableBody"/>
              <w:rPr>
                <w:noProof/>
              </w:rPr>
            </w:pPr>
            <w:r>
              <w:rPr>
                <w:noProof/>
              </w:rPr>
              <w:t>--- PROVIDER_CONTACT end</w:t>
            </w:r>
          </w:p>
        </w:tc>
        <w:tc>
          <w:tcPr>
            <w:tcW w:w="864" w:type="dxa"/>
            <w:tcBorders>
              <w:top w:val="dotted" w:sz="4" w:space="0" w:color="auto"/>
              <w:left w:val="nil"/>
              <w:bottom w:val="dotted" w:sz="4" w:space="0" w:color="auto"/>
              <w:right w:val="nil"/>
            </w:tcBorders>
            <w:shd w:val="clear" w:color="auto" w:fill="FFFFFF"/>
          </w:tcPr>
          <w:p w14:paraId="7524CEF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5957B" w14:textId="77777777" w:rsidR="00FA2383" w:rsidRDefault="00FA2383" w:rsidP="00FA2383">
            <w:pPr>
              <w:pStyle w:val="MsgTableBody"/>
              <w:jc w:val="center"/>
              <w:rPr>
                <w:noProof/>
              </w:rPr>
            </w:pPr>
          </w:p>
        </w:tc>
      </w:tr>
      <w:tr w:rsidR="00FA2383" w:rsidRPr="00573AF5" w14:paraId="6658C90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E753099" w14:textId="77777777" w:rsidR="00FA2383" w:rsidRDefault="00FA2383" w:rsidP="00FA2383">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30D63493" w14:textId="77777777" w:rsidR="00FA2383" w:rsidRDefault="00FA2383" w:rsidP="00FA238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4ABC0D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114D3" w14:textId="77777777" w:rsidR="00FA2383" w:rsidRDefault="00FA2383" w:rsidP="00FA2383">
            <w:pPr>
              <w:pStyle w:val="MsgTableBody"/>
              <w:jc w:val="center"/>
              <w:rPr>
                <w:noProof/>
              </w:rPr>
            </w:pPr>
            <w:r>
              <w:rPr>
                <w:noProof/>
              </w:rPr>
              <w:t>3</w:t>
            </w:r>
          </w:p>
        </w:tc>
      </w:tr>
      <w:tr w:rsidR="001E0D07" w14:paraId="0B02B67D" w14:textId="77777777" w:rsidTr="001E0D07">
        <w:tblPrEx>
          <w:tblCellMar>
            <w:left w:w="108" w:type="dxa"/>
            <w:right w:w="108" w:type="dxa"/>
          </w:tblCellMar>
          <w:tblLook w:val="04A0" w:firstRow="1" w:lastRow="0" w:firstColumn="1" w:lastColumn="0" w:noHBand="0" w:noVBand="1"/>
        </w:tblPrEx>
        <w:trPr>
          <w:jc w:val="center"/>
          <w:ins w:id="1499" w:author="Amit Popat" w:date="2022-07-11T09:50:00Z"/>
        </w:trPr>
        <w:tc>
          <w:tcPr>
            <w:tcW w:w="2882" w:type="dxa"/>
            <w:tcBorders>
              <w:top w:val="dotted" w:sz="4" w:space="0" w:color="auto"/>
              <w:left w:val="nil"/>
              <w:bottom w:val="dotted" w:sz="4" w:space="0" w:color="auto"/>
              <w:right w:val="nil"/>
            </w:tcBorders>
            <w:shd w:val="clear" w:color="auto" w:fill="FFFFFF"/>
            <w:hideMark/>
          </w:tcPr>
          <w:p w14:paraId="6C97FF53" w14:textId="77777777" w:rsidR="001E0D07" w:rsidRDefault="001E0D07">
            <w:pPr>
              <w:pStyle w:val="MsgTableBody"/>
              <w:spacing w:line="256" w:lineRule="auto"/>
              <w:rPr>
                <w:ins w:id="1500" w:author="Amit Popat" w:date="2022-07-11T09:50:00Z"/>
                <w:b/>
                <w:bCs/>
                <w:noProof/>
                <w:color w:val="FF0000"/>
              </w:rPr>
            </w:pPr>
            <w:ins w:id="1501" w:author="Amit Popat" w:date="2022-07-11T09:50:00Z">
              <w:r>
                <w:rPr>
                  <w:b/>
                  <w:bCs/>
                  <w:noProof/>
                  <w:color w:val="FF0000"/>
                </w:rPr>
                <w:t>[{ GS</w:t>
              </w:r>
              <w:r>
                <w:fldChar w:fldCharType="begin"/>
              </w:r>
              <w:r>
                <w:instrText xml:space="preserve"> HYPERLINK "file:///D:\\Eigene%20Dateien\\2018\\HL7\\Standards\\v2.9%20May\\716%20-%20New.doc" \l "#NK1" </w:instrText>
              </w:r>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1E2B12AF" w14:textId="77777777" w:rsidR="001E0D07" w:rsidRDefault="001E0D07">
            <w:pPr>
              <w:pStyle w:val="MsgTableBody"/>
              <w:spacing w:line="256" w:lineRule="auto"/>
              <w:rPr>
                <w:ins w:id="1502" w:author="Amit Popat" w:date="2022-07-11T09:50:00Z"/>
                <w:b/>
                <w:bCs/>
                <w:noProof/>
                <w:color w:val="FF0000"/>
              </w:rPr>
            </w:pPr>
            <w:ins w:id="1503" w:author="Amit Popat" w:date="2022-07-11T09:50: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75787D0B" w14:textId="77777777" w:rsidR="001E0D07" w:rsidRDefault="001E0D07">
            <w:pPr>
              <w:pStyle w:val="MsgTableBody"/>
              <w:spacing w:line="256" w:lineRule="auto"/>
              <w:jc w:val="center"/>
              <w:rPr>
                <w:ins w:id="1504" w:author="Amit Popat" w:date="2022-07-11T09:50: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2A61F50D" w14:textId="77777777" w:rsidR="001E0D07" w:rsidRDefault="001E0D07">
            <w:pPr>
              <w:pStyle w:val="MsgTableBody"/>
              <w:spacing w:line="256" w:lineRule="auto"/>
              <w:jc w:val="center"/>
              <w:rPr>
                <w:ins w:id="1505" w:author="Amit Popat" w:date="2022-07-11T09:50:00Z"/>
                <w:b/>
                <w:bCs/>
                <w:noProof/>
                <w:color w:val="FF0000"/>
              </w:rPr>
            </w:pPr>
            <w:ins w:id="1506" w:author="Amit Popat" w:date="2022-07-11T09:50:00Z">
              <w:r>
                <w:rPr>
                  <w:b/>
                  <w:bCs/>
                  <w:noProof/>
                  <w:color w:val="FF0000"/>
                </w:rPr>
                <w:t>3</w:t>
              </w:r>
            </w:ins>
          </w:p>
        </w:tc>
      </w:tr>
      <w:tr w:rsidR="001E0D07" w14:paraId="4E33FC94" w14:textId="77777777" w:rsidTr="001E0D07">
        <w:tblPrEx>
          <w:tblCellMar>
            <w:left w:w="108" w:type="dxa"/>
            <w:right w:w="108" w:type="dxa"/>
          </w:tblCellMar>
          <w:tblLook w:val="04A0" w:firstRow="1" w:lastRow="0" w:firstColumn="1" w:lastColumn="0" w:noHBand="0" w:noVBand="1"/>
        </w:tblPrEx>
        <w:trPr>
          <w:jc w:val="center"/>
          <w:ins w:id="1507" w:author="Amit Popat" w:date="2022-07-11T09:50:00Z"/>
        </w:trPr>
        <w:tc>
          <w:tcPr>
            <w:tcW w:w="2882" w:type="dxa"/>
            <w:tcBorders>
              <w:top w:val="dotted" w:sz="4" w:space="0" w:color="auto"/>
              <w:left w:val="nil"/>
              <w:bottom w:val="dotted" w:sz="4" w:space="0" w:color="auto"/>
              <w:right w:val="nil"/>
            </w:tcBorders>
            <w:shd w:val="clear" w:color="auto" w:fill="FFFFFF"/>
            <w:hideMark/>
          </w:tcPr>
          <w:p w14:paraId="021F86D2" w14:textId="77777777" w:rsidR="001E0D07" w:rsidRDefault="001E0D07">
            <w:pPr>
              <w:pStyle w:val="MsgTableBody"/>
              <w:spacing w:line="256" w:lineRule="auto"/>
              <w:rPr>
                <w:ins w:id="1508" w:author="Amit Popat" w:date="2022-07-11T09:50:00Z"/>
                <w:b/>
                <w:bCs/>
                <w:noProof/>
                <w:color w:val="FF0000"/>
              </w:rPr>
            </w:pPr>
            <w:ins w:id="1509" w:author="Amit Popat" w:date="2022-07-11T09:50: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0E83DC9E" w14:textId="77777777" w:rsidR="001E0D07" w:rsidRDefault="001E0D07">
            <w:pPr>
              <w:pStyle w:val="MsgTableBody"/>
              <w:spacing w:line="256" w:lineRule="auto"/>
              <w:rPr>
                <w:ins w:id="1510" w:author="Amit Popat" w:date="2022-07-11T09:50:00Z"/>
                <w:b/>
                <w:bCs/>
                <w:noProof/>
                <w:color w:val="FF0000"/>
              </w:rPr>
            </w:pPr>
            <w:ins w:id="1511" w:author="Amit Popat" w:date="2022-07-11T09:50: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3B340F6" w14:textId="77777777" w:rsidR="001E0D07" w:rsidRDefault="001E0D07">
            <w:pPr>
              <w:pStyle w:val="MsgTableBody"/>
              <w:spacing w:line="256" w:lineRule="auto"/>
              <w:jc w:val="center"/>
              <w:rPr>
                <w:ins w:id="1512" w:author="Amit Popat" w:date="2022-07-11T09:50: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3ED00A9D" w14:textId="77777777" w:rsidR="001E0D07" w:rsidRDefault="001E0D07">
            <w:pPr>
              <w:pStyle w:val="MsgTableBody"/>
              <w:spacing w:line="256" w:lineRule="auto"/>
              <w:jc w:val="center"/>
              <w:rPr>
                <w:ins w:id="1513" w:author="Amit Popat" w:date="2022-07-11T09:50:00Z"/>
                <w:b/>
                <w:bCs/>
                <w:noProof/>
                <w:color w:val="FF0000"/>
              </w:rPr>
            </w:pPr>
            <w:ins w:id="1514" w:author="Amit Popat" w:date="2022-07-11T09:50:00Z">
              <w:r>
                <w:rPr>
                  <w:b/>
                  <w:bCs/>
                  <w:noProof/>
                  <w:color w:val="FF0000"/>
                </w:rPr>
                <w:t>3</w:t>
              </w:r>
            </w:ins>
          </w:p>
        </w:tc>
      </w:tr>
      <w:tr w:rsidR="001E0D07" w14:paraId="08512A3E" w14:textId="77777777" w:rsidTr="001E0D07">
        <w:tblPrEx>
          <w:tblCellMar>
            <w:left w:w="108" w:type="dxa"/>
            <w:right w:w="108" w:type="dxa"/>
          </w:tblCellMar>
          <w:tblLook w:val="04A0" w:firstRow="1" w:lastRow="0" w:firstColumn="1" w:lastColumn="0" w:noHBand="0" w:noVBand="1"/>
        </w:tblPrEx>
        <w:trPr>
          <w:jc w:val="center"/>
          <w:ins w:id="1515" w:author="Amit Popat" w:date="2022-07-11T09:50:00Z"/>
        </w:trPr>
        <w:tc>
          <w:tcPr>
            <w:tcW w:w="2882" w:type="dxa"/>
            <w:tcBorders>
              <w:top w:val="dotted" w:sz="4" w:space="0" w:color="auto"/>
              <w:left w:val="nil"/>
              <w:bottom w:val="dotted" w:sz="4" w:space="0" w:color="auto"/>
              <w:right w:val="nil"/>
            </w:tcBorders>
            <w:shd w:val="clear" w:color="auto" w:fill="FFFFFF"/>
            <w:hideMark/>
          </w:tcPr>
          <w:p w14:paraId="3B6DA7E9" w14:textId="77777777" w:rsidR="001E0D07" w:rsidRDefault="001E0D07">
            <w:pPr>
              <w:pStyle w:val="MsgTableBody"/>
              <w:spacing w:line="256" w:lineRule="auto"/>
              <w:rPr>
                <w:ins w:id="1516" w:author="Amit Popat" w:date="2022-07-11T09:50:00Z"/>
                <w:b/>
                <w:bCs/>
                <w:noProof/>
                <w:color w:val="FF0000"/>
              </w:rPr>
            </w:pPr>
            <w:ins w:id="1517" w:author="Amit Popat" w:date="2022-07-11T09:50: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78CF6FEE" w14:textId="77777777" w:rsidR="001E0D07" w:rsidRDefault="001E0D07">
            <w:pPr>
              <w:pStyle w:val="MsgTableBody"/>
              <w:spacing w:line="256" w:lineRule="auto"/>
              <w:rPr>
                <w:ins w:id="1518" w:author="Amit Popat" w:date="2022-07-11T09:50:00Z"/>
                <w:b/>
                <w:bCs/>
                <w:noProof/>
                <w:color w:val="FF0000"/>
              </w:rPr>
            </w:pPr>
            <w:ins w:id="1519" w:author="Amit Popat" w:date="2022-07-11T09:50: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4905F8F1" w14:textId="77777777" w:rsidR="001E0D07" w:rsidRDefault="001E0D07">
            <w:pPr>
              <w:pStyle w:val="MsgTableBody"/>
              <w:spacing w:line="256" w:lineRule="auto"/>
              <w:jc w:val="center"/>
              <w:rPr>
                <w:ins w:id="1520" w:author="Amit Popat" w:date="2022-07-11T09:50: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052C1C95" w14:textId="77777777" w:rsidR="001E0D07" w:rsidRDefault="001E0D07">
            <w:pPr>
              <w:pStyle w:val="MsgTableBody"/>
              <w:spacing w:line="256" w:lineRule="auto"/>
              <w:jc w:val="center"/>
              <w:rPr>
                <w:ins w:id="1521" w:author="Amit Popat" w:date="2022-07-11T09:50:00Z"/>
                <w:b/>
                <w:bCs/>
                <w:noProof/>
                <w:color w:val="FF0000"/>
              </w:rPr>
            </w:pPr>
            <w:ins w:id="1522" w:author="Amit Popat" w:date="2022-07-11T09:50:00Z">
              <w:r>
                <w:rPr>
                  <w:b/>
                  <w:bCs/>
                  <w:noProof/>
                  <w:color w:val="FF0000"/>
                </w:rPr>
                <w:t>3</w:t>
              </w:r>
            </w:ins>
          </w:p>
        </w:tc>
      </w:tr>
      <w:tr w:rsidR="008370EC" w14:paraId="3929E2CB" w14:textId="77777777" w:rsidTr="00F8714F">
        <w:tblPrEx>
          <w:tblCellMar>
            <w:left w:w="108" w:type="dxa"/>
            <w:right w:w="108" w:type="dxa"/>
          </w:tblCellMar>
          <w:tblLook w:val="04A0" w:firstRow="1" w:lastRow="0" w:firstColumn="1" w:lastColumn="0" w:noHBand="0" w:noVBand="1"/>
        </w:tblPrEx>
        <w:trPr>
          <w:jc w:val="center"/>
          <w:ins w:id="1523" w:author="Amit Popat" w:date="2022-07-11T10:28:00Z"/>
        </w:trPr>
        <w:tc>
          <w:tcPr>
            <w:tcW w:w="2882" w:type="dxa"/>
            <w:tcBorders>
              <w:top w:val="dotted" w:sz="4" w:space="0" w:color="auto"/>
              <w:left w:val="nil"/>
              <w:bottom w:val="dotted" w:sz="4" w:space="0" w:color="auto"/>
              <w:right w:val="nil"/>
            </w:tcBorders>
            <w:shd w:val="clear" w:color="auto" w:fill="FFFFFF"/>
          </w:tcPr>
          <w:p w14:paraId="4500E353" w14:textId="77777777" w:rsidR="008370EC" w:rsidRDefault="008370EC" w:rsidP="00F8714F">
            <w:pPr>
              <w:pStyle w:val="MsgTableBody"/>
              <w:spacing w:line="256" w:lineRule="auto"/>
              <w:rPr>
                <w:ins w:id="1524" w:author="Amit Popat" w:date="2022-07-11T10:28:00Z"/>
                <w:b/>
                <w:bCs/>
                <w:noProof/>
                <w:color w:val="FF0000"/>
              </w:rPr>
            </w:pPr>
            <w:ins w:id="1525" w:author="Amit Popat" w:date="2022-07-11T10:28:00Z">
              <w:r>
                <w:rPr>
                  <w:noProof/>
                </w:rPr>
                <w:t>[{</w:t>
              </w:r>
            </w:ins>
          </w:p>
        </w:tc>
        <w:tc>
          <w:tcPr>
            <w:tcW w:w="4321" w:type="dxa"/>
            <w:tcBorders>
              <w:top w:val="dotted" w:sz="4" w:space="0" w:color="auto"/>
              <w:left w:val="nil"/>
              <w:bottom w:val="dotted" w:sz="4" w:space="0" w:color="auto"/>
              <w:right w:val="nil"/>
            </w:tcBorders>
            <w:shd w:val="clear" w:color="auto" w:fill="FFFFFF"/>
          </w:tcPr>
          <w:p w14:paraId="4E1DC1D1" w14:textId="77777777" w:rsidR="008370EC" w:rsidRDefault="008370EC" w:rsidP="00F8714F">
            <w:pPr>
              <w:pStyle w:val="MsgTableBody"/>
              <w:spacing w:line="256" w:lineRule="auto"/>
              <w:rPr>
                <w:ins w:id="1526" w:author="Amit Popat" w:date="2022-07-11T10:28:00Z"/>
                <w:b/>
                <w:bCs/>
                <w:noProof/>
                <w:color w:val="FF0000"/>
              </w:rPr>
            </w:pPr>
            <w:ins w:id="1527" w:author="Amit Popat" w:date="2022-07-11T10:28: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66A14085" w14:textId="77777777" w:rsidR="008370EC" w:rsidRDefault="008370EC" w:rsidP="00F8714F">
            <w:pPr>
              <w:pStyle w:val="MsgTableBody"/>
              <w:spacing w:line="256" w:lineRule="auto"/>
              <w:jc w:val="center"/>
              <w:rPr>
                <w:ins w:id="1528" w:author="Amit Popat" w:date="2022-07-11T10:28:00Z"/>
                <w:b/>
                <w:bCs/>
                <w:noProof/>
                <w:color w:val="FF0000"/>
              </w:rPr>
            </w:pPr>
          </w:p>
        </w:tc>
        <w:tc>
          <w:tcPr>
            <w:tcW w:w="1008" w:type="dxa"/>
            <w:tcBorders>
              <w:top w:val="dotted" w:sz="4" w:space="0" w:color="auto"/>
              <w:left w:val="nil"/>
              <w:bottom w:val="dotted" w:sz="4" w:space="0" w:color="auto"/>
              <w:right w:val="nil"/>
            </w:tcBorders>
            <w:shd w:val="clear" w:color="auto" w:fill="FFFFFF"/>
          </w:tcPr>
          <w:p w14:paraId="5335271A" w14:textId="77777777" w:rsidR="008370EC" w:rsidRDefault="008370EC" w:rsidP="00F8714F">
            <w:pPr>
              <w:pStyle w:val="MsgTableBody"/>
              <w:spacing w:line="256" w:lineRule="auto"/>
              <w:jc w:val="center"/>
              <w:rPr>
                <w:ins w:id="1529" w:author="Amit Popat" w:date="2022-07-11T10:28:00Z"/>
                <w:b/>
                <w:bCs/>
                <w:noProof/>
                <w:color w:val="FF0000"/>
              </w:rPr>
            </w:pPr>
          </w:p>
        </w:tc>
      </w:tr>
      <w:tr w:rsidR="008370EC" w14:paraId="0FE35405" w14:textId="77777777" w:rsidTr="00F8714F">
        <w:tblPrEx>
          <w:tblCellMar>
            <w:left w:w="108" w:type="dxa"/>
            <w:right w:w="108" w:type="dxa"/>
          </w:tblCellMar>
        </w:tblPrEx>
        <w:trPr>
          <w:jc w:val="center"/>
          <w:ins w:id="1530" w:author="Amit Popat" w:date="2022-07-11T10:28:00Z"/>
        </w:trPr>
        <w:tc>
          <w:tcPr>
            <w:tcW w:w="2882" w:type="dxa"/>
            <w:tcBorders>
              <w:top w:val="dotted" w:sz="4" w:space="0" w:color="auto"/>
              <w:left w:val="nil"/>
              <w:bottom w:val="dotted" w:sz="4" w:space="0" w:color="auto"/>
              <w:right w:val="nil"/>
            </w:tcBorders>
            <w:shd w:val="clear" w:color="auto" w:fill="FFFFFF"/>
          </w:tcPr>
          <w:p w14:paraId="16EE5120" w14:textId="77777777" w:rsidR="008370EC" w:rsidRDefault="008370EC" w:rsidP="00F8714F">
            <w:pPr>
              <w:pStyle w:val="MsgTableBody"/>
              <w:rPr>
                <w:ins w:id="1531" w:author="Amit Popat" w:date="2022-07-11T10:28:00Z"/>
                <w:noProof/>
              </w:rPr>
            </w:pPr>
            <w:ins w:id="1532" w:author="Amit Popat" w:date="2022-07-11T10:28:00Z">
              <w:r>
                <w:rPr>
                  <w:noProof/>
                </w:rPr>
                <w:t xml:space="preserve">     </w:t>
              </w:r>
              <w:r>
                <w:fldChar w:fldCharType="begin"/>
              </w:r>
              <w:r>
                <w:instrText xml:space="preserve"> HYPERLINK "file:///D:\\Eigene%20Dateien\\2018\\HL7\\Standards\\v2.9%20May\\716%20-%20New.doc" \l "#NK1" </w:instrText>
              </w:r>
              <w:r>
                <w:fldChar w:fldCharType="separate"/>
              </w:r>
              <w:r>
                <w:rPr>
                  <w:rStyle w:val="Hyperlink"/>
                  <w:noProof/>
                </w:rPr>
                <w:t>NK1</w:t>
              </w:r>
              <w:r>
                <w:fldChar w:fldCharType="end"/>
              </w:r>
              <w:r>
                <w:rPr>
                  <w:noProof/>
                </w:rPr>
                <w:t xml:space="preserve">   </w:t>
              </w:r>
            </w:ins>
          </w:p>
        </w:tc>
        <w:tc>
          <w:tcPr>
            <w:tcW w:w="4321" w:type="dxa"/>
            <w:tcBorders>
              <w:top w:val="dotted" w:sz="4" w:space="0" w:color="auto"/>
              <w:left w:val="nil"/>
              <w:bottom w:val="dotted" w:sz="4" w:space="0" w:color="auto"/>
              <w:right w:val="nil"/>
            </w:tcBorders>
            <w:shd w:val="clear" w:color="auto" w:fill="FFFFFF"/>
          </w:tcPr>
          <w:p w14:paraId="4FAB0820" w14:textId="77777777" w:rsidR="008370EC" w:rsidRDefault="008370EC" w:rsidP="00F8714F">
            <w:pPr>
              <w:pStyle w:val="MsgTableBody"/>
              <w:rPr>
                <w:ins w:id="1533" w:author="Amit Popat" w:date="2022-07-11T10:28:00Z"/>
                <w:noProof/>
              </w:rPr>
            </w:pPr>
            <w:ins w:id="1534" w:author="Amit Popat" w:date="2022-07-11T10:28:00Z">
              <w:r>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6F6382BF" w14:textId="77777777" w:rsidR="008370EC" w:rsidRDefault="008370EC" w:rsidP="00F8714F">
            <w:pPr>
              <w:pStyle w:val="MsgTableBody"/>
              <w:jc w:val="center"/>
              <w:rPr>
                <w:ins w:id="1535" w:author="Amit Popat" w:date="2022-07-11T10:28:00Z"/>
                <w:noProof/>
              </w:rPr>
            </w:pPr>
          </w:p>
        </w:tc>
        <w:tc>
          <w:tcPr>
            <w:tcW w:w="1008" w:type="dxa"/>
            <w:tcBorders>
              <w:top w:val="dotted" w:sz="4" w:space="0" w:color="auto"/>
              <w:left w:val="nil"/>
              <w:bottom w:val="dotted" w:sz="4" w:space="0" w:color="auto"/>
              <w:right w:val="nil"/>
            </w:tcBorders>
            <w:shd w:val="clear" w:color="auto" w:fill="FFFFFF"/>
          </w:tcPr>
          <w:p w14:paraId="579BD265" w14:textId="77777777" w:rsidR="008370EC" w:rsidRDefault="008370EC" w:rsidP="00F8714F">
            <w:pPr>
              <w:pStyle w:val="MsgTableBody"/>
              <w:jc w:val="center"/>
              <w:rPr>
                <w:ins w:id="1536" w:author="Amit Popat" w:date="2022-07-11T10:28:00Z"/>
                <w:noProof/>
              </w:rPr>
            </w:pPr>
            <w:ins w:id="1537" w:author="Amit Popat" w:date="2022-07-11T10:28:00Z">
              <w:r>
                <w:rPr>
                  <w:noProof/>
                </w:rPr>
                <w:t>3</w:t>
              </w:r>
            </w:ins>
          </w:p>
        </w:tc>
      </w:tr>
      <w:tr w:rsidR="008370EC" w14:paraId="5AE72C12" w14:textId="77777777" w:rsidTr="00F8714F">
        <w:tblPrEx>
          <w:tblCellMar>
            <w:left w:w="108" w:type="dxa"/>
            <w:right w:w="108" w:type="dxa"/>
          </w:tblCellMar>
          <w:tblLook w:val="04A0" w:firstRow="1" w:lastRow="0" w:firstColumn="1" w:lastColumn="0" w:noHBand="0" w:noVBand="1"/>
        </w:tblPrEx>
        <w:trPr>
          <w:jc w:val="center"/>
          <w:ins w:id="1538" w:author="Amit Popat" w:date="2022-07-11T10:28:00Z"/>
        </w:trPr>
        <w:tc>
          <w:tcPr>
            <w:tcW w:w="2882" w:type="dxa"/>
            <w:tcBorders>
              <w:top w:val="dotted" w:sz="4" w:space="0" w:color="auto"/>
              <w:left w:val="nil"/>
              <w:bottom w:val="dotted" w:sz="4" w:space="0" w:color="auto"/>
              <w:right w:val="nil"/>
            </w:tcBorders>
            <w:shd w:val="clear" w:color="auto" w:fill="FFFFFF"/>
            <w:hideMark/>
          </w:tcPr>
          <w:p w14:paraId="1F1B09CD" w14:textId="77777777" w:rsidR="008370EC" w:rsidRDefault="008370EC" w:rsidP="00F8714F">
            <w:pPr>
              <w:pStyle w:val="MsgTableBody"/>
              <w:spacing w:line="256" w:lineRule="auto"/>
              <w:rPr>
                <w:ins w:id="1539" w:author="Amit Popat" w:date="2022-07-11T10:28:00Z"/>
                <w:b/>
                <w:bCs/>
                <w:noProof/>
                <w:color w:val="FF0000"/>
              </w:rPr>
            </w:pPr>
            <w:ins w:id="1540" w:author="Amit Popat" w:date="2022-07-11T10:28:00Z">
              <w:r>
                <w:rPr>
                  <w:b/>
                  <w:bCs/>
                  <w:noProof/>
                  <w:color w:val="FF0000"/>
                </w:rPr>
                <w:t xml:space="preserve">    [{ </w:t>
              </w:r>
              <w:r>
                <w:fldChar w:fldCharType="begin"/>
              </w:r>
              <w:r>
                <w:instrText xml:space="preserve"> HYPERLINK "file:///D:\\Eigene%20Dateien\\2018\\HL7\\Standards\\v2.9%20May\\716%20-%20New.doc" \l "#NK1" </w:instrText>
              </w:r>
              <w:r>
                <w:fldChar w:fldCharType="separate"/>
              </w:r>
              <w:r>
                <w:rPr>
                  <w:rStyle w:val="Hyperlink"/>
                  <w:b/>
                  <w:bCs/>
                  <w:noProof/>
                  <w:color w:val="FF0000"/>
                </w:rPr>
                <w:t>GSP</w:t>
              </w:r>
              <w:r>
                <w:fldChar w:fldCharType="end"/>
              </w:r>
              <w:r>
                <w:rPr>
                  <w:b/>
                  <w:bCs/>
                  <w:color w:val="FF0000"/>
                </w:rPr>
                <w:t xml:space="preserve"> }</w:t>
              </w:r>
              <w:r>
                <w:rPr>
                  <w:b/>
                  <w:bCs/>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6B53C9F9" w14:textId="77777777" w:rsidR="008370EC" w:rsidRDefault="008370EC" w:rsidP="00F8714F">
            <w:pPr>
              <w:pStyle w:val="MsgTableBody"/>
              <w:spacing w:line="256" w:lineRule="auto"/>
              <w:rPr>
                <w:ins w:id="1541" w:author="Amit Popat" w:date="2022-07-11T10:28:00Z"/>
                <w:b/>
                <w:bCs/>
                <w:noProof/>
                <w:color w:val="FF0000"/>
              </w:rPr>
            </w:pPr>
            <w:ins w:id="1542" w:author="Amit Popat" w:date="2022-07-11T10:28: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087840C2" w14:textId="77777777" w:rsidR="008370EC" w:rsidRDefault="008370EC" w:rsidP="00F8714F">
            <w:pPr>
              <w:pStyle w:val="MsgTableBody"/>
              <w:spacing w:line="256" w:lineRule="auto"/>
              <w:jc w:val="center"/>
              <w:rPr>
                <w:ins w:id="1543" w:author="Amit Popat" w:date="2022-07-11T10:28: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08590A27" w14:textId="77777777" w:rsidR="008370EC" w:rsidRDefault="008370EC" w:rsidP="00F8714F">
            <w:pPr>
              <w:pStyle w:val="MsgTableBody"/>
              <w:spacing w:line="256" w:lineRule="auto"/>
              <w:jc w:val="center"/>
              <w:rPr>
                <w:ins w:id="1544" w:author="Amit Popat" w:date="2022-07-11T10:28:00Z"/>
                <w:b/>
                <w:bCs/>
                <w:noProof/>
                <w:color w:val="FF0000"/>
              </w:rPr>
            </w:pPr>
            <w:ins w:id="1545" w:author="Amit Popat" w:date="2022-07-11T10:28:00Z">
              <w:r>
                <w:rPr>
                  <w:b/>
                  <w:bCs/>
                  <w:noProof/>
                  <w:color w:val="FF0000"/>
                </w:rPr>
                <w:t>3</w:t>
              </w:r>
            </w:ins>
          </w:p>
        </w:tc>
      </w:tr>
      <w:tr w:rsidR="008370EC" w14:paraId="45A8E5B9" w14:textId="77777777" w:rsidTr="00F8714F">
        <w:tblPrEx>
          <w:tblCellMar>
            <w:left w:w="108" w:type="dxa"/>
            <w:right w:w="108" w:type="dxa"/>
          </w:tblCellMar>
          <w:tblLook w:val="04A0" w:firstRow="1" w:lastRow="0" w:firstColumn="1" w:lastColumn="0" w:noHBand="0" w:noVBand="1"/>
        </w:tblPrEx>
        <w:trPr>
          <w:jc w:val="center"/>
          <w:ins w:id="1546" w:author="Amit Popat" w:date="2022-07-11T10:28:00Z"/>
        </w:trPr>
        <w:tc>
          <w:tcPr>
            <w:tcW w:w="2882" w:type="dxa"/>
            <w:tcBorders>
              <w:top w:val="dotted" w:sz="4" w:space="0" w:color="auto"/>
              <w:left w:val="nil"/>
              <w:bottom w:val="dotted" w:sz="4" w:space="0" w:color="auto"/>
              <w:right w:val="nil"/>
            </w:tcBorders>
            <w:shd w:val="clear" w:color="auto" w:fill="FFFFFF"/>
            <w:hideMark/>
          </w:tcPr>
          <w:p w14:paraId="71928754" w14:textId="77777777" w:rsidR="008370EC" w:rsidRDefault="008370EC" w:rsidP="00F8714F">
            <w:pPr>
              <w:pStyle w:val="MsgTableBody"/>
              <w:spacing w:line="256" w:lineRule="auto"/>
              <w:rPr>
                <w:ins w:id="1547" w:author="Amit Popat" w:date="2022-07-11T10:28:00Z"/>
                <w:b/>
                <w:bCs/>
                <w:noProof/>
                <w:color w:val="FF0000"/>
              </w:rPr>
            </w:pPr>
            <w:ins w:id="1548" w:author="Amit Popat" w:date="2022-07-11T10:28:00Z">
              <w:r>
                <w:rPr>
                  <w:b/>
                  <w:bCs/>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1D5E84B9" w14:textId="77777777" w:rsidR="008370EC" w:rsidRDefault="008370EC" w:rsidP="00F8714F">
            <w:pPr>
              <w:pStyle w:val="MsgTableBody"/>
              <w:spacing w:line="256" w:lineRule="auto"/>
              <w:rPr>
                <w:ins w:id="1549" w:author="Amit Popat" w:date="2022-07-11T10:28:00Z"/>
                <w:b/>
                <w:bCs/>
                <w:noProof/>
                <w:color w:val="FF0000"/>
              </w:rPr>
            </w:pPr>
            <w:ins w:id="1550" w:author="Amit Popat" w:date="2022-07-11T10:28: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4E167390" w14:textId="77777777" w:rsidR="008370EC" w:rsidRDefault="008370EC" w:rsidP="00F8714F">
            <w:pPr>
              <w:pStyle w:val="MsgTableBody"/>
              <w:spacing w:line="256" w:lineRule="auto"/>
              <w:jc w:val="center"/>
              <w:rPr>
                <w:ins w:id="1551" w:author="Amit Popat" w:date="2022-07-11T10:28: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4E5C4AA8" w14:textId="77777777" w:rsidR="008370EC" w:rsidRDefault="008370EC" w:rsidP="00F8714F">
            <w:pPr>
              <w:pStyle w:val="MsgTableBody"/>
              <w:spacing w:line="256" w:lineRule="auto"/>
              <w:jc w:val="center"/>
              <w:rPr>
                <w:ins w:id="1552" w:author="Amit Popat" w:date="2022-07-11T10:28:00Z"/>
                <w:b/>
                <w:bCs/>
                <w:noProof/>
                <w:color w:val="FF0000"/>
              </w:rPr>
            </w:pPr>
            <w:ins w:id="1553" w:author="Amit Popat" w:date="2022-07-11T10:28:00Z">
              <w:r>
                <w:rPr>
                  <w:b/>
                  <w:bCs/>
                  <w:noProof/>
                  <w:color w:val="FF0000"/>
                </w:rPr>
                <w:t>3</w:t>
              </w:r>
            </w:ins>
          </w:p>
        </w:tc>
      </w:tr>
      <w:tr w:rsidR="008370EC" w14:paraId="59D0BF46" w14:textId="77777777" w:rsidTr="00F8714F">
        <w:tblPrEx>
          <w:tblCellMar>
            <w:left w:w="108" w:type="dxa"/>
            <w:right w:w="108" w:type="dxa"/>
          </w:tblCellMar>
          <w:tblLook w:val="04A0" w:firstRow="1" w:lastRow="0" w:firstColumn="1" w:lastColumn="0" w:noHBand="0" w:noVBand="1"/>
        </w:tblPrEx>
        <w:trPr>
          <w:jc w:val="center"/>
          <w:ins w:id="1554" w:author="Amit Popat" w:date="2022-07-11T10:28:00Z"/>
        </w:trPr>
        <w:tc>
          <w:tcPr>
            <w:tcW w:w="2882" w:type="dxa"/>
            <w:tcBorders>
              <w:top w:val="dotted" w:sz="4" w:space="0" w:color="auto"/>
              <w:left w:val="nil"/>
              <w:bottom w:val="dotted" w:sz="4" w:space="0" w:color="auto"/>
              <w:right w:val="nil"/>
            </w:tcBorders>
            <w:shd w:val="clear" w:color="auto" w:fill="FFFFFF"/>
          </w:tcPr>
          <w:p w14:paraId="7B81CA1D" w14:textId="77777777" w:rsidR="008370EC" w:rsidRDefault="008370EC" w:rsidP="00F8714F">
            <w:pPr>
              <w:pStyle w:val="MsgTableBody"/>
              <w:spacing w:line="256" w:lineRule="auto"/>
              <w:rPr>
                <w:ins w:id="1555" w:author="Amit Popat" w:date="2022-07-11T10:28:00Z"/>
                <w:b/>
                <w:bCs/>
                <w:noProof/>
                <w:color w:val="FF0000"/>
              </w:rPr>
            </w:pPr>
            <w:ins w:id="1556" w:author="Amit Popat" w:date="2022-07-11T10:28:00Z">
              <w:r>
                <w:rPr>
                  <w:noProof/>
                </w:rPr>
                <w:t>}]</w:t>
              </w:r>
            </w:ins>
          </w:p>
        </w:tc>
        <w:tc>
          <w:tcPr>
            <w:tcW w:w="4321" w:type="dxa"/>
            <w:tcBorders>
              <w:top w:val="dotted" w:sz="4" w:space="0" w:color="auto"/>
              <w:left w:val="nil"/>
              <w:bottom w:val="dotted" w:sz="4" w:space="0" w:color="auto"/>
              <w:right w:val="nil"/>
            </w:tcBorders>
            <w:shd w:val="clear" w:color="auto" w:fill="FFFFFF"/>
          </w:tcPr>
          <w:p w14:paraId="3D33A78E" w14:textId="77777777" w:rsidR="008370EC" w:rsidRDefault="008370EC" w:rsidP="00F8714F">
            <w:pPr>
              <w:pStyle w:val="MsgTableBody"/>
              <w:spacing w:line="256" w:lineRule="auto"/>
              <w:rPr>
                <w:ins w:id="1557" w:author="Amit Popat" w:date="2022-07-11T10:28:00Z"/>
                <w:b/>
                <w:bCs/>
                <w:noProof/>
                <w:color w:val="FF0000"/>
              </w:rPr>
            </w:pPr>
            <w:ins w:id="1558" w:author="Amit Popat" w:date="2022-07-11T10:28: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01AFD785" w14:textId="77777777" w:rsidR="008370EC" w:rsidRDefault="008370EC" w:rsidP="00F8714F">
            <w:pPr>
              <w:pStyle w:val="MsgTableBody"/>
              <w:spacing w:line="256" w:lineRule="auto"/>
              <w:jc w:val="center"/>
              <w:rPr>
                <w:ins w:id="1559" w:author="Amit Popat" w:date="2022-07-11T10:28:00Z"/>
                <w:b/>
                <w:bCs/>
                <w:noProof/>
                <w:color w:val="FF0000"/>
              </w:rPr>
            </w:pPr>
          </w:p>
        </w:tc>
        <w:tc>
          <w:tcPr>
            <w:tcW w:w="1008" w:type="dxa"/>
            <w:tcBorders>
              <w:top w:val="dotted" w:sz="4" w:space="0" w:color="auto"/>
              <w:left w:val="nil"/>
              <w:bottom w:val="dotted" w:sz="4" w:space="0" w:color="auto"/>
              <w:right w:val="nil"/>
            </w:tcBorders>
            <w:shd w:val="clear" w:color="auto" w:fill="FFFFFF"/>
          </w:tcPr>
          <w:p w14:paraId="51EBB021" w14:textId="77777777" w:rsidR="008370EC" w:rsidRDefault="008370EC" w:rsidP="00F8714F">
            <w:pPr>
              <w:pStyle w:val="MsgTableBody"/>
              <w:spacing w:line="256" w:lineRule="auto"/>
              <w:jc w:val="center"/>
              <w:rPr>
                <w:ins w:id="1560" w:author="Amit Popat" w:date="2022-07-11T10:28:00Z"/>
                <w:b/>
                <w:bCs/>
                <w:noProof/>
                <w:color w:val="FF0000"/>
              </w:rPr>
            </w:pPr>
          </w:p>
        </w:tc>
      </w:tr>
      <w:tr w:rsidR="00FA2383" w:rsidRPr="00573AF5" w:rsidDel="008370EC" w14:paraId="081725B4" w14:textId="5596DFA2" w:rsidTr="008370EC">
        <w:trPr>
          <w:jc w:val="center"/>
          <w:del w:id="1561" w:author="Amit Popat" w:date="2022-07-11T10:28:00Z"/>
        </w:trPr>
        <w:tc>
          <w:tcPr>
            <w:tcW w:w="2882" w:type="dxa"/>
            <w:tcBorders>
              <w:top w:val="dotted" w:sz="4" w:space="0" w:color="auto"/>
              <w:left w:val="nil"/>
              <w:bottom w:val="dotted" w:sz="4" w:space="0" w:color="auto"/>
              <w:right w:val="nil"/>
            </w:tcBorders>
            <w:shd w:val="clear" w:color="auto" w:fill="FFFFFF"/>
          </w:tcPr>
          <w:p w14:paraId="772409FF" w14:textId="258A3B82" w:rsidR="00FA2383" w:rsidDel="008370EC" w:rsidRDefault="00FA2383" w:rsidP="00FA2383">
            <w:pPr>
              <w:pStyle w:val="MsgTableBody"/>
              <w:rPr>
                <w:del w:id="1562" w:author="Amit Popat" w:date="2022-07-11T10:28:00Z"/>
                <w:noProof/>
              </w:rPr>
            </w:pPr>
            <w:del w:id="1563" w:author="Amit Popat" w:date="2022-07-11T10:28:00Z">
              <w:r w:rsidDel="008370EC">
                <w:rPr>
                  <w:noProof/>
                </w:rPr>
                <w:delText>[{NK1}]</w:delText>
              </w:r>
            </w:del>
          </w:p>
        </w:tc>
        <w:tc>
          <w:tcPr>
            <w:tcW w:w="4321" w:type="dxa"/>
            <w:tcBorders>
              <w:top w:val="dotted" w:sz="4" w:space="0" w:color="auto"/>
              <w:left w:val="nil"/>
              <w:bottom w:val="dotted" w:sz="4" w:space="0" w:color="auto"/>
              <w:right w:val="nil"/>
            </w:tcBorders>
            <w:shd w:val="clear" w:color="auto" w:fill="FFFFFF"/>
          </w:tcPr>
          <w:p w14:paraId="3CA06549" w14:textId="3A95F8A7" w:rsidR="00FA2383" w:rsidDel="008370EC" w:rsidRDefault="00FA2383" w:rsidP="00FA2383">
            <w:pPr>
              <w:pStyle w:val="MsgTableBody"/>
              <w:rPr>
                <w:del w:id="1564" w:author="Amit Popat" w:date="2022-07-11T10:28:00Z"/>
                <w:noProof/>
              </w:rPr>
            </w:pPr>
            <w:del w:id="1565" w:author="Amit Popat" w:date="2022-07-11T10:28:00Z">
              <w:r w:rsidDel="008370EC">
                <w:rPr>
                  <w:noProof/>
                </w:rPr>
                <w:delText>Next of Kin/Associated Parties</w:delText>
              </w:r>
            </w:del>
          </w:p>
        </w:tc>
        <w:tc>
          <w:tcPr>
            <w:tcW w:w="864" w:type="dxa"/>
            <w:tcBorders>
              <w:top w:val="dotted" w:sz="4" w:space="0" w:color="auto"/>
              <w:left w:val="nil"/>
              <w:bottom w:val="dotted" w:sz="4" w:space="0" w:color="auto"/>
              <w:right w:val="nil"/>
            </w:tcBorders>
            <w:shd w:val="clear" w:color="auto" w:fill="FFFFFF"/>
          </w:tcPr>
          <w:p w14:paraId="705A7FDA" w14:textId="2670F031" w:rsidR="00FA2383" w:rsidDel="008370EC" w:rsidRDefault="00FA2383" w:rsidP="00FA2383">
            <w:pPr>
              <w:pStyle w:val="MsgTableBody"/>
              <w:jc w:val="center"/>
              <w:rPr>
                <w:del w:id="1566" w:author="Amit Popat" w:date="2022-07-11T10:28:00Z"/>
                <w:noProof/>
              </w:rPr>
            </w:pPr>
          </w:p>
        </w:tc>
        <w:tc>
          <w:tcPr>
            <w:tcW w:w="1008" w:type="dxa"/>
            <w:tcBorders>
              <w:top w:val="dotted" w:sz="4" w:space="0" w:color="auto"/>
              <w:left w:val="nil"/>
              <w:bottom w:val="dotted" w:sz="4" w:space="0" w:color="auto"/>
              <w:right w:val="nil"/>
            </w:tcBorders>
            <w:shd w:val="clear" w:color="auto" w:fill="FFFFFF"/>
          </w:tcPr>
          <w:p w14:paraId="5AE7C255" w14:textId="0E75BB15" w:rsidR="00FA2383" w:rsidDel="008370EC" w:rsidRDefault="00FA2383" w:rsidP="00FA2383">
            <w:pPr>
              <w:pStyle w:val="MsgTableBody"/>
              <w:jc w:val="center"/>
              <w:rPr>
                <w:del w:id="1567" w:author="Amit Popat" w:date="2022-07-11T10:28:00Z"/>
                <w:noProof/>
              </w:rPr>
            </w:pPr>
            <w:del w:id="1568" w:author="Amit Popat" w:date="2022-07-11T10:28:00Z">
              <w:r w:rsidDel="008370EC">
                <w:rPr>
                  <w:noProof/>
                </w:rPr>
                <w:delText>6</w:delText>
              </w:r>
            </w:del>
          </w:p>
        </w:tc>
      </w:tr>
      <w:tr w:rsidR="00FA2383" w:rsidRPr="00573AF5" w14:paraId="7E2D270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B0E104D" w14:textId="77777777" w:rsidR="00FA2383" w:rsidRDefault="00FA2383" w:rsidP="00FA2383">
            <w:pPr>
              <w:pStyle w:val="MsgTableBody"/>
              <w:rPr>
                <w:noProof/>
              </w:rPr>
            </w:pPr>
            <w:r>
              <w:rPr>
                <w:noProof/>
              </w:rPr>
              <w:t>[{GT1}]</w:t>
            </w:r>
          </w:p>
        </w:tc>
        <w:tc>
          <w:tcPr>
            <w:tcW w:w="4321" w:type="dxa"/>
            <w:tcBorders>
              <w:top w:val="dotted" w:sz="4" w:space="0" w:color="auto"/>
              <w:left w:val="nil"/>
              <w:bottom w:val="dotted" w:sz="4" w:space="0" w:color="auto"/>
              <w:right w:val="nil"/>
            </w:tcBorders>
            <w:shd w:val="clear" w:color="auto" w:fill="FFFFFF"/>
          </w:tcPr>
          <w:p w14:paraId="659456BA" w14:textId="77777777" w:rsidR="00FA2383" w:rsidRDefault="00FA2383" w:rsidP="00FA238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6D0080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16C1A" w14:textId="77777777" w:rsidR="00FA2383" w:rsidRDefault="00FA2383" w:rsidP="00FA2383">
            <w:pPr>
              <w:pStyle w:val="MsgTableBody"/>
              <w:jc w:val="center"/>
              <w:rPr>
                <w:noProof/>
              </w:rPr>
            </w:pPr>
            <w:r>
              <w:rPr>
                <w:noProof/>
              </w:rPr>
              <w:t>6</w:t>
            </w:r>
          </w:p>
        </w:tc>
      </w:tr>
      <w:tr w:rsidR="00FA2383" w:rsidRPr="00573AF5" w14:paraId="3D5DFC9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53FA5BE"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15C62E49" w14:textId="77777777" w:rsidR="00FA2383" w:rsidRDefault="00FA2383" w:rsidP="00FA238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EEA6C3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5DDE2" w14:textId="77777777" w:rsidR="00FA2383" w:rsidRDefault="00FA2383" w:rsidP="00FA2383">
            <w:pPr>
              <w:pStyle w:val="MsgTableBody"/>
              <w:jc w:val="center"/>
              <w:rPr>
                <w:noProof/>
              </w:rPr>
            </w:pPr>
          </w:p>
        </w:tc>
      </w:tr>
      <w:tr w:rsidR="00FA2383" w:rsidRPr="00573AF5" w14:paraId="23B6A78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9B036B9" w14:textId="77777777" w:rsidR="00FA2383" w:rsidRDefault="00FA2383" w:rsidP="00FA2383">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58303970" w14:textId="77777777" w:rsidR="00FA2383" w:rsidRDefault="00FA2383" w:rsidP="00FA238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D185C8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33F0D" w14:textId="77777777" w:rsidR="00FA2383" w:rsidRDefault="00FA2383" w:rsidP="00FA2383">
            <w:pPr>
              <w:pStyle w:val="MsgTableBody"/>
              <w:jc w:val="center"/>
              <w:rPr>
                <w:noProof/>
              </w:rPr>
            </w:pPr>
            <w:r>
              <w:rPr>
                <w:noProof/>
              </w:rPr>
              <w:t>6</w:t>
            </w:r>
          </w:p>
        </w:tc>
      </w:tr>
      <w:tr w:rsidR="00FA2383" w:rsidRPr="00573AF5" w14:paraId="378F263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14666D3" w14:textId="77777777" w:rsidR="00FA2383" w:rsidRDefault="00FA2383" w:rsidP="00FA2383">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74E372A2" w14:textId="77777777" w:rsidR="00FA2383" w:rsidRDefault="00FA2383" w:rsidP="00FA238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4B1A3B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E28EDA" w14:textId="77777777" w:rsidR="00FA2383" w:rsidRDefault="00FA2383" w:rsidP="00FA2383">
            <w:pPr>
              <w:pStyle w:val="MsgTableBody"/>
              <w:jc w:val="center"/>
              <w:rPr>
                <w:noProof/>
              </w:rPr>
            </w:pPr>
            <w:r>
              <w:rPr>
                <w:noProof/>
              </w:rPr>
              <w:t>6</w:t>
            </w:r>
          </w:p>
        </w:tc>
      </w:tr>
      <w:tr w:rsidR="00FA2383" w:rsidRPr="00573AF5" w14:paraId="3155896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9B946AD" w14:textId="77777777" w:rsidR="00FA2383" w:rsidRDefault="00FA2383" w:rsidP="00FA2383">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23D90DA7" w14:textId="77777777" w:rsidR="00FA2383" w:rsidRDefault="00FA2383" w:rsidP="00FA2383">
            <w:pPr>
              <w:pStyle w:val="MsgTableBody"/>
              <w:rPr>
                <w:noProof/>
              </w:rPr>
            </w:pPr>
            <w:r>
              <w:rPr>
                <w:noProof/>
              </w:rPr>
              <w:t>Insurance Add'l Info -Cert</w:t>
            </w:r>
          </w:p>
        </w:tc>
        <w:tc>
          <w:tcPr>
            <w:tcW w:w="864" w:type="dxa"/>
            <w:tcBorders>
              <w:top w:val="dotted" w:sz="4" w:space="0" w:color="auto"/>
              <w:left w:val="nil"/>
              <w:bottom w:val="dotted" w:sz="4" w:space="0" w:color="auto"/>
              <w:right w:val="nil"/>
            </w:tcBorders>
            <w:shd w:val="clear" w:color="auto" w:fill="FFFFFF"/>
          </w:tcPr>
          <w:p w14:paraId="58ED78F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475A07" w14:textId="77777777" w:rsidR="00FA2383" w:rsidRDefault="00FA2383" w:rsidP="00FA2383">
            <w:pPr>
              <w:pStyle w:val="MsgTableBody"/>
              <w:jc w:val="center"/>
              <w:rPr>
                <w:noProof/>
              </w:rPr>
            </w:pPr>
            <w:r>
              <w:rPr>
                <w:noProof/>
              </w:rPr>
              <w:t>6</w:t>
            </w:r>
          </w:p>
        </w:tc>
      </w:tr>
      <w:tr w:rsidR="00FA2383" w:rsidRPr="00573AF5" w14:paraId="4A39BA7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984D324"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37A4D1B0" w14:textId="77777777" w:rsidR="00FA2383" w:rsidRDefault="00FA2383" w:rsidP="00FA238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90D1CF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CE2E9" w14:textId="77777777" w:rsidR="00FA2383" w:rsidRDefault="00FA2383" w:rsidP="00FA2383">
            <w:pPr>
              <w:pStyle w:val="MsgTableBody"/>
              <w:jc w:val="center"/>
              <w:rPr>
                <w:noProof/>
              </w:rPr>
            </w:pPr>
          </w:p>
        </w:tc>
      </w:tr>
      <w:tr w:rsidR="00FA2383" w:rsidRPr="00573AF5" w14:paraId="407647F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3B26AED" w14:textId="77777777" w:rsidR="00FA2383" w:rsidRDefault="00FA2383" w:rsidP="00FA2383">
            <w:pPr>
              <w:pStyle w:val="MsgTableBody"/>
              <w:rPr>
                <w:noProof/>
              </w:rPr>
            </w:pPr>
            <w:r>
              <w:rPr>
                <w:noProof/>
              </w:rPr>
              <w:t>[ACC]</w:t>
            </w:r>
          </w:p>
        </w:tc>
        <w:tc>
          <w:tcPr>
            <w:tcW w:w="4321" w:type="dxa"/>
            <w:tcBorders>
              <w:top w:val="dotted" w:sz="4" w:space="0" w:color="auto"/>
              <w:left w:val="nil"/>
              <w:bottom w:val="dotted" w:sz="4" w:space="0" w:color="auto"/>
              <w:right w:val="nil"/>
            </w:tcBorders>
            <w:shd w:val="clear" w:color="auto" w:fill="FFFFFF"/>
          </w:tcPr>
          <w:p w14:paraId="0EBCD2D4" w14:textId="77777777" w:rsidR="00FA2383" w:rsidRDefault="00FA2383" w:rsidP="00FA2383">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7CF0C27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22D72" w14:textId="77777777" w:rsidR="00FA2383" w:rsidRDefault="00FA2383" w:rsidP="00FA2383">
            <w:pPr>
              <w:pStyle w:val="MsgTableBody"/>
              <w:jc w:val="center"/>
              <w:rPr>
                <w:noProof/>
              </w:rPr>
            </w:pPr>
            <w:r>
              <w:rPr>
                <w:noProof/>
              </w:rPr>
              <w:t>6</w:t>
            </w:r>
          </w:p>
        </w:tc>
      </w:tr>
      <w:tr w:rsidR="00FA2383" w:rsidRPr="00573AF5" w14:paraId="6381898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4B337CE" w14:textId="77777777" w:rsidR="00FA2383" w:rsidRDefault="00FA2383" w:rsidP="00FA2383">
            <w:pPr>
              <w:pStyle w:val="MsgTableBody"/>
              <w:rPr>
                <w:noProof/>
              </w:rPr>
            </w:pPr>
            <w:r>
              <w:rPr>
                <w:noProof/>
              </w:rPr>
              <w:t>[{DG1}]</w:t>
            </w:r>
          </w:p>
        </w:tc>
        <w:tc>
          <w:tcPr>
            <w:tcW w:w="4321" w:type="dxa"/>
            <w:tcBorders>
              <w:top w:val="dotted" w:sz="4" w:space="0" w:color="auto"/>
              <w:left w:val="nil"/>
              <w:bottom w:val="dotted" w:sz="4" w:space="0" w:color="auto"/>
              <w:right w:val="nil"/>
            </w:tcBorders>
            <w:shd w:val="clear" w:color="auto" w:fill="FFFFFF"/>
          </w:tcPr>
          <w:p w14:paraId="3A709D59" w14:textId="77777777" w:rsidR="00FA2383" w:rsidRDefault="00FA2383" w:rsidP="00FA2383">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0D512C10"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41549" w14:textId="77777777" w:rsidR="00FA2383" w:rsidRDefault="00FA2383" w:rsidP="00FA2383">
            <w:pPr>
              <w:pStyle w:val="MsgTableBody"/>
              <w:jc w:val="center"/>
              <w:rPr>
                <w:noProof/>
              </w:rPr>
            </w:pPr>
            <w:r>
              <w:rPr>
                <w:noProof/>
              </w:rPr>
              <w:t>6</w:t>
            </w:r>
          </w:p>
        </w:tc>
      </w:tr>
      <w:tr w:rsidR="00FA2383" w:rsidRPr="00573AF5" w14:paraId="3E55CA7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B86E61F" w14:textId="77777777" w:rsidR="00FA2383" w:rsidRDefault="00FA2383" w:rsidP="00FA2383">
            <w:pPr>
              <w:pStyle w:val="MsgTableBody"/>
              <w:rPr>
                <w:noProof/>
              </w:rPr>
            </w:pPr>
            <w:r>
              <w:rPr>
                <w:noProof/>
              </w:rPr>
              <w:t>[{DRG}]</w:t>
            </w:r>
          </w:p>
        </w:tc>
        <w:tc>
          <w:tcPr>
            <w:tcW w:w="4321" w:type="dxa"/>
            <w:tcBorders>
              <w:top w:val="dotted" w:sz="4" w:space="0" w:color="auto"/>
              <w:left w:val="nil"/>
              <w:bottom w:val="dotted" w:sz="4" w:space="0" w:color="auto"/>
              <w:right w:val="nil"/>
            </w:tcBorders>
            <w:shd w:val="clear" w:color="auto" w:fill="FFFFFF"/>
          </w:tcPr>
          <w:p w14:paraId="013735CA" w14:textId="77777777" w:rsidR="00FA2383" w:rsidRDefault="00FA2383" w:rsidP="00FA238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E174A0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062AA" w14:textId="77777777" w:rsidR="00FA2383" w:rsidRDefault="00FA2383" w:rsidP="00FA2383">
            <w:pPr>
              <w:pStyle w:val="MsgTableBody"/>
              <w:jc w:val="center"/>
              <w:rPr>
                <w:noProof/>
              </w:rPr>
            </w:pPr>
            <w:r>
              <w:rPr>
                <w:noProof/>
              </w:rPr>
              <w:t>6</w:t>
            </w:r>
          </w:p>
        </w:tc>
      </w:tr>
      <w:tr w:rsidR="00FA2383" w:rsidRPr="00573AF5" w14:paraId="610D946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C44B4E8" w14:textId="77777777" w:rsidR="00FA2383" w:rsidRDefault="00FA2383" w:rsidP="00FA2383">
            <w:pPr>
              <w:pStyle w:val="MsgTableBody"/>
              <w:rPr>
                <w:noProof/>
              </w:rPr>
            </w:pPr>
            <w:r>
              <w:rPr>
                <w:noProof/>
              </w:rPr>
              <w:t>[{AL1}]</w:t>
            </w:r>
          </w:p>
        </w:tc>
        <w:tc>
          <w:tcPr>
            <w:tcW w:w="4321" w:type="dxa"/>
            <w:tcBorders>
              <w:top w:val="dotted" w:sz="4" w:space="0" w:color="auto"/>
              <w:left w:val="nil"/>
              <w:bottom w:val="dotted" w:sz="4" w:space="0" w:color="auto"/>
              <w:right w:val="nil"/>
            </w:tcBorders>
            <w:shd w:val="clear" w:color="auto" w:fill="FFFFFF"/>
          </w:tcPr>
          <w:p w14:paraId="72DD1047" w14:textId="77777777" w:rsidR="00FA2383" w:rsidRDefault="00FA2383" w:rsidP="00FA238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5C6787E"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947A0" w14:textId="77777777" w:rsidR="00FA2383" w:rsidRDefault="00FA2383" w:rsidP="00FA2383">
            <w:pPr>
              <w:pStyle w:val="MsgTableBody"/>
              <w:jc w:val="center"/>
              <w:rPr>
                <w:noProof/>
              </w:rPr>
            </w:pPr>
            <w:r>
              <w:rPr>
                <w:noProof/>
              </w:rPr>
              <w:t>3</w:t>
            </w:r>
          </w:p>
        </w:tc>
      </w:tr>
      <w:tr w:rsidR="00FA2383" w:rsidRPr="00573AF5" w14:paraId="1A44A9D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102EDA3"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48636539" w14:textId="77777777" w:rsidR="00FA2383" w:rsidRDefault="00FA2383" w:rsidP="00FA238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282F21D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1D853" w14:textId="77777777" w:rsidR="00FA2383" w:rsidRDefault="00FA2383" w:rsidP="00FA2383">
            <w:pPr>
              <w:pStyle w:val="MsgTableBody"/>
              <w:jc w:val="center"/>
              <w:rPr>
                <w:noProof/>
              </w:rPr>
            </w:pPr>
          </w:p>
        </w:tc>
      </w:tr>
      <w:tr w:rsidR="00FA2383" w:rsidRPr="00573AF5" w14:paraId="757DED4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7356896" w14:textId="77777777" w:rsidR="00FA2383" w:rsidRDefault="00FA2383" w:rsidP="00FA2383">
            <w:pPr>
              <w:pStyle w:val="MsgTableBody"/>
              <w:rPr>
                <w:noProof/>
              </w:rPr>
            </w:pPr>
            <w:r>
              <w:rPr>
                <w:noProof/>
              </w:rPr>
              <w:t xml:space="preserve">    PR1</w:t>
            </w:r>
          </w:p>
        </w:tc>
        <w:tc>
          <w:tcPr>
            <w:tcW w:w="4321" w:type="dxa"/>
            <w:tcBorders>
              <w:top w:val="dotted" w:sz="4" w:space="0" w:color="auto"/>
              <w:left w:val="nil"/>
              <w:bottom w:val="dotted" w:sz="4" w:space="0" w:color="auto"/>
              <w:right w:val="nil"/>
            </w:tcBorders>
            <w:shd w:val="clear" w:color="auto" w:fill="FFFFFF"/>
          </w:tcPr>
          <w:p w14:paraId="36FA3283" w14:textId="77777777" w:rsidR="00FA2383" w:rsidRDefault="00FA2383" w:rsidP="00FA2383">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37709445"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F4FC3F" w14:textId="77777777" w:rsidR="00FA2383" w:rsidRDefault="00FA2383" w:rsidP="00FA2383">
            <w:pPr>
              <w:pStyle w:val="MsgTableBody"/>
              <w:jc w:val="center"/>
              <w:rPr>
                <w:noProof/>
              </w:rPr>
            </w:pPr>
            <w:r>
              <w:rPr>
                <w:noProof/>
              </w:rPr>
              <w:t>6</w:t>
            </w:r>
          </w:p>
        </w:tc>
      </w:tr>
      <w:tr w:rsidR="00FA2383" w:rsidRPr="00573AF5" w14:paraId="4ACA9C0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B04A850" w14:textId="77777777" w:rsidR="00FA2383" w:rsidRDefault="00FA2383" w:rsidP="00FA2383">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CB9F813" w14:textId="77777777" w:rsidR="00FA2383" w:rsidRDefault="00FA2383" w:rsidP="00FA2383">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056EEA3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1BF675" w14:textId="77777777" w:rsidR="00FA2383" w:rsidRDefault="00FA2383" w:rsidP="00FA2383">
            <w:pPr>
              <w:pStyle w:val="MsgTableBody"/>
              <w:jc w:val="center"/>
              <w:rPr>
                <w:noProof/>
              </w:rPr>
            </w:pPr>
          </w:p>
        </w:tc>
      </w:tr>
      <w:tr w:rsidR="00FA2383" w:rsidRPr="00573AF5" w14:paraId="6A63E4D9"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9CFA05D" w14:textId="77777777" w:rsidR="00FA2383" w:rsidRDefault="00FA2383" w:rsidP="00FA2383">
            <w:pPr>
              <w:pStyle w:val="MsgTableBody"/>
              <w:rPr>
                <w:noProof/>
              </w:rPr>
            </w:pPr>
            <w:r>
              <w:rPr>
                <w:noProof/>
              </w:rPr>
              <w:t xml:space="preserve">      </w:t>
            </w:r>
            <w:hyperlink w:anchor="AUT" w:history="1">
              <w:r>
                <w:rPr>
                  <w:rStyle w:val="Hyperlink"/>
                  <w:noProof/>
                </w:rPr>
                <w:t>AUT</w:t>
              </w:r>
            </w:hyperlink>
          </w:p>
        </w:tc>
        <w:tc>
          <w:tcPr>
            <w:tcW w:w="4321" w:type="dxa"/>
            <w:tcBorders>
              <w:top w:val="dotted" w:sz="4" w:space="0" w:color="auto"/>
              <w:left w:val="nil"/>
              <w:bottom w:val="dotted" w:sz="4" w:space="0" w:color="auto"/>
              <w:right w:val="nil"/>
            </w:tcBorders>
            <w:shd w:val="clear" w:color="auto" w:fill="FFFFFF"/>
          </w:tcPr>
          <w:p w14:paraId="0D47ED00" w14:textId="77777777" w:rsidR="00FA2383" w:rsidRDefault="00FA2383" w:rsidP="00FA2383">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B5BCAF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86B895" w14:textId="77777777" w:rsidR="00FA2383" w:rsidRDefault="00FA2383" w:rsidP="00FA2383">
            <w:pPr>
              <w:pStyle w:val="MsgTableBody"/>
              <w:jc w:val="center"/>
              <w:rPr>
                <w:noProof/>
              </w:rPr>
            </w:pPr>
            <w:r>
              <w:rPr>
                <w:noProof/>
              </w:rPr>
              <w:t>11</w:t>
            </w:r>
          </w:p>
        </w:tc>
      </w:tr>
      <w:tr w:rsidR="00FA2383" w:rsidRPr="00573AF5" w14:paraId="565816F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54F45EE"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1D3A80EC"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8709FD2"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01D12" w14:textId="77777777" w:rsidR="00FA2383" w:rsidRDefault="00FA2383" w:rsidP="00FA2383">
            <w:pPr>
              <w:pStyle w:val="MsgTableBody"/>
              <w:jc w:val="center"/>
              <w:rPr>
                <w:noProof/>
              </w:rPr>
            </w:pPr>
            <w:r>
              <w:rPr>
                <w:noProof/>
              </w:rPr>
              <w:t>11</w:t>
            </w:r>
          </w:p>
        </w:tc>
      </w:tr>
      <w:tr w:rsidR="00FA2383" w:rsidRPr="00573AF5" w14:paraId="15EC78D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C755933" w14:textId="77777777" w:rsidR="00FA2383" w:rsidRDefault="00FA2383" w:rsidP="00FA2383">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CEBA2BE" w14:textId="77777777" w:rsidR="00FA2383" w:rsidRDefault="00FA2383" w:rsidP="00FA2383">
            <w:pPr>
              <w:pStyle w:val="MsgTableBody"/>
              <w:rPr>
                <w:noProof/>
              </w:rPr>
            </w:pPr>
            <w:r>
              <w:rPr>
                <w:noProof/>
              </w:rPr>
              <w:t xml:space="preserve"> --- AUTHORIZATION_CONTACT2 end</w:t>
            </w:r>
          </w:p>
        </w:tc>
        <w:tc>
          <w:tcPr>
            <w:tcW w:w="864" w:type="dxa"/>
            <w:tcBorders>
              <w:top w:val="dotted" w:sz="4" w:space="0" w:color="auto"/>
              <w:left w:val="nil"/>
              <w:bottom w:val="dotted" w:sz="4" w:space="0" w:color="auto"/>
              <w:right w:val="nil"/>
            </w:tcBorders>
            <w:shd w:val="clear" w:color="auto" w:fill="FFFFFF"/>
          </w:tcPr>
          <w:p w14:paraId="46CF02C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A974A4" w14:textId="77777777" w:rsidR="00FA2383" w:rsidRDefault="00FA2383" w:rsidP="00FA2383">
            <w:pPr>
              <w:pStyle w:val="MsgTableBody"/>
              <w:jc w:val="center"/>
              <w:rPr>
                <w:noProof/>
              </w:rPr>
            </w:pPr>
          </w:p>
        </w:tc>
      </w:tr>
      <w:tr w:rsidR="00FA2383" w:rsidRPr="00573AF5" w14:paraId="22DD6FC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BE4B1F7"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7F8C0CBF" w14:textId="77777777" w:rsidR="00FA2383" w:rsidRDefault="00FA2383" w:rsidP="00FA238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AD1E82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C52306" w14:textId="77777777" w:rsidR="00FA2383" w:rsidRDefault="00FA2383" w:rsidP="00FA2383">
            <w:pPr>
              <w:pStyle w:val="MsgTableBody"/>
              <w:jc w:val="center"/>
              <w:rPr>
                <w:noProof/>
              </w:rPr>
            </w:pPr>
          </w:p>
        </w:tc>
      </w:tr>
      <w:tr w:rsidR="00FA2383" w:rsidRPr="00573AF5" w14:paraId="037176B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414F909"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53A29168" w14:textId="77777777" w:rsidR="00FA2383" w:rsidRDefault="00FA2383" w:rsidP="00FA238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EB1130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33E1FE" w14:textId="77777777" w:rsidR="00FA2383" w:rsidRDefault="00FA2383" w:rsidP="00FA2383">
            <w:pPr>
              <w:pStyle w:val="MsgTableBody"/>
              <w:jc w:val="center"/>
              <w:rPr>
                <w:noProof/>
              </w:rPr>
            </w:pPr>
          </w:p>
        </w:tc>
      </w:tr>
      <w:tr w:rsidR="00FA2383" w:rsidRPr="00573AF5" w14:paraId="44FBE11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2E3E8C1" w14:textId="77777777" w:rsidR="00FA2383" w:rsidRDefault="00FA2383" w:rsidP="00FA2383">
            <w:pPr>
              <w:pStyle w:val="MsgTableBody"/>
              <w:rPr>
                <w:noProof/>
              </w:rPr>
            </w:pPr>
            <w:r>
              <w:rPr>
                <w:noProof/>
              </w:rPr>
              <w:t xml:space="preserve">    OBR</w:t>
            </w:r>
          </w:p>
        </w:tc>
        <w:tc>
          <w:tcPr>
            <w:tcW w:w="4321" w:type="dxa"/>
            <w:tcBorders>
              <w:top w:val="dotted" w:sz="4" w:space="0" w:color="auto"/>
              <w:left w:val="nil"/>
              <w:bottom w:val="dotted" w:sz="4" w:space="0" w:color="auto"/>
              <w:right w:val="nil"/>
            </w:tcBorders>
            <w:shd w:val="clear" w:color="auto" w:fill="FFFFFF"/>
          </w:tcPr>
          <w:p w14:paraId="6C64F646" w14:textId="77777777" w:rsidR="00FA2383" w:rsidRDefault="00FA2383" w:rsidP="00FA2383">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7848C42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9AF028" w14:textId="77777777" w:rsidR="00FA2383" w:rsidRDefault="00FA2383" w:rsidP="00FA2383">
            <w:pPr>
              <w:pStyle w:val="MsgTableBody"/>
              <w:jc w:val="center"/>
              <w:rPr>
                <w:noProof/>
              </w:rPr>
            </w:pPr>
            <w:r>
              <w:rPr>
                <w:noProof/>
              </w:rPr>
              <w:t>4</w:t>
            </w:r>
          </w:p>
        </w:tc>
      </w:tr>
      <w:tr w:rsidR="00ED0006" w:rsidRPr="00573AF5" w14:paraId="6F1685F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DF7B9F4" w14:textId="77777777" w:rsidR="00ED0006" w:rsidRDefault="00ED0006" w:rsidP="00ED0006">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73A583C1"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BC733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C87E6" w14:textId="77777777" w:rsidR="00ED0006" w:rsidRDefault="00ED0006" w:rsidP="00ED0006">
            <w:pPr>
              <w:pStyle w:val="MsgTableBody"/>
              <w:jc w:val="center"/>
              <w:rPr>
                <w:noProof/>
              </w:rPr>
            </w:pPr>
            <w:r>
              <w:rPr>
                <w:noProof/>
              </w:rPr>
              <w:t>7</w:t>
            </w:r>
          </w:p>
        </w:tc>
      </w:tr>
      <w:tr w:rsidR="00ED0006" w:rsidRPr="00573AF5" w14:paraId="18D0B68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E1EB8BD" w14:textId="77777777" w:rsidR="00ED0006" w:rsidRDefault="00ED0006" w:rsidP="00ED0006">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0BA1FA50" w14:textId="77777777" w:rsidR="00ED0006" w:rsidRDefault="00ED0006" w:rsidP="00ED0006">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600C85C2"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74543E" w14:textId="77777777" w:rsidR="00ED0006" w:rsidRDefault="00ED0006" w:rsidP="00ED0006">
            <w:pPr>
              <w:pStyle w:val="MsgTableBody"/>
              <w:jc w:val="center"/>
              <w:rPr>
                <w:noProof/>
              </w:rPr>
            </w:pPr>
            <w:r>
              <w:rPr>
                <w:noProof/>
              </w:rPr>
              <w:t>2</w:t>
            </w:r>
          </w:p>
        </w:tc>
      </w:tr>
      <w:tr w:rsidR="00ED0006" w:rsidRPr="00573AF5" w14:paraId="11E1846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9F71104" w14:textId="77777777" w:rsidR="00ED0006" w:rsidRDefault="00ED0006" w:rsidP="00ED0006">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3654943B" w14:textId="77777777" w:rsidR="00ED0006" w:rsidRDefault="00ED0006" w:rsidP="00ED0006">
            <w:pPr>
              <w:pStyle w:val="MsgTableBody"/>
              <w:rPr>
                <w:noProof/>
              </w:rPr>
            </w:pPr>
            <w:r>
              <w:rPr>
                <w:noProof/>
              </w:rPr>
              <w:t>--- RESULTS_NOTES begin</w:t>
            </w:r>
          </w:p>
        </w:tc>
        <w:tc>
          <w:tcPr>
            <w:tcW w:w="864" w:type="dxa"/>
            <w:tcBorders>
              <w:top w:val="dotted" w:sz="4" w:space="0" w:color="auto"/>
              <w:left w:val="nil"/>
              <w:bottom w:val="dotted" w:sz="4" w:space="0" w:color="auto"/>
              <w:right w:val="nil"/>
            </w:tcBorders>
            <w:shd w:val="clear" w:color="auto" w:fill="FFFFFF"/>
          </w:tcPr>
          <w:p w14:paraId="65C763BD"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A2E5E" w14:textId="77777777" w:rsidR="00ED0006" w:rsidRDefault="00ED0006" w:rsidP="00ED0006">
            <w:pPr>
              <w:pStyle w:val="MsgTableBody"/>
              <w:jc w:val="center"/>
              <w:rPr>
                <w:noProof/>
              </w:rPr>
            </w:pPr>
          </w:p>
        </w:tc>
      </w:tr>
      <w:tr w:rsidR="00ED0006" w:rsidRPr="00573AF5" w14:paraId="7D29562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3A1E686" w14:textId="77777777" w:rsidR="00ED0006" w:rsidRDefault="00ED0006" w:rsidP="00ED0006">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45155A80" w14:textId="77777777" w:rsidR="00ED0006" w:rsidRDefault="00ED0006" w:rsidP="00ED0006">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F3DC6B3"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FCB7F0" w14:textId="77777777" w:rsidR="00ED0006" w:rsidRDefault="00ED0006" w:rsidP="00ED0006">
            <w:pPr>
              <w:pStyle w:val="MsgTableBody"/>
              <w:jc w:val="center"/>
              <w:rPr>
                <w:noProof/>
              </w:rPr>
            </w:pPr>
            <w:r>
              <w:rPr>
                <w:noProof/>
              </w:rPr>
              <w:t>7</w:t>
            </w:r>
          </w:p>
        </w:tc>
      </w:tr>
      <w:tr w:rsidR="00ED0006" w:rsidRPr="00573AF5" w14:paraId="3568140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5DA88C2" w14:textId="77777777" w:rsidR="00ED0006" w:rsidRDefault="00ED0006" w:rsidP="00ED0006">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1BBD40B0"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675AF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1A2E1F" w14:textId="77777777" w:rsidR="00ED0006" w:rsidRDefault="00ED0006" w:rsidP="00ED0006">
            <w:pPr>
              <w:pStyle w:val="MsgTableBody"/>
              <w:jc w:val="center"/>
              <w:rPr>
                <w:noProof/>
              </w:rPr>
            </w:pPr>
            <w:r>
              <w:rPr>
                <w:noProof/>
              </w:rPr>
              <w:t>7</w:t>
            </w:r>
          </w:p>
        </w:tc>
      </w:tr>
      <w:tr w:rsidR="00ED0006" w:rsidRPr="00573AF5" w14:paraId="4F56F45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4D65126" w14:textId="77777777" w:rsidR="00ED0006" w:rsidRDefault="00ED0006" w:rsidP="00ED0006">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5CF40681"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18AA6BB1"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21D32" w14:textId="77777777" w:rsidR="00ED0006" w:rsidRDefault="00ED0006" w:rsidP="00ED0006">
            <w:pPr>
              <w:pStyle w:val="MsgTableBody"/>
              <w:jc w:val="center"/>
              <w:rPr>
                <w:noProof/>
              </w:rPr>
            </w:pPr>
            <w:r>
              <w:rPr>
                <w:noProof/>
              </w:rPr>
              <w:t>2</w:t>
            </w:r>
          </w:p>
        </w:tc>
      </w:tr>
      <w:tr w:rsidR="00ED0006" w:rsidRPr="00573AF5" w14:paraId="44C46CCB"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5E853AB" w14:textId="77777777" w:rsidR="00ED0006" w:rsidRDefault="00ED0006" w:rsidP="00ED0006">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4CDEAB73" w14:textId="77777777" w:rsidR="00ED0006" w:rsidRDefault="00ED0006" w:rsidP="00ED0006">
            <w:pPr>
              <w:pStyle w:val="MsgTableBody"/>
              <w:rPr>
                <w:noProof/>
              </w:rPr>
            </w:pPr>
            <w:r>
              <w:rPr>
                <w:noProof/>
              </w:rPr>
              <w:t>--- RESULTS_NOTES end</w:t>
            </w:r>
          </w:p>
        </w:tc>
        <w:tc>
          <w:tcPr>
            <w:tcW w:w="864" w:type="dxa"/>
            <w:tcBorders>
              <w:top w:val="dotted" w:sz="4" w:space="0" w:color="auto"/>
              <w:left w:val="nil"/>
              <w:bottom w:val="dotted" w:sz="4" w:space="0" w:color="auto"/>
              <w:right w:val="nil"/>
            </w:tcBorders>
            <w:shd w:val="clear" w:color="auto" w:fill="FFFFFF"/>
          </w:tcPr>
          <w:p w14:paraId="15643CF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274B7" w14:textId="77777777" w:rsidR="00ED0006" w:rsidRDefault="00ED0006" w:rsidP="00ED0006">
            <w:pPr>
              <w:pStyle w:val="MsgTableBody"/>
              <w:jc w:val="center"/>
              <w:rPr>
                <w:noProof/>
              </w:rPr>
            </w:pPr>
          </w:p>
        </w:tc>
      </w:tr>
      <w:tr w:rsidR="00ED0006" w:rsidRPr="00573AF5" w14:paraId="30341AB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E8E7932" w14:textId="77777777" w:rsidR="00ED0006" w:rsidRDefault="00ED0006" w:rsidP="00ED0006">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7ACC37A5" w14:textId="77777777" w:rsidR="00ED0006" w:rsidRDefault="00ED0006" w:rsidP="00ED0006">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77FB5E6"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1DCE5" w14:textId="77777777" w:rsidR="00ED0006" w:rsidRDefault="00ED0006" w:rsidP="00ED0006">
            <w:pPr>
              <w:pStyle w:val="MsgTableBody"/>
              <w:jc w:val="center"/>
              <w:rPr>
                <w:noProof/>
              </w:rPr>
            </w:pPr>
          </w:p>
        </w:tc>
      </w:tr>
      <w:tr w:rsidR="00ED0006" w:rsidRPr="00573AF5" w14:paraId="4981F5D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9F1393D" w14:textId="77777777" w:rsidR="00ED0006" w:rsidRDefault="00ED0006" w:rsidP="00ED0006">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62DCECD" w14:textId="77777777" w:rsidR="00ED0006" w:rsidRDefault="00ED0006" w:rsidP="00ED0006">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766348B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88D4F" w14:textId="77777777" w:rsidR="00ED0006" w:rsidRDefault="00ED0006" w:rsidP="00ED0006">
            <w:pPr>
              <w:pStyle w:val="MsgTableBody"/>
              <w:jc w:val="center"/>
              <w:rPr>
                <w:noProof/>
              </w:rPr>
            </w:pPr>
          </w:p>
        </w:tc>
      </w:tr>
      <w:tr w:rsidR="00ED0006" w:rsidRPr="00573AF5" w14:paraId="79715E6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9C08F99" w14:textId="77777777" w:rsidR="00ED0006" w:rsidRDefault="00ED0006" w:rsidP="00ED0006">
            <w:pPr>
              <w:pStyle w:val="MsgTableBody"/>
              <w:rPr>
                <w:noProof/>
              </w:rPr>
            </w:pPr>
            <w:r>
              <w:rPr>
                <w:noProof/>
              </w:rPr>
              <w:lastRenderedPageBreak/>
              <w:t xml:space="preserve">  PV1</w:t>
            </w:r>
          </w:p>
        </w:tc>
        <w:tc>
          <w:tcPr>
            <w:tcW w:w="4321" w:type="dxa"/>
            <w:tcBorders>
              <w:top w:val="dotted" w:sz="4" w:space="0" w:color="auto"/>
              <w:left w:val="nil"/>
              <w:bottom w:val="dotted" w:sz="4" w:space="0" w:color="auto"/>
              <w:right w:val="nil"/>
            </w:tcBorders>
            <w:shd w:val="clear" w:color="auto" w:fill="FFFFFF"/>
          </w:tcPr>
          <w:p w14:paraId="0B51A24C" w14:textId="77777777" w:rsidR="00ED0006" w:rsidRDefault="00ED0006" w:rsidP="00ED0006">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5CBFC8C"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476E1" w14:textId="77777777" w:rsidR="00ED0006" w:rsidRDefault="00ED0006" w:rsidP="00ED0006">
            <w:pPr>
              <w:pStyle w:val="MsgTableBody"/>
              <w:jc w:val="center"/>
              <w:rPr>
                <w:noProof/>
              </w:rPr>
            </w:pPr>
            <w:r>
              <w:rPr>
                <w:noProof/>
              </w:rPr>
              <w:t>3</w:t>
            </w:r>
          </w:p>
        </w:tc>
      </w:tr>
      <w:tr w:rsidR="00ED0006" w:rsidRPr="00573AF5" w14:paraId="43BB67A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D40100E" w14:textId="77777777" w:rsidR="00ED0006" w:rsidRDefault="00ED0006" w:rsidP="00ED0006">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
          <w:p w14:paraId="6DB4B330" w14:textId="77777777" w:rsidR="00ED0006" w:rsidRDefault="00ED0006" w:rsidP="00ED0006">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484B2AEE"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BAB4EC" w14:textId="77777777" w:rsidR="00ED0006" w:rsidRDefault="00ED0006" w:rsidP="00ED0006">
            <w:pPr>
              <w:pStyle w:val="MsgTableBody"/>
              <w:jc w:val="center"/>
              <w:rPr>
                <w:noProof/>
              </w:rPr>
            </w:pPr>
            <w:r>
              <w:rPr>
                <w:noProof/>
              </w:rPr>
              <w:t>3</w:t>
            </w:r>
          </w:p>
        </w:tc>
      </w:tr>
      <w:tr w:rsidR="00ED0006" w:rsidRPr="00573AF5" w14:paraId="6C64B1E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78421B3" w14:textId="77777777" w:rsidR="00ED0006" w:rsidRDefault="00ED0006" w:rsidP="00ED0006">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30D940F" w14:textId="77777777" w:rsidR="00ED0006" w:rsidRDefault="00ED0006" w:rsidP="00ED0006">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6AF600F4"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F7411" w14:textId="77777777" w:rsidR="00ED0006" w:rsidRDefault="00ED0006" w:rsidP="00ED0006">
            <w:pPr>
              <w:pStyle w:val="MsgTableBody"/>
              <w:jc w:val="center"/>
              <w:rPr>
                <w:noProof/>
              </w:rPr>
            </w:pPr>
          </w:p>
        </w:tc>
      </w:tr>
      <w:tr w:rsidR="00ED0006" w:rsidRPr="00573AF5" w14:paraId="4B394665" w14:textId="77777777" w:rsidTr="008370EC">
        <w:trPr>
          <w:jc w:val="center"/>
        </w:trPr>
        <w:tc>
          <w:tcPr>
            <w:tcW w:w="2882" w:type="dxa"/>
            <w:tcBorders>
              <w:top w:val="dotted" w:sz="4" w:space="0" w:color="auto"/>
              <w:left w:val="nil"/>
              <w:bottom w:val="single" w:sz="2" w:space="0" w:color="auto"/>
              <w:right w:val="nil"/>
            </w:tcBorders>
            <w:shd w:val="clear" w:color="auto" w:fill="FFFFFF"/>
          </w:tcPr>
          <w:p w14:paraId="6E08C865" w14:textId="77777777" w:rsidR="00ED0006" w:rsidRDefault="00ED0006" w:rsidP="00ED0006">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61FCCBCB"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3A230363" w14:textId="77777777" w:rsidR="00ED0006" w:rsidRDefault="00ED0006" w:rsidP="00ED000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C45C23B" w14:textId="77777777" w:rsidR="00ED0006" w:rsidRDefault="00ED0006" w:rsidP="00ED0006">
            <w:pPr>
              <w:pStyle w:val="MsgTableBody"/>
              <w:jc w:val="center"/>
              <w:rPr>
                <w:noProof/>
              </w:rPr>
            </w:pPr>
            <w:r>
              <w:rPr>
                <w:noProof/>
              </w:rPr>
              <w:t>2</w:t>
            </w:r>
          </w:p>
        </w:tc>
      </w:tr>
    </w:tbl>
    <w:p w14:paraId="6F4E7F5C" w14:textId="77777777" w:rsidR="00E21C08" w:rsidRDefault="00E21C08" w:rsidP="00E21C0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47D4F4F0"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52CE1A54" w14:textId="1069E7BD" w:rsidR="00EE6FC3" w:rsidRDefault="00EE6FC3" w:rsidP="00BD60E1">
            <w:pPr>
              <w:pStyle w:val="ACK-ChoreographyHeader"/>
            </w:pPr>
            <w:r>
              <w:t>Acknowledgment Choreography</w:t>
            </w:r>
          </w:p>
        </w:tc>
      </w:tr>
      <w:tr w:rsidR="00EE6FC3" w14:paraId="0A8B8585"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67F058CC" w14:textId="4115EC06" w:rsidR="00EE6FC3" w:rsidRDefault="00EE6FC3" w:rsidP="00EE6FC3">
            <w:pPr>
              <w:pStyle w:val="ACK-ChoreographyHeader"/>
            </w:pPr>
            <w:r>
              <w:rPr>
                <w:noProof/>
              </w:rPr>
              <w:t>REF^I12-I15^REF_I12</w:t>
            </w:r>
          </w:p>
        </w:tc>
      </w:tr>
      <w:tr w:rsidR="00E21C08" w14:paraId="0EAD33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2FB9743" w14:textId="77777777" w:rsidR="00E21C08" w:rsidRDefault="00E21C08"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8E6A8A1" w14:textId="77777777" w:rsidR="00E21C08" w:rsidRDefault="00E21C08"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13DFE051" w14:textId="77777777" w:rsidR="00E21C08" w:rsidRDefault="00E21C08" w:rsidP="00256A1A">
            <w:pPr>
              <w:pStyle w:val="ACK-ChoreographyBody"/>
            </w:pPr>
            <w:r>
              <w:t>Field value: Enhanced mode</w:t>
            </w:r>
          </w:p>
        </w:tc>
      </w:tr>
      <w:tr w:rsidR="00E21C08" w14:paraId="07DC9AF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ACB6CA" w14:textId="77777777" w:rsidR="00E21C08" w:rsidRDefault="00E21C08"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DED365D"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404B8136" w14:textId="77777777" w:rsidR="00E21C08" w:rsidRDefault="00E21C08"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2BA8DABF" w14:textId="77777777" w:rsidR="00E21C08" w:rsidRDefault="00E21C08" w:rsidP="00256A1A">
            <w:pPr>
              <w:pStyle w:val="ACK-ChoreographyBody"/>
            </w:pPr>
            <w:r>
              <w:t>AL, SU, ER</w:t>
            </w:r>
          </w:p>
        </w:tc>
      </w:tr>
      <w:tr w:rsidR="00E21C08" w14:paraId="6F225B2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531DDCF" w14:textId="77777777" w:rsidR="00E21C08" w:rsidRDefault="00E21C08"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5170D23"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705FE7BB" w14:textId="77777777" w:rsidR="00E21C08" w:rsidRDefault="00E21C08"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2A49DFFB" w14:textId="77777777" w:rsidR="00E21C08" w:rsidRDefault="00E21C08" w:rsidP="00256A1A">
            <w:pPr>
              <w:pStyle w:val="ACK-ChoreographyBody"/>
            </w:pPr>
            <w:r>
              <w:t>AL</w:t>
            </w:r>
          </w:p>
        </w:tc>
      </w:tr>
      <w:tr w:rsidR="00E21C08" w14:paraId="09FC479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0FBF23" w14:textId="77777777" w:rsidR="00E21C08" w:rsidRDefault="00E21C08"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B245EC8" w14:textId="77777777" w:rsidR="00E21C08" w:rsidRDefault="00E21C08"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7D54F9EA" w14:textId="77777777" w:rsidR="00E21C08" w:rsidRDefault="00E21C08"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40048F5A" w14:textId="77777777" w:rsidR="00E21C08" w:rsidRDefault="00E21C08" w:rsidP="00256A1A">
            <w:pPr>
              <w:pStyle w:val="ACK-ChoreographyBody"/>
            </w:pPr>
            <w:r>
              <w:rPr>
                <w:szCs w:val="16"/>
              </w:rPr>
              <w:t>ACK^I12-I15^ACK</w:t>
            </w:r>
          </w:p>
        </w:tc>
      </w:tr>
      <w:tr w:rsidR="00E21C08" w14:paraId="4BA7D94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E5321CE" w14:textId="77777777" w:rsidR="00E21C08" w:rsidRDefault="00E21C08"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644AD48" w14:textId="77777777" w:rsidR="00E21C08" w:rsidRDefault="00E21C08" w:rsidP="00E21C08">
            <w:pPr>
              <w:pStyle w:val="ACK-ChoreographyBody"/>
            </w:pPr>
            <w:r>
              <w:rPr>
                <w:szCs w:val="16"/>
              </w:rPr>
              <w:t>RPI^I12-I15^RPI_I12</w:t>
            </w:r>
          </w:p>
        </w:tc>
        <w:tc>
          <w:tcPr>
            <w:tcW w:w="2268" w:type="dxa"/>
            <w:tcBorders>
              <w:top w:val="single" w:sz="4" w:space="0" w:color="auto"/>
              <w:left w:val="single" w:sz="4" w:space="0" w:color="auto"/>
              <w:bottom w:val="single" w:sz="4" w:space="0" w:color="auto"/>
              <w:right w:val="single" w:sz="4" w:space="0" w:color="auto"/>
            </w:tcBorders>
            <w:hideMark/>
          </w:tcPr>
          <w:p w14:paraId="53B88E01" w14:textId="77777777" w:rsidR="00E21C08" w:rsidRDefault="00E21C08" w:rsidP="00E21C08">
            <w:pPr>
              <w:pStyle w:val="ACK-ChoreographyBody"/>
            </w:pPr>
            <w:r>
              <w:rPr>
                <w:szCs w:val="16"/>
              </w:rPr>
              <w:t>RPI^I12-I15^RPI_I12</w:t>
            </w:r>
          </w:p>
        </w:tc>
        <w:tc>
          <w:tcPr>
            <w:tcW w:w="2126" w:type="dxa"/>
            <w:tcBorders>
              <w:top w:val="single" w:sz="4" w:space="0" w:color="auto"/>
              <w:left w:val="single" w:sz="4" w:space="0" w:color="auto"/>
              <w:bottom w:val="single" w:sz="4" w:space="0" w:color="auto"/>
              <w:right w:val="single" w:sz="4" w:space="0" w:color="auto"/>
            </w:tcBorders>
            <w:hideMark/>
          </w:tcPr>
          <w:p w14:paraId="6A2C96F3" w14:textId="77777777" w:rsidR="00E21C08" w:rsidRDefault="00E21C08" w:rsidP="00256A1A">
            <w:pPr>
              <w:pStyle w:val="ACK-ChoreographyBody"/>
            </w:pPr>
            <w:r>
              <w:rPr>
                <w:szCs w:val="16"/>
              </w:rPr>
              <w:t>RPI^I12-I15^RPI_I12</w:t>
            </w:r>
          </w:p>
        </w:tc>
      </w:tr>
    </w:tbl>
    <w:p w14:paraId="0147029D" w14:textId="77777777" w:rsidR="00573AF5" w:rsidRDefault="00573AF5">
      <w:pPr>
        <w:rPr>
          <w:noProof/>
        </w:rPr>
      </w:pPr>
    </w:p>
    <w:p w14:paraId="1C3BECA5" w14:textId="77777777" w:rsidR="00573AF5" w:rsidRDefault="00573AF5">
      <w:pPr>
        <w:pStyle w:val="MsgTableCaption"/>
        <w:rPr>
          <w:noProof/>
        </w:rPr>
      </w:pPr>
      <w:r>
        <w:rPr>
          <w:noProof/>
        </w:rPr>
        <w:t>RRI^I12-I15^RRI_I12: Return Referral Information</w:t>
      </w:r>
      <w:r w:rsidR="00FD02FB">
        <w:rPr>
          <w:noProof/>
        </w:rPr>
        <w:fldChar w:fldCharType="begin"/>
      </w:r>
      <w:r>
        <w:rPr>
          <w:noProof/>
        </w:rPr>
        <w:instrText xml:space="preserve"> XE "RRI Return Referral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1569" w:author="Amit Popat" w:date="2022-07-11T09:50: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2"/>
        <w:gridCol w:w="4321"/>
        <w:gridCol w:w="864"/>
        <w:gridCol w:w="1008"/>
        <w:tblGridChange w:id="1570">
          <w:tblGrid>
            <w:gridCol w:w="2882"/>
            <w:gridCol w:w="4321"/>
            <w:gridCol w:w="864"/>
            <w:gridCol w:w="1008"/>
          </w:tblGrid>
        </w:tblGridChange>
      </w:tblGrid>
      <w:tr w:rsidR="00573AF5" w:rsidRPr="00573AF5" w14:paraId="4DA4F749" w14:textId="77777777" w:rsidTr="001E0D07">
        <w:trPr>
          <w:tblHeader/>
          <w:jc w:val="center"/>
          <w:trPrChange w:id="1571" w:author="Amit Popat" w:date="2022-07-11T09:50:00Z">
            <w:trPr>
              <w:tblHeader/>
              <w:jc w:val="center"/>
            </w:trPr>
          </w:trPrChange>
        </w:trPr>
        <w:tc>
          <w:tcPr>
            <w:tcW w:w="2882" w:type="dxa"/>
            <w:tcBorders>
              <w:top w:val="single" w:sz="2" w:space="0" w:color="auto"/>
              <w:left w:val="nil"/>
              <w:bottom w:val="single" w:sz="4" w:space="0" w:color="auto"/>
              <w:right w:val="nil"/>
            </w:tcBorders>
            <w:shd w:val="clear" w:color="auto" w:fill="FFFFFF"/>
            <w:tcPrChange w:id="1572" w:author="Amit Popat" w:date="2022-07-11T09:50:00Z">
              <w:tcPr>
                <w:tcW w:w="2880" w:type="dxa"/>
                <w:tcBorders>
                  <w:top w:val="single" w:sz="2" w:space="0" w:color="auto"/>
                  <w:left w:val="nil"/>
                  <w:bottom w:val="single" w:sz="4" w:space="0" w:color="auto"/>
                  <w:right w:val="nil"/>
                </w:tcBorders>
                <w:shd w:val="clear" w:color="auto" w:fill="FFFFFF"/>
              </w:tcPr>
            </w:tcPrChange>
          </w:tcPr>
          <w:p w14:paraId="41F244D8"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Change w:id="1573" w:author="Amit Popat" w:date="2022-07-11T09:50:00Z">
              <w:tcPr>
                <w:tcW w:w="4320" w:type="dxa"/>
                <w:tcBorders>
                  <w:top w:val="single" w:sz="2" w:space="0" w:color="auto"/>
                  <w:left w:val="nil"/>
                  <w:bottom w:val="single" w:sz="4" w:space="0" w:color="auto"/>
                  <w:right w:val="nil"/>
                </w:tcBorders>
                <w:shd w:val="clear" w:color="auto" w:fill="FFFFFF"/>
              </w:tcPr>
            </w:tcPrChange>
          </w:tcPr>
          <w:p w14:paraId="0647DBB7"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Change w:id="1574" w:author="Amit Popat" w:date="2022-07-11T09:50:00Z">
              <w:tcPr>
                <w:tcW w:w="864" w:type="dxa"/>
                <w:tcBorders>
                  <w:top w:val="single" w:sz="2" w:space="0" w:color="auto"/>
                  <w:left w:val="nil"/>
                  <w:bottom w:val="single" w:sz="4" w:space="0" w:color="auto"/>
                  <w:right w:val="nil"/>
                </w:tcBorders>
                <w:shd w:val="clear" w:color="auto" w:fill="FFFFFF"/>
              </w:tcPr>
            </w:tcPrChange>
          </w:tcPr>
          <w:p w14:paraId="0DC4B0F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Change w:id="1575" w:author="Amit Popat" w:date="2022-07-11T09:50:00Z">
              <w:tcPr>
                <w:tcW w:w="1008" w:type="dxa"/>
                <w:tcBorders>
                  <w:top w:val="single" w:sz="2" w:space="0" w:color="auto"/>
                  <w:left w:val="nil"/>
                  <w:bottom w:val="single" w:sz="4" w:space="0" w:color="auto"/>
                  <w:right w:val="nil"/>
                </w:tcBorders>
                <w:shd w:val="clear" w:color="auto" w:fill="FFFFFF"/>
              </w:tcPr>
            </w:tcPrChange>
          </w:tcPr>
          <w:p w14:paraId="4DC65B2F" w14:textId="77777777" w:rsidR="00573AF5" w:rsidRDefault="00573AF5">
            <w:pPr>
              <w:pStyle w:val="MsgTableHeader"/>
              <w:jc w:val="center"/>
              <w:rPr>
                <w:noProof/>
              </w:rPr>
            </w:pPr>
            <w:r>
              <w:rPr>
                <w:noProof/>
              </w:rPr>
              <w:t>Chapter</w:t>
            </w:r>
          </w:p>
        </w:tc>
      </w:tr>
      <w:tr w:rsidR="00573AF5" w:rsidRPr="00573AF5" w14:paraId="4F375F6D" w14:textId="77777777" w:rsidTr="001E0D07">
        <w:trPr>
          <w:jc w:val="center"/>
          <w:trPrChange w:id="1576" w:author="Amit Popat" w:date="2022-07-11T09:50:00Z">
            <w:trPr>
              <w:jc w:val="center"/>
            </w:trPr>
          </w:trPrChange>
        </w:trPr>
        <w:tc>
          <w:tcPr>
            <w:tcW w:w="2882" w:type="dxa"/>
            <w:tcBorders>
              <w:top w:val="single" w:sz="4" w:space="0" w:color="auto"/>
              <w:left w:val="nil"/>
              <w:bottom w:val="dotted" w:sz="4" w:space="0" w:color="auto"/>
              <w:right w:val="nil"/>
            </w:tcBorders>
            <w:shd w:val="clear" w:color="auto" w:fill="FFFFFF"/>
            <w:tcPrChange w:id="1577" w:author="Amit Popat" w:date="2022-07-11T09:50:00Z">
              <w:tcPr>
                <w:tcW w:w="2880" w:type="dxa"/>
                <w:tcBorders>
                  <w:top w:val="single" w:sz="4" w:space="0" w:color="auto"/>
                  <w:left w:val="nil"/>
                  <w:bottom w:val="dotted" w:sz="4" w:space="0" w:color="auto"/>
                  <w:right w:val="nil"/>
                </w:tcBorders>
                <w:shd w:val="clear" w:color="auto" w:fill="FFFFFF"/>
              </w:tcPr>
            </w:tcPrChange>
          </w:tcPr>
          <w:p w14:paraId="4CAF83DC"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Change w:id="1578" w:author="Amit Popat" w:date="2022-07-11T09:50:00Z">
              <w:tcPr>
                <w:tcW w:w="4320" w:type="dxa"/>
                <w:tcBorders>
                  <w:top w:val="single" w:sz="4" w:space="0" w:color="auto"/>
                  <w:left w:val="nil"/>
                  <w:bottom w:val="dotted" w:sz="4" w:space="0" w:color="auto"/>
                  <w:right w:val="nil"/>
                </w:tcBorders>
                <w:shd w:val="clear" w:color="auto" w:fill="FFFFFF"/>
              </w:tcPr>
            </w:tcPrChange>
          </w:tcPr>
          <w:p w14:paraId="04626EAF"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Change w:id="1579" w:author="Amit Popat" w:date="2022-07-11T09:50:00Z">
              <w:tcPr>
                <w:tcW w:w="864" w:type="dxa"/>
                <w:tcBorders>
                  <w:top w:val="single" w:sz="4" w:space="0" w:color="auto"/>
                  <w:left w:val="nil"/>
                  <w:bottom w:val="dotted" w:sz="4" w:space="0" w:color="auto"/>
                  <w:right w:val="nil"/>
                </w:tcBorders>
                <w:shd w:val="clear" w:color="auto" w:fill="FFFFFF"/>
              </w:tcPr>
            </w:tcPrChange>
          </w:tcPr>
          <w:p w14:paraId="4F3CE84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1580" w:author="Amit Popat" w:date="2022-07-11T09:50:00Z">
              <w:tcPr>
                <w:tcW w:w="1008" w:type="dxa"/>
                <w:tcBorders>
                  <w:top w:val="single" w:sz="4" w:space="0" w:color="auto"/>
                  <w:left w:val="nil"/>
                  <w:bottom w:val="dotted" w:sz="4" w:space="0" w:color="auto"/>
                  <w:right w:val="nil"/>
                </w:tcBorders>
                <w:shd w:val="clear" w:color="auto" w:fill="FFFFFF"/>
              </w:tcPr>
            </w:tcPrChange>
          </w:tcPr>
          <w:p w14:paraId="6EA87257" w14:textId="77777777" w:rsidR="00573AF5" w:rsidRDefault="00573AF5">
            <w:pPr>
              <w:pStyle w:val="MsgTableBody"/>
              <w:jc w:val="center"/>
              <w:rPr>
                <w:noProof/>
              </w:rPr>
            </w:pPr>
            <w:r>
              <w:rPr>
                <w:noProof/>
              </w:rPr>
              <w:t>2</w:t>
            </w:r>
          </w:p>
        </w:tc>
      </w:tr>
      <w:tr w:rsidR="00573AF5" w:rsidRPr="00573AF5" w14:paraId="4C69F075" w14:textId="77777777" w:rsidTr="001E0D07">
        <w:trPr>
          <w:jc w:val="center"/>
          <w:trPrChange w:id="1581"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582" w:author="Amit Popat" w:date="2022-07-11T09:50:00Z">
              <w:tcPr>
                <w:tcW w:w="2880" w:type="dxa"/>
                <w:tcBorders>
                  <w:top w:val="dotted" w:sz="4" w:space="0" w:color="auto"/>
                  <w:left w:val="nil"/>
                  <w:bottom w:val="dotted" w:sz="4" w:space="0" w:color="auto"/>
                  <w:right w:val="nil"/>
                </w:tcBorders>
                <w:shd w:val="clear" w:color="auto" w:fill="FFFFFF"/>
              </w:tcPr>
            </w:tcPrChange>
          </w:tcPr>
          <w:p w14:paraId="1A54C120" w14:textId="77777777" w:rsidR="00573AF5" w:rsidRDefault="00573AF5">
            <w:pPr>
              <w:pStyle w:val="MsgTableBody"/>
              <w:rPr>
                <w:noProof/>
              </w:rPr>
            </w:pPr>
            <w:r>
              <w:rPr>
                <w:noProof/>
              </w:rPr>
              <w:t xml:space="preserve">[{ </w:t>
            </w:r>
            <w:r w:rsidR="00976CBD">
              <w:fldChar w:fldCharType="begin"/>
            </w:r>
            <w:r w:rsidR="00976CBD">
              <w:instrText>HYPERLINK \l "SFT"</w:instrText>
            </w:r>
            <w:r w:rsidR="00976CBD">
              <w:fldChar w:fldCharType="separate"/>
            </w:r>
            <w:r>
              <w:rPr>
                <w:rStyle w:val="Hyperlink"/>
                <w:noProof/>
              </w:rPr>
              <w:t>SFT</w:t>
            </w:r>
            <w:r w:rsidR="00976CBD">
              <w:rPr>
                <w:rStyle w:val="Hyperlink"/>
                <w:noProof/>
              </w:rPr>
              <w:fldChar w:fldCharType="end"/>
            </w:r>
            <w:r>
              <w:rPr>
                <w:noProof/>
              </w:rPr>
              <w:t xml:space="preserve"> }]</w:t>
            </w:r>
          </w:p>
        </w:tc>
        <w:tc>
          <w:tcPr>
            <w:tcW w:w="4321" w:type="dxa"/>
            <w:tcBorders>
              <w:top w:val="dotted" w:sz="4" w:space="0" w:color="auto"/>
              <w:left w:val="nil"/>
              <w:bottom w:val="dotted" w:sz="4" w:space="0" w:color="auto"/>
              <w:right w:val="nil"/>
            </w:tcBorders>
            <w:shd w:val="clear" w:color="auto" w:fill="FFFFFF"/>
            <w:tcPrChange w:id="1583" w:author="Amit Popat" w:date="2022-07-11T09:50:00Z">
              <w:tcPr>
                <w:tcW w:w="4320" w:type="dxa"/>
                <w:tcBorders>
                  <w:top w:val="dotted" w:sz="4" w:space="0" w:color="auto"/>
                  <w:left w:val="nil"/>
                  <w:bottom w:val="dotted" w:sz="4" w:space="0" w:color="auto"/>
                  <w:right w:val="nil"/>
                </w:tcBorders>
                <w:shd w:val="clear" w:color="auto" w:fill="FFFFFF"/>
              </w:tcPr>
            </w:tcPrChange>
          </w:tcPr>
          <w:p w14:paraId="4081AB03"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Change w:id="1584" w:author="Amit Popat" w:date="2022-07-11T09:50:00Z">
              <w:tcPr>
                <w:tcW w:w="864" w:type="dxa"/>
                <w:tcBorders>
                  <w:top w:val="dotted" w:sz="4" w:space="0" w:color="auto"/>
                  <w:left w:val="nil"/>
                  <w:bottom w:val="dotted" w:sz="4" w:space="0" w:color="auto"/>
                  <w:right w:val="nil"/>
                </w:tcBorders>
                <w:shd w:val="clear" w:color="auto" w:fill="FFFFFF"/>
              </w:tcPr>
            </w:tcPrChange>
          </w:tcPr>
          <w:p w14:paraId="498A696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585" w:author="Amit Popat" w:date="2022-07-11T09:50:00Z">
              <w:tcPr>
                <w:tcW w:w="1008" w:type="dxa"/>
                <w:tcBorders>
                  <w:top w:val="dotted" w:sz="4" w:space="0" w:color="auto"/>
                  <w:left w:val="nil"/>
                  <w:bottom w:val="dotted" w:sz="4" w:space="0" w:color="auto"/>
                  <w:right w:val="nil"/>
                </w:tcBorders>
                <w:shd w:val="clear" w:color="auto" w:fill="FFFFFF"/>
              </w:tcPr>
            </w:tcPrChange>
          </w:tcPr>
          <w:p w14:paraId="5DF99F87" w14:textId="77777777" w:rsidR="00573AF5" w:rsidRDefault="00573AF5">
            <w:pPr>
              <w:pStyle w:val="MsgTableBody"/>
              <w:jc w:val="center"/>
              <w:rPr>
                <w:noProof/>
              </w:rPr>
            </w:pPr>
            <w:r>
              <w:rPr>
                <w:noProof/>
              </w:rPr>
              <w:t>2</w:t>
            </w:r>
          </w:p>
        </w:tc>
      </w:tr>
      <w:tr w:rsidR="00573AF5" w:rsidRPr="00573AF5" w14:paraId="3684828B" w14:textId="77777777" w:rsidTr="001E0D07">
        <w:trPr>
          <w:jc w:val="center"/>
          <w:trPrChange w:id="1586"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587" w:author="Amit Popat" w:date="2022-07-11T09:50:00Z">
              <w:tcPr>
                <w:tcW w:w="2880" w:type="dxa"/>
                <w:tcBorders>
                  <w:top w:val="dotted" w:sz="4" w:space="0" w:color="auto"/>
                  <w:left w:val="nil"/>
                  <w:bottom w:val="dotted" w:sz="4" w:space="0" w:color="auto"/>
                  <w:right w:val="nil"/>
                </w:tcBorders>
                <w:shd w:val="clear" w:color="auto" w:fill="FFFFFF"/>
              </w:tcPr>
            </w:tcPrChange>
          </w:tcPr>
          <w:p w14:paraId="173AA05B"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Change w:id="1588" w:author="Amit Popat" w:date="2022-07-11T09:50:00Z">
              <w:tcPr>
                <w:tcW w:w="4320" w:type="dxa"/>
                <w:tcBorders>
                  <w:top w:val="dotted" w:sz="4" w:space="0" w:color="auto"/>
                  <w:left w:val="nil"/>
                  <w:bottom w:val="dotted" w:sz="4" w:space="0" w:color="auto"/>
                  <w:right w:val="nil"/>
                </w:tcBorders>
                <w:shd w:val="clear" w:color="auto" w:fill="FFFFFF"/>
              </w:tcPr>
            </w:tcPrChange>
          </w:tcPr>
          <w:p w14:paraId="3F269375"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1589" w:author="Amit Popat" w:date="2022-07-11T09:50:00Z">
              <w:tcPr>
                <w:tcW w:w="864" w:type="dxa"/>
                <w:tcBorders>
                  <w:top w:val="dotted" w:sz="4" w:space="0" w:color="auto"/>
                  <w:left w:val="nil"/>
                  <w:bottom w:val="dotted" w:sz="4" w:space="0" w:color="auto"/>
                  <w:right w:val="nil"/>
                </w:tcBorders>
                <w:shd w:val="clear" w:color="auto" w:fill="FFFFFF"/>
              </w:tcPr>
            </w:tcPrChange>
          </w:tcPr>
          <w:p w14:paraId="45F3C58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590" w:author="Amit Popat" w:date="2022-07-11T09:50:00Z">
              <w:tcPr>
                <w:tcW w:w="1008" w:type="dxa"/>
                <w:tcBorders>
                  <w:top w:val="dotted" w:sz="4" w:space="0" w:color="auto"/>
                  <w:left w:val="nil"/>
                  <w:bottom w:val="dotted" w:sz="4" w:space="0" w:color="auto"/>
                  <w:right w:val="nil"/>
                </w:tcBorders>
                <w:shd w:val="clear" w:color="auto" w:fill="FFFFFF"/>
              </w:tcPr>
            </w:tcPrChange>
          </w:tcPr>
          <w:p w14:paraId="33ED6D3D" w14:textId="77777777" w:rsidR="00573AF5" w:rsidRDefault="00573AF5">
            <w:pPr>
              <w:pStyle w:val="MsgTableBody"/>
              <w:jc w:val="center"/>
              <w:rPr>
                <w:noProof/>
              </w:rPr>
            </w:pPr>
            <w:r>
              <w:rPr>
                <w:noProof/>
              </w:rPr>
              <w:t>2</w:t>
            </w:r>
          </w:p>
        </w:tc>
      </w:tr>
      <w:tr w:rsidR="00573AF5" w:rsidRPr="00573AF5" w14:paraId="21F266B3" w14:textId="77777777" w:rsidTr="001E0D07">
        <w:trPr>
          <w:jc w:val="center"/>
          <w:trPrChange w:id="1591"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592" w:author="Amit Popat" w:date="2022-07-11T09:50:00Z">
              <w:tcPr>
                <w:tcW w:w="2880" w:type="dxa"/>
                <w:tcBorders>
                  <w:top w:val="dotted" w:sz="4" w:space="0" w:color="auto"/>
                  <w:left w:val="nil"/>
                  <w:bottom w:val="dotted" w:sz="4" w:space="0" w:color="auto"/>
                  <w:right w:val="nil"/>
                </w:tcBorders>
                <w:shd w:val="clear" w:color="auto" w:fill="FFFFFF"/>
              </w:tcPr>
            </w:tcPrChange>
          </w:tcPr>
          <w:p w14:paraId="1490EFFB" w14:textId="77777777" w:rsidR="00573AF5" w:rsidRDefault="00573AF5">
            <w:pPr>
              <w:pStyle w:val="MsgTableBody"/>
              <w:rPr>
                <w:noProof/>
              </w:rPr>
            </w:pPr>
            <w:r>
              <w:rPr>
                <w:noProof/>
              </w:rPr>
              <w:t>[MSA]</w:t>
            </w:r>
          </w:p>
        </w:tc>
        <w:tc>
          <w:tcPr>
            <w:tcW w:w="4321" w:type="dxa"/>
            <w:tcBorders>
              <w:top w:val="dotted" w:sz="4" w:space="0" w:color="auto"/>
              <w:left w:val="nil"/>
              <w:bottom w:val="dotted" w:sz="4" w:space="0" w:color="auto"/>
              <w:right w:val="nil"/>
            </w:tcBorders>
            <w:shd w:val="clear" w:color="auto" w:fill="FFFFFF"/>
            <w:tcPrChange w:id="1593" w:author="Amit Popat" w:date="2022-07-11T09:50:00Z">
              <w:tcPr>
                <w:tcW w:w="4320" w:type="dxa"/>
                <w:tcBorders>
                  <w:top w:val="dotted" w:sz="4" w:space="0" w:color="auto"/>
                  <w:left w:val="nil"/>
                  <w:bottom w:val="dotted" w:sz="4" w:space="0" w:color="auto"/>
                  <w:right w:val="nil"/>
                </w:tcBorders>
                <w:shd w:val="clear" w:color="auto" w:fill="FFFFFF"/>
              </w:tcPr>
            </w:tcPrChange>
          </w:tcPr>
          <w:p w14:paraId="17532FBA" w14:textId="49EBFCD4"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Change w:id="1594" w:author="Amit Popat" w:date="2022-07-11T09:50:00Z">
              <w:tcPr>
                <w:tcW w:w="864" w:type="dxa"/>
                <w:tcBorders>
                  <w:top w:val="dotted" w:sz="4" w:space="0" w:color="auto"/>
                  <w:left w:val="nil"/>
                  <w:bottom w:val="dotted" w:sz="4" w:space="0" w:color="auto"/>
                  <w:right w:val="nil"/>
                </w:tcBorders>
                <w:shd w:val="clear" w:color="auto" w:fill="FFFFFF"/>
              </w:tcPr>
            </w:tcPrChange>
          </w:tcPr>
          <w:p w14:paraId="6D5AA73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595" w:author="Amit Popat" w:date="2022-07-11T09:50:00Z">
              <w:tcPr>
                <w:tcW w:w="1008" w:type="dxa"/>
                <w:tcBorders>
                  <w:top w:val="dotted" w:sz="4" w:space="0" w:color="auto"/>
                  <w:left w:val="nil"/>
                  <w:bottom w:val="dotted" w:sz="4" w:space="0" w:color="auto"/>
                  <w:right w:val="nil"/>
                </w:tcBorders>
                <w:shd w:val="clear" w:color="auto" w:fill="FFFFFF"/>
              </w:tcPr>
            </w:tcPrChange>
          </w:tcPr>
          <w:p w14:paraId="49CEE9F6" w14:textId="77777777" w:rsidR="00573AF5" w:rsidRDefault="00573AF5">
            <w:pPr>
              <w:pStyle w:val="MsgTableBody"/>
              <w:jc w:val="center"/>
              <w:rPr>
                <w:noProof/>
              </w:rPr>
            </w:pPr>
            <w:r>
              <w:rPr>
                <w:noProof/>
              </w:rPr>
              <w:t>3</w:t>
            </w:r>
          </w:p>
        </w:tc>
      </w:tr>
      <w:tr w:rsidR="00E850B0" w:rsidRPr="00573AF5" w14:paraId="6DAB3EDC" w14:textId="77777777" w:rsidTr="001E0D07">
        <w:trPr>
          <w:jc w:val="center"/>
          <w:trPrChange w:id="1596"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597" w:author="Amit Popat" w:date="2022-07-11T09:50:00Z">
              <w:tcPr>
                <w:tcW w:w="2880" w:type="dxa"/>
                <w:tcBorders>
                  <w:top w:val="dotted" w:sz="4" w:space="0" w:color="auto"/>
                  <w:left w:val="nil"/>
                  <w:bottom w:val="dotted" w:sz="4" w:space="0" w:color="auto"/>
                  <w:right w:val="nil"/>
                </w:tcBorders>
                <w:shd w:val="clear" w:color="auto" w:fill="FFFFFF"/>
              </w:tcPr>
            </w:tcPrChange>
          </w:tcPr>
          <w:p w14:paraId="6B5A9CD1" w14:textId="77777777" w:rsidR="00E850B0" w:rsidRDefault="00E850B0" w:rsidP="00E850B0">
            <w:pPr>
              <w:pStyle w:val="MsgTableBody"/>
              <w:rPr>
                <w:noProof/>
              </w:rPr>
            </w:pPr>
            <w:r>
              <w:rPr>
                <w:noProof/>
              </w:rPr>
              <w:t>[</w:t>
            </w:r>
            <w:r w:rsidR="00976CBD">
              <w:fldChar w:fldCharType="begin"/>
            </w:r>
            <w:r w:rsidR="00976CBD">
              <w:instrText>HYPERLINK \l "RF1"</w:instrText>
            </w:r>
            <w:r w:rsidR="00976CBD">
              <w:fldChar w:fldCharType="separate"/>
            </w:r>
            <w:r>
              <w:rPr>
                <w:rStyle w:val="Hyperlink"/>
                <w:noProof/>
              </w:rPr>
              <w:t>RF1</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598" w:author="Amit Popat" w:date="2022-07-11T09:50:00Z">
              <w:tcPr>
                <w:tcW w:w="4320" w:type="dxa"/>
                <w:tcBorders>
                  <w:top w:val="dotted" w:sz="4" w:space="0" w:color="auto"/>
                  <w:left w:val="nil"/>
                  <w:bottom w:val="dotted" w:sz="4" w:space="0" w:color="auto"/>
                  <w:right w:val="nil"/>
                </w:tcBorders>
                <w:shd w:val="clear" w:color="auto" w:fill="FFFFFF"/>
              </w:tcPr>
            </w:tcPrChange>
          </w:tcPr>
          <w:p w14:paraId="0E3EFC2F" w14:textId="77777777" w:rsidR="00E850B0" w:rsidRDefault="00E850B0" w:rsidP="00E850B0">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Change w:id="1599" w:author="Amit Popat" w:date="2022-07-11T09:50:00Z">
              <w:tcPr>
                <w:tcW w:w="864" w:type="dxa"/>
                <w:tcBorders>
                  <w:top w:val="dotted" w:sz="4" w:space="0" w:color="auto"/>
                  <w:left w:val="nil"/>
                  <w:bottom w:val="dotted" w:sz="4" w:space="0" w:color="auto"/>
                  <w:right w:val="nil"/>
                </w:tcBorders>
                <w:shd w:val="clear" w:color="auto" w:fill="FFFFFF"/>
              </w:tcPr>
            </w:tcPrChange>
          </w:tcPr>
          <w:p w14:paraId="215D4D1A"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00" w:author="Amit Popat" w:date="2022-07-11T09:50:00Z">
              <w:tcPr>
                <w:tcW w:w="1008" w:type="dxa"/>
                <w:tcBorders>
                  <w:top w:val="dotted" w:sz="4" w:space="0" w:color="auto"/>
                  <w:left w:val="nil"/>
                  <w:bottom w:val="dotted" w:sz="4" w:space="0" w:color="auto"/>
                  <w:right w:val="nil"/>
                </w:tcBorders>
                <w:shd w:val="clear" w:color="auto" w:fill="FFFFFF"/>
              </w:tcPr>
            </w:tcPrChange>
          </w:tcPr>
          <w:p w14:paraId="13639080" w14:textId="77777777" w:rsidR="00E850B0" w:rsidRDefault="00E850B0" w:rsidP="00E850B0">
            <w:pPr>
              <w:pStyle w:val="MsgTableBody"/>
              <w:jc w:val="center"/>
              <w:rPr>
                <w:noProof/>
              </w:rPr>
            </w:pPr>
            <w:r>
              <w:rPr>
                <w:noProof/>
              </w:rPr>
              <w:t>11</w:t>
            </w:r>
          </w:p>
        </w:tc>
      </w:tr>
      <w:tr w:rsidR="00E850B0" w:rsidRPr="00573AF5" w14:paraId="3AC665C4" w14:textId="77777777" w:rsidTr="001E0D07">
        <w:trPr>
          <w:jc w:val="center"/>
          <w:trPrChange w:id="1601"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602" w:author="Amit Popat" w:date="2022-07-11T09:50:00Z">
              <w:tcPr>
                <w:tcW w:w="2880" w:type="dxa"/>
                <w:tcBorders>
                  <w:top w:val="dotted" w:sz="4" w:space="0" w:color="auto"/>
                  <w:left w:val="nil"/>
                  <w:bottom w:val="dotted" w:sz="4" w:space="0" w:color="auto"/>
                  <w:right w:val="nil"/>
                </w:tcBorders>
                <w:shd w:val="clear" w:color="auto" w:fill="FFFFFF"/>
              </w:tcPr>
            </w:tcPrChange>
          </w:tcPr>
          <w:p w14:paraId="5D977F3F" w14:textId="77777777" w:rsidR="00E850B0" w:rsidRDefault="00E850B0" w:rsidP="00E850B0">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603" w:author="Amit Popat" w:date="2022-07-11T09:50:00Z">
              <w:tcPr>
                <w:tcW w:w="4320" w:type="dxa"/>
                <w:tcBorders>
                  <w:top w:val="dotted" w:sz="4" w:space="0" w:color="auto"/>
                  <w:left w:val="nil"/>
                  <w:bottom w:val="dotted" w:sz="4" w:space="0" w:color="auto"/>
                  <w:right w:val="nil"/>
                </w:tcBorders>
                <w:shd w:val="clear" w:color="auto" w:fill="FFFFFF"/>
              </w:tcPr>
            </w:tcPrChange>
          </w:tcPr>
          <w:p w14:paraId="17F98182" w14:textId="77777777" w:rsidR="00E850B0" w:rsidRDefault="00E850B0" w:rsidP="00E850B0">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Change w:id="1604" w:author="Amit Popat" w:date="2022-07-11T09:50:00Z">
              <w:tcPr>
                <w:tcW w:w="864" w:type="dxa"/>
                <w:tcBorders>
                  <w:top w:val="dotted" w:sz="4" w:space="0" w:color="auto"/>
                  <w:left w:val="nil"/>
                  <w:bottom w:val="dotted" w:sz="4" w:space="0" w:color="auto"/>
                  <w:right w:val="nil"/>
                </w:tcBorders>
                <w:shd w:val="clear" w:color="auto" w:fill="FFFFFF"/>
              </w:tcPr>
            </w:tcPrChange>
          </w:tcPr>
          <w:p w14:paraId="59EA2819"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05" w:author="Amit Popat" w:date="2022-07-11T09:50:00Z">
              <w:tcPr>
                <w:tcW w:w="1008" w:type="dxa"/>
                <w:tcBorders>
                  <w:top w:val="dotted" w:sz="4" w:space="0" w:color="auto"/>
                  <w:left w:val="nil"/>
                  <w:bottom w:val="dotted" w:sz="4" w:space="0" w:color="auto"/>
                  <w:right w:val="nil"/>
                </w:tcBorders>
                <w:shd w:val="clear" w:color="auto" w:fill="FFFFFF"/>
              </w:tcPr>
            </w:tcPrChange>
          </w:tcPr>
          <w:p w14:paraId="0711390D" w14:textId="77777777" w:rsidR="00E850B0" w:rsidRDefault="00E850B0" w:rsidP="00E850B0">
            <w:pPr>
              <w:pStyle w:val="MsgTableBody"/>
              <w:jc w:val="center"/>
              <w:rPr>
                <w:noProof/>
              </w:rPr>
            </w:pPr>
          </w:p>
        </w:tc>
      </w:tr>
      <w:tr w:rsidR="00E850B0" w:rsidRPr="00573AF5" w14:paraId="41F4B107" w14:textId="77777777" w:rsidTr="001E0D07">
        <w:trPr>
          <w:jc w:val="center"/>
          <w:trPrChange w:id="1606"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607" w:author="Amit Popat" w:date="2022-07-11T09:50:00Z">
              <w:tcPr>
                <w:tcW w:w="2880" w:type="dxa"/>
                <w:tcBorders>
                  <w:top w:val="dotted" w:sz="4" w:space="0" w:color="auto"/>
                  <w:left w:val="nil"/>
                  <w:bottom w:val="dotted" w:sz="4" w:space="0" w:color="auto"/>
                  <w:right w:val="nil"/>
                </w:tcBorders>
                <w:shd w:val="clear" w:color="auto" w:fill="FFFFFF"/>
              </w:tcPr>
            </w:tcPrChange>
          </w:tcPr>
          <w:p w14:paraId="683AD2F6" w14:textId="77777777" w:rsidR="00E850B0" w:rsidRDefault="00E850B0" w:rsidP="00E850B0">
            <w:pPr>
              <w:pStyle w:val="MsgTableBody"/>
              <w:rPr>
                <w:noProof/>
              </w:rPr>
            </w:pPr>
            <w:r>
              <w:rPr>
                <w:noProof/>
              </w:rPr>
              <w:t xml:space="preserve">  </w:t>
            </w:r>
            <w:r w:rsidR="00976CBD">
              <w:fldChar w:fldCharType="begin"/>
            </w:r>
            <w:r w:rsidR="00976CBD">
              <w:instrText>HYPERLINK \l "AUT"</w:instrText>
            </w:r>
            <w:r w:rsidR="00976CBD">
              <w:fldChar w:fldCharType="separate"/>
            </w:r>
            <w:r>
              <w:rPr>
                <w:rStyle w:val="Hyperlink"/>
                <w:noProof/>
              </w:rPr>
              <w:t>AUT</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608" w:author="Amit Popat" w:date="2022-07-11T09:50:00Z">
              <w:tcPr>
                <w:tcW w:w="4320" w:type="dxa"/>
                <w:tcBorders>
                  <w:top w:val="dotted" w:sz="4" w:space="0" w:color="auto"/>
                  <w:left w:val="nil"/>
                  <w:bottom w:val="dotted" w:sz="4" w:space="0" w:color="auto"/>
                  <w:right w:val="nil"/>
                </w:tcBorders>
                <w:shd w:val="clear" w:color="auto" w:fill="FFFFFF"/>
              </w:tcPr>
            </w:tcPrChange>
          </w:tcPr>
          <w:p w14:paraId="33BC2180" w14:textId="77777777" w:rsidR="00E850B0" w:rsidRDefault="00E850B0" w:rsidP="00E850B0">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Change w:id="1609" w:author="Amit Popat" w:date="2022-07-11T09:50:00Z">
              <w:tcPr>
                <w:tcW w:w="864" w:type="dxa"/>
                <w:tcBorders>
                  <w:top w:val="dotted" w:sz="4" w:space="0" w:color="auto"/>
                  <w:left w:val="nil"/>
                  <w:bottom w:val="dotted" w:sz="4" w:space="0" w:color="auto"/>
                  <w:right w:val="nil"/>
                </w:tcBorders>
                <w:shd w:val="clear" w:color="auto" w:fill="FFFFFF"/>
              </w:tcPr>
            </w:tcPrChange>
          </w:tcPr>
          <w:p w14:paraId="535E082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10" w:author="Amit Popat" w:date="2022-07-11T09:50:00Z">
              <w:tcPr>
                <w:tcW w:w="1008" w:type="dxa"/>
                <w:tcBorders>
                  <w:top w:val="dotted" w:sz="4" w:space="0" w:color="auto"/>
                  <w:left w:val="nil"/>
                  <w:bottom w:val="dotted" w:sz="4" w:space="0" w:color="auto"/>
                  <w:right w:val="nil"/>
                </w:tcBorders>
                <w:shd w:val="clear" w:color="auto" w:fill="FFFFFF"/>
              </w:tcPr>
            </w:tcPrChange>
          </w:tcPr>
          <w:p w14:paraId="596CE75D" w14:textId="77777777" w:rsidR="00E850B0" w:rsidRDefault="00E850B0" w:rsidP="00E850B0">
            <w:pPr>
              <w:pStyle w:val="MsgTableBody"/>
              <w:jc w:val="center"/>
              <w:rPr>
                <w:noProof/>
              </w:rPr>
            </w:pPr>
            <w:r>
              <w:rPr>
                <w:noProof/>
              </w:rPr>
              <w:t>11</w:t>
            </w:r>
          </w:p>
        </w:tc>
      </w:tr>
      <w:tr w:rsidR="00E850B0" w:rsidRPr="00573AF5" w14:paraId="7320219E" w14:textId="77777777" w:rsidTr="001E0D07">
        <w:trPr>
          <w:jc w:val="center"/>
          <w:trPrChange w:id="1611"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612" w:author="Amit Popat" w:date="2022-07-11T09:50:00Z">
              <w:tcPr>
                <w:tcW w:w="2880" w:type="dxa"/>
                <w:tcBorders>
                  <w:top w:val="dotted" w:sz="4" w:space="0" w:color="auto"/>
                  <w:left w:val="nil"/>
                  <w:bottom w:val="dotted" w:sz="4" w:space="0" w:color="auto"/>
                  <w:right w:val="nil"/>
                </w:tcBorders>
                <w:shd w:val="clear" w:color="auto" w:fill="FFFFFF"/>
              </w:tcPr>
            </w:tcPrChange>
          </w:tcPr>
          <w:p w14:paraId="63383601" w14:textId="77777777" w:rsidR="00E850B0" w:rsidRDefault="00E850B0" w:rsidP="00E850B0">
            <w:pPr>
              <w:pStyle w:val="MsgTableBody"/>
              <w:rPr>
                <w:noProof/>
              </w:rPr>
            </w:pPr>
            <w:r>
              <w:rPr>
                <w:noProof/>
              </w:rPr>
              <w:t xml:space="preserve">  [</w:t>
            </w:r>
            <w:r w:rsidR="00976CBD">
              <w:fldChar w:fldCharType="begin"/>
            </w:r>
            <w:r w:rsidR="00976CBD">
              <w:instrText>HYPERLINK \l "CTD"</w:instrText>
            </w:r>
            <w:r w:rsidR="00976CBD">
              <w:fldChar w:fldCharType="separate"/>
            </w:r>
            <w:r>
              <w:rPr>
                <w:rStyle w:val="Hyperlink"/>
                <w:noProof/>
              </w:rPr>
              <w:t>CTD]</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613" w:author="Amit Popat" w:date="2022-07-11T09:50:00Z">
              <w:tcPr>
                <w:tcW w:w="4320" w:type="dxa"/>
                <w:tcBorders>
                  <w:top w:val="dotted" w:sz="4" w:space="0" w:color="auto"/>
                  <w:left w:val="nil"/>
                  <w:bottom w:val="dotted" w:sz="4" w:space="0" w:color="auto"/>
                  <w:right w:val="nil"/>
                </w:tcBorders>
                <w:shd w:val="clear" w:color="auto" w:fill="FFFFFF"/>
              </w:tcPr>
            </w:tcPrChange>
          </w:tcPr>
          <w:p w14:paraId="7E7CA3BE"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1614" w:author="Amit Popat" w:date="2022-07-11T09:50:00Z">
              <w:tcPr>
                <w:tcW w:w="864" w:type="dxa"/>
                <w:tcBorders>
                  <w:top w:val="dotted" w:sz="4" w:space="0" w:color="auto"/>
                  <w:left w:val="nil"/>
                  <w:bottom w:val="dotted" w:sz="4" w:space="0" w:color="auto"/>
                  <w:right w:val="nil"/>
                </w:tcBorders>
                <w:shd w:val="clear" w:color="auto" w:fill="FFFFFF"/>
              </w:tcPr>
            </w:tcPrChange>
          </w:tcPr>
          <w:p w14:paraId="0EA2B8F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15" w:author="Amit Popat" w:date="2022-07-11T09:50:00Z">
              <w:tcPr>
                <w:tcW w:w="1008" w:type="dxa"/>
                <w:tcBorders>
                  <w:top w:val="dotted" w:sz="4" w:space="0" w:color="auto"/>
                  <w:left w:val="nil"/>
                  <w:bottom w:val="dotted" w:sz="4" w:space="0" w:color="auto"/>
                  <w:right w:val="nil"/>
                </w:tcBorders>
                <w:shd w:val="clear" w:color="auto" w:fill="FFFFFF"/>
              </w:tcPr>
            </w:tcPrChange>
          </w:tcPr>
          <w:p w14:paraId="139FC39D" w14:textId="77777777" w:rsidR="00E850B0" w:rsidRDefault="00E850B0" w:rsidP="00E850B0">
            <w:pPr>
              <w:pStyle w:val="MsgTableBody"/>
              <w:jc w:val="center"/>
              <w:rPr>
                <w:noProof/>
              </w:rPr>
            </w:pPr>
            <w:r>
              <w:rPr>
                <w:noProof/>
              </w:rPr>
              <w:t>11</w:t>
            </w:r>
          </w:p>
        </w:tc>
      </w:tr>
      <w:tr w:rsidR="00E850B0" w:rsidRPr="00573AF5" w14:paraId="7A20E071" w14:textId="77777777" w:rsidTr="001E0D07">
        <w:trPr>
          <w:jc w:val="center"/>
          <w:trPrChange w:id="1616"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617" w:author="Amit Popat" w:date="2022-07-11T09:50:00Z">
              <w:tcPr>
                <w:tcW w:w="2880" w:type="dxa"/>
                <w:tcBorders>
                  <w:top w:val="dotted" w:sz="4" w:space="0" w:color="auto"/>
                  <w:left w:val="nil"/>
                  <w:bottom w:val="dotted" w:sz="4" w:space="0" w:color="auto"/>
                  <w:right w:val="nil"/>
                </w:tcBorders>
                <w:shd w:val="clear" w:color="auto" w:fill="FFFFFF"/>
              </w:tcPr>
            </w:tcPrChange>
          </w:tcPr>
          <w:p w14:paraId="32B6A475" w14:textId="77777777" w:rsidR="00E850B0" w:rsidRDefault="00E850B0" w:rsidP="00E850B0">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618" w:author="Amit Popat" w:date="2022-07-11T09:50:00Z">
              <w:tcPr>
                <w:tcW w:w="4320" w:type="dxa"/>
                <w:tcBorders>
                  <w:top w:val="dotted" w:sz="4" w:space="0" w:color="auto"/>
                  <w:left w:val="nil"/>
                  <w:bottom w:val="dotted" w:sz="4" w:space="0" w:color="auto"/>
                  <w:right w:val="nil"/>
                </w:tcBorders>
                <w:shd w:val="clear" w:color="auto" w:fill="FFFFFF"/>
              </w:tcPr>
            </w:tcPrChange>
          </w:tcPr>
          <w:p w14:paraId="23CFF24D" w14:textId="77777777" w:rsidR="00E850B0" w:rsidRDefault="00E850B0" w:rsidP="00E850B0">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Change w:id="1619" w:author="Amit Popat" w:date="2022-07-11T09:50:00Z">
              <w:tcPr>
                <w:tcW w:w="864" w:type="dxa"/>
                <w:tcBorders>
                  <w:top w:val="dotted" w:sz="4" w:space="0" w:color="auto"/>
                  <w:left w:val="nil"/>
                  <w:bottom w:val="dotted" w:sz="4" w:space="0" w:color="auto"/>
                  <w:right w:val="nil"/>
                </w:tcBorders>
                <w:shd w:val="clear" w:color="auto" w:fill="FFFFFF"/>
              </w:tcPr>
            </w:tcPrChange>
          </w:tcPr>
          <w:p w14:paraId="7B8F269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20" w:author="Amit Popat" w:date="2022-07-11T09:50:00Z">
              <w:tcPr>
                <w:tcW w:w="1008" w:type="dxa"/>
                <w:tcBorders>
                  <w:top w:val="dotted" w:sz="4" w:space="0" w:color="auto"/>
                  <w:left w:val="nil"/>
                  <w:bottom w:val="dotted" w:sz="4" w:space="0" w:color="auto"/>
                  <w:right w:val="nil"/>
                </w:tcBorders>
                <w:shd w:val="clear" w:color="auto" w:fill="FFFFFF"/>
              </w:tcPr>
            </w:tcPrChange>
          </w:tcPr>
          <w:p w14:paraId="3DC999DF" w14:textId="77777777" w:rsidR="00E850B0" w:rsidRDefault="00E850B0" w:rsidP="00E850B0">
            <w:pPr>
              <w:pStyle w:val="MsgTableBody"/>
              <w:jc w:val="center"/>
              <w:rPr>
                <w:noProof/>
              </w:rPr>
            </w:pPr>
          </w:p>
        </w:tc>
      </w:tr>
      <w:tr w:rsidR="00E850B0" w:rsidRPr="00573AF5" w14:paraId="63AD5BFF" w14:textId="77777777" w:rsidTr="001E0D07">
        <w:trPr>
          <w:jc w:val="center"/>
          <w:trPrChange w:id="1621"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622" w:author="Amit Popat" w:date="2022-07-11T09:50:00Z">
              <w:tcPr>
                <w:tcW w:w="2880" w:type="dxa"/>
                <w:tcBorders>
                  <w:top w:val="dotted" w:sz="4" w:space="0" w:color="auto"/>
                  <w:left w:val="nil"/>
                  <w:bottom w:val="dotted" w:sz="4" w:space="0" w:color="auto"/>
                  <w:right w:val="nil"/>
                </w:tcBorders>
                <w:shd w:val="clear" w:color="auto" w:fill="FFFFFF"/>
              </w:tcPr>
            </w:tcPrChange>
          </w:tcPr>
          <w:p w14:paraId="5A4F467C" w14:textId="77777777" w:rsidR="00E850B0" w:rsidRDefault="00E850B0" w:rsidP="00E850B0">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623" w:author="Amit Popat" w:date="2022-07-11T09:50:00Z">
              <w:tcPr>
                <w:tcW w:w="4320" w:type="dxa"/>
                <w:tcBorders>
                  <w:top w:val="dotted" w:sz="4" w:space="0" w:color="auto"/>
                  <w:left w:val="nil"/>
                  <w:bottom w:val="dotted" w:sz="4" w:space="0" w:color="auto"/>
                  <w:right w:val="nil"/>
                </w:tcBorders>
                <w:shd w:val="clear" w:color="auto" w:fill="FFFFFF"/>
              </w:tcPr>
            </w:tcPrChange>
          </w:tcPr>
          <w:p w14:paraId="2E4FF191" w14:textId="77777777" w:rsidR="00E850B0" w:rsidRDefault="00E850B0" w:rsidP="00E850B0">
            <w:pPr>
              <w:pStyle w:val="MsgTableBody"/>
              <w:rPr>
                <w:noProof/>
              </w:rPr>
            </w:pPr>
            <w:r>
              <w:rPr>
                <w:noProof/>
              </w:rPr>
              <w:t>--- PROVIDER_CONTACT begin</w:t>
            </w:r>
          </w:p>
        </w:tc>
        <w:tc>
          <w:tcPr>
            <w:tcW w:w="864" w:type="dxa"/>
            <w:tcBorders>
              <w:top w:val="dotted" w:sz="4" w:space="0" w:color="auto"/>
              <w:left w:val="nil"/>
              <w:bottom w:val="dotted" w:sz="4" w:space="0" w:color="auto"/>
              <w:right w:val="nil"/>
            </w:tcBorders>
            <w:shd w:val="clear" w:color="auto" w:fill="FFFFFF"/>
            <w:tcPrChange w:id="1624" w:author="Amit Popat" w:date="2022-07-11T09:50:00Z">
              <w:tcPr>
                <w:tcW w:w="864" w:type="dxa"/>
                <w:tcBorders>
                  <w:top w:val="dotted" w:sz="4" w:space="0" w:color="auto"/>
                  <w:left w:val="nil"/>
                  <w:bottom w:val="dotted" w:sz="4" w:space="0" w:color="auto"/>
                  <w:right w:val="nil"/>
                </w:tcBorders>
                <w:shd w:val="clear" w:color="auto" w:fill="FFFFFF"/>
              </w:tcPr>
            </w:tcPrChange>
          </w:tcPr>
          <w:p w14:paraId="4BF31E71"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25" w:author="Amit Popat" w:date="2022-07-11T09:50:00Z">
              <w:tcPr>
                <w:tcW w:w="1008" w:type="dxa"/>
                <w:tcBorders>
                  <w:top w:val="dotted" w:sz="4" w:space="0" w:color="auto"/>
                  <w:left w:val="nil"/>
                  <w:bottom w:val="dotted" w:sz="4" w:space="0" w:color="auto"/>
                  <w:right w:val="nil"/>
                </w:tcBorders>
                <w:shd w:val="clear" w:color="auto" w:fill="FFFFFF"/>
              </w:tcPr>
            </w:tcPrChange>
          </w:tcPr>
          <w:p w14:paraId="48E3BBED" w14:textId="77777777" w:rsidR="00E850B0" w:rsidRDefault="00E850B0" w:rsidP="00E850B0">
            <w:pPr>
              <w:pStyle w:val="MsgTableBody"/>
              <w:jc w:val="center"/>
              <w:rPr>
                <w:noProof/>
              </w:rPr>
            </w:pPr>
          </w:p>
        </w:tc>
      </w:tr>
      <w:tr w:rsidR="00E850B0" w:rsidRPr="00573AF5" w14:paraId="7CB6F762" w14:textId="77777777" w:rsidTr="001E0D07">
        <w:trPr>
          <w:jc w:val="center"/>
          <w:trPrChange w:id="1626"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627" w:author="Amit Popat" w:date="2022-07-11T09:50:00Z">
              <w:tcPr>
                <w:tcW w:w="2880" w:type="dxa"/>
                <w:tcBorders>
                  <w:top w:val="dotted" w:sz="4" w:space="0" w:color="auto"/>
                  <w:left w:val="nil"/>
                  <w:bottom w:val="dotted" w:sz="4" w:space="0" w:color="auto"/>
                  <w:right w:val="nil"/>
                </w:tcBorders>
                <w:shd w:val="clear" w:color="auto" w:fill="FFFFFF"/>
              </w:tcPr>
            </w:tcPrChange>
          </w:tcPr>
          <w:p w14:paraId="0CAF2ADE" w14:textId="77777777" w:rsidR="00E850B0" w:rsidRDefault="00E850B0" w:rsidP="00E850B0">
            <w:pPr>
              <w:pStyle w:val="MsgTableBody"/>
              <w:rPr>
                <w:noProof/>
              </w:rPr>
            </w:pPr>
            <w:r>
              <w:rPr>
                <w:noProof/>
              </w:rPr>
              <w:t xml:space="preserve">  </w:t>
            </w:r>
            <w:r w:rsidR="00976CBD">
              <w:fldChar w:fldCharType="begin"/>
            </w:r>
            <w:r w:rsidR="00976CBD">
              <w:instrText>HYPERLINK \l "PRD"</w:instrText>
            </w:r>
            <w:r w:rsidR="00976CBD">
              <w:fldChar w:fldCharType="separate"/>
            </w:r>
            <w:r>
              <w:rPr>
                <w:rStyle w:val="Hyperlink"/>
                <w:noProof/>
              </w:rPr>
              <w:t>PRD</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628" w:author="Amit Popat" w:date="2022-07-11T09:50:00Z">
              <w:tcPr>
                <w:tcW w:w="4320" w:type="dxa"/>
                <w:tcBorders>
                  <w:top w:val="dotted" w:sz="4" w:space="0" w:color="auto"/>
                  <w:left w:val="nil"/>
                  <w:bottom w:val="dotted" w:sz="4" w:space="0" w:color="auto"/>
                  <w:right w:val="nil"/>
                </w:tcBorders>
                <w:shd w:val="clear" w:color="auto" w:fill="FFFFFF"/>
              </w:tcPr>
            </w:tcPrChange>
          </w:tcPr>
          <w:p w14:paraId="370C4956" w14:textId="77777777" w:rsidR="00E850B0" w:rsidRDefault="00E850B0" w:rsidP="00E850B0">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1629" w:author="Amit Popat" w:date="2022-07-11T09:50:00Z">
              <w:tcPr>
                <w:tcW w:w="864" w:type="dxa"/>
                <w:tcBorders>
                  <w:top w:val="dotted" w:sz="4" w:space="0" w:color="auto"/>
                  <w:left w:val="nil"/>
                  <w:bottom w:val="dotted" w:sz="4" w:space="0" w:color="auto"/>
                  <w:right w:val="nil"/>
                </w:tcBorders>
                <w:shd w:val="clear" w:color="auto" w:fill="FFFFFF"/>
              </w:tcPr>
            </w:tcPrChange>
          </w:tcPr>
          <w:p w14:paraId="6D66350B"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30" w:author="Amit Popat" w:date="2022-07-11T09:50:00Z">
              <w:tcPr>
                <w:tcW w:w="1008" w:type="dxa"/>
                <w:tcBorders>
                  <w:top w:val="dotted" w:sz="4" w:space="0" w:color="auto"/>
                  <w:left w:val="nil"/>
                  <w:bottom w:val="dotted" w:sz="4" w:space="0" w:color="auto"/>
                  <w:right w:val="nil"/>
                </w:tcBorders>
                <w:shd w:val="clear" w:color="auto" w:fill="FFFFFF"/>
              </w:tcPr>
            </w:tcPrChange>
          </w:tcPr>
          <w:p w14:paraId="050DC7CF" w14:textId="77777777" w:rsidR="00E850B0" w:rsidRDefault="00E850B0" w:rsidP="00E850B0">
            <w:pPr>
              <w:pStyle w:val="MsgTableBody"/>
              <w:jc w:val="center"/>
              <w:rPr>
                <w:noProof/>
              </w:rPr>
            </w:pPr>
            <w:r>
              <w:rPr>
                <w:noProof/>
              </w:rPr>
              <w:t>11</w:t>
            </w:r>
          </w:p>
        </w:tc>
      </w:tr>
      <w:tr w:rsidR="00E850B0" w:rsidRPr="00573AF5" w14:paraId="4B292BEA" w14:textId="77777777" w:rsidTr="001E0D07">
        <w:trPr>
          <w:jc w:val="center"/>
          <w:trPrChange w:id="1631"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632" w:author="Amit Popat" w:date="2022-07-11T09:50:00Z">
              <w:tcPr>
                <w:tcW w:w="2880" w:type="dxa"/>
                <w:tcBorders>
                  <w:top w:val="dotted" w:sz="4" w:space="0" w:color="auto"/>
                  <w:left w:val="nil"/>
                  <w:bottom w:val="dotted" w:sz="4" w:space="0" w:color="auto"/>
                  <w:right w:val="nil"/>
                </w:tcBorders>
                <w:shd w:val="clear" w:color="auto" w:fill="FFFFFF"/>
              </w:tcPr>
            </w:tcPrChange>
          </w:tcPr>
          <w:p w14:paraId="123D6ABB" w14:textId="77777777" w:rsidR="00E850B0" w:rsidRDefault="00E850B0" w:rsidP="00E850B0">
            <w:pPr>
              <w:pStyle w:val="MsgTableBody"/>
              <w:rPr>
                <w:noProof/>
              </w:rPr>
            </w:pPr>
            <w:r>
              <w:rPr>
                <w:noProof/>
              </w:rPr>
              <w:t xml:space="preserve">  [{</w:t>
            </w:r>
            <w:r w:rsidR="00976CBD">
              <w:fldChar w:fldCharType="begin"/>
            </w:r>
            <w:r w:rsidR="00976CBD">
              <w:instrText>HYPERLINK \l "CTD"</w:instrText>
            </w:r>
            <w:r w:rsidR="00976CBD">
              <w:fldChar w:fldCharType="separate"/>
            </w:r>
            <w:r>
              <w:rPr>
                <w:rStyle w:val="Hyperlink"/>
                <w:noProof/>
              </w:rPr>
              <w:t>CTD</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633" w:author="Amit Popat" w:date="2022-07-11T09:50:00Z">
              <w:tcPr>
                <w:tcW w:w="4320" w:type="dxa"/>
                <w:tcBorders>
                  <w:top w:val="dotted" w:sz="4" w:space="0" w:color="auto"/>
                  <w:left w:val="nil"/>
                  <w:bottom w:val="dotted" w:sz="4" w:space="0" w:color="auto"/>
                  <w:right w:val="nil"/>
                </w:tcBorders>
                <w:shd w:val="clear" w:color="auto" w:fill="FFFFFF"/>
              </w:tcPr>
            </w:tcPrChange>
          </w:tcPr>
          <w:p w14:paraId="593452C9"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1634" w:author="Amit Popat" w:date="2022-07-11T09:50:00Z">
              <w:tcPr>
                <w:tcW w:w="864" w:type="dxa"/>
                <w:tcBorders>
                  <w:top w:val="dotted" w:sz="4" w:space="0" w:color="auto"/>
                  <w:left w:val="nil"/>
                  <w:bottom w:val="dotted" w:sz="4" w:space="0" w:color="auto"/>
                  <w:right w:val="nil"/>
                </w:tcBorders>
                <w:shd w:val="clear" w:color="auto" w:fill="FFFFFF"/>
              </w:tcPr>
            </w:tcPrChange>
          </w:tcPr>
          <w:p w14:paraId="4758D477"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35" w:author="Amit Popat" w:date="2022-07-11T09:50:00Z">
              <w:tcPr>
                <w:tcW w:w="1008" w:type="dxa"/>
                <w:tcBorders>
                  <w:top w:val="dotted" w:sz="4" w:space="0" w:color="auto"/>
                  <w:left w:val="nil"/>
                  <w:bottom w:val="dotted" w:sz="4" w:space="0" w:color="auto"/>
                  <w:right w:val="nil"/>
                </w:tcBorders>
                <w:shd w:val="clear" w:color="auto" w:fill="FFFFFF"/>
              </w:tcPr>
            </w:tcPrChange>
          </w:tcPr>
          <w:p w14:paraId="35DBC534" w14:textId="77777777" w:rsidR="00E850B0" w:rsidRDefault="00E850B0" w:rsidP="00E850B0">
            <w:pPr>
              <w:pStyle w:val="MsgTableBody"/>
              <w:jc w:val="center"/>
              <w:rPr>
                <w:noProof/>
              </w:rPr>
            </w:pPr>
            <w:r>
              <w:rPr>
                <w:noProof/>
              </w:rPr>
              <w:t>11</w:t>
            </w:r>
          </w:p>
        </w:tc>
      </w:tr>
      <w:tr w:rsidR="00E850B0" w:rsidRPr="00573AF5" w14:paraId="29BDCA62" w14:textId="77777777" w:rsidTr="001E0D07">
        <w:trPr>
          <w:jc w:val="center"/>
          <w:trPrChange w:id="1636"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637" w:author="Amit Popat" w:date="2022-07-11T09:50:00Z">
              <w:tcPr>
                <w:tcW w:w="2880" w:type="dxa"/>
                <w:tcBorders>
                  <w:top w:val="dotted" w:sz="4" w:space="0" w:color="auto"/>
                  <w:left w:val="nil"/>
                  <w:bottom w:val="dotted" w:sz="4" w:space="0" w:color="auto"/>
                  <w:right w:val="nil"/>
                </w:tcBorders>
                <w:shd w:val="clear" w:color="auto" w:fill="FFFFFF"/>
              </w:tcPr>
            </w:tcPrChange>
          </w:tcPr>
          <w:p w14:paraId="0586898D" w14:textId="77777777" w:rsidR="00E850B0" w:rsidRDefault="00E850B0" w:rsidP="00E850B0">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638" w:author="Amit Popat" w:date="2022-07-11T09:50:00Z">
              <w:tcPr>
                <w:tcW w:w="4320" w:type="dxa"/>
                <w:tcBorders>
                  <w:top w:val="dotted" w:sz="4" w:space="0" w:color="auto"/>
                  <w:left w:val="nil"/>
                  <w:bottom w:val="dotted" w:sz="4" w:space="0" w:color="auto"/>
                  <w:right w:val="nil"/>
                </w:tcBorders>
                <w:shd w:val="clear" w:color="auto" w:fill="FFFFFF"/>
              </w:tcPr>
            </w:tcPrChange>
          </w:tcPr>
          <w:p w14:paraId="15579C06" w14:textId="77777777" w:rsidR="00E850B0" w:rsidRDefault="00E850B0" w:rsidP="00E850B0">
            <w:pPr>
              <w:pStyle w:val="MsgTableBody"/>
              <w:rPr>
                <w:noProof/>
              </w:rPr>
            </w:pPr>
            <w:r>
              <w:rPr>
                <w:noProof/>
              </w:rPr>
              <w:t>--- PROVIDER_CONTACT end</w:t>
            </w:r>
          </w:p>
        </w:tc>
        <w:tc>
          <w:tcPr>
            <w:tcW w:w="864" w:type="dxa"/>
            <w:tcBorders>
              <w:top w:val="dotted" w:sz="4" w:space="0" w:color="auto"/>
              <w:left w:val="nil"/>
              <w:bottom w:val="dotted" w:sz="4" w:space="0" w:color="auto"/>
              <w:right w:val="nil"/>
            </w:tcBorders>
            <w:shd w:val="clear" w:color="auto" w:fill="FFFFFF"/>
            <w:tcPrChange w:id="1639" w:author="Amit Popat" w:date="2022-07-11T09:50:00Z">
              <w:tcPr>
                <w:tcW w:w="864" w:type="dxa"/>
                <w:tcBorders>
                  <w:top w:val="dotted" w:sz="4" w:space="0" w:color="auto"/>
                  <w:left w:val="nil"/>
                  <w:bottom w:val="dotted" w:sz="4" w:space="0" w:color="auto"/>
                  <w:right w:val="nil"/>
                </w:tcBorders>
                <w:shd w:val="clear" w:color="auto" w:fill="FFFFFF"/>
              </w:tcPr>
            </w:tcPrChange>
          </w:tcPr>
          <w:p w14:paraId="5D0955B0"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40" w:author="Amit Popat" w:date="2022-07-11T09:50:00Z">
              <w:tcPr>
                <w:tcW w:w="1008" w:type="dxa"/>
                <w:tcBorders>
                  <w:top w:val="dotted" w:sz="4" w:space="0" w:color="auto"/>
                  <w:left w:val="nil"/>
                  <w:bottom w:val="dotted" w:sz="4" w:space="0" w:color="auto"/>
                  <w:right w:val="nil"/>
                </w:tcBorders>
                <w:shd w:val="clear" w:color="auto" w:fill="FFFFFF"/>
              </w:tcPr>
            </w:tcPrChange>
          </w:tcPr>
          <w:p w14:paraId="4A293407" w14:textId="77777777" w:rsidR="00E850B0" w:rsidRDefault="00E850B0" w:rsidP="00E850B0">
            <w:pPr>
              <w:pStyle w:val="MsgTableBody"/>
              <w:jc w:val="center"/>
              <w:rPr>
                <w:noProof/>
              </w:rPr>
            </w:pPr>
          </w:p>
        </w:tc>
      </w:tr>
      <w:tr w:rsidR="00E850B0" w:rsidRPr="00573AF5" w14:paraId="4192B39F" w14:textId="77777777" w:rsidTr="001E0D07">
        <w:trPr>
          <w:jc w:val="center"/>
          <w:trPrChange w:id="1641"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642" w:author="Amit Popat" w:date="2022-07-11T09:50:00Z">
              <w:tcPr>
                <w:tcW w:w="2880" w:type="dxa"/>
                <w:tcBorders>
                  <w:top w:val="dotted" w:sz="4" w:space="0" w:color="auto"/>
                  <w:left w:val="nil"/>
                  <w:bottom w:val="dotted" w:sz="4" w:space="0" w:color="auto"/>
                  <w:right w:val="nil"/>
                </w:tcBorders>
                <w:shd w:val="clear" w:color="auto" w:fill="FFFFFF"/>
              </w:tcPr>
            </w:tcPrChange>
          </w:tcPr>
          <w:p w14:paraId="7109E345" w14:textId="77777777" w:rsidR="00E850B0" w:rsidRDefault="00E850B0" w:rsidP="00E850B0">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Change w:id="1643" w:author="Amit Popat" w:date="2022-07-11T09:50:00Z">
              <w:tcPr>
                <w:tcW w:w="4320" w:type="dxa"/>
                <w:tcBorders>
                  <w:top w:val="dotted" w:sz="4" w:space="0" w:color="auto"/>
                  <w:left w:val="nil"/>
                  <w:bottom w:val="dotted" w:sz="4" w:space="0" w:color="auto"/>
                  <w:right w:val="nil"/>
                </w:tcBorders>
                <w:shd w:val="clear" w:color="auto" w:fill="FFFFFF"/>
              </w:tcPr>
            </w:tcPrChange>
          </w:tcPr>
          <w:p w14:paraId="2360CDD2" w14:textId="77777777" w:rsidR="00E850B0" w:rsidRDefault="00E850B0" w:rsidP="00E850B0">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Change w:id="1644" w:author="Amit Popat" w:date="2022-07-11T09:50:00Z">
              <w:tcPr>
                <w:tcW w:w="864" w:type="dxa"/>
                <w:tcBorders>
                  <w:top w:val="dotted" w:sz="4" w:space="0" w:color="auto"/>
                  <w:left w:val="nil"/>
                  <w:bottom w:val="dotted" w:sz="4" w:space="0" w:color="auto"/>
                  <w:right w:val="nil"/>
                </w:tcBorders>
                <w:shd w:val="clear" w:color="auto" w:fill="FFFFFF"/>
              </w:tcPr>
            </w:tcPrChange>
          </w:tcPr>
          <w:p w14:paraId="53C4BF97"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45" w:author="Amit Popat" w:date="2022-07-11T09:50:00Z">
              <w:tcPr>
                <w:tcW w:w="1008" w:type="dxa"/>
                <w:tcBorders>
                  <w:top w:val="dotted" w:sz="4" w:space="0" w:color="auto"/>
                  <w:left w:val="nil"/>
                  <w:bottom w:val="dotted" w:sz="4" w:space="0" w:color="auto"/>
                  <w:right w:val="nil"/>
                </w:tcBorders>
                <w:shd w:val="clear" w:color="auto" w:fill="FFFFFF"/>
              </w:tcPr>
            </w:tcPrChange>
          </w:tcPr>
          <w:p w14:paraId="3DF6D694" w14:textId="77777777" w:rsidR="00E850B0" w:rsidRDefault="00E850B0" w:rsidP="00E850B0">
            <w:pPr>
              <w:pStyle w:val="MsgTableBody"/>
              <w:jc w:val="center"/>
              <w:rPr>
                <w:noProof/>
              </w:rPr>
            </w:pPr>
            <w:r>
              <w:rPr>
                <w:noProof/>
              </w:rPr>
              <w:t>3</w:t>
            </w:r>
          </w:p>
        </w:tc>
      </w:tr>
      <w:tr w:rsidR="001E0D07" w14:paraId="3C757F48" w14:textId="77777777" w:rsidTr="001E0D07">
        <w:tblPrEx>
          <w:tblCellMar>
            <w:left w:w="108" w:type="dxa"/>
            <w:right w:w="108" w:type="dxa"/>
          </w:tblCellMar>
          <w:tblLook w:val="04A0" w:firstRow="1" w:lastRow="0" w:firstColumn="1" w:lastColumn="0" w:noHBand="0" w:noVBand="1"/>
        </w:tblPrEx>
        <w:trPr>
          <w:jc w:val="center"/>
          <w:ins w:id="1646" w:author="Amit Popat" w:date="2022-07-11T09:50:00Z"/>
        </w:trPr>
        <w:tc>
          <w:tcPr>
            <w:tcW w:w="2882" w:type="dxa"/>
            <w:tcBorders>
              <w:top w:val="dotted" w:sz="4" w:space="0" w:color="auto"/>
              <w:left w:val="nil"/>
              <w:bottom w:val="dotted" w:sz="4" w:space="0" w:color="auto"/>
              <w:right w:val="nil"/>
            </w:tcBorders>
            <w:shd w:val="clear" w:color="auto" w:fill="FFFFFF"/>
            <w:hideMark/>
          </w:tcPr>
          <w:p w14:paraId="7BED8960" w14:textId="77777777" w:rsidR="001E0D07" w:rsidRDefault="001E0D07">
            <w:pPr>
              <w:pStyle w:val="MsgTableBody"/>
              <w:spacing w:line="256" w:lineRule="auto"/>
              <w:rPr>
                <w:ins w:id="1647" w:author="Amit Popat" w:date="2022-07-11T09:50:00Z"/>
                <w:b/>
                <w:bCs/>
                <w:noProof/>
                <w:color w:val="FF0000"/>
              </w:rPr>
            </w:pPr>
            <w:ins w:id="1648" w:author="Amit Popat" w:date="2022-07-11T09:50:00Z">
              <w:r>
                <w:rPr>
                  <w:b/>
                  <w:bCs/>
                  <w:noProof/>
                  <w:color w:val="FF0000"/>
                </w:rPr>
                <w:t>[{ GS</w:t>
              </w:r>
              <w:r>
                <w:fldChar w:fldCharType="begin"/>
              </w:r>
              <w:r>
                <w:instrText xml:space="preserve"> HYPERLINK "file:///D:\\Eigene%20Dateien\\2018\\HL7\\Standards\\v2.9%20May\\716%20-%20New.doc" \l "#NK1" </w:instrText>
              </w:r>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62BC22AE" w14:textId="77777777" w:rsidR="001E0D07" w:rsidRDefault="001E0D07">
            <w:pPr>
              <w:pStyle w:val="MsgTableBody"/>
              <w:spacing w:line="256" w:lineRule="auto"/>
              <w:rPr>
                <w:ins w:id="1649" w:author="Amit Popat" w:date="2022-07-11T09:50:00Z"/>
                <w:b/>
                <w:bCs/>
                <w:noProof/>
                <w:color w:val="FF0000"/>
              </w:rPr>
            </w:pPr>
            <w:ins w:id="1650" w:author="Amit Popat" w:date="2022-07-11T09:50: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668B6252" w14:textId="77777777" w:rsidR="001E0D07" w:rsidRDefault="001E0D07">
            <w:pPr>
              <w:pStyle w:val="MsgTableBody"/>
              <w:spacing w:line="256" w:lineRule="auto"/>
              <w:jc w:val="center"/>
              <w:rPr>
                <w:ins w:id="1651" w:author="Amit Popat" w:date="2022-07-11T09:50: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0C47E053" w14:textId="77777777" w:rsidR="001E0D07" w:rsidRDefault="001E0D07">
            <w:pPr>
              <w:pStyle w:val="MsgTableBody"/>
              <w:spacing w:line="256" w:lineRule="auto"/>
              <w:jc w:val="center"/>
              <w:rPr>
                <w:ins w:id="1652" w:author="Amit Popat" w:date="2022-07-11T09:50:00Z"/>
                <w:b/>
                <w:bCs/>
                <w:noProof/>
                <w:color w:val="FF0000"/>
              </w:rPr>
            </w:pPr>
            <w:ins w:id="1653" w:author="Amit Popat" w:date="2022-07-11T09:50:00Z">
              <w:r>
                <w:rPr>
                  <w:b/>
                  <w:bCs/>
                  <w:noProof/>
                  <w:color w:val="FF0000"/>
                </w:rPr>
                <w:t>3</w:t>
              </w:r>
            </w:ins>
          </w:p>
        </w:tc>
      </w:tr>
      <w:tr w:rsidR="001E0D07" w14:paraId="17893CA7" w14:textId="77777777" w:rsidTr="001E0D07">
        <w:tblPrEx>
          <w:tblCellMar>
            <w:left w:w="108" w:type="dxa"/>
            <w:right w:w="108" w:type="dxa"/>
          </w:tblCellMar>
          <w:tblLook w:val="04A0" w:firstRow="1" w:lastRow="0" w:firstColumn="1" w:lastColumn="0" w:noHBand="0" w:noVBand="1"/>
        </w:tblPrEx>
        <w:trPr>
          <w:jc w:val="center"/>
          <w:ins w:id="1654" w:author="Amit Popat" w:date="2022-07-11T09:50:00Z"/>
        </w:trPr>
        <w:tc>
          <w:tcPr>
            <w:tcW w:w="2882" w:type="dxa"/>
            <w:tcBorders>
              <w:top w:val="dotted" w:sz="4" w:space="0" w:color="auto"/>
              <w:left w:val="nil"/>
              <w:bottom w:val="dotted" w:sz="4" w:space="0" w:color="auto"/>
              <w:right w:val="nil"/>
            </w:tcBorders>
            <w:shd w:val="clear" w:color="auto" w:fill="FFFFFF"/>
            <w:hideMark/>
          </w:tcPr>
          <w:p w14:paraId="02A0D0AA" w14:textId="77777777" w:rsidR="001E0D07" w:rsidRDefault="001E0D07">
            <w:pPr>
              <w:pStyle w:val="MsgTableBody"/>
              <w:spacing w:line="256" w:lineRule="auto"/>
              <w:rPr>
                <w:ins w:id="1655" w:author="Amit Popat" w:date="2022-07-11T09:50:00Z"/>
                <w:b/>
                <w:bCs/>
                <w:noProof/>
                <w:color w:val="FF0000"/>
              </w:rPr>
            </w:pPr>
            <w:ins w:id="1656" w:author="Amit Popat" w:date="2022-07-11T09:50: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6E71C59F" w14:textId="77777777" w:rsidR="001E0D07" w:rsidRDefault="001E0D07">
            <w:pPr>
              <w:pStyle w:val="MsgTableBody"/>
              <w:spacing w:line="256" w:lineRule="auto"/>
              <w:rPr>
                <w:ins w:id="1657" w:author="Amit Popat" w:date="2022-07-11T09:50:00Z"/>
                <w:b/>
                <w:bCs/>
                <w:noProof/>
                <w:color w:val="FF0000"/>
              </w:rPr>
            </w:pPr>
            <w:ins w:id="1658" w:author="Amit Popat" w:date="2022-07-11T09:50: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1DB769FD" w14:textId="77777777" w:rsidR="001E0D07" w:rsidRDefault="001E0D07">
            <w:pPr>
              <w:pStyle w:val="MsgTableBody"/>
              <w:spacing w:line="256" w:lineRule="auto"/>
              <w:jc w:val="center"/>
              <w:rPr>
                <w:ins w:id="1659" w:author="Amit Popat" w:date="2022-07-11T09:50: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2069D7D1" w14:textId="77777777" w:rsidR="001E0D07" w:rsidRDefault="001E0D07">
            <w:pPr>
              <w:pStyle w:val="MsgTableBody"/>
              <w:spacing w:line="256" w:lineRule="auto"/>
              <w:jc w:val="center"/>
              <w:rPr>
                <w:ins w:id="1660" w:author="Amit Popat" w:date="2022-07-11T09:50:00Z"/>
                <w:b/>
                <w:bCs/>
                <w:noProof/>
                <w:color w:val="FF0000"/>
              </w:rPr>
            </w:pPr>
            <w:ins w:id="1661" w:author="Amit Popat" w:date="2022-07-11T09:50:00Z">
              <w:r>
                <w:rPr>
                  <w:b/>
                  <w:bCs/>
                  <w:noProof/>
                  <w:color w:val="FF0000"/>
                </w:rPr>
                <w:t>3</w:t>
              </w:r>
            </w:ins>
          </w:p>
        </w:tc>
      </w:tr>
      <w:tr w:rsidR="001E0D07" w14:paraId="26B52017" w14:textId="77777777" w:rsidTr="001E0D07">
        <w:tblPrEx>
          <w:tblCellMar>
            <w:left w:w="108" w:type="dxa"/>
            <w:right w:w="108" w:type="dxa"/>
          </w:tblCellMar>
          <w:tblLook w:val="04A0" w:firstRow="1" w:lastRow="0" w:firstColumn="1" w:lastColumn="0" w:noHBand="0" w:noVBand="1"/>
        </w:tblPrEx>
        <w:trPr>
          <w:jc w:val="center"/>
          <w:ins w:id="1662" w:author="Amit Popat" w:date="2022-07-11T09:50:00Z"/>
        </w:trPr>
        <w:tc>
          <w:tcPr>
            <w:tcW w:w="2882" w:type="dxa"/>
            <w:tcBorders>
              <w:top w:val="dotted" w:sz="4" w:space="0" w:color="auto"/>
              <w:left w:val="nil"/>
              <w:bottom w:val="dotted" w:sz="4" w:space="0" w:color="auto"/>
              <w:right w:val="nil"/>
            </w:tcBorders>
            <w:shd w:val="clear" w:color="auto" w:fill="FFFFFF"/>
            <w:hideMark/>
          </w:tcPr>
          <w:p w14:paraId="06E89056" w14:textId="77777777" w:rsidR="001E0D07" w:rsidRDefault="001E0D07">
            <w:pPr>
              <w:pStyle w:val="MsgTableBody"/>
              <w:spacing w:line="256" w:lineRule="auto"/>
              <w:rPr>
                <w:ins w:id="1663" w:author="Amit Popat" w:date="2022-07-11T09:50:00Z"/>
                <w:b/>
                <w:bCs/>
                <w:noProof/>
                <w:color w:val="FF0000"/>
              </w:rPr>
            </w:pPr>
            <w:ins w:id="1664" w:author="Amit Popat" w:date="2022-07-11T09:50: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22F5F987" w14:textId="77777777" w:rsidR="001E0D07" w:rsidRDefault="001E0D07">
            <w:pPr>
              <w:pStyle w:val="MsgTableBody"/>
              <w:spacing w:line="256" w:lineRule="auto"/>
              <w:rPr>
                <w:ins w:id="1665" w:author="Amit Popat" w:date="2022-07-11T09:50:00Z"/>
                <w:b/>
                <w:bCs/>
                <w:noProof/>
                <w:color w:val="FF0000"/>
              </w:rPr>
            </w:pPr>
            <w:ins w:id="1666" w:author="Amit Popat" w:date="2022-07-11T09:50: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5172720E" w14:textId="77777777" w:rsidR="001E0D07" w:rsidRDefault="001E0D07">
            <w:pPr>
              <w:pStyle w:val="MsgTableBody"/>
              <w:spacing w:line="256" w:lineRule="auto"/>
              <w:jc w:val="center"/>
              <w:rPr>
                <w:ins w:id="1667" w:author="Amit Popat" w:date="2022-07-11T09:50: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2E8E5DE7" w14:textId="77777777" w:rsidR="001E0D07" w:rsidRDefault="001E0D07">
            <w:pPr>
              <w:pStyle w:val="MsgTableBody"/>
              <w:spacing w:line="256" w:lineRule="auto"/>
              <w:jc w:val="center"/>
              <w:rPr>
                <w:ins w:id="1668" w:author="Amit Popat" w:date="2022-07-11T09:50:00Z"/>
                <w:b/>
                <w:bCs/>
                <w:noProof/>
                <w:color w:val="FF0000"/>
              </w:rPr>
            </w:pPr>
            <w:ins w:id="1669" w:author="Amit Popat" w:date="2022-07-11T09:50:00Z">
              <w:r>
                <w:rPr>
                  <w:b/>
                  <w:bCs/>
                  <w:noProof/>
                  <w:color w:val="FF0000"/>
                </w:rPr>
                <w:t>3</w:t>
              </w:r>
            </w:ins>
          </w:p>
        </w:tc>
      </w:tr>
      <w:tr w:rsidR="00E850B0" w:rsidRPr="00573AF5" w14:paraId="25D5FFF5" w14:textId="77777777" w:rsidTr="001E0D07">
        <w:trPr>
          <w:jc w:val="center"/>
          <w:trPrChange w:id="1670"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671" w:author="Amit Popat" w:date="2022-07-11T09:50:00Z">
              <w:tcPr>
                <w:tcW w:w="2880" w:type="dxa"/>
                <w:tcBorders>
                  <w:top w:val="dotted" w:sz="4" w:space="0" w:color="auto"/>
                  <w:left w:val="nil"/>
                  <w:bottom w:val="dotted" w:sz="4" w:space="0" w:color="auto"/>
                  <w:right w:val="nil"/>
                </w:tcBorders>
                <w:shd w:val="clear" w:color="auto" w:fill="FFFFFF"/>
              </w:tcPr>
            </w:tcPrChange>
          </w:tcPr>
          <w:p w14:paraId="3401BC05" w14:textId="77777777" w:rsidR="00E850B0" w:rsidRDefault="00E850B0" w:rsidP="00E850B0">
            <w:pPr>
              <w:pStyle w:val="MsgTableBody"/>
              <w:rPr>
                <w:noProof/>
              </w:rPr>
            </w:pPr>
            <w:r>
              <w:rPr>
                <w:noProof/>
              </w:rPr>
              <w:t>[ACC]</w:t>
            </w:r>
          </w:p>
        </w:tc>
        <w:tc>
          <w:tcPr>
            <w:tcW w:w="4321" w:type="dxa"/>
            <w:tcBorders>
              <w:top w:val="dotted" w:sz="4" w:space="0" w:color="auto"/>
              <w:left w:val="nil"/>
              <w:bottom w:val="dotted" w:sz="4" w:space="0" w:color="auto"/>
              <w:right w:val="nil"/>
            </w:tcBorders>
            <w:shd w:val="clear" w:color="auto" w:fill="FFFFFF"/>
            <w:tcPrChange w:id="1672" w:author="Amit Popat" w:date="2022-07-11T09:50:00Z">
              <w:tcPr>
                <w:tcW w:w="4320" w:type="dxa"/>
                <w:tcBorders>
                  <w:top w:val="dotted" w:sz="4" w:space="0" w:color="auto"/>
                  <w:left w:val="nil"/>
                  <w:bottom w:val="dotted" w:sz="4" w:space="0" w:color="auto"/>
                  <w:right w:val="nil"/>
                </w:tcBorders>
                <w:shd w:val="clear" w:color="auto" w:fill="FFFFFF"/>
              </w:tcPr>
            </w:tcPrChange>
          </w:tcPr>
          <w:p w14:paraId="4196DCD0" w14:textId="77777777" w:rsidR="00E850B0" w:rsidRDefault="00E850B0" w:rsidP="00E850B0">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Change w:id="1673" w:author="Amit Popat" w:date="2022-07-11T09:50:00Z">
              <w:tcPr>
                <w:tcW w:w="864" w:type="dxa"/>
                <w:tcBorders>
                  <w:top w:val="dotted" w:sz="4" w:space="0" w:color="auto"/>
                  <w:left w:val="nil"/>
                  <w:bottom w:val="dotted" w:sz="4" w:space="0" w:color="auto"/>
                  <w:right w:val="nil"/>
                </w:tcBorders>
                <w:shd w:val="clear" w:color="auto" w:fill="FFFFFF"/>
              </w:tcPr>
            </w:tcPrChange>
          </w:tcPr>
          <w:p w14:paraId="53A1FEF6"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74" w:author="Amit Popat" w:date="2022-07-11T09:50:00Z">
              <w:tcPr>
                <w:tcW w:w="1008" w:type="dxa"/>
                <w:tcBorders>
                  <w:top w:val="dotted" w:sz="4" w:space="0" w:color="auto"/>
                  <w:left w:val="nil"/>
                  <w:bottom w:val="dotted" w:sz="4" w:space="0" w:color="auto"/>
                  <w:right w:val="nil"/>
                </w:tcBorders>
                <w:shd w:val="clear" w:color="auto" w:fill="FFFFFF"/>
              </w:tcPr>
            </w:tcPrChange>
          </w:tcPr>
          <w:p w14:paraId="08BF16AF" w14:textId="77777777" w:rsidR="00E850B0" w:rsidRDefault="00E850B0" w:rsidP="00E850B0">
            <w:pPr>
              <w:pStyle w:val="MsgTableBody"/>
              <w:jc w:val="center"/>
              <w:rPr>
                <w:noProof/>
              </w:rPr>
            </w:pPr>
            <w:r>
              <w:rPr>
                <w:noProof/>
              </w:rPr>
              <w:t>6</w:t>
            </w:r>
          </w:p>
        </w:tc>
      </w:tr>
      <w:tr w:rsidR="00E850B0" w:rsidRPr="00573AF5" w14:paraId="744D06EF" w14:textId="77777777" w:rsidTr="001E0D07">
        <w:trPr>
          <w:jc w:val="center"/>
          <w:trPrChange w:id="1675"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676" w:author="Amit Popat" w:date="2022-07-11T09:50:00Z">
              <w:tcPr>
                <w:tcW w:w="2880" w:type="dxa"/>
                <w:tcBorders>
                  <w:top w:val="dotted" w:sz="4" w:space="0" w:color="auto"/>
                  <w:left w:val="nil"/>
                  <w:bottom w:val="dotted" w:sz="4" w:space="0" w:color="auto"/>
                  <w:right w:val="nil"/>
                </w:tcBorders>
                <w:shd w:val="clear" w:color="auto" w:fill="FFFFFF"/>
              </w:tcPr>
            </w:tcPrChange>
          </w:tcPr>
          <w:p w14:paraId="1DC91F51" w14:textId="77777777" w:rsidR="00E850B0" w:rsidRDefault="00E850B0" w:rsidP="00E850B0">
            <w:pPr>
              <w:pStyle w:val="MsgTableBody"/>
              <w:rPr>
                <w:noProof/>
              </w:rPr>
            </w:pPr>
            <w:r>
              <w:rPr>
                <w:noProof/>
              </w:rPr>
              <w:t>[{DG1}]</w:t>
            </w:r>
          </w:p>
        </w:tc>
        <w:tc>
          <w:tcPr>
            <w:tcW w:w="4321" w:type="dxa"/>
            <w:tcBorders>
              <w:top w:val="dotted" w:sz="4" w:space="0" w:color="auto"/>
              <w:left w:val="nil"/>
              <w:bottom w:val="dotted" w:sz="4" w:space="0" w:color="auto"/>
              <w:right w:val="nil"/>
            </w:tcBorders>
            <w:shd w:val="clear" w:color="auto" w:fill="FFFFFF"/>
            <w:tcPrChange w:id="1677" w:author="Amit Popat" w:date="2022-07-11T09:50:00Z">
              <w:tcPr>
                <w:tcW w:w="4320" w:type="dxa"/>
                <w:tcBorders>
                  <w:top w:val="dotted" w:sz="4" w:space="0" w:color="auto"/>
                  <w:left w:val="nil"/>
                  <w:bottom w:val="dotted" w:sz="4" w:space="0" w:color="auto"/>
                  <w:right w:val="nil"/>
                </w:tcBorders>
                <w:shd w:val="clear" w:color="auto" w:fill="FFFFFF"/>
              </w:tcPr>
            </w:tcPrChange>
          </w:tcPr>
          <w:p w14:paraId="47C31A93" w14:textId="77777777" w:rsidR="00E850B0" w:rsidRDefault="00E850B0" w:rsidP="00E850B0">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Change w:id="1678" w:author="Amit Popat" w:date="2022-07-11T09:50:00Z">
              <w:tcPr>
                <w:tcW w:w="864" w:type="dxa"/>
                <w:tcBorders>
                  <w:top w:val="dotted" w:sz="4" w:space="0" w:color="auto"/>
                  <w:left w:val="nil"/>
                  <w:bottom w:val="dotted" w:sz="4" w:space="0" w:color="auto"/>
                  <w:right w:val="nil"/>
                </w:tcBorders>
                <w:shd w:val="clear" w:color="auto" w:fill="FFFFFF"/>
              </w:tcPr>
            </w:tcPrChange>
          </w:tcPr>
          <w:p w14:paraId="22DF636E"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79" w:author="Amit Popat" w:date="2022-07-11T09:50:00Z">
              <w:tcPr>
                <w:tcW w:w="1008" w:type="dxa"/>
                <w:tcBorders>
                  <w:top w:val="dotted" w:sz="4" w:space="0" w:color="auto"/>
                  <w:left w:val="nil"/>
                  <w:bottom w:val="dotted" w:sz="4" w:space="0" w:color="auto"/>
                  <w:right w:val="nil"/>
                </w:tcBorders>
                <w:shd w:val="clear" w:color="auto" w:fill="FFFFFF"/>
              </w:tcPr>
            </w:tcPrChange>
          </w:tcPr>
          <w:p w14:paraId="6EF62742" w14:textId="77777777" w:rsidR="00E850B0" w:rsidRDefault="00E850B0" w:rsidP="00E850B0">
            <w:pPr>
              <w:pStyle w:val="MsgTableBody"/>
              <w:jc w:val="center"/>
              <w:rPr>
                <w:noProof/>
              </w:rPr>
            </w:pPr>
            <w:r>
              <w:rPr>
                <w:noProof/>
              </w:rPr>
              <w:t>6</w:t>
            </w:r>
          </w:p>
        </w:tc>
      </w:tr>
      <w:tr w:rsidR="00E850B0" w:rsidRPr="00573AF5" w14:paraId="0D193288" w14:textId="77777777" w:rsidTr="001E0D07">
        <w:trPr>
          <w:jc w:val="center"/>
          <w:trPrChange w:id="1680"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681" w:author="Amit Popat" w:date="2022-07-11T09:50:00Z">
              <w:tcPr>
                <w:tcW w:w="2880" w:type="dxa"/>
                <w:tcBorders>
                  <w:top w:val="dotted" w:sz="4" w:space="0" w:color="auto"/>
                  <w:left w:val="nil"/>
                  <w:bottom w:val="dotted" w:sz="4" w:space="0" w:color="auto"/>
                  <w:right w:val="nil"/>
                </w:tcBorders>
                <w:shd w:val="clear" w:color="auto" w:fill="FFFFFF"/>
              </w:tcPr>
            </w:tcPrChange>
          </w:tcPr>
          <w:p w14:paraId="4A0FF7AF" w14:textId="77777777" w:rsidR="00E850B0" w:rsidRDefault="00E850B0" w:rsidP="00E850B0">
            <w:pPr>
              <w:pStyle w:val="MsgTableBody"/>
              <w:rPr>
                <w:noProof/>
              </w:rPr>
            </w:pPr>
            <w:r>
              <w:rPr>
                <w:noProof/>
              </w:rPr>
              <w:t>[{DRG}]</w:t>
            </w:r>
          </w:p>
        </w:tc>
        <w:tc>
          <w:tcPr>
            <w:tcW w:w="4321" w:type="dxa"/>
            <w:tcBorders>
              <w:top w:val="dotted" w:sz="4" w:space="0" w:color="auto"/>
              <w:left w:val="nil"/>
              <w:bottom w:val="dotted" w:sz="4" w:space="0" w:color="auto"/>
              <w:right w:val="nil"/>
            </w:tcBorders>
            <w:shd w:val="clear" w:color="auto" w:fill="FFFFFF"/>
            <w:tcPrChange w:id="1682" w:author="Amit Popat" w:date="2022-07-11T09:50:00Z">
              <w:tcPr>
                <w:tcW w:w="4320" w:type="dxa"/>
                <w:tcBorders>
                  <w:top w:val="dotted" w:sz="4" w:space="0" w:color="auto"/>
                  <w:left w:val="nil"/>
                  <w:bottom w:val="dotted" w:sz="4" w:space="0" w:color="auto"/>
                  <w:right w:val="nil"/>
                </w:tcBorders>
                <w:shd w:val="clear" w:color="auto" w:fill="FFFFFF"/>
              </w:tcPr>
            </w:tcPrChange>
          </w:tcPr>
          <w:p w14:paraId="619DCDF6" w14:textId="77777777" w:rsidR="00E850B0" w:rsidRDefault="00E850B0" w:rsidP="00E850B0">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Change w:id="1683" w:author="Amit Popat" w:date="2022-07-11T09:50:00Z">
              <w:tcPr>
                <w:tcW w:w="864" w:type="dxa"/>
                <w:tcBorders>
                  <w:top w:val="dotted" w:sz="4" w:space="0" w:color="auto"/>
                  <w:left w:val="nil"/>
                  <w:bottom w:val="dotted" w:sz="4" w:space="0" w:color="auto"/>
                  <w:right w:val="nil"/>
                </w:tcBorders>
                <w:shd w:val="clear" w:color="auto" w:fill="FFFFFF"/>
              </w:tcPr>
            </w:tcPrChange>
          </w:tcPr>
          <w:p w14:paraId="7DF34AF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84" w:author="Amit Popat" w:date="2022-07-11T09:50:00Z">
              <w:tcPr>
                <w:tcW w:w="1008" w:type="dxa"/>
                <w:tcBorders>
                  <w:top w:val="dotted" w:sz="4" w:space="0" w:color="auto"/>
                  <w:left w:val="nil"/>
                  <w:bottom w:val="dotted" w:sz="4" w:space="0" w:color="auto"/>
                  <w:right w:val="nil"/>
                </w:tcBorders>
                <w:shd w:val="clear" w:color="auto" w:fill="FFFFFF"/>
              </w:tcPr>
            </w:tcPrChange>
          </w:tcPr>
          <w:p w14:paraId="798F64C1" w14:textId="77777777" w:rsidR="00E850B0" w:rsidRDefault="00E850B0" w:rsidP="00E850B0">
            <w:pPr>
              <w:pStyle w:val="MsgTableBody"/>
              <w:jc w:val="center"/>
              <w:rPr>
                <w:noProof/>
              </w:rPr>
            </w:pPr>
            <w:r>
              <w:rPr>
                <w:noProof/>
              </w:rPr>
              <w:t>6</w:t>
            </w:r>
          </w:p>
        </w:tc>
      </w:tr>
      <w:tr w:rsidR="00E850B0" w:rsidRPr="00573AF5" w14:paraId="4E26BC94" w14:textId="77777777" w:rsidTr="001E0D07">
        <w:trPr>
          <w:jc w:val="center"/>
          <w:trPrChange w:id="1685"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686" w:author="Amit Popat" w:date="2022-07-11T09:50:00Z">
              <w:tcPr>
                <w:tcW w:w="2880" w:type="dxa"/>
                <w:tcBorders>
                  <w:top w:val="dotted" w:sz="4" w:space="0" w:color="auto"/>
                  <w:left w:val="nil"/>
                  <w:bottom w:val="dotted" w:sz="4" w:space="0" w:color="auto"/>
                  <w:right w:val="nil"/>
                </w:tcBorders>
                <w:shd w:val="clear" w:color="auto" w:fill="FFFFFF"/>
              </w:tcPr>
            </w:tcPrChange>
          </w:tcPr>
          <w:p w14:paraId="1AB44CF9" w14:textId="77777777" w:rsidR="00E850B0" w:rsidRDefault="00E850B0" w:rsidP="00E850B0">
            <w:pPr>
              <w:pStyle w:val="MsgTableBody"/>
              <w:rPr>
                <w:noProof/>
              </w:rPr>
            </w:pPr>
            <w:r>
              <w:rPr>
                <w:noProof/>
              </w:rPr>
              <w:t>[{AL1}]</w:t>
            </w:r>
          </w:p>
        </w:tc>
        <w:tc>
          <w:tcPr>
            <w:tcW w:w="4321" w:type="dxa"/>
            <w:tcBorders>
              <w:top w:val="dotted" w:sz="4" w:space="0" w:color="auto"/>
              <w:left w:val="nil"/>
              <w:bottom w:val="dotted" w:sz="4" w:space="0" w:color="auto"/>
              <w:right w:val="nil"/>
            </w:tcBorders>
            <w:shd w:val="clear" w:color="auto" w:fill="FFFFFF"/>
            <w:tcPrChange w:id="1687" w:author="Amit Popat" w:date="2022-07-11T09:50:00Z">
              <w:tcPr>
                <w:tcW w:w="4320" w:type="dxa"/>
                <w:tcBorders>
                  <w:top w:val="dotted" w:sz="4" w:space="0" w:color="auto"/>
                  <w:left w:val="nil"/>
                  <w:bottom w:val="dotted" w:sz="4" w:space="0" w:color="auto"/>
                  <w:right w:val="nil"/>
                </w:tcBorders>
                <w:shd w:val="clear" w:color="auto" w:fill="FFFFFF"/>
              </w:tcPr>
            </w:tcPrChange>
          </w:tcPr>
          <w:p w14:paraId="11F99D77" w14:textId="77777777" w:rsidR="00E850B0" w:rsidRDefault="00E850B0" w:rsidP="00E850B0">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Change w:id="1688" w:author="Amit Popat" w:date="2022-07-11T09:50:00Z">
              <w:tcPr>
                <w:tcW w:w="864" w:type="dxa"/>
                <w:tcBorders>
                  <w:top w:val="dotted" w:sz="4" w:space="0" w:color="auto"/>
                  <w:left w:val="nil"/>
                  <w:bottom w:val="dotted" w:sz="4" w:space="0" w:color="auto"/>
                  <w:right w:val="nil"/>
                </w:tcBorders>
                <w:shd w:val="clear" w:color="auto" w:fill="FFFFFF"/>
              </w:tcPr>
            </w:tcPrChange>
          </w:tcPr>
          <w:p w14:paraId="301A89C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89" w:author="Amit Popat" w:date="2022-07-11T09:50:00Z">
              <w:tcPr>
                <w:tcW w:w="1008" w:type="dxa"/>
                <w:tcBorders>
                  <w:top w:val="dotted" w:sz="4" w:space="0" w:color="auto"/>
                  <w:left w:val="nil"/>
                  <w:bottom w:val="dotted" w:sz="4" w:space="0" w:color="auto"/>
                  <w:right w:val="nil"/>
                </w:tcBorders>
                <w:shd w:val="clear" w:color="auto" w:fill="FFFFFF"/>
              </w:tcPr>
            </w:tcPrChange>
          </w:tcPr>
          <w:p w14:paraId="0523EC23" w14:textId="77777777" w:rsidR="00E850B0" w:rsidRDefault="00E850B0" w:rsidP="00E850B0">
            <w:pPr>
              <w:pStyle w:val="MsgTableBody"/>
              <w:jc w:val="center"/>
              <w:rPr>
                <w:noProof/>
              </w:rPr>
            </w:pPr>
            <w:r>
              <w:rPr>
                <w:noProof/>
              </w:rPr>
              <w:t>3</w:t>
            </w:r>
          </w:p>
        </w:tc>
      </w:tr>
      <w:tr w:rsidR="00E850B0" w:rsidRPr="00573AF5" w14:paraId="4217627B" w14:textId="77777777" w:rsidTr="001E0D07">
        <w:trPr>
          <w:jc w:val="center"/>
          <w:trPrChange w:id="1690"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691" w:author="Amit Popat" w:date="2022-07-11T09:50:00Z">
              <w:tcPr>
                <w:tcW w:w="2880" w:type="dxa"/>
                <w:tcBorders>
                  <w:top w:val="dotted" w:sz="4" w:space="0" w:color="auto"/>
                  <w:left w:val="nil"/>
                  <w:bottom w:val="dotted" w:sz="4" w:space="0" w:color="auto"/>
                  <w:right w:val="nil"/>
                </w:tcBorders>
                <w:shd w:val="clear" w:color="auto" w:fill="FFFFFF"/>
              </w:tcPr>
            </w:tcPrChange>
          </w:tcPr>
          <w:p w14:paraId="3F1D46A4" w14:textId="77777777" w:rsidR="00E850B0" w:rsidRDefault="00E850B0" w:rsidP="00E850B0">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Change w:id="1692" w:author="Amit Popat" w:date="2022-07-11T09:50:00Z">
              <w:tcPr>
                <w:tcW w:w="4320" w:type="dxa"/>
                <w:tcBorders>
                  <w:top w:val="dotted" w:sz="4" w:space="0" w:color="auto"/>
                  <w:left w:val="nil"/>
                  <w:bottom w:val="dotted" w:sz="4" w:space="0" w:color="auto"/>
                  <w:right w:val="nil"/>
                </w:tcBorders>
                <w:shd w:val="clear" w:color="auto" w:fill="FFFFFF"/>
              </w:tcPr>
            </w:tcPrChange>
          </w:tcPr>
          <w:p w14:paraId="612BE95A" w14:textId="77777777" w:rsidR="00E850B0" w:rsidRDefault="00E850B0" w:rsidP="00E850B0">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Change w:id="1693" w:author="Amit Popat" w:date="2022-07-11T09:50:00Z">
              <w:tcPr>
                <w:tcW w:w="864" w:type="dxa"/>
                <w:tcBorders>
                  <w:top w:val="dotted" w:sz="4" w:space="0" w:color="auto"/>
                  <w:left w:val="nil"/>
                  <w:bottom w:val="dotted" w:sz="4" w:space="0" w:color="auto"/>
                  <w:right w:val="nil"/>
                </w:tcBorders>
                <w:shd w:val="clear" w:color="auto" w:fill="FFFFFF"/>
              </w:tcPr>
            </w:tcPrChange>
          </w:tcPr>
          <w:p w14:paraId="6CA4117C"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94" w:author="Amit Popat" w:date="2022-07-11T09:50:00Z">
              <w:tcPr>
                <w:tcW w:w="1008" w:type="dxa"/>
                <w:tcBorders>
                  <w:top w:val="dotted" w:sz="4" w:space="0" w:color="auto"/>
                  <w:left w:val="nil"/>
                  <w:bottom w:val="dotted" w:sz="4" w:space="0" w:color="auto"/>
                  <w:right w:val="nil"/>
                </w:tcBorders>
                <w:shd w:val="clear" w:color="auto" w:fill="FFFFFF"/>
              </w:tcPr>
            </w:tcPrChange>
          </w:tcPr>
          <w:p w14:paraId="6D3FC28C" w14:textId="77777777" w:rsidR="00E850B0" w:rsidRDefault="00E850B0" w:rsidP="00E850B0">
            <w:pPr>
              <w:pStyle w:val="MsgTableBody"/>
              <w:jc w:val="center"/>
              <w:rPr>
                <w:noProof/>
              </w:rPr>
            </w:pPr>
          </w:p>
        </w:tc>
      </w:tr>
      <w:tr w:rsidR="00E850B0" w:rsidRPr="00573AF5" w14:paraId="4B7B1B63" w14:textId="77777777" w:rsidTr="001E0D07">
        <w:trPr>
          <w:jc w:val="center"/>
          <w:trPrChange w:id="1695"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696" w:author="Amit Popat" w:date="2022-07-11T09:50:00Z">
              <w:tcPr>
                <w:tcW w:w="2880" w:type="dxa"/>
                <w:tcBorders>
                  <w:top w:val="dotted" w:sz="4" w:space="0" w:color="auto"/>
                  <w:left w:val="nil"/>
                  <w:bottom w:val="dotted" w:sz="4" w:space="0" w:color="auto"/>
                  <w:right w:val="nil"/>
                </w:tcBorders>
                <w:shd w:val="clear" w:color="auto" w:fill="FFFFFF"/>
              </w:tcPr>
            </w:tcPrChange>
          </w:tcPr>
          <w:p w14:paraId="1629D8A3" w14:textId="77777777" w:rsidR="00E850B0" w:rsidRDefault="00E850B0" w:rsidP="00E850B0">
            <w:pPr>
              <w:pStyle w:val="MsgTableBody"/>
              <w:rPr>
                <w:noProof/>
              </w:rPr>
            </w:pPr>
            <w:r>
              <w:rPr>
                <w:noProof/>
              </w:rPr>
              <w:t xml:space="preserve">    PR1</w:t>
            </w:r>
          </w:p>
        </w:tc>
        <w:tc>
          <w:tcPr>
            <w:tcW w:w="4321" w:type="dxa"/>
            <w:tcBorders>
              <w:top w:val="dotted" w:sz="4" w:space="0" w:color="auto"/>
              <w:left w:val="nil"/>
              <w:bottom w:val="dotted" w:sz="4" w:space="0" w:color="auto"/>
              <w:right w:val="nil"/>
            </w:tcBorders>
            <w:shd w:val="clear" w:color="auto" w:fill="FFFFFF"/>
            <w:tcPrChange w:id="1697" w:author="Amit Popat" w:date="2022-07-11T09:50:00Z">
              <w:tcPr>
                <w:tcW w:w="4320" w:type="dxa"/>
                <w:tcBorders>
                  <w:top w:val="dotted" w:sz="4" w:space="0" w:color="auto"/>
                  <w:left w:val="nil"/>
                  <w:bottom w:val="dotted" w:sz="4" w:space="0" w:color="auto"/>
                  <w:right w:val="nil"/>
                </w:tcBorders>
                <w:shd w:val="clear" w:color="auto" w:fill="FFFFFF"/>
              </w:tcPr>
            </w:tcPrChange>
          </w:tcPr>
          <w:p w14:paraId="5E68916C" w14:textId="77777777" w:rsidR="00E850B0" w:rsidRDefault="00E850B0" w:rsidP="00E850B0">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Change w:id="1698" w:author="Amit Popat" w:date="2022-07-11T09:50:00Z">
              <w:tcPr>
                <w:tcW w:w="864" w:type="dxa"/>
                <w:tcBorders>
                  <w:top w:val="dotted" w:sz="4" w:space="0" w:color="auto"/>
                  <w:left w:val="nil"/>
                  <w:bottom w:val="dotted" w:sz="4" w:space="0" w:color="auto"/>
                  <w:right w:val="nil"/>
                </w:tcBorders>
                <w:shd w:val="clear" w:color="auto" w:fill="FFFFFF"/>
              </w:tcPr>
            </w:tcPrChange>
          </w:tcPr>
          <w:p w14:paraId="6C9FBC8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99" w:author="Amit Popat" w:date="2022-07-11T09:50:00Z">
              <w:tcPr>
                <w:tcW w:w="1008" w:type="dxa"/>
                <w:tcBorders>
                  <w:top w:val="dotted" w:sz="4" w:space="0" w:color="auto"/>
                  <w:left w:val="nil"/>
                  <w:bottom w:val="dotted" w:sz="4" w:space="0" w:color="auto"/>
                  <w:right w:val="nil"/>
                </w:tcBorders>
                <w:shd w:val="clear" w:color="auto" w:fill="FFFFFF"/>
              </w:tcPr>
            </w:tcPrChange>
          </w:tcPr>
          <w:p w14:paraId="470FFD74" w14:textId="77777777" w:rsidR="00E850B0" w:rsidRDefault="00E850B0" w:rsidP="00E850B0">
            <w:pPr>
              <w:pStyle w:val="MsgTableBody"/>
              <w:jc w:val="center"/>
              <w:rPr>
                <w:noProof/>
              </w:rPr>
            </w:pPr>
            <w:r>
              <w:rPr>
                <w:noProof/>
              </w:rPr>
              <w:t>6</w:t>
            </w:r>
          </w:p>
        </w:tc>
      </w:tr>
      <w:tr w:rsidR="00E850B0" w:rsidRPr="00573AF5" w14:paraId="57FE115A" w14:textId="77777777" w:rsidTr="001E0D07">
        <w:trPr>
          <w:jc w:val="center"/>
          <w:trPrChange w:id="1700"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701" w:author="Amit Popat" w:date="2022-07-11T09:50:00Z">
              <w:tcPr>
                <w:tcW w:w="2880" w:type="dxa"/>
                <w:tcBorders>
                  <w:top w:val="dotted" w:sz="4" w:space="0" w:color="auto"/>
                  <w:left w:val="nil"/>
                  <w:bottom w:val="dotted" w:sz="4" w:space="0" w:color="auto"/>
                  <w:right w:val="nil"/>
                </w:tcBorders>
                <w:shd w:val="clear" w:color="auto" w:fill="FFFFFF"/>
              </w:tcPr>
            </w:tcPrChange>
          </w:tcPr>
          <w:p w14:paraId="4CD69369" w14:textId="77777777" w:rsidR="00E850B0" w:rsidRDefault="00E850B0" w:rsidP="00E850B0">
            <w:pPr>
              <w:pStyle w:val="MsgTableBody"/>
              <w:rPr>
                <w:noProof/>
              </w:rPr>
            </w:pPr>
            <w:r>
              <w:rPr>
                <w:noProof/>
              </w:rPr>
              <w:lastRenderedPageBreak/>
              <w:t xml:space="preserve">    [</w:t>
            </w:r>
          </w:p>
        </w:tc>
        <w:tc>
          <w:tcPr>
            <w:tcW w:w="4321" w:type="dxa"/>
            <w:tcBorders>
              <w:top w:val="dotted" w:sz="4" w:space="0" w:color="auto"/>
              <w:left w:val="nil"/>
              <w:bottom w:val="dotted" w:sz="4" w:space="0" w:color="auto"/>
              <w:right w:val="nil"/>
            </w:tcBorders>
            <w:shd w:val="clear" w:color="auto" w:fill="FFFFFF"/>
            <w:tcPrChange w:id="1702" w:author="Amit Popat" w:date="2022-07-11T09:50:00Z">
              <w:tcPr>
                <w:tcW w:w="4320" w:type="dxa"/>
                <w:tcBorders>
                  <w:top w:val="dotted" w:sz="4" w:space="0" w:color="auto"/>
                  <w:left w:val="nil"/>
                  <w:bottom w:val="dotted" w:sz="4" w:space="0" w:color="auto"/>
                  <w:right w:val="nil"/>
                </w:tcBorders>
                <w:shd w:val="clear" w:color="auto" w:fill="FFFFFF"/>
              </w:tcPr>
            </w:tcPrChange>
          </w:tcPr>
          <w:p w14:paraId="5EE1F2F1" w14:textId="77777777" w:rsidR="00E850B0" w:rsidRDefault="00E850B0" w:rsidP="00E850B0">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Change w:id="1703" w:author="Amit Popat" w:date="2022-07-11T09:50:00Z">
              <w:tcPr>
                <w:tcW w:w="864" w:type="dxa"/>
                <w:tcBorders>
                  <w:top w:val="dotted" w:sz="4" w:space="0" w:color="auto"/>
                  <w:left w:val="nil"/>
                  <w:bottom w:val="dotted" w:sz="4" w:space="0" w:color="auto"/>
                  <w:right w:val="nil"/>
                </w:tcBorders>
                <w:shd w:val="clear" w:color="auto" w:fill="FFFFFF"/>
              </w:tcPr>
            </w:tcPrChange>
          </w:tcPr>
          <w:p w14:paraId="1D31F28D"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04" w:author="Amit Popat" w:date="2022-07-11T09:50:00Z">
              <w:tcPr>
                <w:tcW w:w="1008" w:type="dxa"/>
                <w:tcBorders>
                  <w:top w:val="dotted" w:sz="4" w:space="0" w:color="auto"/>
                  <w:left w:val="nil"/>
                  <w:bottom w:val="dotted" w:sz="4" w:space="0" w:color="auto"/>
                  <w:right w:val="nil"/>
                </w:tcBorders>
                <w:shd w:val="clear" w:color="auto" w:fill="FFFFFF"/>
              </w:tcPr>
            </w:tcPrChange>
          </w:tcPr>
          <w:p w14:paraId="2032CD63" w14:textId="77777777" w:rsidR="00E850B0" w:rsidRDefault="00E850B0" w:rsidP="00E850B0">
            <w:pPr>
              <w:pStyle w:val="MsgTableBody"/>
              <w:jc w:val="center"/>
              <w:rPr>
                <w:noProof/>
              </w:rPr>
            </w:pPr>
          </w:p>
        </w:tc>
      </w:tr>
      <w:tr w:rsidR="00E850B0" w:rsidRPr="00573AF5" w14:paraId="7E9B35FF" w14:textId="77777777" w:rsidTr="001E0D07">
        <w:trPr>
          <w:jc w:val="center"/>
          <w:trPrChange w:id="1705"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706" w:author="Amit Popat" w:date="2022-07-11T09:50:00Z">
              <w:tcPr>
                <w:tcW w:w="2880" w:type="dxa"/>
                <w:tcBorders>
                  <w:top w:val="dotted" w:sz="4" w:space="0" w:color="auto"/>
                  <w:left w:val="nil"/>
                  <w:bottom w:val="dotted" w:sz="4" w:space="0" w:color="auto"/>
                  <w:right w:val="nil"/>
                </w:tcBorders>
                <w:shd w:val="clear" w:color="auto" w:fill="FFFFFF"/>
              </w:tcPr>
            </w:tcPrChange>
          </w:tcPr>
          <w:p w14:paraId="48EC80FD" w14:textId="77777777" w:rsidR="00E850B0" w:rsidRDefault="00E850B0" w:rsidP="00E850B0">
            <w:pPr>
              <w:pStyle w:val="MsgTableBody"/>
              <w:rPr>
                <w:noProof/>
              </w:rPr>
            </w:pPr>
            <w:r>
              <w:rPr>
                <w:noProof/>
              </w:rPr>
              <w:t xml:space="preserve">      </w:t>
            </w:r>
            <w:r w:rsidR="00976CBD">
              <w:fldChar w:fldCharType="begin"/>
            </w:r>
            <w:r w:rsidR="00976CBD">
              <w:instrText>HYPERLINK \l "AUT"</w:instrText>
            </w:r>
            <w:r w:rsidR="00976CBD">
              <w:fldChar w:fldCharType="separate"/>
            </w:r>
            <w:r>
              <w:rPr>
                <w:rStyle w:val="Hyperlink"/>
                <w:noProof/>
              </w:rPr>
              <w:t>AUT</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707" w:author="Amit Popat" w:date="2022-07-11T09:50:00Z">
              <w:tcPr>
                <w:tcW w:w="4320" w:type="dxa"/>
                <w:tcBorders>
                  <w:top w:val="dotted" w:sz="4" w:space="0" w:color="auto"/>
                  <w:left w:val="nil"/>
                  <w:bottom w:val="dotted" w:sz="4" w:space="0" w:color="auto"/>
                  <w:right w:val="nil"/>
                </w:tcBorders>
                <w:shd w:val="clear" w:color="auto" w:fill="FFFFFF"/>
              </w:tcPr>
            </w:tcPrChange>
          </w:tcPr>
          <w:p w14:paraId="341D34D7" w14:textId="77777777" w:rsidR="00E850B0" w:rsidRDefault="00E850B0" w:rsidP="00E850B0">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Change w:id="1708" w:author="Amit Popat" w:date="2022-07-11T09:50:00Z">
              <w:tcPr>
                <w:tcW w:w="864" w:type="dxa"/>
                <w:tcBorders>
                  <w:top w:val="dotted" w:sz="4" w:space="0" w:color="auto"/>
                  <w:left w:val="nil"/>
                  <w:bottom w:val="dotted" w:sz="4" w:space="0" w:color="auto"/>
                  <w:right w:val="nil"/>
                </w:tcBorders>
                <w:shd w:val="clear" w:color="auto" w:fill="FFFFFF"/>
              </w:tcPr>
            </w:tcPrChange>
          </w:tcPr>
          <w:p w14:paraId="5F80E828"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09" w:author="Amit Popat" w:date="2022-07-11T09:50:00Z">
              <w:tcPr>
                <w:tcW w:w="1008" w:type="dxa"/>
                <w:tcBorders>
                  <w:top w:val="dotted" w:sz="4" w:space="0" w:color="auto"/>
                  <w:left w:val="nil"/>
                  <w:bottom w:val="dotted" w:sz="4" w:space="0" w:color="auto"/>
                  <w:right w:val="nil"/>
                </w:tcBorders>
                <w:shd w:val="clear" w:color="auto" w:fill="FFFFFF"/>
              </w:tcPr>
            </w:tcPrChange>
          </w:tcPr>
          <w:p w14:paraId="6F572E61" w14:textId="77777777" w:rsidR="00E850B0" w:rsidRDefault="00E850B0" w:rsidP="00E850B0">
            <w:pPr>
              <w:pStyle w:val="MsgTableBody"/>
              <w:jc w:val="center"/>
              <w:rPr>
                <w:noProof/>
              </w:rPr>
            </w:pPr>
            <w:r>
              <w:rPr>
                <w:noProof/>
              </w:rPr>
              <w:t>11</w:t>
            </w:r>
          </w:p>
        </w:tc>
      </w:tr>
      <w:tr w:rsidR="00E850B0" w:rsidRPr="00573AF5" w14:paraId="4D12E60D" w14:textId="77777777" w:rsidTr="001E0D07">
        <w:trPr>
          <w:jc w:val="center"/>
          <w:trPrChange w:id="1710"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711" w:author="Amit Popat" w:date="2022-07-11T09:50:00Z">
              <w:tcPr>
                <w:tcW w:w="2880" w:type="dxa"/>
                <w:tcBorders>
                  <w:top w:val="dotted" w:sz="4" w:space="0" w:color="auto"/>
                  <w:left w:val="nil"/>
                  <w:bottom w:val="dotted" w:sz="4" w:space="0" w:color="auto"/>
                  <w:right w:val="nil"/>
                </w:tcBorders>
                <w:shd w:val="clear" w:color="auto" w:fill="FFFFFF"/>
              </w:tcPr>
            </w:tcPrChange>
          </w:tcPr>
          <w:p w14:paraId="23737418" w14:textId="77777777" w:rsidR="00E850B0" w:rsidRDefault="00E850B0" w:rsidP="00E850B0">
            <w:pPr>
              <w:pStyle w:val="MsgTableBody"/>
              <w:rPr>
                <w:noProof/>
              </w:rPr>
            </w:pPr>
            <w:r>
              <w:rPr>
                <w:noProof/>
              </w:rPr>
              <w:t xml:space="preserve">      [</w:t>
            </w:r>
            <w:r w:rsidR="00976CBD">
              <w:fldChar w:fldCharType="begin"/>
            </w:r>
            <w:r w:rsidR="00976CBD">
              <w:instrText>HYPERLINK \l "CTD"</w:instrText>
            </w:r>
            <w:r w:rsidR="00976CBD">
              <w:fldChar w:fldCharType="separate"/>
            </w:r>
            <w:r>
              <w:rPr>
                <w:rStyle w:val="Hyperlink"/>
                <w:noProof/>
              </w:rPr>
              <w:t>CTD</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712" w:author="Amit Popat" w:date="2022-07-11T09:50:00Z">
              <w:tcPr>
                <w:tcW w:w="4320" w:type="dxa"/>
                <w:tcBorders>
                  <w:top w:val="dotted" w:sz="4" w:space="0" w:color="auto"/>
                  <w:left w:val="nil"/>
                  <w:bottom w:val="dotted" w:sz="4" w:space="0" w:color="auto"/>
                  <w:right w:val="nil"/>
                </w:tcBorders>
                <w:shd w:val="clear" w:color="auto" w:fill="FFFFFF"/>
              </w:tcPr>
            </w:tcPrChange>
          </w:tcPr>
          <w:p w14:paraId="1F398B52"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1713" w:author="Amit Popat" w:date="2022-07-11T09:50:00Z">
              <w:tcPr>
                <w:tcW w:w="864" w:type="dxa"/>
                <w:tcBorders>
                  <w:top w:val="dotted" w:sz="4" w:space="0" w:color="auto"/>
                  <w:left w:val="nil"/>
                  <w:bottom w:val="dotted" w:sz="4" w:space="0" w:color="auto"/>
                  <w:right w:val="nil"/>
                </w:tcBorders>
                <w:shd w:val="clear" w:color="auto" w:fill="FFFFFF"/>
              </w:tcPr>
            </w:tcPrChange>
          </w:tcPr>
          <w:p w14:paraId="7DA2910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14" w:author="Amit Popat" w:date="2022-07-11T09:50:00Z">
              <w:tcPr>
                <w:tcW w:w="1008" w:type="dxa"/>
                <w:tcBorders>
                  <w:top w:val="dotted" w:sz="4" w:space="0" w:color="auto"/>
                  <w:left w:val="nil"/>
                  <w:bottom w:val="dotted" w:sz="4" w:space="0" w:color="auto"/>
                  <w:right w:val="nil"/>
                </w:tcBorders>
                <w:shd w:val="clear" w:color="auto" w:fill="FFFFFF"/>
              </w:tcPr>
            </w:tcPrChange>
          </w:tcPr>
          <w:p w14:paraId="60A24A8D" w14:textId="77777777" w:rsidR="00E850B0" w:rsidRDefault="00E850B0" w:rsidP="00E850B0">
            <w:pPr>
              <w:pStyle w:val="MsgTableBody"/>
              <w:jc w:val="center"/>
              <w:rPr>
                <w:noProof/>
              </w:rPr>
            </w:pPr>
            <w:r>
              <w:rPr>
                <w:noProof/>
              </w:rPr>
              <w:t>11</w:t>
            </w:r>
          </w:p>
        </w:tc>
      </w:tr>
      <w:tr w:rsidR="00E850B0" w:rsidRPr="00573AF5" w14:paraId="52F9B997" w14:textId="77777777" w:rsidTr="001E0D07">
        <w:trPr>
          <w:jc w:val="center"/>
          <w:trPrChange w:id="1715"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716" w:author="Amit Popat" w:date="2022-07-11T09:50:00Z">
              <w:tcPr>
                <w:tcW w:w="2880" w:type="dxa"/>
                <w:tcBorders>
                  <w:top w:val="dotted" w:sz="4" w:space="0" w:color="auto"/>
                  <w:left w:val="nil"/>
                  <w:bottom w:val="dotted" w:sz="4" w:space="0" w:color="auto"/>
                  <w:right w:val="nil"/>
                </w:tcBorders>
                <w:shd w:val="clear" w:color="auto" w:fill="FFFFFF"/>
              </w:tcPr>
            </w:tcPrChange>
          </w:tcPr>
          <w:p w14:paraId="691070F7" w14:textId="77777777" w:rsidR="00E850B0" w:rsidRDefault="00E850B0" w:rsidP="00E850B0">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717" w:author="Amit Popat" w:date="2022-07-11T09:50:00Z">
              <w:tcPr>
                <w:tcW w:w="4320" w:type="dxa"/>
                <w:tcBorders>
                  <w:top w:val="dotted" w:sz="4" w:space="0" w:color="auto"/>
                  <w:left w:val="nil"/>
                  <w:bottom w:val="dotted" w:sz="4" w:space="0" w:color="auto"/>
                  <w:right w:val="nil"/>
                </w:tcBorders>
                <w:shd w:val="clear" w:color="auto" w:fill="FFFFFF"/>
              </w:tcPr>
            </w:tcPrChange>
          </w:tcPr>
          <w:p w14:paraId="36CA9151" w14:textId="77777777" w:rsidR="00E850B0" w:rsidRDefault="00E850B0" w:rsidP="00E850B0">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Change w:id="1718" w:author="Amit Popat" w:date="2022-07-11T09:50:00Z">
              <w:tcPr>
                <w:tcW w:w="864" w:type="dxa"/>
                <w:tcBorders>
                  <w:top w:val="dotted" w:sz="4" w:space="0" w:color="auto"/>
                  <w:left w:val="nil"/>
                  <w:bottom w:val="dotted" w:sz="4" w:space="0" w:color="auto"/>
                  <w:right w:val="nil"/>
                </w:tcBorders>
                <w:shd w:val="clear" w:color="auto" w:fill="FFFFFF"/>
              </w:tcPr>
            </w:tcPrChange>
          </w:tcPr>
          <w:p w14:paraId="1435A53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19" w:author="Amit Popat" w:date="2022-07-11T09:50:00Z">
              <w:tcPr>
                <w:tcW w:w="1008" w:type="dxa"/>
                <w:tcBorders>
                  <w:top w:val="dotted" w:sz="4" w:space="0" w:color="auto"/>
                  <w:left w:val="nil"/>
                  <w:bottom w:val="dotted" w:sz="4" w:space="0" w:color="auto"/>
                  <w:right w:val="nil"/>
                </w:tcBorders>
                <w:shd w:val="clear" w:color="auto" w:fill="FFFFFF"/>
              </w:tcPr>
            </w:tcPrChange>
          </w:tcPr>
          <w:p w14:paraId="69112D0A" w14:textId="77777777" w:rsidR="00E850B0" w:rsidRDefault="00E850B0" w:rsidP="00E850B0">
            <w:pPr>
              <w:pStyle w:val="MsgTableBody"/>
              <w:jc w:val="center"/>
              <w:rPr>
                <w:noProof/>
              </w:rPr>
            </w:pPr>
          </w:p>
        </w:tc>
      </w:tr>
      <w:tr w:rsidR="00E850B0" w:rsidRPr="00573AF5" w14:paraId="72C7DF22" w14:textId="77777777" w:rsidTr="001E0D07">
        <w:trPr>
          <w:jc w:val="center"/>
          <w:trPrChange w:id="1720"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721" w:author="Amit Popat" w:date="2022-07-11T09:50:00Z">
              <w:tcPr>
                <w:tcW w:w="2880" w:type="dxa"/>
                <w:tcBorders>
                  <w:top w:val="dotted" w:sz="4" w:space="0" w:color="auto"/>
                  <w:left w:val="nil"/>
                  <w:bottom w:val="dotted" w:sz="4" w:space="0" w:color="auto"/>
                  <w:right w:val="nil"/>
                </w:tcBorders>
                <w:shd w:val="clear" w:color="auto" w:fill="FFFFFF"/>
              </w:tcPr>
            </w:tcPrChange>
          </w:tcPr>
          <w:p w14:paraId="5151B158" w14:textId="77777777" w:rsidR="00E850B0" w:rsidRDefault="00E850B0" w:rsidP="00E850B0">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Change w:id="1722" w:author="Amit Popat" w:date="2022-07-11T09:50:00Z">
              <w:tcPr>
                <w:tcW w:w="4320" w:type="dxa"/>
                <w:tcBorders>
                  <w:top w:val="dotted" w:sz="4" w:space="0" w:color="auto"/>
                  <w:left w:val="nil"/>
                  <w:bottom w:val="dotted" w:sz="4" w:space="0" w:color="auto"/>
                  <w:right w:val="nil"/>
                </w:tcBorders>
                <w:shd w:val="clear" w:color="auto" w:fill="FFFFFF"/>
              </w:tcPr>
            </w:tcPrChange>
          </w:tcPr>
          <w:p w14:paraId="460D4E7E" w14:textId="77777777" w:rsidR="00E850B0" w:rsidRDefault="00E850B0" w:rsidP="00E850B0">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Change w:id="1723" w:author="Amit Popat" w:date="2022-07-11T09:50:00Z">
              <w:tcPr>
                <w:tcW w:w="864" w:type="dxa"/>
                <w:tcBorders>
                  <w:top w:val="dotted" w:sz="4" w:space="0" w:color="auto"/>
                  <w:left w:val="nil"/>
                  <w:bottom w:val="dotted" w:sz="4" w:space="0" w:color="auto"/>
                  <w:right w:val="nil"/>
                </w:tcBorders>
                <w:shd w:val="clear" w:color="auto" w:fill="FFFFFF"/>
              </w:tcPr>
            </w:tcPrChange>
          </w:tcPr>
          <w:p w14:paraId="0789033B"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24" w:author="Amit Popat" w:date="2022-07-11T09:50:00Z">
              <w:tcPr>
                <w:tcW w:w="1008" w:type="dxa"/>
                <w:tcBorders>
                  <w:top w:val="dotted" w:sz="4" w:space="0" w:color="auto"/>
                  <w:left w:val="nil"/>
                  <w:bottom w:val="dotted" w:sz="4" w:space="0" w:color="auto"/>
                  <w:right w:val="nil"/>
                </w:tcBorders>
                <w:shd w:val="clear" w:color="auto" w:fill="FFFFFF"/>
              </w:tcPr>
            </w:tcPrChange>
          </w:tcPr>
          <w:p w14:paraId="2E4D9E8A" w14:textId="77777777" w:rsidR="00E850B0" w:rsidRDefault="00E850B0" w:rsidP="00E850B0">
            <w:pPr>
              <w:pStyle w:val="MsgTableBody"/>
              <w:jc w:val="center"/>
              <w:rPr>
                <w:noProof/>
              </w:rPr>
            </w:pPr>
          </w:p>
        </w:tc>
      </w:tr>
      <w:tr w:rsidR="00E850B0" w:rsidRPr="00573AF5" w14:paraId="5AA2CAF0" w14:textId="77777777" w:rsidTr="001E0D07">
        <w:trPr>
          <w:jc w:val="center"/>
          <w:trPrChange w:id="1725"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726" w:author="Amit Popat" w:date="2022-07-11T09:50:00Z">
              <w:tcPr>
                <w:tcW w:w="2880" w:type="dxa"/>
                <w:tcBorders>
                  <w:top w:val="dotted" w:sz="4" w:space="0" w:color="auto"/>
                  <w:left w:val="nil"/>
                  <w:bottom w:val="dotted" w:sz="4" w:space="0" w:color="auto"/>
                  <w:right w:val="nil"/>
                </w:tcBorders>
                <w:shd w:val="clear" w:color="auto" w:fill="FFFFFF"/>
              </w:tcPr>
            </w:tcPrChange>
          </w:tcPr>
          <w:p w14:paraId="78C814BB" w14:textId="77777777" w:rsidR="00E850B0" w:rsidRDefault="00E850B0" w:rsidP="00E850B0">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Change w:id="1727" w:author="Amit Popat" w:date="2022-07-11T09:50:00Z">
              <w:tcPr>
                <w:tcW w:w="4320" w:type="dxa"/>
                <w:tcBorders>
                  <w:top w:val="dotted" w:sz="4" w:space="0" w:color="auto"/>
                  <w:left w:val="nil"/>
                  <w:bottom w:val="dotted" w:sz="4" w:space="0" w:color="auto"/>
                  <w:right w:val="nil"/>
                </w:tcBorders>
                <w:shd w:val="clear" w:color="auto" w:fill="FFFFFF"/>
              </w:tcPr>
            </w:tcPrChange>
          </w:tcPr>
          <w:p w14:paraId="2ED05407" w14:textId="77777777" w:rsidR="00E850B0" w:rsidRDefault="00E850B0" w:rsidP="00E850B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Change w:id="1728" w:author="Amit Popat" w:date="2022-07-11T09:50:00Z">
              <w:tcPr>
                <w:tcW w:w="864" w:type="dxa"/>
                <w:tcBorders>
                  <w:top w:val="dotted" w:sz="4" w:space="0" w:color="auto"/>
                  <w:left w:val="nil"/>
                  <w:bottom w:val="dotted" w:sz="4" w:space="0" w:color="auto"/>
                  <w:right w:val="nil"/>
                </w:tcBorders>
                <w:shd w:val="clear" w:color="auto" w:fill="FFFFFF"/>
              </w:tcPr>
            </w:tcPrChange>
          </w:tcPr>
          <w:p w14:paraId="09346165"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29" w:author="Amit Popat" w:date="2022-07-11T09:50:00Z">
              <w:tcPr>
                <w:tcW w:w="1008" w:type="dxa"/>
                <w:tcBorders>
                  <w:top w:val="dotted" w:sz="4" w:space="0" w:color="auto"/>
                  <w:left w:val="nil"/>
                  <w:bottom w:val="dotted" w:sz="4" w:space="0" w:color="auto"/>
                  <w:right w:val="nil"/>
                </w:tcBorders>
                <w:shd w:val="clear" w:color="auto" w:fill="FFFFFF"/>
              </w:tcPr>
            </w:tcPrChange>
          </w:tcPr>
          <w:p w14:paraId="398912CB" w14:textId="77777777" w:rsidR="00E850B0" w:rsidRDefault="00E850B0" w:rsidP="00E850B0">
            <w:pPr>
              <w:pStyle w:val="MsgTableBody"/>
              <w:jc w:val="center"/>
              <w:rPr>
                <w:noProof/>
              </w:rPr>
            </w:pPr>
          </w:p>
        </w:tc>
      </w:tr>
      <w:tr w:rsidR="00E850B0" w:rsidRPr="00573AF5" w14:paraId="7BB816AB" w14:textId="77777777" w:rsidTr="001E0D07">
        <w:trPr>
          <w:jc w:val="center"/>
          <w:trPrChange w:id="1730"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731" w:author="Amit Popat" w:date="2022-07-11T09:50:00Z">
              <w:tcPr>
                <w:tcW w:w="2880" w:type="dxa"/>
                <w:tcBorders>
                  <w:top w:val="dotted" w:sz="4" w:space="0" w:color="auto"/>
                  <w:left w:val="nil"/>
                  <w:bottom w:val="dotted" w:sz="4" w:space="0" w:color="auto"/>
                  <w:right w:val="nil"/>
                </w:tcBorders>
                <w:shd w:val="clear" w:color="auto" w:fill="FFFFFF"/>
              </w:tcPr>
            </w:tcPrChange>
          </w:tcPr>
          <w:p w14:paraId="3250472F" w14:textId="77777777" w:rsidR="00E850B0" w:rsidRDefault="00E850B0" w:rsidP="00E850B0">
            <w:pPr>
              <w:pStyle w:val="MsgTableBody"/>
              <w:rPr>
                <w:noProof/>
              </w:rPr>
            </w:pPr>
            <w:r>
              <w:rPr>
                <w:noProof/>
              </w:rPr>
              <w:t xml:space="preserve">    OBR</w:t>
            </w:r>
          </w:p>
        </w:tc>
        <w:tc>
          <w:tcPr>
            <w:tcW w:w="4321" w:type="dxa"/>
            <w:tcBorders>
              <w:top w:val="dotted" w:sz="4" w:space="0" w:color="auto"/>
              <w:left w:val="nil"/>
              <w:bottom w:val="dotted" w:sz="4" w:space="0" w:color="auto"/>
              <w:right w:val="nil"/>
            </w:tcBorders>
            <w:shd w:val="clear" w:color="auto" w:fill="FFFFFF"/>
            <w:tcPrChange w:id="1732" w:author="Amit Popat" w:date="2022-07-11T09:50:00Z">
              <w:tcPr>
                <w:tcW w:w="4320" w:type="dxa"/>
                <w:tcBorders>
                  <w:top w:val="dotted" w:sz="4" w:space="0" w:color="auto"/>
                  <w:left w:val="nil"/>
                  <w:bottom w:val="dotted" w:sz="4" w:space="0" w:color="auto"/>
                  <w:right w:val="nil"/>
                </w:tcBorders>
                <w:shd w:val="clear" w:color="auto" w:fill="FFFFFF"/>
              </w:tcPr>
            </w:tcPrChange>
          </w:tcPr>
          <w:p w14:paraId="4CC7A26D" w14:textId="77777777" w:rsidR="00E850B0" w:rsidRDefault="00E850B0" w:rsidP="00E850B0">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Change w:id="1733" w:author="Amit Popat" w:date="2022-07-11T09:50:00Z">
              <w:tcPr>
                <w:tcW w:w="864" w:type="dxa"/>
                <w:tcBorders>
                  <w:top w:val="dotted" w:sz="4" w:space="0" w:color="auto"/>
                  <w:left w:val="nil"/>
                  <w:bottom w:val="dotted" w:sz="4" w:space="0" w:color="auto"/>
                  <w:right w:val="nil"/>
                </w:tcBorders>
                <w:shd w:val="clear" w:color="auto" w:fill="FFFFFF"/>
              </w:tcPr>
            </w:tcPrChange>
          </w:tcPr>
          <w:p w14:paraId="21AF0CF6"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34" w:author="Amit Popat" w:date="2022-07-11T09:50:00Z">
              <w:tcPr>
                <w:tcW w:w="1008" w:type="dxa"/>
                <w:tcBorders>
                  <w:top w:val="dotted" w:sz="4" w:space="0" w:color="auto"/>
                  <w:left w:val="nil"/>
                  <w:bottom w:val="dotted" w:sz="4" w:space="0" w:color="auto"/>
                  <w:right w:val="nil"/>
                </w:tcBorders>
                <w:shd w:val="clear" w:color="auto" w:fill="FFFFFF"/>
              </w:tcPr>
            </w:tcPrChange>
          </w:tcPr>
          <w:p w14:paraId="5390F948" w14:textId="77777777" w:rsidR="00E850B0" w:rsidRDefault="00E850B0" w:rsidP="00E850B0">
            <w:pPr>
              <w:pStyle w:val="MsgTableBody"/>
              <w:jc w:val="center"/>
              <w:rPr>
                <w:noProof/>
              </w:rPr>
            </w:pPr>
            <w:r>
              <w:rPr>
                <w:noProof/>
              </w:rPr>
              <w:t>4</w:t>
            </w:r>
          </w:p>
        </w:tc>
      </w:tr>
      <w:tr w:rsidR="00ED0006" w:rsidRPr="00573AF5" w14:paraId="1462932F" w14:textId="77777777" w:rsidTr="001E0D07">
        <w:trPr>
          <w:jc w:val="center"/>
          <w:trPrChange w:id="1735"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736" w:author="Amit Popat" w:date="2022-07-11T09:50:00Z">
              <w:tcPr>
                <w:tcW w:w="2880" w:type="dxa"/>
                <w:tcBorders>
                  <w:top w:val="dotted" w:sz="4" w:space="0" w:color="auto"/>
                  <w:left w:val="nil"/>
                  <w:bottom w:val="dotted" w:sz="4" w:space="0" w:color="auto"/>
                  <w:right w:val="nil"/>
                </w:tcBorders>
                <w:shd w:val="clear" w:color="auto" w:fill="FFFFFF"/>
              </w:tcPr>
            </w:tcPrChange>
          </w:tcPr>
          <w:p w14:paraId="604AA451" w14:textId="77777777" w:rsidR="00ED0006" w:rsidRDefault="00ED0006" w:rsidP="00ED0006">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1737" w:author="Amit Popat" w:date="2022-07-11T09:50:00Z">
              <w:tcPr>
                <w:tcW w:w="4320" w:type="dxa"/>
                <w:tcBorders>
                  <w:top w:val="dotted" w:sz="4" w:space="0" w:color="auto"/>
                  <w:left w:val="nil"/>
                  <w:bottom w:val="dotted" w:sz="4" w:space="0" w:color="auto"/>
                  <w:right w:val="nil"/>
                </w:tcBorders>
                <w:shd w:val="clear" w:color="auto" w:fill="FFFFFF"/>
              </w:tcPr>
            </w:tcPrChange>
          </w:tcPr>
          <w:p w14:paraId="2A8E9D8E"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1738" w:author="Amit Popat" w:date="2022-07-11T09:50:00Z">
              <w:tcPr>
                <w:tcW w:w="864" w:type="dxa"/>
                <w:tcBorders>
                  <w:top w:val="dotted" w:sz="4" w:space="0" w:color="auto"/>
                  <w:left w:val="nil"/>
                  <w:bottom w:val="dotted" w:sz="4" w:space="0" w:color="auto"/>
                  <w:right w:val="nil"/>
                </w:tcBorders>
                <w:shd w:val="clear" w:color="auto" w:fill="FFFFFF"/>
              </w:tcPr>
            </w:tcPrChange>
          </w:tcPr>
          <w:p w14:paraId="3C3F1A2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39" w:author="Amit Popat" w:date="2022-07-11T09:50:00Z">
              <w:tcPr>
                <w:tcW w:w="1008" w:type="dxa"/>
                <w:tcBorders>
                  <w:top w:val="dotted" w:sz="4" w:space="0" w:color="auto"/>
                  <w:left w:val="nil"/>
                  <w:bottom w:val="dotted" w:sz="4" w:space="0" w:color="auto"/>
                  <w:right w:val="nil"/>
                </w:tcBorders>
                <w:shd w:val="clear" w:color="auto" w:fill="FFFFFF"/>
              </w:tcPr>
            </w:tcPrChange>
          </w:tcPr>
          <w:p w14:paraId="5BDBA555" w14:textId="77777777" w:rsidR="00ED0006" w:rsidRDefault="00ED0006" w:rsidP="00ED0006">
            <w:pPr>
              <w:pStyle w:val="MsgTableBody"/>
              <w:jc w:val="center"/>
              <w:rPr>
                <w:noProof/>
              </w:rPr>
            </w:pPr>
            <w:r>
              <w:rPr>
                <w:noProof/>
              </w:rPr>
              <w:t>7</w:t>
            </w:r>
          </w:p>
        </w:tc>
      </w:tr>
      <w:tr w:rsidR="00ED0006" w:rsidRPr="00573AF5" w14:paraId="546CB708" w14:textId="77777777" w:rsidTr="001E0D07">
        <w:trPr>
          <w:jc w:val="center"/>
          <w:trPrChange w:id="1740"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741" w:author="Amit Popat" w:date="2022-07-11T09:50:00Z">
              <w:tcPr>
                <w:tcW w:w="2880" w:type="dxa"/>
                <w:tcBorders>
                  <w:top w:val="dotted" w:sz="4" w:space="0" w:color="auto"/>
                  <w:left w:val="nil"/>
                  <w:bottom w:val="dotted" w:sz="4" w:space="0" w:color="auto"/>
                  <w:right w:val="nil"/>
                </w:tcBorders>
                <w:shd w:val="clear" w:color="auto" w:fill="FFFFFF"/>
              </w:tcPr>
            </w:tcPrChange>
          </w:tcPr>
          <w:p w14:paraId="24B53BBB" w14:textId="77777777" w:rsidR="00ED0006" w:rsidRDefault="00ED0006" w:rsidP="00ED0006">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1742" w:author="Amit Popat" w:date="2022-07-11T09:50:00Z">
              <w:tcPr>
                <w:tcW w:w="4320" w:type="dxa"/>
                <w:tcBorders>
                  <w:top w:val="dotted" w:sz="4" w:space="0" w:color="auto"/>
                  <w:left w:val="nil"/>
                  <w:bottom w:val="dotted" w:sz="4" w:space="0" w:color="auto"/>
                  <w:right w:val="nil"/>
                </w:tcBorders>
                <w:shd w:val="clear" w:color="auto" w:fill="FFFFFF"/>
              </w:tcPr>
            </w:tcPrChange>
          </w:tcPr>
          <w:p w14:paraId="57C13D9D" w14:textId="77777777" w:rsidR="00ED0006" w:rsidRDefault="00ED0006" w:rsidP="00ED0006">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Change w:id="1743" w:author="Amit Popat" w:date="2022-07-11T09:50:00Z">
              <w:tcPr>
                <w:tcW w:w="864" w:type="dxa"/>
                <w:tcBorders>
                  <w:top w:val="dotted" w:sz="4" w:space="0" w:color="auto"/>
                  <w:left w:val="nil"/>
                  <w:bottom w:val="dotted" w:sz="4" w:space="0" w:color="auto"/>
                  <w:right w:val="nil"/>
                </w:tcBorders>
                <w:shd w:val="clear" w:color="auto" w:fill="FFFFFF"/>
              </w:tcPr>
            </w:tcPrChange>
          </w:tcPr>
          <w:p w14:paraId="2B659138"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44" w:author="Amit Popat" w:date="2022-07-11T09:50:00Z">
              <w:tcPr>
                <w:tcW w:w="1008" w:type="dxa"/>
                <w:tcBorders>
                  <w:top w:val="dotted" w:sz="4" w:space="0" w:color="auto"/>
                  <w:left w:val="nil"/>
                  <w:bottom w:val="dotted" w:sz="4" w:space="0" w:color="auto"/>
                  <w:right w:val="nil"/>
                </w:tcBorders>
                <w:shd w:val="clear" w:color="auto" w:fill="FFFFFF"/>
              </w:tcPr>
            </w:tcPrChange>
          </w:tcPr>
          <w:p w14:paraId="7280DB5F" w14:textId="77777777" w:rsidR="00ED0006" w:rsidRDefault="00ED0006" w:rsidP="00ED0006">
            <w:pPr>
              <w:pStyle w:val="MsgTableBody"/>
              <w:jc w:val="center"/>
              <w:rPr>
                <w:noProof/>
              </w:rPr>
            </w:pPr>
            <w:r>
              <w:rPr>
                <w:noProof/>
              </w:rPr>
              <w:t>2</w:t>
            </w:r>
          </w:p>
        </w:tc>
      </w:tr>
      <w:tr w:rsidR="00ED0006" w:rsidRPr="00573AF5" w14:paraId="5171A69D" w14:textId="77777777" w:rsidTr="001E0D07">
        <w:trPr>
          <w:jc w:val="center"/>
          <w:trPrChange w:id="1745"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746" w:author="Amit Popat" w:date="2022-07-11T09:50:00Z">
              <w:tcPr>
                <w:tcW w:w="2880" w:type="dxa"/>
                <w:tcBorders>
                  <w:top w:val="dotted" w:sz="4" w:space="0" w:color="auto"/>
                  <w:left w:val="nil"/>
                  <w:bottom w:val="dotted" w:sz="4" w:space="0" w:color="auto"/>
                  <w:right w:val="nil"/>
                </w:tcBorders>
                <w:shd w:val="clear" w:color="auto" w:fill="FFFFFF"/>
              </w:tcPr>
            </w:tcPrChange>
          </w:tcPr>
          <w:p w14:paraId="69B6A0EB" w14:textId="77777777" w:rsidR="00ED0006" w:rsidRDefault="00ED0006" w:rsidP="00ED0006">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Change w:id="1747" w:author="Amit Popat" w:date="2022-07-11T09:50:00Z">
              <w:tcPr>
                <w:tcW w:w="4320" w:type="dxa"/>
                <w:tcBorders>
                  <w:top w:val="dotted" w:sz="4" w:space="0" w:color="auto"/>
                  <w:left w:val="nil"/>
                  <w:bottom w:val="dotted" w:sz="4" w:space="0" w:color="auto"/>
                  <w:right w:val="nil"/>
                </w:tcBorders>
                <w:shd w:val="clear" w:color="auto" w:fill="FFFFFF"/>
              </w:tcPr>
            </w:tcPrChange>
          </w:tcPr>
          <w:p w14:paraId="1E48509C" w14:textId="77777777" w:rsidR="00ED0006" w:rsidRDefault="00ED0006" w:rsidP="00ED0006">
            <w:pPr>
              <w:pStyle w:val="MsgTableBody"/>
              <w:rPr>
                <w:noProof/>
              </w:rPr>
            </w:pPr>
            <w:r>
              <w:rPr>
                <w:noProof/>
              </w:rPr>
              <w:t>--- RESULTS_NOTES begin</w:t>
            </w:r>
          </w:p>
        </w:tc>
        <w:tc>
          <w:tcPr>
            <w:tcW w:w="864" w:type="dxa"/>
            <w:tcBorders>
              <w:top w:val="dotted" w:sz="4" w:space="0" w:color="auto"/>
              <w:left w:val="nil"/>
              <w:bottom w:val="dotted" w:sz="4" w:space="0" w:color="auto"/>
              <w:right w:val="nil"/>
            </w:tcBorders>
            <w:shd w:val="clear" w:color="auto" w:fill="FFFFFF"/>
            <w:tcPrChange w:id="1748" w:author="Amit Popat" w:date="2022-07-11T09:50:00Z">
              <w:tcPr>
                <w:tcW w:w="864" w:type="dxa"/>
                <w:tcBorders>
                  <w:top w:val="dotted" w:sz="4" w:space="0" w:color="auto"/>
                  <w:left w:val="nil"/>
                  <w:bottom w:val="dotted" w:sz="4" w:space="0" w:color="auto"/>
                  <w:right w:val="nil"/>
                </w:tcBorders>
                <w:shd w:val="clear" w:color="auto" w:fill="FFFFFF"/>
              </w:tcPr>
            </w:tcPrChange>
          </w:tcPr>
          <w:p w14:paraId="5749201A"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49" w:author="Amit Popat" w:date="2022-07-11T09:50:00Z">
              <w:tcPr>
                <w:tcW w:w="1008" w:type="dxa"/>
                <w:tcBorders>
                  <w:top w:val="dotted" w:sz="4" w:space="0" w:color="auto"/>
                  <w:left w:val="nil"/>
                  <w:bottom w:val="dotted" w:sz="4" w:space="0" w:color="auto"/>
                  <w:right w:val="nil"/>
                </w:tcBorders>
                <w:shd w:val="clear" w:color="auto" w:fill="FFFFFF"/>
              </w:tcPr>
            </w:tcPrChange>
          </w:tcPr>
          <w:p w14:paraId="2B615E76" w14:textId="77777777" w:rsidR="00ED0006" w:rsidRDefault="00ED0006" w:rsidP="00ED0006">
            <w:pPr>
              <w:pStyle w:val="MsgTableBody"/>
              <w:jc w:val="center"/>
              <w:rPr>
                <w:noProof/>
              </w:rPr>
            </w:pPr>
          </w:p>
        </w:tc>
      </w:tr>
      <w:tr w:rsidR="00ED0006" w:rsidRPr="00573AF5" w14:paraId="68C964AC" w14:textId="77777777" w:rsidTr="001E0D07">
        <w:trPr>
          <w:jc w:val="center"/>
          <w:trPrChange w:id="1750"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751" w:author="Amit Popat" w:date="2022-07-11T09:50:00Z">
              <w:tcPr>
                <w:tcW w:w="2880" w:type="dxa"/>
                <w:tcBorders>
                  <w:top w:val="dotted" w:sz="4" w:space="0" w:color="auto"/>
                  <w:left w:val="nil"/>
                  <w:bottom w:val="dotted" w:sz="4" w:space="0" w:color="auto"/>
                  <w:right w:val="nil"/>
                </w:tcBorders>
                <w:shd w:val="clear" w:color="auto" w:fill="FFFFFF"/>
              </w:tcPr>
            </w:tcPrChange>
          </w:tcPr>
          <w:p w14:paraId="1011B565" w14:textId="77777777" w:rsidR="00ED0006" w:rsidRDefault="00ED0006" w:rsidP="00ED0006">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1752" w:author="Amit Popat" w:date="2022-07-11T09:50:00Z">
              <w:tcPr>
                <w:tcW w:w="4320" w:type="dxa"/>
                <w:tcBorders>
                  <w:top w:val="dotted" w:sz="4" w:space="0" w:color="auto"/>
                  <w:left w:val="nil"/>
                  <w:bottom w:val="dotted" w:sz="4" w:space="0" w:color="auto"/>
                  <w:right w:val="nil"/>
                </w:tcBorders>
                <w:shd w:val="clear" w:color="auto" w:fill="FFFFFF"/>
              </w:tcPr>
            </w:tcPrChange>
          </w:tcPr>
          <w:p w14:paraId="1268ADCC" w14:textId="77777777" w:rsidR="00ED0006" w:rsidRDefault="00ED0006" w:rsidP="00ED0006">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1753" w:author="Amit Popat" w:date="2022-07-11T09:50:00Z">
              <w:tcPr>
                <w:tcW w:w="864" w:type="dxa"/>
                <w:tcBorders>
                  <w:top w:val="dotted" w:sz="4" w:space="0" w:color="auto"/>
                  <w:left w:val="nil"/>
                  <w:bottom w:val="dotted" w:sz="4" w:space="0" w:color="auto"/>
                  <w:right w:val="nil"/>
                </w:tcBorders>
                <w:shd w:val="clear" w:color="auto" w:fill="FFFFFF"/>
              </w:tcPr>
            </w:tcPrChange>
          </w:tcPr>
          <w:p w14:paraId="54E0373C"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54" w:author="Amit Popat" w:date="2022-07-11T09:50:00Z">
              <w:tcPr>
                <w:tcW w:w="1008" w:type="dxa"/>
                <w:tcBorders>
                  <w:top w:val="dotted" w:sz="4" w:space="0" w:color="auto"/>
                  <w:left w:val="nil"/>
                  <w:bottom w:val="dotted" w:sz="4" w:space="0" w:color="auto"/>
                  <w:right w:val="nil"/>
                </w:tcBorders>
                <w:shd w:val="clear" w:color="auto" w:fill="FFFFFF"/>
              </w:tcPr>
            </w:tcPrChange>
          </w:tcPr>
          <w:p w14:paraId="38B3E79E" w14:textId="77777777" w:rsidR="00ED0006" w:rsidRDefault="00ED0006" w:rsidP="00ED0006">
            <w:pPr>
              <w:pStyle w:val="MsgTableBody"/>
              <w:jc w:val="center"/>
              <w:rPr>
                <w:noProof/>
              </w:rPr>
            </w:pPr>
            <w:r>
              <w:rPr>
                <w:noProof/>
              </w:rPr>
              <w:t>7</w:t>
            </w:r>
          </w:p>
        </w:tc>
      </w:tr>
      <w:tr w:rsidR="00ED0006" w:rsidRPr="00573AF5" w14:paraId="41E83590" w14:textId="77777777" w:rsidTr="001E0D07">
        <w:trPr>
          <w:jc w:val="center"/>
          <w:trPrChange w:id="1755"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756" w:author="Amit Popat" w:date="2022-07-11T09:50:00Z">
              <w:tcPr>
                <w:tcW w:w="2880" w:type="dxa"/>
                <w:tcBorders>
                  <w:top w:val="dotted" w:sz="4" w:space="0" w:color="auto"/>
                  <w:left w:val="nil"/>
                  <w:bottom w:val="dotted" w:sz="4" w:space="0" w:color="auto"/>
                  <w:right w:val="nil"/>
                </w:tcBorders>
                <w:shd w:val="clear" w:color="auto" w:fill="FFFFFF"/>
              </w:tcPr>
            </w:tcPrChange>
          </w:tcPr>
          <w:p w14:paraId="1128173E" w14:textId="77777777" w:rsidR="00ED0006" w:rsidRDefault="00ED0006" w:rsidP="00ED0006">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1757" w:author="Amit Popat" w:date="2022-07-11T09:50:00Z">
              <w:tcPr>
                <w:tcW w:w="4320" w:type="dxa"/>
                <w:tcBorders>
                  <w:top w:val="dotted" w:sz="4" w:space="0" w:color="auto"/>
                  <w:left w:val="nil"/>
                  <w:bottom w:val="dotted" w:sz="4" w:space="0" w:color="auto"/>
                  <w:right w:val="nil"/>
                </w:tcBorders>
                <w:shd w:val="clear" w:color="auto" w:fill="FFFFFF"/>
              </w:tcPr>
            </w:tcPrChange>
          </w:tcPr>
          <w:p w14:paraId="4A10698F"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1758" w:author="Amit Popat" w:date="2022-07-11T09:50:00Z">
              <w:tcPr>
                <w:tcW w:w="864" w:type="dxa"/>
                <w:tcBorders>
                  <w:top w:val="dotted" w:sz="4" w:space="0" w:color="auto"/>
                  <w:left w:val="nil"/>
                  <w:bottom w:val="dotted" w:sz="4" w:space="0" w:color="auto"/>
                  <w:right w:val="nil"/>
                </w:tcBorders>
                <w:shd w:val="clear" w:color="auto" w:fill="FFFFFF"/>
              </w:tcPr>
            </w:tcPrChange>
          </w:tcPr>
          <w:p w14:paraId="72AE6A17"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59" w:author="Amit Popat" w:date="2022-07-11T09:50:00Z">
              <w:tcPr>
                <w:tcW w:w="1008" w:type="dxa"/>
                <w:tcBorders>
                  <w:top w:val="dotted" w:sz="4" w:space="0" w:color="auto"/>
                  <w:left w:val="nil"/>
                  <w:bottom w:val="dotted" w:sz="4" w:space="0" w:color="auto"/>
                  <w:right w:val="nil"/>
                </w:tcBorders>
                <w:shd w:val="clear" w:color="auto" w:fill="FFFFFF"/>
              </w:tcPr>
            </w:tcPrChange>
          </w:tcPr>
          <w:p w14:paraId="2828D7B6" w14:textId="77777777" w:rsidR="00ED0006" w:rsidRDefault="00ED0006" w:rsidP="00ED0006">
            <w:pPr>
              <w:pStyle w:val="MsgTableBody"/>
              <w:jc w:val="center"/>
              <w:rPr>
                <w:noProof/>
              </w:rPr>
            </w:pPr>
            <w:r>
              <w:rPr>
                <w:noProof/>
              </w:rPr>
              <w:t>7</w:t>
            </w:r>
          </w:p>
        </w:tc>
      </w:tr>
      <w:tr w:rsidR="00ED0006" w:rsidRPr="00573AF5" w14:paraId="5769A48E" w14:textId="77777777" w:rsidTr="001E0D07">
        <w:trPr>
          <w:jc w:val="center"/>
          <w:trPrChange w:id="1760"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761" w:author="Amit Popat" w:date="2022-07-11T09:50:00Z">
              <w:tcPr>
                <w:tcW w:w="2880" w:type="dxa"/>
                <w:tcBorders>
                  <w:top w:val="dotted" w:sz="4" w:space="0" w:color="auto"/>
                  <w:left w:val="nil"/>
                  <w:bottom w:val="dotted" w:sz="4" w:space="0" w:color="auto"/>
                  <w:right w:val="nil"/>
                </w:tcBorders>
                <w:shd w:val="clear" w:color="auto" w:fill="FFFFFF"/>
              </w:tcPr>
            </w:tcPrChange>
          </w:tcPr>
          <w:p w14:paraId="045BA3FE" w14:textId="77777777" w:rsidR="00ED0006" w:rsidRDefault="00ED0006" w:rsidP="00ED0006">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1762" w:author="Amit Popat" w:date="2022-07-11T09:50:00Z">
              <w:tcPr>
                <w:tcW w:w="4320" w:type="dxa"/>
                <w:tcBorders>
                  <w:top w:val="dotted" w:sz="4" w:space="0" w:color="auto"/>
                  <w:left w:val="nil"/>
                  <w:bottom w:val="dotted" w:sz="4" w:space="0" w:color="auto"/>
                  <w:right w:val="nil"/>
                </w:tcBorders>
                <w:shd w:val="clear" w:color="auto" w:fill="FFFFFF"/>
              </w:tcPr>
            </w:tcPrChange>
          </w:tcPr>
          <w:p w14:paraId="4AAEF01C"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Change w:id="1763" w:author="Amit Popat" w:date="2022-07-11T09:50:00Z">
              <w:tcPr>
                <w:tcW w:w="864" w:type="dxa"/>
                <w:tcBorders>
                  <w:top w:val="dotted" w:sz="4" w:space="0" w:color="auto"/>
                  <w:left w:val="nil"/>
                  <w:bottom w:val="dotted" w:sz="4" w:space="0" w:color="auto"/>
                  <w:right w:val="nil"/>
                </w:tcBorders>
                <w:shd w:val="clear" w:color="auto" w:fill="FFFFFF"/>
              </w:tcPr>
            </w:tcPrChange>
          </w:tcPr>
          <w:p w14:paraId="343E3BCA"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64" w:author="Amit Popat" w:date="2022-07-11T09:50:00Z">
              <w:tcPr>
                <w:tcW w:w="1008" w:type="dxa"/>
                <w:tcBorders>
                  <w:top w:val="dotted" w:sz="4" w:space="0" w:color="auto"/>
                  <w:left w:val="nil"/>
                  <w:bottom w:val="dotted" w:sz="4" w:space="0" w:color="auto"/>
                  <w:right w:val="nil"/>
                </w:tcBorders>
                <w:shd w:val="clear" w:color="auto" w:fill="FFFFFF"/>
              </w:tcPr>
            </w:tcPrChange>
          </w:tcPr>
          <w:p w14:paraId="52887126" w14:textId="77777777" w:rsidR="00ED0006" w:rsidRDefault="00ED0006" w:rsidP="00ED0006">
            <w:pPr>
              <w:pStyle w:val="MsgTableBody"/>
              <w:jc w:val="center"/>
              <w:rPr>
                <w:noProof/>
              </w:rPr>
            </w:pPr>
            <w:r>
              <w:rPr>
                <w:noProof/>
              </w:rPr>
              <w:t>2</w:t>
            </w:r>
          </w:p>
        </w:tc>
      </w:tr>
      <w:tr w:rsidR="00ED0006" w:rsidRPr="00573AF5" w14:paraId="72E0FFE1" w14:textId="77777777" w:rsidTr="001E0D07">
        <w:trPr>
          <w:jc w:val="center"/>
          <w:trPrChange w:id="1765"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766" w:author="Amit Popat" w:date="2022-07-11T09:50:00Z">
              <w:tcPr>
                <w:tcW w:w="2880" w:type="dxa"/>
                <w:tcBorders>
                  <w:top w:val="dotted" w:sz="4" w:space="0" w:color="auto"/>
                  <w:left w:val="nil"/>
                  <w:bottom w:val="dotted" w:sz="4" w:space="0" w:color="auto"/>
                  <w:right w:val="nil"/>
                </w:tcBorders>
                <w:shd w:val="clear" w:color="auto" w:fill="FFFFFF"/>
              </w:tcPr>
            </w:tcPrChange>
          </w:tcPr>
          <w:p w14:paraId="0ADACF0E" w14:textId="77777777" w:rsidR="00ED0006" w:rsidRDefault="00ED0006" w:rsidP="00ED0006">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Change w:id="1767" w:author="Amit Popat" w:date="2022-07-11T09:50:00Z">
              <w:tcPr>
                <w:tcW w:w="4320" w:type="dxa"/>
                <w:tcBorders>
                  <w:top w:val="dotted" w:sz="4" w:space="0" w:color="auto"/>
                  <w:left w:val="nil"/>
                  <w:bottom w:val="dotted" w:sz="4" w:space="0" w:color="auto"/>
                  <w:right w:val="nil"/>
                </w:tcBorders>
                <w:shd w:val="clear" w:color="auto" w:fill="FFFFFF"/>
              </w:tcPr>
            </w:tcPrChange>
          </w:tcPr>
          <w:p w14:paraId="0745FC0B" w14:textId="77777777" w:rsidR="00ED0006" w:rsidRDefault="00ED0006" w:rsidP="00ED0006">
            <w:pPr>
              <w:pStyle w:val="MsgTableBody"/>
              <w:rPr>
                <w:noProof/>
              </w:rPr>
            </w:pPr>
            <w:r>
              <w:rPr>
                <w:noProof/>
              </w:rPr>
              <w:t>--- RESULTS_NOTES end</w:t>
            </w:r>
          </w:p>
        </w:tc>
        <w:tc>
          <w:tcPr>
            <w:tcW w:w="864" w:type="dxa"/>
            <w:tcBorders>
              <w:top w:val="dotted" w:sz="4" w:space="0" w:color="auto"/>
              <w:left w:val="nil"/>
              <w:bottom w:val="dotted" w:sz="4" w:space="0" w:color="auto"/>
              <w:right w:val="nil"/>
            </w:tcBorders>
            <w:shd w:val="clear" w:color="auto" w:fill="FFFFFF"/>
            <w:tcPrChange w:id="1768" w:author="Amit Popat" w:date="2022-07-11T09:50:00Z">
              <w:tcPr>
                <w:tcW w:w="864" w:type="dxa"/>
                <w:tcBorders>
                  <w:top w:val="dotted" w:sz="4" w:space="0" w:color="auto"/>
                  <w:left w:val="nil"/>
                  <w:bottom w:val="dotted" w:sz="4" w:space="0" w:color="auto"/>
                  <w:right w:val="nil"/>
                </w:tcBorders>
                <w:shd w:val="clear" w:color="auto" w:fill="FFFFFF"/>
              </w:tcPr>
            </w:tcPrChange>
          </w:tcPr>
          <w:p w14:paraId="22E2EF11"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69" w:author="Amit Popat" w:date="2022-07-11T09:50:00Z">
              <w:tcPr>
                <w:tcW w:w="1008" w:type="dxa"/>
                <w:tcBorders>
                  <w:top w:val="dotted" w:sz="4" w:space="0" w:color="auto"/>
                  <w:left w:val="nil"/>
                  <w:bottom w:val="dotted" w:sz="4" w:space="0" w:color="auto"/>
                  <w:right w:val="nil"/>
                </w:tcBorders>
                <w:shd w:val="clear" w:color="auto" w:fill="FFFFFF"/>
              </w:tcPr>
            </w:tcPrChange>
          </w:tcPr>
          <w:p w14:paraId="76FA1412" w14:textId="77777777" w:rsidR="00ED0006" w:rsidRDefault="00ED0006" w:rsidP="00ED0006">
            <w:pPr>
              <w:pStyle w:val="MsgTableBody"/>
              <w:jc w:val="center"/>
              <w:rPr>
                <w:noProof/>
              </w:rPr>
            </w:pPr>
          </w:p>
        </w:tc>
      </w:tr>
      <w:tr w:rsidR="00ED0006" w:rsidRPr="00573AF5" w14:paraId="6AA0F50F" w14:textId="77777777" w:rsidTr="001E0D07">
        <w:trPr>
          <w:jc w:val="center"/>
          <w:trPrChange w:id="1770"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771" w:author="Amit Popat" w:date="2022-07-11T09:50:00Z">
              <w:tcPr>
                <w:tcW w:w="2880" w:type="dxa"/>
                <w:tcBorders>
                  <w:top w:val="dotted" w:sz="4" w:space="0" w:color="auto"/>
                  <w:left w:val="nil"/>
                  <w:bottom w:val="dotted" w:sz="4" w:space="0" w:color="auto"/>
                  <w:right w:val="nil"/>
                </w:tcBorders>
                <w:shd w:val="clear" w:color="auto" w:fill="FFFFFF"/>
              </w:tcPr>
            </w:tcPrChange>
          </w:tcPr>
          <w:p w14:paraId="3CC558FE" w14:textId="77777777" w:rsidR="00ED0006" w:rsidRDefault="00ED0006" w:rsidP="00ED0006">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Change w:id="1772" w:author="Amit Popat" w:date="2022-07-11T09:50:00Z">
              <w:tcPr>
                <w:tcW w:w="4320" w:type="dxa"/>
                <w:tcBorders>
                  <w:top w:val="dotted" w:sz="4" w:space="0" w:color="auto"/>
                  <w:left w:val="nil"/>
                  <w:bottom w:val="dotted" w:sz="4" w:space="0" w:color="auto"/>
                  <w:right w:val="nil"/>
                </w:tcBorders>
                <w:shd w:val="clear" w:color="auto" w:fill="FFFFFF"/>
              </w:tcPr>
            </w:tcPrChange>
          </w:tcPr>
          <w:p w14:paraId="79F3E4A8" w14:textId="77777777" w:rsidR="00ED0006" w:rsidRDefault="00ED0006" w:rsidP="00ED0006">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Change w:id="1773" w:author="Amit Popat" w:date="2022-07-11T09:50:00Z">
              <w:tcPr>
                <w:tcW w:w="864" w:type="dxa"/>
                <w:tcBorders>
                  <w:top w:val="dotted" w:sz="4" w:space="0" w:color="auto"/>
                  <w:left w:val="nil"/>
                  <w:bottom w:val="dotted" w:sz="4" w:space="0" w:color="auto"/>
                  <w:right w:val="nil"/>
                </w:tcBorders>
                <w:shd w:val="clear" w:color="auto" w:fill="FFFFFF"/>
              </w:tcPr>
            </w:tcPrChange>
          </w:tcPr>
          <w:p w14:paraId="1C97FFD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74" w:author="Amit Popat" w:date="2022-07-11T09:50:00Z">
              <w:tcPr>
                <w:tcW w:w="1008" w:type="dxa"/>
                <w:tcBorders>
                  <w:top w:val="dotted" w:sz="4" w:space="0" w:color="auto"/>
                  <w:left w:val="nil"/>
                  <w:bottom w:val="dotted" w:sz="4" w:space="0" w:color="auto"/>
                  <w:right w:val="nil"/>
                </w:tcBorders>
                <w:shd w:val="clear" w:color="auto" w:fill="FFFFFF"/>
              </w:tcPr>
            </w:tcPrChange>
          </w:tcPr>
          <w:p w14:paraId="0E3D8EEE" w14:textId="77777777" w:rsidR="00ED0006" w:rsidRDefault="00ED0006" w:rsidP="00ED0006">
            <w:pPr>
              <w:pStyle w:val="MsgTableBody"/>
              <w:jc w:val="center"/>
              <w:rPr>
                <w:noProof/>
              </w:rPr>
            </w:pPr>
          </w:p>
        </w:tc>
      </w:tr>
      <w:tr w:rsidR="00ED0006" w:rsidRPr="00573AF5" w14:paraId="429FF5CA" w14:textId="77777777" w:rsidTr="001E0D07">
        <w:trPr>
          <w:jc w:val="center"/>
          <w:trPrChange w:id="1775"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776" w:author="Amit Popat" w:date="2022-07-11T09:50:00Z">
              <w:tcPr>
                <w:tcW w:w="2880" w:type="dxa"/>
                <w:tcBorders>
                  <w:top w:val="dotted" w:sz="4" w:space="0" w:color="auto"/>
                  <w:left w:val="nil"/>
                  <w:bottom w:val="dotted" w:sz="4" w:space="0" w:color="auto"/>
                  <w:right w:val="nil"/>
                </w:tcBorders>
                <w:shd w:val="clear" w:color="auto" w:fill="FFFFFF"/>
              </w:tcPr>
            </w:tcPrChange>
          </w:tcPr>
          <w:p w14:paraId="3BE62DEC" w14:textId="77777777" w:rsidR="00ED0006" w:rsidRDefault="00ED0006" w:rsidP="00ED0006">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777" w:author="Amit Popat" w:date="2022-07-11T09:50:00Z">
              <w:tcPr>
                <w:tcW w:w="4320" w:type="dxa"/>
                <w:tcBorders>
                  <w:top w:val="dotted" w:sz="4" w:space="0" w:color="auto"/>
                  <w:left w:val="nil"/>
                  <w:bottom w:val="dotted" w:sz="4" w:space="0" w:color="auto"/>
                  <w:right w:val="nil"/>
                </w:tcBorders>
                <w:shd w:val="clear" w:color="auto" w:fill="FFFFFF"/>
              </w:tcPr>
            </w:tcPrChange>
          </w:tcPr>
          <w:p w14:paraId="087C78AD" w14:textId="77777777" w:rsidR="00ED0006" w:rsidRDefault="00ED0006" w:rsidP="00ED0006">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Change w:id="1778" w:author="Amit Popat" w:date="2022-07-11T09:50:00Z">
              <w:tcPr>
                <w:tcW w:w="864" w:type="dxa"/>
                <w:tcBorders>
                  <w:top w:val="dotted" w:sz="4" w:space="0" w:color="auto"/>
                  <w:left w:val="nil"/>
                  <w:bottom w:val="dotted" w:sz="4" w:space="0" w:color="auto"/>
                  <w:right w:val="nil"/>
                </w:tcBorders>
                <w:shd w:val="clear" w:color="auto" w:fill="FFFFFF"/>
              </w:tcPr>
            </w:tcPrChange>
          </w:tcPr>
          <w:p w14:paraId="2A2E325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79" w:author="Amit Popat" w:date="2022-07-11T09:50:00Z">
              <w:tcPr>
                <w:tcW w:w="1008" w:type="dxa"/>
                <w:tcBorders>
                  <w:top w:val="dotted" w:sz="4" w:space="0" w:color="auto"/>
                  <w:left w:val="nil"/>
                  <w:bottom w:val="dotted" w:sz="4" w:space="0" w:color="auto"/>
                  <w:right w:val="nil"/>
                </w:tcBorders>
                <w:shd w:val="clear" w:color="auto" w:fill="FFFFFF"/>
              </w:tcPr>
            </w:tcPrChange>
          </w:tcPr>
          <w:p w14:paraId="494DA42C" w14:textId="77777777" w:rsidR="00ED0006" w:rsidRDefault="00ED0006" w:rsidP="00ED0006">
            <w:pPr>
              <w:pStyle w:val="MsgTableBody"/>
              <w:jc w:val="center"/>
              <w:rPr>
                <w:noProof/>
              </w:rPr>
            </w:pPr>
          </w:p>
        </w:tc>
      </w:tr>
      <w:tr w:rsidR="00ED0006" w:rsidRPr="00573AF5" w14:paraId="12B65F5F" w14:textId="77777777" w:rsidTr="001E0D07">
        <w:trPr>
          <w:jc w:val="center"/>
          <w:trPrChange w:id="1780"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781" w:author="Amit Popat" w:date="2022-07-11T09:50:00Z">
              <w:tcPr>
                <w:tcW w:w="2880" w:type="dxa"/>
                <w:tcBorders>
                  <w:top w:val="dotted" w:sz="4" w:space="0" w:color="auto"/>
                  <w:left w:val="nil"/>
                  <w:bottom w:val="dotted" w:sz="4" w:space="0" w:color="auto"/>
                  <w:right w:val="nil"/>
                </w:tcBorders>
                <w:shd w:val="clear" w:color="auto" w:fill="FFFFFF"/>
              </w:tcPr>
            </w:tcPrChange>
          </w:tcPr>
          <w:p w14:paraId="0DA51D01" w14:textId="77777777" w:rsidR="00ED0006" w:rsidRDefault="00ED0006" w:rsidP="00ED0006">
            <w:pPr>
              <w:pStyle w:val="MsgTableBody"/>
              <w:rPr>
                <w:noProof/>
              </w:rPr>
            </w:pPr>
            <w:r>
              <w:rPr>
                <w:noProof/>
              </w:rPr>
              <w:t xml:space="preserve">  PV1</w:t>
            </w:r>
          </w:p>
        </w:tc>
        <w:tc>
          <w:tcPr>
            <w:tcW w:w="4321" w:type="dxa"/>
            <w:tcBorders>
              <w:top w:val="dotted" w:sz="4" w:space="0" w:color="auto"/>
              <w:left w:val="nil"/>
              <w:bottom w:val="dotted" w:sz="4" w:space="0" w:color="auto"/>
              <w:right w:val="nil"/>
            </w:tcBorders>
            <w:shd w:val="clear" w:color="auto" w:fill="FFFFFF"/>
            <w:tcPrChange w:id="1782" w:author="Amit Popat" w:date="2022-07-11T09:50:00Z">
              <w:tcPr>
                <w:tcW w:w="4320" w:type="dxa"/>
                <w:tcBorders>
                  <w:top w:val="dotted" w:sz="4" w:space="0" w:color="auto"/>
                  <w:left w:val="nil"/>
                  <w:bottom w:val="dotted" w:sz="4" w:space="0" w:color="auto"/>
                  <w:right w:val="nil"/>
                </w:tcBorders>
                <w:shd w:val="clear" w:color="auto" w:fill="FFFFFF"/>
              </w:tcPr>
            </w:tcPrChange>
          </w:tcPr>
          <w:p w14:paraId="125661F1" w14:textId="77777777" w:rsidR="00ED0006" w:rsidRDefault="00ED0006" w:rsidP="00ED0006">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Change w:id="1783" w:author="Amit Popat" w:date="2022-07-11T09:50:00Z">
              <w:tcPr>
                <w:tcW w:w="864" w:type="dxa"/>
                <w:tcBorders>
                  <w:top w:val="dotted" w:sz="4" w:space="0" w:color="auto"/>
                  <w:left w:val="nil"/>
                  <w:bottom w:val="dotted" w:sz="4" w:space="0" w:color="auto"/>
                  <w:right w:val="nil"/>
                </w:tcBorders>
                <w:shd w:val="clear" w:color="auto" w:fill="FFFFFF"/>
              </w:tcPr>
            </w:tcPrChange>
          </w:tcPr>
          <w:p w14:paraId="16F8255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84" w:author="Amit Popat" w:date="2022-07-11T09:50:00Z">
              <w:tcPr>
                <w:tcW w:w="1008" w:type="dxa"/>
                <w:tcBorders>
                  <w:top w:val="dotted" w:sz="4" w:space="0" w:color="auto"/>
                  <w:left w:val="nil"/>
                  <w:bottom w:val="dotted" w:sz="4" w:space="0" w:color="auto"/>
                  <w:right w:val="nil"/>
                </w:tcBorders>
                <w:shd w:val="clear" w:color="auto" w:fill="FFFFFF"/>
              </w:tcPr>
            </w:tcPrChange>
          </w:tcPr>
          <w:p w14:paraId="48BCEBFF" w14:textId="77777777" w:rsidR="00ED0006" w:rsidRDefault="00ED0006" w:rsidP="00ED0006">
            <w:pPr>
              <w:pStyle w:val="MsgTableBody"/>
              <w:jc w:val="center"/>
              <w:rPr>
                <w:noProof/>
              </w:rPr>
            </w:pPr>
            <w:r>
              <w:rPr>
                <w:noProof/>
              </w:rPr>
              <w:t>3</w:t>
            </w:r>
          </w:p>
        </w:tc>
      </w:tr>
      <w:tr w:rsidR="00ED0006" w:rsidRPr="00573AF5" w14:paraId="77B563D8" w14:textId="77777777" w:rsidTr="001E0D07">
        <w:trPr>
          <w:jc w:val="center"/>
          <w:trPrChange w:id="1785"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786" w:author="Amit Popat" w:date="2022-07-11T09:50:00Z">
              <w:tcPr>
                <w:tcW w:w="2880" w:type="dxa"/>
                <w:tcBorders>
                  <w:top w:val="dotted" w:sz="4" w:space="0" w:color="auto"/>
                  <w:left w:val="nil"/>
                  <w:bottom w:val="dotted" w:sz="4" w:space="0" w:color="auto"/>
                  <w:right w:val="nil"/>
                </w:tcBorders>
                <w:shd w:val="clear" w:color="auto" w:fill="FFFFFF"/>
              </w:tcPr>
            </w:tcPrChange>
          </w:tcPr>
          <w:p w14:paraId="797568CB" w14:textId="77777777" w:rsidR="00ED0006" w:rsidRDefault="00ED0006" w:rsidP="00ED0006">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Change w:id="1787" w:author="Amit Popat" w:date="2022-07-11T09:50:00Z">
              <w:tcPr>
                <w:tcW w:w="4320" w:type="dxa"/>
                <w:tcBorders>
                  <w:top w:val="dotted" w:sz="4" w:space="0" w:color="auto"/>
                  <w:left w:val="nil"/>
                  <w:bottom w:val="dotted" w:sz="4" w:space="0" w:color="auto"/>
                  <w:right w:val="nil"/>
                </w:tcBorders>
                <w:shd w:val="clear" w:color="auto" w:fill="FFFFFF"/>
              </w:tcPr>
            </w:tcPrChange>
          </w:tcPr>
          <w:p w14:paraId="2842372C" w14:textId="77777777" w:rsidR="00ED0006" w:rsidRDefault="00ED0006" w:rsidP="00ED0006">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Change w:id="1788" w:author="Amit Popat" w:date="2022-07-11T09:50:00Z">
              <w:tcPr>
                <w:tcW w:w="864" w:type="dxa"/>
                <w:tcBorders>
                  <w:top w:val="dotted" w:sz="4" w:space="0" w:color="auto"/>
                  <w:left w:val="nil"/>
                  <w:bottom w:val="dotted" w:sz="4" w:space="0" w:color="auto"/>
                  <w:right w:val="nil"/>
                </w:tcBorders>
                <w:shd w:val="clear" w:color="auto" w:fill="FFFFFF"/>
              </w:tcPr>
            </w:tcPrChange>
          </w:tcPr>
          <w:p w14:paraId="0F4B5D8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89" w:author="Amit Popat" w:date="2022-07-11T09:50:00Z">
              <w:tcPr>
                <w:tcW w:w="1008" w:type="dxa"/>
                <w:tcBorders>
                  <w:top w:val="dotted" w:sz="4" w:space="0" w:color="auto"/>
                  <w:left w:val="nil"/>
                  <w:bottom w:val="dotted" w:sz="4" w:space="0" w:color="auto"/>
                  <w:right w:val="nil"/>
                </w:tcBorders>
                <w:shd w:val="clear" w:color="auto" w:fill="FFFFFF"/>
              </w:tcPr>
            </w:tcPrChange>
          </w:tcPr>
          <w:p w14:paraId="595046B5" w14:textId="77777777" w:rsidR="00ED0006" w:rsidRDefault="00ED0006" w:rsidP="00ED0006">
            <w:pPr>
              <w:pStyle w:val="MsgTableBody"/>
              <w:jc w:val="center"/>
              <w:rPr>
                <w:noProof/>
              </w:rPr>
            </w:pPr>
            <w:r>
              <w:rPr>
                <w:noProof/>
              </w:rPr>
              <w:t>3</w:t>
            </w:r>
          </w:p>
        </w:tc>
      </w:tr>
      <w:tr w:rsidR="00ED0006" w:rsidRPr="00573AF5" w14:paraId="45BD2B25" w14:textId="77777777" w:rsidTr="001E0D07">
        <w:trPr>
          <w:jc w:val="center"/>
          <w:trPrChange w:id="1790"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791" w:author="Amit Popat" w:date="2022-07-11T09:50:00Z">
              <w:tcPr>
                <w:tcW w:w="2880" w:type="dxa"/>
                <w:tcBorders>
                  <w:top w:val="dotted" w:sz="4" w:space="0" w:color="auto"/>
                  <w:left w:val="nil"/>
                  <w:bottom w:val="dotted" w:sz="4" w:space="0" w:color="auto"/>
                  <w:right w:val="nil"/>
                </w:tcBorders>
                <w:shd w:val="clear" w:color="auto" w:fill="FFFFFF"/>
              </w:tcPr>
            </w:tcPrChange>
          </w:tcPr>
          <w:p w14:paraId="04C44A5C" w14:textId="77777777" w:rsidR="00ED0006" w:rsidRDefault="00ED0006" w:rsidP="00ED0006">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792" w:author="Amit Popat" w:date="2022-07-11T09:50:00Z">
              <w:tcPr>
                <w:tcW w:w="4320" w:type="dxa"/>
                <w:tcBorders>
                  <w:top w:val="dotted" w:sz="4" w:space="0" w:color="auto"/>
                  <w:left w:val="nil"/>
                  <w:bottom w:val="dotted" w:sz="4" w:space="0" w:color="auto"/>
                  <w:right w:val="nil"/>
                </w:tcBorders>
                <w:shd w:val="clear" w:color="auto" w:fill="FFFFFF"/>
              </w:tcPr>
            </w:tcPrChange>
          </w:tcPr>
          <w:p w14:paraId="79656CAE" w14:textId="77777777" w:rsidR="00ED0006" w:rsidRDefault="00ED0006" w:rsidP="00ED0006">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Change w:id="1793" w:author="Amit Popat" w:date="2022-07-11T09:50:00Z">
              <w:tcPr>
                <w:tcW w:w="864" w:type="dxa"/>
                <w:tcBorders>
                  <w:top w:val="dotted" w:sz="4" w:space="0" w:color="auto"/>
                  <w:left w:val="nil"/>
                  <w:bottom w:val="dotted" w:sz="4" w:space="0" w:color="auto"/>
                  <w:right w:val="nil"/>
                </w:tcBorders>
                <w:shd w:val="clear" w:color="auto" w:fill="FFFFFF"/>
              </w:tcPr>
            </w:tcPrChange>
          </w:tcPr>
          <w:p w14:paraId="4307576E"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94" w:author="Amit Popat" w:date="2022-07-11T09:50:00Z">
              <w:tcPr>
                <w:tcW w:w="1008" w:type="dxa"/>
                <w:tcBorders>
                  <w:top w:val="dotted" w:sz="4" w:space="0" w:color="auto"/>
                  <w:left w:val="nil"/>
                  <w:bottom w:val="dotted" w:sz="4" w:space="0" w:color="auto"/>
                  <w:right w:val="nil"/>
                </w:tcBorders>
                <w:shd w:val="clear" w:color="auto" w:fill="FFFFFF"/>
              </w:tcPr>
            </w:tcPrChange>
          </w:tcPr>
          <w:p w14:paraId="0BB1F97F" w14:textId="77777777" w:rsidR="00ED0006" w:rsidRDefault="00ED0006" w:rsidP="00ED0006">
            <w:pPr>
              <w:pStyle w:val="MsgTableBody"/>
              <w:jc w:val="center"/>
              <w:rPr>
                <w:noProof/>
              </w:rPr>
            </w:pPr>
          </w:p>
        </w:tc>
      </w:tr>
      <w:tr w:rsidR="00ED0006" w:rsidRPr="00573AF5" w14:paraId="1FC22E56" w14:textId="77777777" w:rsidTr="001E0D07">
        <w:trPr>
          <w:jc w:val="center"/>
          <w:trPrChange w:id="1795" w:author="Amit Popat" w:date="2022-07-11T09:50:00Z">
            <w:trPr>
              <w:jc w:val="center"/>
            </w:trPr>
          </w:trPrChange>
        </w:trPr>
        <w:tc>
          <w:tcPr>
            <w:tcW w:w="2882" w:type="dxa"/>
            <w:tcBorders>
              <w:top w:val="dotted" w:sz="4" w:space="0" w:color="auto"/>
              <w:left w:val="nil"/>
              <w:bottom w:val="single" w:sz="2" w:space="0" w:color="auto"/>
              <w:right w:val="nil"/>
            </w:tcBorders>
            <w:shd w:val="clear" w:color="auto" w:fill="FFFFFF"/>
            <w:tcPrChange w:id="1796" w:author="Amit Popat" w:date="2022-07-11T09:50:00Z">
              <w:tcPr>
                <w:tcW w:w="2880" w:type="dxa"/>
                <w:tcBorders>
                  <w:top w:val="dotted" w:sz="4" w:space="0" w:color="auto"/>
                  <w:left w:val="nil"/>
                  <w:bottom w:val="single" w:sz="2" w:space="0" w:color="auto"/>
                  <w:right w:val="nil"/>
                </w:tcBorders>
                <w:shd w:val="clear" w:color="auto" w:fill="FFFFFF"/>
              </w:tcPr>
            </w:tcPrChange>
          </w:tcPr>
          <w:p w14:paraId="052CF227" w14:textId="77777777" w:rsidR="00ED0006" w:rsidRDefault="00ED0006" w:rsidP="00ED0006">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Change w:id="1797" w:author="Amit Popat" w:date="2022-07-11T09:50:00Z">
              <w:tcPr>
                <w:tcW w:w="4320" w:type="dxa"/>
                <w:tcBorders>
                  <w:top w:val="dotted" w:sz="4" w:space="0" w:color="auto"/>
                  <w:left w:val="nil"/>
                  <w:bottom w:val="single" w:sz="2" w:space="0" w:color="auto"/>
                  <w:right w:val="nil"/>
                </w:tcBorders>
                <w:shd w:val="clear" w:color="auto" w:fill="FFFFFF"/>
              </w:tcPr>
            </w:tcPrChange>
          </w:tcPr>
          <w:p w14:paraId="28526F20"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Change w:id="1798" w:author="Amit Popat" w:date="2022-07-11T09:50:00Z">
              <w:tcPr>
                <w:tcW w:w="864" w:type="dxa"/>
                <w:tcBorders>
                  <w:top w:val="dotted" w:sz="4" w:space="0" w:color="auto"/>
                  <w:left w:val="nil"/>
                  <w:bottom w:val="single" w:sz="2" w:space="0" w:color="auto"/>
                  <w:right w:val="nil"/>
                </w:tcBorders>
                <w:shd w:val="clear" w:color="auto" w:fill="FFFFFF"/>
              </w:tcPr>
            </w:tcPrChange>
          </w:tcPr>
          <w:p w14:paraId="7D7DF7DC" w14:textId="77777777" w:rsidR="00ED0006" w:rsidRDefault="00ED0006" w:rsidP="00ED000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1799" w:author="Amit Popat" w:date="2022-07-11T09:50:00Z">
              <w:tcPr>
                <w:tcW w:w="1008" w:type="dxa"/>
                <w:tcBorders>
                  <w:top w:val="dotted" w:sz="4" w:space="0" w:color="auto"/>
                  <w:left w:val="nil"/>
                  <w:bottom w:val="single" w:sz="2" w:space="0" w:color="auto"/>
                  <w:right w:val="nil"/>
                </w:tcBorders>
                <w:shd w:val="clear" w:color="auto" w:fill="FFFFFF"/>
              </w:tcPr>
            </w:tcPrChange>
          </w:tcPr>
          <w:p w14:paraId="649ABFEF" w14:textId="77777777" w:rsidR="00ED0006" w:rsidRDefault="00ED0006" w:rsidP="00ED0006">
            <w:pPr>
              <w:pStyle w:val="MsgTableBody"/>
              <w:jc w:val="center"/>
              <w:rPr>
                <w:noProof/>
              </w:rPr>
            </w:pPr>
            <w:r>
              <w:rPr>
                <w:noProof/>
              </w:rPr>
              <w:t>2</w:t>
            </w:r>
          </w:p>
        </w:tc>
      </w:tr>
    </w:tbl>
    <w:p w14:paraId="77784C0A"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44629661"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77526E9" w14:textId="7D4F2036" w:rsidR="00EE6FC3" w:rsidRDefault="00EE6FC3" w:rsidP="00BD60E1">
            <w:pPr>
              <w:pStyle w:val="ACK-ChoreographyHeader"/>
            </w:pPr>
            <w:r>
              <w:t>Acknowledgment Choreography</w:t>
            </w:r>
          </w:p>
        </w:tc>
      </w:tr>
      <w:tr w:rsidR="00EE6FC3" w14:paraId="7F9C31E4"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A699594" w14:textId="10A032BE" w:rsidR="00EE6FC3" w:rsidRDefault="00EE6FC3" w:rsidP="00EE6FC3">
            <w:pPr>
              <w:pStyle w:val="ACK-ChoreographyHeader"/>
            </w:pPr>
            <w:r>
              <w:rPr>
                <w:noProof/>
              </w:rPr>
              <w:t>RRI^I12-I15^RRI_I12</w:t>
            </w:r>
          </w:p>
        </w:tc>
      </w:tr>
      <w:tr w:rsidR="00314BE8" w14:paraId="24D6116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8BAE866"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572893D"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7607D07C" w14:textId="77777777" w:rsidR="00314BE8" w:rsidRDefault="00314BE8" w:rsidP="00314BE8">
            <w:pPr>
              <w:pStyle w:val="ACK-ChoreographyBody"/>
            </w:pPr>
            <w:r>
              <w:t>Field value: Enhanced mode</w:t>
            </w:r>
          </w:p>
        </w:tc>
      </w:tr>
      <w:tr w:rsidR="00314BE8" w14:paraId="67DDDDC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661C58"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F5A2ED7"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1C3C3E7"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E3F2792" w14:textId="77777777" w:rsidR="00314BE8" w:rsidRDefault="00314BE8" w:rsidP="00314BE8">
            <w:pPr>
              <w:pStyle w:val="ACK-ChoreographyBody"/>
            </w:pPr>
            <w:r>
              <w:t>AL, SU, ER</w:t>
            </w:r>
          </w:p>
        </w:tc>
      </w:tr>
      <w:tr w:rsidR="00314BE8" w14:paraId="42470EB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5925F61"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B61F3A4"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7CCA788"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143D4CA" w14:textId="77777777" w:rsidR="00314BE8" w:rsidRDefault="00314BE8" w:rsidP="00314BE8">
            <w:pPr>
              <w:pStyle w:val="ACK-ChoreographyBody"/>
            </w:pPr>
            <w:r>
              <w:t>NE</w:t>
            </w:r>
          </w:p>
        </w:tc>
      </w:tr>
      <w:tr w:rsidR="00314BE8" w14:paraId="635FD06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B0B76D1"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1D9F396" w14:textId="77777777" w:rsidR="00314BE8" w:rsidRDefault="00E21C0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1629C27"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F0D7C21" w14:textId="77777777" w:rsidR="00314BE8" w:rsidRDefault="00314BE8" w:rsidP="00314BE8">
            <w:pPr>
              <w:pStyle w:val="ACK-ChoreographyBody"/>
            </w:pPr>
            <w:r>
              <w:rPr>
                <w:szCs w:val="16"/>
              </w:rPr>
              <w:t>ACK^I12-I15^ACK</w:t>
            </w:r>
          </w:p>
        </w:tc>
      </w:tr>
      <w:tr w:rsidR="00314BE8" w14:paraId="22AF685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DCB1E7D"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45D9327"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4E30ED1"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5BC44FE" w14:textId="77777777" w:rsidR="00314BE8" w:rsidRDefault="00314BE8" w:rsidP="00314BE8">
            <w:pPr>
              <w:pStyle w:val="ACK-ChoreographyBody"/>
            </w:pPr>
            <w:r>
              <w:t>-</w:t>
            </w:r>
          </w:p>
        </w:tc>
      </w:tr>
    </w:tbl>
    <w:p w14:paraId="3E41AD10" w14:textId="77777777" w:rsidR="00573AF5" w:rsidRDefault="00573AF5">
      <w:pPr>
        <w:pStyle w:val="Note"/>
        <w:rPr>
          <w:noProof/>
        </w:rPr>
      </w:pPr>
      <w:r>
        <w:rPr>
          <w:rStyle w:val="Strong"/>
          <w:noProof/>
        </w:rPr>
        <w:t>Note:</w:t>
      </w:r>
      <w:r>
        <w:rPr>
          <w:noProof/>
        </w:rPr>
        <w:t xml:space="preserve">  The abstract message definitions for both the REF and RRI include the patient visit segments (PV1 and PV2). The PV1 and PV2 segments appear in the REF as an optional grouping to specify the visit or encounter that generated the referral.  The PV1 and PV2 should not be used to provide suggested information for a future encounter or visit generated by the referral.</w:t>
      </w:r>
    </w:p>
    <w:p w14:paraId="78991D25" w14:textId="77777777" w:rsidR="00573AF5" w:rsidRDefault="00573AF5" w:rsidP="00C87B0A">
      <w:pPr>
        <w:pStyle w:val="NormalIndented"/>
      </w:pPr>
      <w:r>
        <w:t xml:space="preserve">The PV1 and PV2 are also included in the RRI message definition.  It should be noted that these segments do not merely mirror the segments in the originating REF message.  Rather, they may contain information regarding the visit or encounter that </w:t>
      </w:r>
      <w:r>
        <w:rPr>
          <w:rStyle w:val="Strong"/>
        </w:rPr>
        <w:t>resulted</w:t>
      </w:r>
      <w:r>
        <w:t xml:space="preserve"> from the referral.</w:t>
      </w:r>
    </w:p>
    <w:p w14:paraId="25000895" w14:textId="77777777" w:rsidR="00573AF5" w:rsidRDefault="00573AF5">
      <w:pPr>
        <w:pStyle w:val="Heading3"/>
        <w:rPr>
          <w:noProof/>
        </w:rPr>
      </w:pPr>
      <w:bookmarkStart w:id="1800" w:name="_Toc348244491"/>
      <w:bookmarkStart w:id="1801" w:name="_Ref358618129"/>
      <w:bookmarkStart w:id="1802" w:name="_Ref373296298"/>
      <w:bookmarkStart w:id="1803" w:name="_Ref175644567"/>
      <w:bookmarkStart w:id="1804" w:name="_Ref175644597"/>
      <w:bookmarkStart w:id="1805" w:name="_Toc28982335"/>
      <w:r>
        <w:rPr>
          <w:noProof/>
        </w:rPr>
        <w:t>REF/RRI - Patient Referral</w:t>
      </w:r>
      <w:r w:rsidR="00FD02FB">
        <w:rPr>
          <w:noProof/>
        </w:rPr>
        <w:fldChar w:fldCharType="begin"/>
      </w:r>
      <w:r>
        <w:rPr>
          <w:noProof/>
        </w:rPr>
        <w:instrText xml:space="preserve"> XE "Patient referral" </w:instrText>
      </w:r>
      <w:r w:rsidR="00FD02FB">
        <w:rPr>
          <w:noProof/>
        </w:rPr>
        <w:fldChar w:fldCharType="end"/>
      </w:r>
      <w:r>
        <w:rPr>
          <w:noProof/>
        </w:rPr>
        <w:t xml:space="preserve"> (Event I12</w:t>
      </w:r>
      <w:r w:rsidR="00FD02FB">
        <w:rPr>
          <w:noProof/>
        </w:rPr>
        <w:fldChar w:fldCharType="begin"/>
      </w:r>
      <w:r>
        <w:rPr>
          <w:noProof/>
        </w:rPr>
        <w:instrText xml:space="preserve"> XE "I12" </w:instrText>
      </w:r>
      <w:r w:rsidR="00FD02FB">
        <w:rPr>
          <w:noProof/>
        </w:rPr>
        <w:fldChar w:fldCharType="end"/>
      </w:r>
      <w:r>
        <w:rPr>
          <w:noProof/>
        </w:rPr>
        <w:t>)</w:t>
      </w:r>
      <w:bookmarkEnd w:id="1800"/>
      <w:bookmarkEnd w:id="1801"/>
      <w:bookmarkEnd w:id="1802"/>
      <w:bookmarkEnd w:id="1803"/>
      <w:bookmarkEnd w:id="1804"/>
      <w:bookmarkEnd w:id="1805"/>
      <w:r w:rsidR="00FD02FB">
        <w:rPr>
          <w:noProof/>
        </w:rPr>
        <w:fldChar w:fldCharType="begin"/>
      </w:r>
      <w:r>
        <w:rPr>
          <w:noProof/>
        </w:rPr>
        <w:instrText xml:space="preserve"> XE "REF" </w:instrText>
      </w:r>
      <w:r w:rsidR="00FD02FB">
        <w:rPr>
          <w:noProof/>
        </w:rPr>
        <w:fldChar w:fldCharType="end"/>
      </w:r>
      <w:r w:rsidR="00FD02FB">
        <w:rPr>
          <w:noProof/>
        </w:rPr>
        <w:fldChar w:fldCharType="begin"/>
      </w:r>
      <w:r>
        <w:rPr>
          <w:noProof/>
        </w:rPr>
        <w:instrText xml:space="preserve"> XE "RRI" </w:instrText>
      </w:r>
      <w:r w:rsidR="00FD02FB">
        <w:rPr>
          <w:noProof/>
        </w:rPr>
        <w:fldChar w:fldCharType="end"/>
      </w:r>
      <w:r w:rsidR="00FD02FB">
        <w:rPr>
          <w:noProof/>
        </w:rPr>
        <w:fldChar w:fldCharType="begin"/>
      </w:r>
      <w:r>
        <w:rPr>
          <w:noProof/>
        </w:rPr>
        <w:instrText xml:space="preserve"> XE "Messages:REF" </w:instrText>
      </w:r>
      <w:r w:rsidR="00FD02FB">
        <w:rPr>
          <w:noProof/>
        </w:rPr>
        <w:fldChar w:fldCharType="end"/>
      </w:r>
      <w:r w:rsidR="00FD02FB">
        <w:rPr>
          <w:noProof/>
        </w:rPr>
        <w:fldChar w:fldCharType="begin"/>
      </w:r>
      <w:r>
        <w:rPr>
          <w:noProof/>
        </w:rPr>
        <w:instrText xml:space="preserve"> XE "Messages:RRI" </w:instrText>
      </w:r>
      <w:r w:rsidR="00FD02FB">
        <w:rPr>
          <w:noProof/>
        </w:rPr>
        <w:fldChar w:fldCharType="end"/>
      </w:r>
    </w:p>
    <w:p w14:paraId="0D560497" w14:textId="77777777" w:rsidR="00573AF5" w:rsidRDefault="00573AF5" w:rsidP="00C87B0A">
      <w:pPr>
        <w:pStyle w:val="NormalIndented"/>
      </w:pPr>
      <w:r>
        <w:t>This event triggers a message to be sent from one healthcare provider to another regarding a specific patient.  The referral message may contain patient demographic information, specific medical procedures to be performed (accompanied by previously obtained authorizations) and relevant clinical information pertinent to the patient's case.</w:t>
      </w:r>
    </w:p>
    <w:p w14:paraId="37FABAC5" w14:textId="77777777" w:rsidR="00573AF5" w:rsidRDefault="00573AF5">
      <w:pPr>
        <w:pStyle w:val="Heading3"/>
        <w:rPr>
          <w:noProof/>
        </w:rPr>
      </w:pPr>
      <w:bookmarkStart w:id="1806" w:name="_Toc348244492"/>
      <w:bookmarkStart w:id="1807" w:name="_Toc28982336"/>
      <w:r>
        <w:rPr>
          <w:noProof/>
        </w:rPr>
        <w:lastRenderedPageBreak/>
        <w:t>REF/RRI - Modify Patient Referral</w:t>
      </w:r>
      <w:r w:rsidR="00FD02FB">
        <w:rPr>
          <w:noProof/>
        </w:rPr>
        <w:fldChar w:fldCharType="begin"/>
      </w:r>
      <w:r>
        <w:rPr>
          <w:noProof/>
        </w:rPr>
        <w:instrText xml:space="preserve"> XE "Modify patient referral" </w:instrText>
      </w:r>
      <w:r w:rsidR="00FD02FB">
        <w:rPr>
          <w:noProof/>
        </w:rPr>
        <w:fldChar w:fldCharType="end"/>
      </w:r>
      <w:r>
        <w:rPr>
          <w:noProof/>
        </w:rPr>
        <w:t xml:space="preserve"> (Event I13</w:t>
      </w:r>
      <w:r w:rsidR="00FD02FB">
        <w:rPr>
          <w:noProof/>
        </w:rPr>
        <w:fldChar w:fldCharType="begin"/>
      </w:r>
      <w:r>
        <w:rPr>
          <w:noProof/>
        </w:rPr>
        <w:instrText xml:space="preserve"> XE "I13" </w:instrText>
      </w:r>
      <w:r w:rsidR="00FD02FB">
        <w:rPr>
          <w:noProof/>
        </w:rPr>
        <w:fldChar w:fldCharType="end"/>
      </w:r>
      <w:r>
        <w:rPr>
          <w:noProof/>
        </w:rPr>
        <w:t>)</w:t>
      </w:r>
      <w:bookmarkEnd w:id="1806"/>
      <w:bookmarkEnd w:id="1807"/>
    </w:p>
    <w:p w14:paraId="28DBEDF6" w14:textId="77777777" w:rsidR="00573AF5" w:rsidRDefault="00573AF5" w:rsidP="00C87B0A">
      <w:pPr>
        <w:pStyle w:val="NormalIndented"/>
      </w:pPr>
      <w:r>
        <w:t>This event triggers a message to be sent from one healthcare provider to another regarding changes to an existing referral.  Changes in a referral may include additional instructions from the referring provider, additional clinical information, and even additional information on patient demographics.</w:t>
      </w:r>
    </w:p>
    <w:p w14:paraId="1844BA68" w14:textId="77777777" w:rsidR="00573AF5" w:rsidRDefault="00573AF5">
      <w:pPr>
        <w:pStyle w:val="Heading3"/>
        <w:rPr>
          <w:noProof/>
        </w:rPr>
      </w:pPr>
      <w:bookmarkStart w:id="1808" w:name="_Toc348244493"/>
      <w:bookmarkStart w:id="1809" w:name="_Toc28982337"/>
      <w:r>
        <w:rPr>
          <w:noProof/>
        </w:rPr>
        <w:t>REF/RRI - Cancel Patient Referral</w:t>
      </w:r>
      <w:r w:rsidR="00FD02FB">
        <w:rPr>
          <w:noProof/>
        </w:rPr>
        <w:fldChar w:fldCharType="begin"/>
      </w:r>
      <w:r>
        <w:rPr>
          <w:noProof/>
        </w:rPr>
        <w:instrText xml:space="preserve"> XE "Cancel patient referral" </w:instrText>
      </w:r>
      <w:r w:rsidR="00FD02FB">
        <w:rPr>
          <w:noProof/>
        </w:rPr>
        <w:fldChar w:fldCharType="end"/>
      </w:r>
      <w:r>
        <w:rPr>
          <w:noProof/>
        </w:rPr>
        <w:t xml:space="preserve"> (Event I14</w:t>
      </w:r>
      <w:r w:rsidR="00FD02FB">
        <w:rPr>
          <w:noProof/>
        </w:rPr>
        <w:fldChar w:fldCharType="begin"/>
      </w:r>
      <w:r>
        <w:rPr>
          <w:noProof/>
        </w:rPr>
        <w:instrText xml:space="preserve"> XE "I14" </w:instrText>
      </w:r>
      <w:r w:rsidR="00FD02FB">
        <w:rPr>
          <w:noProof/>
        </w:rPr>
        <w:fldChar w:fldCharType="end"/>
      </w:r>
      <w:r>
        <w:rPr>
          <w:noProof/>
        </w:rPr>
        <w:t>)</w:t>
      </w:r>
      <w:bookmarkEnd w:id="1808"/>
      <w:bookmarkEnd w:id="1809"/>
    </w:p>
    <w:p w14:paraId="1FAFD890" w14:textId="77777777" w:rsidR="00573AF5" w:rsidRDefault="00573AF5" w:rsidP="00C87B0A">
      <w:pPr>
        <w:pStyle w:val="NormalIndented"/>
      </w:pPr>
      <w:r>
        <w:t>This event triggers a message to be sent from one healthcare provider to another canceling a referral.  A previous referral may have been made in error, or perhaps the cancellation has come from the patient.</w:t>
      </w:r>
    </w:p>
    <w:p w14:paraId="3813C94E" w14:textId="77777777" w:rsidR="00573AF5" w:rsidRDefault="00573AF5">
      <w:pPr>
        <w:pStyle w:val="Heading3"/>
        <w:rPr>
          <w:noProof/>
        </w:rPr>
      </w:pPr>
      <w:bookmarkStart w:id="1810" w:name="_Toc348244494"/>
      <w:bookmarkStart w:id="1811" w:name="_Ref358618157"/>
      <w:bookmarkStart w:id="1812" w:name="_Ref373296329"/>
      <w:bookmarkStart w:id="1813" w:name="_Ref175644577"/>
      <w:bookmarkStart w:id="1814" w:name="_Ref175644607"/>
      <w:bookmarkStart w:id="1815" w:name="_Toc28982338"/>
      <w:r>
        <w:rPr>
          <w:noProof/>
        </w:rPr>
        <w:t>REF/RRI - Request Patient Referral Status</w:t>
      </w:r>
      <w:r w:rsidR="00FD02FB">
        <w:rPr>
          <w:noProof/>
        </w:rPr>
        <w:fldChar w:fldCharType="begin"/>
      </w:r>
      <w:r>
        <w:rPr>
          <w:noProof/>
        </w:rPr>
        <w:instrText xml:space="preserve"> XE "Request patient referral status" </w:instrText>
      </w:r>
      <w:r w:rsidR="00FD02FB">
        <w:rPr>
          <w:noProof/>
        </w:rPr>
        <w:fldChar w:fldCharType="end"/>
      </w:r>
      <w:r>
        <w:rPr>
          <w:noProof/>
        </w:rPr>
        <w:t xml:space="preserve"> (Event I15</w:t>
      </w:r>
      <w:r w:rsidR="00FD02FB">
        <w:rPr>
          <w:noProof/>
        </w:rPr>
        <w:fldChar w:fldCharType="begin"/>
      </w:r>
      <w:r>
        <w:rPr>
          <w:noProof/>
        </w:rPr>
        <w:instrText xml:space="preserve"> XE "I15" </w:instrText>
      </w:r>
      <w:r w:rsidR="00FD02FB">
        <w:rPr>
          <w:noProof/>
        </w:rPr>
        <w:fldChar w:fldCharType="end"/>
      </w:r>
      <w:r>
        <w:rPr>
          <w:noProof/>
        </w:rPr>
        <w:t>)</w:t>
      </w:r>
      <w:bookmarkEnd w:id="1810"/>
      <w:bookmarkEnd w:id="1811"/>
      <w:bookmarkEnd w:id="1812"/>
      <w:bookmarkEnd w:id="1813"/>
      <w:bookmarkEnd w:id="1814"/>
      <w:bookmarkEnd w:id="1815"/>
    </w:p>
    <w:p w14:paraId="6A1E89A1" w14:textId="77777777" w:rsidR="00573AF5" w:rsidRDefault="00573AF5" w:rsidP="00C87B0A">
      <w:pPr>
        <w:pStyle w:val="NormalIndented"/>
      </w:pPr>
      <w:r>
        <w:t>This event triggers a message to be sent between healthcare providers regarding the status of a patient referral request.  A previous referral has been made and acknowledged; however, no response has been received to indicate results and/or procedures performed.</w:t>
      </w:r>
    </w:p>
    <w:p w14:paraId="3092CC97" w14:textId="77777777" w:rsidR="00573AF5" w:rsidRDefault="00573AF5">
      <w:pPr>
        <w:pStyle w:val="Heading2"/>
        <w:tabs>
          <w:tab w:val="clear" w:pos="1008"/>
        </w:tabs>
      </w:pPr>
      <w:bookmarkStart w:id="1816" w:name="_Toc46205537"/>
      <w:bookmarkStart w:id="1817" w:name="_Toc28982339"/>
      <w:r>
        <w:t>COLLABORATIVE CARE MESSAGES AND TRIGGER EVENTS</w:t>
      </w:r>
      <w:bookmarkEnd w:id="1816"/>
      <w:bookmarkEnd w:id="1817"/>
      <w:r w:rsidR="00FD02FB">
        <w:fldChar w:fldCharType="begin"/>
      </w:r>
      <w:r>
        <w:instrText xml:space="preserve"> XE "REF - patient referral message" </w:instrText>
      </w:r>
      <w:r w:rsidR="00FD02FB">
        <w:fldChar w:fldCharType="end"/>
      </w:r>
    </w:p>
    <w:p w14:paraId="0ABF944D" w14:textId="77777777" w:rsidR="00573AF5" w:rsidRDefault="00573AF5">
      <w:r>
        <w:t>These message definitions and event codes define the collaborative care exchanges, including patient referral, discharge summary and infectious diseases notifications.  Although only seven trigger events are defined, the abstract message is very versatile and can provide for a wide variety of exchanges of information between care entities.</w:t>
      </w:r>
    </w:p>
    <w:p w14:paraId="72A90079" w14:textId="77777777" w:rsidR="00573AF5" w:rsidRDefault="00573AF5">
      <w:pPr>
        <w:pStyle w:val="Heading3"/>
      </w:pPr>
      <w:bookmarkStart w:id="1818" w:name="_Toc46205538"/>
      <w:bookmarkStart w:id="1819" w:name="_Toc28982340"/>
      <w:r>
        <w:t xml:space="preserve">CCM/ACK – </w:t>
      </w:r>
      <w:bookmarkEnd w:id="1818"/>
      <w:r>
        <w:t>Collaborative Care Message (Event I21)</w:t>
      </w:r>
      <w:bookmarkEnd w:id="1819"/>
    </w:p>
    <w:p w14:paraId="58840C21" w14:textId="77777777" w:rsidR="00573AF5" w:rsidRDefault="00573AF5" w:rsidP="00C87B0A">
      <w:pPr>
        <w:pStyle w:val="NormalIndented"/>
      </w:pPr>
      <w:r>
        <w:t>This event triggers a message to be sent from one healthcare provider to another healthcare provider, clinical repository or regulatory body regarding a specific patient.  The collaborative care message may contain patient demographic information, a full history of appointments, specific medical procedures that have been performed, a full clinical history, an administrative history of patient visits, a full medication history, all relevant problems, pathways and goals. This message fulfills the role of a notification of a single patient's health status and history.  It is usable for discharge summaries, disease notifications or just moving a patient's electronic medical record from one the place to another.  This message uses the REL segment to express the relationships between clinical histories.</w:t>
      </w:r>
    </w:p>
    <w:p w14:paraId="5CD236A9" w14:textId="77777777" w:rsidR="00573AF5" w:rsidRDefault="00573AF5">
      <w:pPr>
        <w:pStyle w:val="MsgTableCaption"/>
      </w:pPr>
      <w:r>
        <w:t>CCM^I21^CCM_I21: Collaborative Care Message</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20" w:firstRow="1" w:lastRow="0" w:firstColumn="0" w:lastColumn="0" w:noHBand="0" w:noVBand="1"/>
      </w:tblPr>
      <w:tblGrid>
        <w:gridCol w:w="2880"/>
        <w:gridCol w:w="4320"/>
        <w:gridCol w:w="864"/>
        <w:gridCol w:w="1008"/>
      </w:tblGrid>
      <w:tr w:rsidR="004E2DAA" w:rsidRPr="00573AF5" w14:paraId="065A43C0"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0787E816"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03DF3CAF"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2627AAE4"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5AD3B1D6" w14:textId="77777777" w:rsidR="00573AF5" w:rsidRDefault="00573AF5">
            <w:pPr>
              <w:pStyle w:val="MsgTableHeader"/>
              <w:jc w:val="center"/>
            </w:pPr>
            <w:r>
              <w:t>Chapter</w:t>
            </w:r>
          </w:p>
        </w:tc>
      </w:tr>
      <w:tr w:rsidR="004E2DAA" w:rsidRPr="00573AF5" w14:paraId="6E3AB401"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FE5CA88" w14:textId="77777777" w:rsidR="00573AF5" w:rsidRDefault="00573AF5">
            <w:pPr>
              <w:pStyle w:val="MsgTableBody"/>
              <w:rPr>
                <w:sz w:val="20"/>
              </w:rPr>
            </w:pPr>
            <w:r>
              <w:t>MSH</w:t>
            </w:r>
          </w:p>
        </w:tc>
        <w:tc>
          <w:tcPr>
            <w:tcW w:w="4320" w:type="dxa"/>
            <w:tcBorders>
              <w:top w:val="single" w:sz="4" w:space="0" w:color="auto"/>
              <w:left w:val="nil"/>
              <w:bottom w:val="dotted" w:sz="4" w:space="0" w:color="auto"/>
              <w:right w:val="nil"/>
            </w:tcBorders>
            <w:shd w:val="clear" w:color="auto" w:fill="FFFFFF"/>
          </w:tcPr>
          <w:p w14:paraId="3D979C92" w14:textId="77777777" w:rsidR="00573AF5" w:rsidRDefault="00573AF5">
            <w:pPr>
              <w:pStyle w:val="MsgTableBody"/>
              <w:rPr>
                <w:sz w:val="20"/>
              </w:rPr>
            </w:pPr>
            <w:r>
              <w:rPr>
                <w:sz w:val="20"/>
              </w:rPr>
              <w:t>Message Header</w:t>
            </w:r>
          </w:p>
        </w:tc>
        <w:tc>
          <w:tcPr>
            <w:tcW w:w="864" w:type="dxa"/>
            <w:tcBorders>
              <w:top w:val="single" w:sz="4" w:space="0" w:color="auto"/>
              <w:left w:val="nil"/>
              <w:bottom w:val="dotted" w:sz="4" w:space="0" w:color="auto"/>
              <w:right w:val="nil"/>
            </w:tcBorders>
            <w:shd w:val="clear" w:color="auto" w:fill="FFFFFF"/>
          </w:tcPr>
          <w:p w14:paraId="7C5E6CB8" w14:textId="77777777" w:rsidR="00573AF5" w:rsidRDefault="00573AF5">
            <w:pPr>
              <w:pStyle w:val="MsgTableBody"/>
              <w:jc w:val="center"/>
              <w:rPr>
                <w:sz w:val="20"/>
              </w:rPr>
            </w:pPr>
          </w:p>
        </w:tc>
        <w:tc>
          <w:tcPr>
            <w:tcW w:w="1008" w:type="dxa"/>
            <w:tcBorders>
              <w:top w:val="single" w:sz="4" w:space="0" w:color="auto"/>
              <w:left w:val="nil"/>
              <w:bottom w:val="dotted" w:sz="4" w:space="0" w:color="auto"/>
              <w:right w:val="nil"/>
            </w:tcBorders>
            <w:shd w:val="clear" w:color="auto" w:fill="FFFFFF"/>
          </w:tcPr>
          <w:p w14:paraId="4D7DCD52" w14:textId="77777777" w:rsidR="00573AF5" w:rsidRDefault="00573AF5">
            <w:pPr>
              <w:pStyle w:val="MsgTableBody"/>
              <w:jc w:val="center"/>
              <w:rPr>
                <w:sz w:val="20"/>
              </w:rPr>
            </w:pPr>
            <w:r>
              <w:rPr>
                <w:sz w:val="20"/>
              </w:rPr>
              <w:t>2</w:t>
            </w:r>
          </w:p>
        </w:tc>
      </w:tr>
      <w:tr w:rsidR="004E2DAA" w:rsidRPr="00573AF5" w14:paraId="0E4D5D5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D1875CF"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0E6C7253"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716A91B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66440D" w14:textId="77777777" w:rsidR="00573AF5" w:rsidRDefault="00573AF5">
            <w:pPr>
              <w:pStyle w:val="MsgTableBody"/>
              <w:jc w:val="center"/>
            </w:pPr>
            <w:r>
              <w:t>2</w:t>
            </w:r>
          </w:p>
        </w:tc>
      </w:tr>
      <w:tr w:rsidR="00573AF5" w:rsidRPr="00573AF5" w14:paraId="0BA6E44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02E2C4"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0EC26554"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52B5FF1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08CCD5" w14:textId="77777777" w:rsidR="00573AF5" w:rsidRDefault="00573AF5">
            <w:pPr>
              <w:pStyle w:val="MsgTableBody"/>
              <w:jc w:val="center"/>
            </w:pPr>
            <w:r>
              <w:t>2</w:t>
            </w:r>
          </w:p>
        </w:tc>
      </w:tr>
      <w:tr w:rsidR="004E2DAA" w:rsidRPr="00573AF5" w14:paraId="18B32CE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90CDB7" w14:textId="77777777" w:rsidR="00573AF5" w:rsidRDefault="00573AF5">
            <w:pPr>
              <w:pStyle w:val="MsgTableBody"/>
            </w:pPr>
            <w:r>
              <w:t>PID</w:t>
            </w:r>
          </w:p>
        </w:tc>
        <w:tc>
          <w:tcPr>
            <w:tcW w:w="4320" w:type="dxa"/>
            <w:tcBorders>
              <w:top w:val="dotted" w:sz="4" w:space="0" w:color="auto"/>
              <w:left w:val="nil"/>
              <w:bottom w:val="dotted" w:sz="4" w:space="0" w:color="auto"/>
              <w:right w:val="nil"/>
            </w:tcBorders>
            <w:shd w:val="clear" w:color="auto" w:fill="FFFFFF"/>
          </w:tcPr>
          <w:p w14:paraId="7A30AF5B" w14:textId="77777777" w:rsidR="00573AF5" w:rsidRDefault="00573AF5">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38C43A0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F2339E" w14:textId="77777777" w:rsidR="00573AF5" w:rsidRDefault="00573AF5">
            <w:pPr>
              <w:pStyle w:val="MsgTableBody"/>
              <w:jc w:val="center"/>
            </w:pPr>
            <w:r>
              <w:t>3</w:t>
            </w:r>
          </w:p>
        </w:tc>
      </w:tr>
      <w:tr w:rsidR="00573AF5" w:rsidRPr="00573AF5" w14:paraId="0F6EB41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CCDB6F0" w14:textId="77777777" w:rsidR="00573AF5" w:rsidRDefault="00573AF5">
            <w:pPr>
              <w:pStyle w:val="MsgTableBody"/>
            </w:pPr>
            <w:r>
              <w:t>[PD1]</w:t>
            </w:r>
          </w:p>
        </w:tc>
        <w:tc>
          <w:tcPr>
            <w:tcW w:w="4320" w:type="dxa"/>
            <w:tcBorders>
              <w:top w:val="dotted" w:sz="4" w:space="0" w:color="auto"/>
              <w:left w:val="nil"/>
              <w:bottom w:val="dotted" w:sz="4" w:space="0" w:color="auto"/>
              <w:right w:val="nil"/>
            </w:tcBorders>
            <w:shd w:val="clear" w:color="auto" w:fill="FFFFFF"/>
          </w:tcPr>
          <w:p w14:paraId="6AEFF10C" w14:textId="77777777" w:rsidR="00573AF5" w:rsidRDefault="00573AF5">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1FF4DBA"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558F7F" w14:textId="77777777" w:rsidR="00573AF5" w:rsidRDefault="00573AF5">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8370EC" w14:paraId="657EDB4A" w14:textId="77777777" w:rsidTr="008370EC">
        <w:trPr>
          <w:jc w:val="center"/>
          <w:ins w:id="1820" w:author="Amit Popat" w:date="2022-07-11T10:31:00Z"/>
        </w:trPr>
        <w:tc>
          <w:tcPr>
            <w:tcW w:w="2882" w:type="dxa"/>
            <w:tcBorders>
              <w:top w:val="dotted" w:sz="4" w:space="0" w:color="auto"/>
              <w:left w:val="nil"/>
              <w:bottom w:val="dotted" w:sz="4" w:space="0" w:color="auto"/>
              <w:right w:val="nil"/>
            </w:tcBorders>
            <w:shd w:val="clear" w:color="auto" w:fill="FFFFFF"/>
            <w:hideMark/>
          </w:tcPr>
          <w:p w14:paraId="43BEF76E" w14:textId="77777777" w:rsidR="008370EC" w:rsidRDefault="008370EC">
            <w:pPr>
              <w:pStyle w:val="MsgTableBody"/>
              <w:spacing w:line="256" w:lineRule="auto"/>
              <w:rPr>
                <w:ins w:id="1821" w:author="Amit Popat" w:date="2022-07-11T10:31:00Z"/>
                <w:b/>
                <w:bCs/>
                <w:noProof/>
                <w:color w:val="FF0000"/>
              </w:rPr>
            </w:pPr>
            <w:ins w:id="1822" w:author="Amit Popat" w:date="2022-07-11T10:31:00Z">
              <w:r>
                <w:rPr>
                  <w:b/>
                  <w:bCs/>
                  <w:noProof/>
                  <w:color w:val="FF0000"/>
                </w:rPr>
                <w:t>[{ GS</w:t>
              </w:r>
              <w:r>
                <w:fldChar w:fldCharType="begin"/>
              </w:r>
              <w:r>
                <w:instrText xml:space="preserve"> HYPERLINK "file:///D:\\Eigene%20Dateien\\2018\\HL7\\Standards\\v2.9%20May\\716%20-%20New.doc" \l "#NK1" </w:instrText>
              </w:r>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10271DFE" w14:textId="77777777" w:rsidR="008370EC" w:rsidRDefault="008370EC">
            <w:pPr>
              <w:pStyle w:val="MsgTableBody"/>
              <w:spacing w:line="256" w:lineRule="auto"/>
              <w:rPr>
                <w:ins w:id="1823" w:author="Amit Popat" w:date="2022-07-11T10:31:00Z"/>
                <w:b/>
                <w:bCs/>
                <w:noProof/>
                <w:color w:val="FF0000"/>
              </w:rPr>
            </w:pPr>
            <w:ins w:id="1824" w:author="Amit Popat" w:date="2022-07-11T10:31: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47B64362" w14:textId="77777777" w:rsidR="008370EC" w:rsidRDefault="008370EC">
            <w:pPr>
              <w:pStyle w:val="MsgTableBody"/>
              <w:spacing w:line="256" w:lineRule="auto"/>
              <w:jc w:val="center"/>
              <w:rPr>
                <w:ins w:id="1825" w:author="Amit Popat" w:date="2022-07-11T10:31: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3643E397" w14:textId="77777777" w:rsidR="008370EC" w:rsidRDefault="008370EC">
            <w:pPr>
              <w:pStyle w:val="MsgTableBody"/>
              <w:spacing w:line="256" w:lineRule="auto"/>
              <w:jc w:val="center"/>
              <w:rPr>
                <w:ins w:id="1826" w:author="Amit Popat" w:date="2022-07-11T10:31:00Z"/>
                <w:b/>
                <w:bCs/>
                <w:noProof/>
                <w:color w:val="FF0000"/>
              </w:rPr>
            </w:pPr>
            <w:ins w:id="1827" w:author="Amit Popat" w:date="2022-07-11T10:31:00Z">
              <w:r>
                <w:rPr>
                  <w:b/>
                  <w:bCs/>
                  <w:noProof/>
                  <w:color w:val="FF0000"/>
                </w:rPr>
                <w:t>3</w:t>
              </w:r>
            </w:ins>
          </w:p>
        </w:tc>
      </w:tr>
      <w:tr w:rsidR="008370EC" w14:paraId="76EC49C4" w14:textId="77777777" w:rsidTr="008370EC">
        <w:trPr>
          <w:jc w:val="center"/>
          <w:ins w:id="1828" w:author="Amit Popat" w:date="2022-07-11T10:31:00Z"/>
        </w:trPr>
        <w:tc>
          <w:tcPr>
            <w:tcW w:w="2882" w:type="dxa"/>
            <w:tcBorders>
              <w:top w:val="dotted" w:sz="4" w:space="0" w:color="auto"/>
              <w:left w:val="nil"/>
              <w:bottom w:val="dotted" w:sz="4" w:space="0" w:color="auto"/>
              <w:right w:val="nil"/>
            </w:tcBorders>
            <w:shd w:val="clear" w:color="auto" w:fill="FFFFFF"/>
            <w:hideMark/>
          </w:tcPr>
          <w:p w14:paraId="4EAF9201" w14:textId="77777777" w:rsidR="008370EC" w:rsidRDefault="008370EC">
            <w:pPr>
              <w:pStyle w:val="MsgTableBody"/>
              <w:spacing w:line="256" w:lineRule="auto"/>
              <w:rPr>
                <w:ins w:id="1829" w:author="Amit Popat" w:date="2022-07-11T10:31:00Z"/>
                <w:b/>
                <w:bCs/>
                <w:noProof/>
                <w:color w:val="FF0000"/>
              </w:rPr>
            </w:pPr>
            <w:ins w:id="1830" w:author="Amit Popat" w:date="2022-07-11T10:31: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40810E53" w14:textId="77777777" w:rsidR="008370EC" w:rsidRDefault="008370EC">
            <w:pPr>
              <w:pStyle w:val="MsgTableBody"/>
              <w:spacing w:line="256" w:lineRule="auto"/>
              <w:rPr>
                <w:ins w:id="1831" w:author="Amit Popat" w:date="2022-07-11T10:31:00Z"/>
                <w:b/>
                <w:bCs/>
                <w:noProof/>
                <w:color w:val="FF0000"/>
              </w:rPr>
            </w:pPr>
            <w:ins w:id="1832" w:author="Amit Popat" w:date="2022-07-11T10:31: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320F5773" w14:textId="77777777" w:rsidR="008370EC" w:rsidRDefault="008370EC">
            <w:pPr>
              <w:pStyle w:val="MsgTableBody"/>
              <w:spacing w:line="256" w:lineRule="auto"/>
              <w:jc w:val="center"/>
              <w:rPr>
                <w:ins w:id="1833" w:author="Amit Popat" w:date="2022-07-11T10:31: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119AB3B1" w14:textId="77777777" w:rsidR="008370EC" w:rsidRDefault="008370EC">
            <w:pPr>
              <w:pStyle w:val="MsgTableBody"/>
              <w:spacing w:line="256" w:lineRule="auto"/>
              <w:jc w:val="center"/>
              <w:rPr>
                <w:ins w:id="1834" w:author="Amit Popat" w:date="2022-07-11T10:31:00Z"/>
                <w:b/>
                <w:bCs/>
                <w:noProof/>
                <w:color w:val="FF0000"/>
              </w:rPr>
            </w:pPr>
            <w:ins w:id="1835" w:author="Amit Popat" w:date="2022-07-11T10:31:00Z">
              <w:r>
                <w:rPr>
                  <w:b/>
                  <w:bCs/>
                  <w:noProof/>
                  <w:color w:val="FF0000"/>
                </w:rPr>
                <w:t>3</w:t>
              </w:r>
            </w:ins>
          </w:p>
        </w:tc>
      </w:tr>
      <w:tr w:rsidR="008370EC" w14:paraId="7A700E7C" w14:textId="77777777" w:rsidTr="008370EC">
        <w:trPr>
          <w:jc w:val="center"/>
          <w:ins w:id="1836" w:author="Amit Popat" w:date="2022-07-11T10:31:00Z"/>
        </w:trPr>
        <w:tc>
          <w:tcPr>
            <w:tcW w:w="2882" w:type="dxa"/>
            <w:tcBorders>
              <w:top w:val="dotted" w:sz="4" w:space="0" w:color="auto"/>
              <w:left w:val="nil"/>
              <w:bottom w:val="dotted" w:sz="4" w:space="0" w:color="auto"/>
              <w:right w:val="nil"/>
            </w:tcBorders>
            <w:shd w:val="clear" w:color="auto" w:fill="FFFFFF"/>
            <w:hideMark/>
          </w:tcPr>
          <w:p w14:paraId="61D6D472" w14:textId="77777777" w:rsidR="008370EC" w:rsidRDefault="008370EC">
            <w:pPr>
              <w:pStyle w:val="MsgTableBody"/>
              <w:spacing w:line="256" w:lineRule="auto"/>
              <w:rPr>
                <w:ins w:id="1837" w:author="Amit Popat" w:date="2022-07-11T10:31:00Z"/>
                <w:b/>
                <w:bCs/>
                <w:noProof/>
                <w:color w:val="FF0000"/>
              </w:rPr>
            </w:pPr>
            <w:ins w:id="1838" w:author="Amit Popat" w:date="2022-07-11T10:31: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09A0F727" w14:textId="77777777" w:rsidR="008370EC" w:rsidRDefault="008370EC">
            <w:pPr>
              <w:pStyle w:val="MsgTableBody"/>
              <w:spacing w:line="256" w:lineRule="auto"/>
              <w:rPr>
                <w:ins w:id="1839" w:author="Amit Popat" w:date="2022-07-11T10:31:00Z"/>
                <w:b/>
                <w:bCs/>
                <w:noProof/>
                <w:color w:val="FF0000"/>
              </w:rPr>
            </w:pPr>
            <w:ins w:id="1840" w:author="Amit Popat" w:date="2022-07-11T10:31: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7F364F8F" w14:textId="77777777" w:rsidR="008370EC" w:rsidRDefault="008370EC">
            <w:pPr>
              <w:pStyle w:val="MsgTableBody"/>
              <w:spacing w:line="256" w:lineRule="auto"/>
              <w:jc w:val="center"/>
              <w:rPr>
                <w:ins w:id="1841" w:author="Amit Popat" w:date="2022-07-11T10:31: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61970A39" w14:textId="77777777" w:rsidR="008370EC" w:rsidRDefault="008370EC">
            <w:pPr>
              <w:pStyle w:val="MsgTableBody"/>
              <w:spacing w:line="256" w:lineRule="auto"/>
              <w:jc w:val="center"/>
              <w:rPr>
                <w:ins w:id="1842" w:author="Amit Popat" w:date="2022-07-11T10:31:00Z"/>
                <w:b/>
                <w:bCs/>
                <w:noProof/>
                <w:color w:val="FF0000"/>
              </w:rPr>
            </w:pPr>
            <w:ins w:id="1843" w:author="Amit Popat" w:date="2022-07-11T10:31:00Z">
              <w:r>
                <w:rPr>
                  <w:b/>
                  <w:bCs/>
                  <w:noProof/>
                  <w:color w:val="FF0000"/>
                </w:rPr>
                <w:t>3</w:t>
              </w:r>
            </w:ins>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20" w:firstRow="1" w:lastRow="0" w:firstColumn="0" w:lastColumn="0" w:noHBand="0" w:noVBand="1"/>
      </w:tblPr>
      <w:tblGrid>
        <w:gridCol w:w="2880"/>
        <w:gridCol w:w="4320"/>
        <w:gridCol w:w="864"/>
        <w:gridCol w:w="1008"/>
      </w:tblGrid>
      <w:tr w:rsidR="004E2DAA" w:rsidRPr="00573AF5" w:rsidDel="008370EC" w14:paraId="1FF0DC65" w14:textId="70436FF0" w:rsidTr="004E2DAA">
        <w:trPr>
          <w:cnfStyle w:val="100000000000" w:firstRow="1" w:lastRow="0" w:firstColumn="0" w:lastColumn="0" w:oddVBand="0" w:evenVBand="0" w:oddHBand="0" w:evenHBand="0" w:firstRowFirstColumn="0" w:firstRowLastColumn="0" w:lastRowFirstColumn="0" w:lastRowLastColumn="0"/>
          <w:jc w:val="center"/>
          <w:del w:id="1844" w:author="Amit Popat" w:date="2022-07-11T10:30:00Z"/>
        </w:trPr>
        <w:tc>
          <w:tcPr>
            <w:tcW w:w="2880" w:type="dxa"/>
            <w:tcBorders>
              <w:top w:val="dotted" w:sz="4" w:space="0" w:color="auto"/>
              <w:left w:val="nil"/>
              <w:bottom w:val="dotted" w:sz="4" w:space="0" w:color="auto"/>
              <w:right w:val="nil"/>
            </w:tcBorders>
            <w:shd w:val="clear" w:color="auto" w:fill="FFFFFF"/>
          </w:tcPr>
          <w:p w14:paraId="24FF6545" w14:textId="0C19E253" w:rsidR="00573AF5" w:rsidDel="008370EC" w:rsidRDefault="00573AF5">
            <w:pPr>
              <w:pStyle w:val="MsgTableBody"/>
              <w:rPr>
                <w:del w:id="1845" w:author="Amit Popat" w:date="2022-07-11T10:30:00Z"/>
              </w:rPr>
            </w:pPr>
            <w:del w:id="1846" w:author="Amit Popat" w:date="2022-07-11T10:30:00Z">
              <w:r w:rsidDel="008370EC">
                <w:delText>[{NK1}]</w:delText>
              </w:r>
            </w:del>
          </w:p>
        </w:tc>
        <w:tc>
          <w:tcPr>
            <w:tcW w:w="4320" w:type="dxa"/>
            <w:tcBorders>
              <w:top w:val="dotted" w:sz="4" w:space="0" w:color="auto"/>
              <w:left w:val="nil"/>
              <w:bottom w:val="dotted" w:sz="4" w:space="0" w:color="auto"/>
              <w:right w:val="nil"/>
            </w:tcBorders>
            <w:shd w:val="clear" w:color="auto" w:fill="FFFFFF"/>
          </w:tcPr>
          <w:p w14:paraId="74DCC129" w14:textId="6B0F1F5A" w:rsidR="00573AF5" w:rsidDel="008370EC" w:rsidRDefault="00573AF5">
            <w:pPr>
              <w:pStyle w:val="MsgTableBody"/>
              <w:rPr>
                <w:del w:id="1847" w:author="Amit Popat" w:date="2022-07-11T10:30:00Z"/>
              </w:rPr>
            </w:pPr>
            <w:del w:id="1848" w:author="Amit Popat" w:date="2022-07-11T10:30:00Z">
              <w:r w:rsidDel="008370EC">
                <w:delText>Next of Kin / Associated Parties</w:delText>
              </w:r>
            </w:del>
          </w:p>
        </w:tc>
        <w:tc>
          <w:tcPr>
            <w:tcW w:w="864" w:type="dxa"/>
            <w:tcBorders>
              <w:top w:val="dotted" w:sz="4" w:space="0" w:color="auto"/>
              <w:left w:val="nil"/>
              <w:bottom w:val="dotted" w:sz="4" w:space="0" w:color="auto"/>
              <w:right w:val="nil"/>
            </w:tcBorders>
            <w:shd w:val="clear" w:color="auto" w:fill="FFFFFF"/>
          </w:tcPr>
          <w:p w14:paraId="53EB2B78" w14:textId="3E32BBC7" w:rsidR="00573AF5" w:rsidDel="008370EC" w:rsidRDefault="00573AF5">
            <w:pPr>
              <w:pStyle w:val="MsgTableBody"/>
              <w:jc w:val="center"/>
              <w:rPr>
                <w:del w:id="1849" w:author="Amit Popat" w:date="2022-07-11T10:30:00Z"/>
              </w:rPr>
            </w:pPr>
          </w:p>
        </w:tc>
        <w:tc>
          <w:tcPr>
            <w:tcW w:w="1008" w:type="dxa"/>
            <w:tcBorders>
              <w:top w:val="dotted" w:sz="4" w:space="0" w:color="auto"/>
              <w:left w:val="nil"/>
              <w:bottom w:val="dotted" w:sz="4" w:space="0" w:color="auto"/>
              <w:right w:val="nil"/>
            </w:tcBorders>
            <w:shd w:val="clear" w:color="auto" w:fill="FFFFFF"/>
          </w:tcPr>
          <w:p w14:paraId="7FEF71E2" w14:textId="1CD3467A" w:rsidR="00573AF5" w:rsidDel="008370EC" w:rsidRDefault="00573AF5">
            <w:pPr>
              <w:pStyle w:val="MsgTableBody"/>
              <w:jc w:val="center"/>
              <w:rPr>
                <w:del w:id="1850" w:author="Amit Popat" w:date="2022-07-11T10:30:00Z"/>
              </w:rPr>
            </w:pPr>
            <w:del w:id="1851" w:author="Amit Popat" w:date="2022-07-11T10:30:00Z">
              <w:r w:rsidDel="008370EC">
                <w:delText>3</w:delText>
              </w:r>
            </w:del>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Change w:id="1852">
          <w:tblGrid>
            <w:gridCol w:w="2882"/>
            <w:gridCol w:w="4321"/>
            <w:gridCol w:w="864"/>
            <w:gridCol w:w="1008"/>
          </w:tblGrid>
        </w:tblGridChange>
      </w:tblGrid>
      <w:tr w:rsidR="008370EC" w14:paraId="22F71414" w14:textId="77777777" w:rsidTr="00F8714F">
        <w:trPr>
          <w:jc w:val="center"/>
          <w:ins w:id="1853" w:author="Amit Popat" w:date="2022-07-11T10:30:00Z"/>
        </w:trPr>
        <w:tc>
          <w:tcPr>
            <w:tcW w:w="2882" w:type="dxa"/>
            <w:tcBorders>
              <w:top w:val="dotted" w:sz="4" w:space="0" w:color="auto"/>
              <w:left w:val="nil"/>
              <w:bottom w:val="dotted" w:sz="4" w:space="0" w:color="auto"/>
              <w:right w:val="nil"/>
            </w:tcBorders>
            <w:shd w:val="clear" w:color="auto" w:fill="FFFFFF"/>
          </w:tcPr>
          <w:p w14:paraId="5E157238" w14:textId="77777777" w:rsidR="008370EC" w:rsidRDefault="008370EC" w:rsidP="00F8714F">
            <w:pPr>
              <w:pStyle w:val="MsgTableBody"/>
              <w:spacing w:line="256" w:lineRule="auto"/>
              <w:rPr>
                <w:ins w:id="1854" w:author="Amit Popat" w:date="2022-07-11T10:30:00Z"/>
                <w:b/>
                <w:bCs/>
                <w:noProof/>
                <w:color w:val="FF0000"/>
              </w:rPr>
            </w:pPr>
            <w:bookmarkStart w:id="1855" w:name="_Hlk108427986"/>
            <w:ins w:id="1856" w:author="Amit Popat" w:date="2022-07-11T10:30:00Z">
              <w:r>
                <w:rPr>
                  <w:noProof/>
                </w:rPr>
                <w:t>[{</w:t>
              </w:r>
            </w:ins>
          </w:p>
        </w:tc>
        <w:tc>
          <w:tcPr>
            <w:tcW w:w="4321" w:type="dxa"/>
            <w:tcBorders>
              <w:top w:val="dotted" w:sz="4" w:space="0" w:color="auto"/>
              <w:left w:val="nil"/>
              <w:bottom w:val="dotted" w:sz="4" w:space="0" w:color="auto"/>
              <w:right w:val="nil"/>
            </w:tcBorders>
            <w:shd w:val="clear" w:color="auto" w:fill="FFFFFF"/>
          </w:tcPr>
          <w:p w14:paraId="77CBBCB6" w14:textId="77777777" w:rsidR="008370EC" w:rsidRDefault="008370EC" w:rsidP="00F8714F">
            <w:pPr>
              <w:pStyle w:val="MsgTableBody"/>
              <w:spacing w:line="256" w:lineRule="auto"/>
              <w:rPr>
                <w:ins w:id="1857" w:author="Amit Popat" w:date="2022-07-11T10:30:00Z"/>
                <w:b/>
                <w:bCs/>
                <w:noProof/>
                <w:color w:val="FF0000"/>
              </w:rPr>
            </w:pPr>
            <w:ins w:id="1858" w:author="Amit Popat" w:date="2022-07-11T10:30: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5E13814F" w14:textId="77777777" w:rsidR="008370EC" w:rsidRDefault="008370EC" w:rsidP="00F8714F">
            <w:pPr>
              <w:pStyle w:val="MsgTableBody"/>
              <w:spacing w:line="256" w:lineRule="auto"/>
              <w:jc w:val="center"/>
              <w:rPr>
                <w:ins w:id="1859" w:author="Amit Popat" w:date="2022-07-11T10:30:00Z"/>
                <w:b/>
                <w:bCs/>
                <w:noProof/>
                <w:color w:val="FF0000"/>
              </w:rPr>
            </w:pPr>
          </w:p>
        </w:tc>
        <w:tc>
          <w:tcPr>
            <w:tcW w:w="1008" w:type="dxa"/>
            <w:tcBorders>
              <w:top w:val="dotted" w:sz="4" w:space="0" w:color="auto"/>
              <w:left w:val="nil"/>
              <w:bottom w:val="dotted" w:sz="4" w:space="0" w:color="auto"/>
              <w:right w:val="nil"/>
            </w:tcBorders>
            <w:shd w:val="clear" w:color="auto" w:fill="FFFFFF"/>
          </w:tcPr>
          <w:p w14:paraId="2D54A2D2" w14:textId="77777777" w:rsidR="008370EC" w:rsidRDefault="008370EC" w:rsidP="00F8714F">
            <w:pPr>
              <w:pStyle w:val="MsgTableBody"/>
              <w:spacing w:line="256" w:lineRule="auto"/>
              <w:jc w:val="center"/>
              <w:rPr>
                <w:ins w:id="1860" w:author="Amit Popat" w:date="2022-07-11T10:30:00Z"/>
                <w:b/>
                <w:bCs/>
                <w:noProof/>
                <w:color w:val="FF0000"/>
              </w:rPr>
            </w:pPr>
          </w:p>
        </w:tc>
      </w:tr>
      <w:tr w:rsidR="008370EC" w14:paraId="57CC2696" w14:textId="77777777" w:rsidTr="00F8714F">
        <w:tblPrEx>
          <w:tblLook w:val="0000" w:firstRow="0" w:lastRow="0" w:firstColumn="0" w:lastColumn="0" w:noHBand="0" w:noVBand="0"/>
        </w:tblPrEx>
        <w:trPr>
          <w:jc w:val="center"/>
          <w:ins w:id="1861" w:author="Amit Popat" w:date="2022-07-11T10:30:00Z"/>
        </w:trPr>
        <w:tc>
          <w:tcPr>
            <w:tcW w:w="2882" w:type="dxa"/>
            <w:tcBorders>
              <w:top w:val="dotted" w:sz="4" w:space="0" w:color="auto"/>
              <w:left w:val="nil"/>
              <w:bottom w:val="dotted" w:sz="4" w:space="0" w:color="auto"/>
              <w:right w:val="nil"/>
            </w:tcBorders>
            <w:shd w:val="clear" w:color="auto" w:fill="FFFFFF"/>
          </w:tcPr>
          <w:p w14:paraId="7BCA092C" w14:textId="77777777" w:rsidR="008370EC" w:rsidRDefault="008370EC" w:rsidP="00F8714F">
            <w:pPr>
              <w:pStyle w:val="MsgTableBody"/>
              <w:rPr>
                <w:ins w:id="1862" w:author="Amit Popat" w:date="2022-07-11T10:30:00Z"/>
                <w:noProof/>
              </w:rPr>
            </w:pPr>
            <w:ins w:id="1863" w:author="Amit Popat" w:date="2022-07-11T10:30:00Z">
              <w:r>
                <w:rPr>
                  <w:noProof/>
                </w:rPr>
                <w:t xml:space="preserve">     </w:t>
              </w:r>
              <w:r>
                <w:fldChar w:fldCharType="begin"/>
              </w:r>
              <w:r>
                <w:instrText xml:space="preserve"> HYPERLINK "file:///D:\\Eigene%20Dateien\\2018\\HL7\\Standards\\v2.9%20May\\716%20-%20New.doc" \l "#NK1" </w:instrText>
              </w:r>
              <w:r>
                <w:fldChar w:fldCharType="separate"/>
              </w:r>
              <w:r>
                <w:rPr>
                  <w:rStyle w:val="Hyperlink"/>
                  <w:noProof/>
                </w:rPr>
                <w:t>NK1</w:t>
              </w:r>
              <w:r>
                <w:fldChar w:fldCharType="end"/>
              </w:r>
              <w:r>
                <w:rPr>
                  <w:noProof/>
                </w:rPr>
                <w:t xml:space="preserve">   </w:t>
              </w:r>
            </w:ins>
          </w:p>
        </w:tc>
        <w:tc>
          <w:tcPr>
            <w:tcW w:w="4321" w:type="dxa"/>
            <w:tcBorders>
              <w:top w:val="dotted" w:sz="4" w:space="0" w:color="auto"/>
              <w:left w:val="nil"/>
              <w:bottom w:val="dotted" w:sz="4" w:space="0" w:color="auto"/>
              <w:right w:val="nil"/>
            </w:tcBorders>
            <w:shd w:val="clear" w:color="auto" w:fill="FFFFFF"/>
          </w:tcPr>
          <w:p w14:paraId="10CEC8E2" w14:textId="77777777" w:rsidR="008370EC" w:rsidRDefault="008370EC" w:rsidP="00F8714F">
            <w:pPr>
              <w:pStyle w:val="MsgTableBody"/>
              <w:rPr>
                <w:ins w:id="1864" w:author="Amit Popat" w:date="2022-07-11T10:30:00Z"/>
                <w:noProof/>
              </w:rPr>
            </w:pPr>
            <w:ins w:id="1865" w:author="Amit Popat" w:date="2022-07-11T10:30:00Z">
              <w:r>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67FD4F28" w14:textId="77777777" w:rsidR="008370EC" w:rsidRDefault="008370EC" w:rsidP="00F8714F">
            <w:pPr>
              <w:pStyle w:val="MsgTableBody"/>
              <w:jc w:val="center"/>
              <w:rPr>
                <w:ins w:id="1866" w:author="Amit Popat" w:date="2022-07-11T10:30:00Z"/>
                <w:noProof/>
              </w:rPr>
            </w:pPr>
          </w:p>
        </w:tc>
        <w:tc>
          <w:tcPr>
            <w:tcW w:w="1008" w:type="dxa"/>
            <w:tcBorders>
              <w:top w:val="dotted" w:sz="4" w:space="0" w:color="auto"/>
              <w:left w:val="nil"/>
              <w:bottom w:val="dotted" w:sz="4" w:space="0" w:color="auto"/>
              <w:right w:val="nil"/>
            </w:tcBorders>
            <w:shd w:val="clear" w:color="auto" w:fill="FFFFFF"/>
          </w:tcPr>
          <w:p w14:paraId="7BD28F30" w14:textId="77777777" w:rsidR="008370EC" w:rsidRDefault="008370EC" w:rsidP="00F8714F">
            <w:pPr>
              <w:pStyle w:val="MsgTableBody"/>
              <w:jc w:val="center"/>
              <w:rPr>
                <w:ins w:id="1867" w:author="Amit Popat" w:date="2022-07-11T10:30:00Z"/>
                <w:noProof/>
              </w:rPr>
            </w:pPr>
            <w:ins w:id="1868" w:author="Amit Popat" w:date="2022-07-11T10:30:00Z">
              <w:r>
                <w:rPr>
                  <w:noProof/>
                </w:rPr>
                <w:t>3</w:t>
              </w:r>
            </w:ins>
          </w:p>
        </w:tc>
      </w:tr>
      <w:tr w:rsidR="008370EC" w14:paraId="7CBDF3C4" w14:textId="77777777" w:rsidTr="00F8714F">
        <w:trPr>
          <w:jc w:val="center"/>
          <w:ins w:id="1869" w:author="Amit Popat" w:date="2022-07-11T10:30:00Z"/>
        </w:trPr>
        <w:tc>
          <w:tcPr>
            <w:tcW w:w="2882" w:type="dxa"/>
            <w:tcBorders>
              <w:top w:val="dotted" w:sz="4" w:space="0" w:color="auto"/>
              <w:left w:val="nil"/>
              <w:bottom w:val="dotted" w:sz="4" w:space="0" w:color="auto"/>
              <w:right w:val="nil"/>
            </w:tcBorders>
            <w:shd w:val="clear" w:color="auto" w:fill="FFFFFF"/>
            <w:hideMark/>
          </w:tcPr>
          <w:p w14:paraId="4DF135F6" w14:textId="77777777" w:rsidR="008370EC" w:rsidRDefault="008370EC" w:rsidP="00F8714F">
            <w:pPr>
              <w:pStyle w:val="MsgTableBody"/>
              <w:spacing w:line="256" w:lineRule="auto"/>
              <w:rPr>
                <w:ins w:id="1870" w:author="Amit Popat" w:date="2022-07-11T10:30:00Z"/>
                <w:b/>
                <w:bCs/>
                <w:noProof/>
                <w:color w:val="FF0000"/>
              </w:rPr>
            </w:pPr>
            <w:ins w:id="1871" w:author="Amit Popat" w:date="2022-07-11T10:30:00Z">
              <w:r>
                <w:rPr>
                  <w:b/>
                  <w:bCs/>
                  <w:noProof/>
                  <w:color w:val="FF0000"/>
                </w:rPr>
                <w:t xml:space="preserve">    [{ </w:t>
              </w:r>
              <w:r>
                <w:fldChar w:fldCharType="begin"/>
              </w:r>
              <w:r>
                <w:instrText xml:space="preserve"> HYPERLINK "file:///D:\\Eigene%20Dateien\\2018\\HL7\\Standards\\v2.9%20May\\716%20-%20New.doc" \l "#NK1" </w:instrText>
              </w:r>
              <w:r>
                <w:fldChar w:fldCharType="separate"/>
              </w:r>
              <w:r>
                <w:rPr>
                  <w:rStyle w:val="Hyperlink"/>
                  <w:b/>
                  <w:bCs/>
                  <w:noProof/>
                  <w:color w:val="FF0000"/>
                </w:rPr>
                <w:t>GSP</w:t>
              </w:r>
              <w:r>
                <w:fldChar w:fldCharType="end"/>
              </w:r>
              <w:r>
                <w:rPr>
                  <w:b/>
                  <w:bCs/>
                  <w:color w:val="FF0000"/>
                </w:rPr>
                <w:t xml:space="preserve"> }</w:t>
              </w:r>
              <w:r>
                <w:rPr>
                  <w:b/>
                  <w:bCs/>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39B006AB" w14:textId="77777777" w:rsidR="008370EC" w:rsidRDefault="008370EC" w:rsidP="00F8714F">
            <w:pPr>
              <w:pStyle w:val="MsgTableBody"/>
              <w:spacing w:line="256" w:lineRule="auto"/>
              <w:rPr>
                <w:ins w:id="1872" w:author="Amit Popat" w:date="2022-07-11T10:30:00Z"/>
                <w:b/>
                <w:bCs/>
                <w:noProof/>
                <w:color w:val="FF0000"/>
              </w:rPr>
            </w:pPr>
            <w:ins w:id="1873" w:author="Amit Popat" w:date="2022-07-11T10:30: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30FCA1F8" w14:textId="77777777" w:rsidR="008370EC" w:rsidRDefault="008370EC" w:rsidP="00F8714F">
            <w:pPr>
              <w:pStyle w:val="MsgTableBody"/>
              <w:spacing w:line="256" w:lineRule="auto"/>
              <w:jc w:val="center"/>
              <w:rPr>
                <w:ins w:id="1874" w:author="Amit Popat" w:date="2022-07-11T10:30: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66DE6462" w14:textId="77777777" w:rsidR="008370EC" w:rsidRDefault="008370EC" w:rsidP="00F8714F">
            <w:pPr>
              <w:pStyle w:val="MsgTableBody"/>
              <w:spacing w:line="256" w:lineRule="auto"/>
              <w:jc w:val="center"/>
              <w:rPr>
                <w:ins w:id="1875" w:author="Amit Popat" w:date="2022-07-11T10:30:00Z"/>
                <w:b/>
                <w:bCs/>
                <w:noProof/>
                <w:color w:val="FF0000"/>
              </w:rPr>
            </w:pPr>
            <w:ins w:id="1876" w:author="Amit Popat" w:date="2022-07-11T10:30:00Z">
              <w:r>
                <w:rPr>
                  <w:b/>
                  <w:bCs/>
                  <w:noProof/>
                  <w:color w:val="FF0000"/>
                </w:rPr>
                <w:t>3</w:t>
              </w:r>
            </w:ins>
          </w:p>
        </w:tc>
      </w:tr>
      <w:tr w:rsidR="008370EC" w14:paraId="4298D4BD" w14:textId="77777777" w:rsidTr="00F8714F">
        <w:trPr>
          <w:jc w:val="center"/>
          <w:ins w:id="1877" w:author="Amit Popat" w:date="2022-07-11T10:30:00Z"/>
        </w:trPr>
        <w:tc>
          <w:tcPr>
            <w:tcW w:w="2882" w:type="dxa"/>
            <w:tcBorders>
              <w:top w:val="dotted" w:sz="4" w:space="0" w:color="auto"/>
              <w:left w:val="nil"/>
              <w:bottom w:val="dotted" w:sz="4" w:space="0" w:color="auto"/>
              <w:right w:val="nil"/>
            </w:tcBorders>
            <w:shd w:val="clear" w:color="auto" w:fill="FFFFFF"/>
            <w:hideMark/>
          </w:tcPr>
          <w:p w14:paraId="1E3DA330" w14:textId="77777777" w:rsidR="008370EC" w:rsidRDefault="008370EC" w:rsidP="00F8714F">
            <w:pPr>
              <w:pStyle w:val="MsgTableBody"/>
              <w:spacing w:line="256" w:lineRule="auto"/>
              <w:rPr>
                <w:ins w:id="1878" w:author="Amit Popat" w:date="2022-07-11T10:30:00Z"/>
                <w:b/>
                <w:bCs/>
                <w:noProof/>
                <w:color w:val="FF0000"/>
              </w:rPr>
            </w:pPr>
            <w:ins w:id="1879" w:author="Amit Popat" w:date="2022-07-11T10:30:00Z">
              <w:r>
                <w:rPr>
                  <w:b/>
                  <w:bCs/>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3DAA1B04" w14:textId="77777777" w:rsidR="008370EC" w:rsidRDefault="008370EC" w:rsidP="00F8714F">
            <w:pPr>
              <w:pStyle w:val="MsgTableBody"/>
              <w:spacing w:line="256" w:lineRule="auto"/>
              <w:rPr>
                <w:ins w:id="1880" w:author="Amit Popat" w:date="2022-07-11T10:30:00Z"/>
                <w:b/>
                <w:bCs/>
                <w:noProof/>
                <w:color w:val="FF0000"/>
              </w:rPr>
            </w:pPr>
            <w:ins w:id="1881" w:author="Amit Popat" w:date="2022-07-11T10:30: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41DB333B" w14:textId="77777777" w:rsidR="008370EC" w:rsidRDefault="008370EC" w:rsidP="00F8714F">
            <w:pPr>
              <w:pStyle w:val="MsgTableBody"/>
              <w:spacing w:line="256" w:lineRule="auto"/>
              <w:jc w:val="center"/>
              <w:rPr>
                <w:ins w:id="1882" w:author="Amit Popat" w:date="2022-07-11T10:30: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114942EA" w14:textId="77777777" w:rsidR="008370EC" w:rsidRDefault="008370EC" w:rsidP="00F8714F">
            <w:pPr>
              <w:pStyle w:val="MsgTableBody"/>
              <w:spacing w:line="256" w:lineRule="auto"/>
              <w:jc w:val="center"/>
              <w:rPr>
                <w:ins w:id="1883" w:author="Amit Popat" w:date="2022-07-11T10:30:00Z"/>
                <w:b/>
                <w:bCs/>
                <w:noProof/>
                <w:color w:val="FF0000"/>
              </w:rPr>
            </w:pPr>
            <w:ins w:id="1884" w:author="Amit Popat" w:date="2022-07-11T10:30:00Z">
              <w:r>
                <w:rPr>
                  <w:b/>
                  <w:bCs/>
                  <w:noProof/>
                  <w:color w:val="FF0000"/>
                </w:rPr>
                <w:t>3</w:t>
              </w:r>
            </w:ins>
          </w:p>
        </w:tc>
      </w:tr>
      <w:tr w:rsidR="008370EC" w14:paraId="001FD0CD" w14:textId="77777777" w:rsidTr="00F8714F">
        <w:trPr>
          <w:jc w:val="center"/>
          <w:ins w:id="1885" w:author="Amit Popat" w:date="2022-07-11T10:30:00Z"/>
        </w:trPr>
        <w:tc>
          <w:tcPr>
            <w:tcW w:w="2882" w:type="dxa"/>
            <w:tcBorders>
              <w:top w:val="dotted" w:sz="4" w:space="0" w:color="auto"/>
              <w:left w:val="nil"/>
              <w:bottom w:val="dotted" w:sz="4" w:space="0" w:color="auto"/>
              <w:right w:val="nil"/>
            </w:tcBorders>
            <w:shd w:val="clear" w:color="auto" w:fill="FFFFFF"/>
          </w:tcPr>
          <w:p w14:paraId="7C26264E" w14:textId="77777777" w:rsidR="008370EC" w:rsidRDefault="008370EC" w:rsidP="00F8714F">
            <w:pPr>
              <w:pStyle w:val="MsgTableBody"/>
              <w:spacing w:line="256" w:lineRule="auto"/>
              <w:rPr>
                <w:ins w:id="1886" w:author="Amit Popat" w:date="2022-07-11T10:30:00Z"/>
                <w:b/>
                <w:bCs/>
                <w:noProof/>
                <w:color w:val="FF0000"/>
              </w:rPr>
            </w:pPr>
            <w:ins w:id="1887" w:author="Amit Popat" w:date="2022-07-11T10:30:00Z">
              <w:r>
                <w:rPr>
                  <w:noProof/>
                </w:rPr>
                <w:lastRenderedPageBreak/>
                <w:t>}]</w:t>
              </w:r>
            </w:ins>
          </w:p>
        </w:tc>
        <w:tc>
          <w:tcPr>
            <w:tcW w:w="4321" w:type="dxa"/>
            <w:tcBorders>
              <w:top w:val="dotted" w:sz="4" w:space="0" w:color="auto"/>
              <w:left w:val="nil"/>
              <w:bottom w:val="dotted" w:sz="4" w:space="0" w:color="auto"/>
              <w:right w:val="nil"/>
            </w:tcBorders>
            <w:shd w:val="clear" w:color="auto" w:fill="FFFFFF"/>
          </w:tcPr>
          <w:p w14:paraId="5E9881C2" w14:textId="77777777" w:rsidR="008370EC" w:rsidRDefault="008370EC" w:rsidP="00F8714F">
            <w:pPr>
              <w:pStyle w:val="MsgTableBody"/>
              <w:spacing w:line="256" w:lineRule="auto"/>
              <w:rPr>
                <w:ins w:id="1888" w:author="Amit Popat" w:date="2022-07-11T10:30:00Z"/>
                <w:b/>
                <w:bCs/>
                <w:noProof/>
                <w:color w:val="FF0000"/>
              </w:rPr>
            </w:pPr>
            <w:ins w:id="1889" w:author="Amit Popat" w:date="2022-07-11T10:30: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1BB6E065" w14:textId="77777777" w:rsidR="008370EC" w:rsidRDefault="008370EC" w:rsidP="00F8714F">
            <w:pPr>
              <w:pStyle w:val="MsgTableBody"/>
              <w:spacing w:line="256" w:lineRule="auto"/>
              <w:jc w:val="center"/>
              <w:rPr>
                <w:ins w:id="1890" w:author="Amit Popat" w:date="2022-07-11T10:30:00Z"/>
                <w:b/>
                <w:bCs/>
                <w:noProof/>
                <w:color w:val="FF0000"/>
              </w:rPr>
            </w:pPr>
          </w:p>
        </w:tc>
        <w:tc>
          <w:tcPr>
            <w:tcW w:w="1008" w:type="dxa"/>
            <w:tcBorders>
              <w:top w:val="dotted" w:sz="4" w:space="0" w:color="auto"/>
              <w:left w:val="nil"/>
              <w:bottom w:val="dotted" w:sz="4" w:space="0" w:color="auto"/>
              <w:right w:val="nil"/>
            </w:tcBorders>
            <w:shd w:val="clear" w:color="auto" w:fill="FFFFFF"/>
          </w:tcPr>
          <w:p w14:paraId="51CB5244" w14:textId="77777777" w:rsidR="008370EC" w:rsidRDefault="008370EC" w:rsidP="00F8714F">
            <w:pPr>
              <w:pStyle w:val="MsgTableBody"/>
              <w:spacing w:line="256" w:lineRule="auto"/>
              <w:jc w:val="center"/>
              <w:rPr>
                <w:ins w:id="1891" w:author="Amit Popat" w:date="2022-07-11T10:30:00Z"/>
                <w:b/>
                <w:bCs/>
                <w:noProof/>
                <w:color w:val="FF0000"/>
              </w:rPr>
            </w:pPr>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20" w:firstRow="1" w:lastRow="0" w:firstColumn="0" w:lastColumn="0" w:noHBand="0" w:noVBand="1"/>
      </w:tblPr>
      <w:tblGrid>
        <w:gridCol w:w="2880"/>
        <w:gridCol w:w="4320"/>
        <w:gridCol w:w="864"/>
        <w:gridCol w:w="1008"/>
      </w:tblGrid>
      <w:tr w:rsidR="00573AF5" w:rsidRPr="00573AF5" w14:paraId="2E45E59E"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bookmarkEnd w:id="1855"/>
          <w:p w14:paraId="7643DABE"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42B92E0" w14:textId="77777777" w:rsidR="00573AF5" w:rsidRDefault="00573AF5">
            <w:pPr>
              <w:pStyle w:val="MsgTableBody"/>
            </w:pPr>
            <w:r>
              <w:t xml:space="preserve">--- INSURANCE begin </w:t>
            </w:r>
          </w:p>
        </w:tc>
        <w:tc>
          <w:tcPr>
            <w:tcW w:w="864" w:type="dxa"/>
            <w:tcBorders>
              <w:top w:val="dotted" w:sz="4" w:space="0" w:color="auto"/>
              <w:left w:val="nil"/>
              <w:bottom w:val="dotted" w:sz="4" w:space="0" w:color="auto"/>
              <w:right w:val="nil"/>
            </w:tcBorders>
            <w:shd w:val="clear" w:color="auto" w:fill="FFFFFF"/>
          </w:tcPr>
          <w:p w14:paraId="36AE6BEC"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6F20B0" w14:textId="77777777" w:rsidR="00573AF5" w:rsidRDefault="00573AF5">
            <w:pPr>
              <w:pStyle w:val="MsgTableBody"/>
              <w:jc w:val="center"/>
            </w:pPr>
          </w:p>
        </w:tc>
      </w:tr>
      <w:tr w:rsidR="004E2DAA" w:rsidRPr="00573AF5" w14:paraId="3B54017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86A488" w14:textId="77777777" w:rsidR="00573AF5" w:rsidRDefault="00573AF5">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2A62CFD9" w14:textId="77777777" w:rsidR="00573AF5" w:rsidRDefault="00573AF5">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BCC748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9F1776" w14:textId="77777777" w:rsidR="00573AF5" w:rsidRDefault="00573AF5">
            <w:pPr>
              <w:pStyle w:val="MsgTableBody"/>
              <w:jc w:val="center"/>
            </w:pPr>
            <w:r>
              <w:t>6</w:t>
            </w:r>
          </w:p>
        </w:tc>
      </w:tr>
      <w:tr w:rsidR="00573AF5" w:rsidRPr="00573AF5" w14:paraId="65DA716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0C89516" w14:textId="77777777" w:rsidR="00573AF5" w:rsidRDefault="00573AF5">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4A0C2D95" w14:textId="77777777" w:rsidR="00573AF5" w:rsidRDefault="00573AF5">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503D76A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FD05F5" w14:textId="77777777" w:rsidR="00573AF5" w:rsidRDefault="00573AF5">
            <w:pPr>
              <w:pStyle w:val="MsgTableBody"/>
              <w:jc w:val="center"/>
            </w:pPr>
            <w:r>
              <w:t>6</w:t>
            </w:r>
          </w:p>
        </w:tc>
      </w:tr>
      <w:tr w:rsidR="004E2DAA" w:rsidRPr="00573AF5" w14:paraId="3449868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83E523F" w14:textId="77777777" w:rsidR="00573AF5" w:rsidRDefault="00573AF5">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9E5E0B9" w14:textId="77777777" w:rsidR="00573AF5" w:rsidRDefault="00573AF5">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2EB0EF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AB14CA" w14:textId="77777777" w:rsidR="00573AF5" w:rsidRDefault="00573AF5">
            <w:pPr>
              <w:pStyle w:val="MsgTableBody"/>
              <w:jc w:val="center"/>
            </w:pPr>
            <w:r>
              <w:t>6</w:t>
            </w:r>
          </w:p>
        </w:tc>
      </w:tr>
      <w:tr w:rsidR="00573AF5" w:rsidRPr="00573AF5" w14:paraId="554F747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3BA369F"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19CE1BE0" w14:textId="77777777" w:rsidR="00573AF5" w:rsidRDefault="00573AF5">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1310170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4F1E6F" w14:textId="77777777" w:rsidR="00573AF5" w:rsidRDefault="00573AF5">
            <w:pPr>
              <w:pStyle w:val="MsgTableBody"/>
              <w:jc w:val="center"/>
            </w:pPr>
          </w:p>
        </w:tc>
      </w:tr>
      <w:tr w:rsidR="004E2DAA" w:rsidRPr="00573AF5" w14:paraId="0E954A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331772"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17176F0C" w14:textId="77777777" w:rsidR="00573AF5" w:rsidRDefault="00573AF5">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790BD1C8"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7BEF39" w14:textId="77777777" w:rsidR="00573AF5" w:rsidRDefault="00573AF5">
            <w:pPr>
              <w:pStyle w:val="MsgTableBody"/>
              <w:jc w:val="center"/>
            </w:pPr>
          </w:p>
        </w:tc>
      </w:tr>
      <w:tr w:rsidR="00573AF5" w:rsidRPr="00573AF5" w14:paraId="041D0E0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5526F2" w14:textId="77777777" w:rsidR="00573AF5" w:rsidRDefault="00573AF5">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2DC3C23F" w14:textId="77777777" w:rsidR="00573AF5" w:rsidRDefault="00573AF5">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49FFA46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53FCFB" w14:textId="77777777" w:rsidR="00573AF5" w:rsidRDefault="00573AF5">
            <w:pPr>
              <w:pStyle w:val="MsgTableBody"/>
              <w:jc w:val="center"/>
            </w:pPr>
            <w:r>
              <w:t>10</w:t>
            </w:r>
          </w:p>
        </w:tc>
      </w:tr>
      <w:tr w:rsidR="004E2DAA" w:rsidRPr="00573AF5" w14:paraId="2E7E438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B05BFD"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C5E841" w14:textId="77777777" w:rsidR="00573AF5" w:rsidRDefault="00573AF5">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C6BDC4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EF7C3E" w14:textId="77777777" w:rsidR="00573AF5" w:rsidRDefault="00573AF5">
            <w:pPr>
              <w:pStyle w:val="MsgTableBody"/>
              <w:jc w:val="center"/>
            </w:pPr>
          </w:p>
        </w:tc>
      </w:tr>
      <w:tr w:rsidR="00573AF5" w:rsidRPr="00573AF5" w14:paraId="7CCCC68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CF2106D" w14:textId="77777777" w:rsidR="00573AF5" w:rsidRDefault="00573AF5">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2D6CF2C6" w14:textId="77777777" w:rsidR="00573AF5" w:rsidRDefault="00573AF5">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47AA73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12E449" w14:textId="77777777" w:rsidR="00573AF5" w:rsidRDefault="00573AF5">
            <w:pPr>
              <w:pStyle w:val="MsgTableBody"/>
              <w:jc w:val="center"/>
            </w:pPr>
            <w:r>
              <w:t>10</w:t>
            </w:r>
          </w:p>
        </w:tc>
      </w:tr>
      <w:tr w:rsidR="004E2DAA" w:rsidRPr="00573AF5" w14:paraId="49A75D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E8BBD9"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7B6473" w14:textId="77777777" w:rsidR="00573AF5" w:rsidRDefault="00573AF5">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4DC969D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EE43AF" w14:textId="77777777" w:rsidR="00573AF5" w:rsidRDefault="00573AF5">
            <w:pPr>
              <w:pStyle w:val="MsgTableBody"/>
              <w:jc w:val="center"/>
            </w:pPr>
          </w:p>
        </w:tc>
      </w:tr>
      <w:tr w:rsidR="00573AF5" w:rsidRPr="00573AF5" w14:paraId="613CA02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4BEAC4C" w14:textId="77777777" w:rsidR="00573AF5" w:rsidRDefault="00573AF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1E4A0CD" w14:textId="77777777" w:rsidR="00573AF5" w:rsidRDefault="00573AF5">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0AF98D0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2F924" w14:textId="77777777" w:rsidR="00573AF5" w:rsidRDefault="00573AF5">
            <w:pPr>
              <w:pStyle w:val="MsgTableBody"/>
              <w:jc w:val="center"/>
            </w:pPr>
          </w:p>
        </w:tc>
      </w:tr>
      <w:tr w:rsidR="004E2DAA" w:rsidRPr="00573AF5" w14:paraId="303A842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D8322F" w14:textId="77777777" w:rsidR="00573AF5" w:rsidRDefault="00573AF5">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1A0A1C41" w14:textId="77777777" w:rsidR="00573AF5" w:rsidRDefault="00573AF5">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10EAA1B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4B8503" w14:textId="77777777" w:rsidR="00573AF5" w:rsidRDefault="00573AF5">
            <w:pPr>
              <w:pStyle w:val="MsgTableBody"/>
              <w:jc w:val="center"/>
            </w:pPr>
            <w:r>
              <w:t>10</w:t>
            </w:r>
          </w:p>
        </w:tc>
      </w:tr>
      <w:tr w:rsidR="00573AF5" w:rsidRPr="00573AF5" w14:paraId="0BF50A9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ECB19F" w14:textId="77777777" w:rsidR="00573AF5" w:rsidRDefault="00573AF5">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4666F85A" w14:textId="77777777" w:rsidR="00573AF5" w:rsidRDefault="00573AF5">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77527B7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89912" w14:textId="77777777" w:rsidR="00573AF5" w:rsidRDefault="00573AF5">
            <w:pPr>
              <w:pStyle w:val="MsgTableBody"/>
              <w:jc w:val="center"/>
            </w:pPr>
            <w:r>
              <w:t>10</w:t>
            </w:r>
          </w:p>
        </w:tc>
      </w:tr>
      <w:tr w:rsidR="004E2DAA" w:rsidRPr="00573AF5" w14:paraId="4B4DA43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A47F39" w14:textId="77777777" w:rsidR="00573AF5" w:rsidRDefault="00573AF5">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0BB1A047" w14:textId="77777777" w:rsidR="00573AF5" w:rsidRDefault="00573AF5">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385E6CDB"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82D5B8" w14:textId="77777777" w:rsidR="00573AF5" w:rsidRDefault="00573AF5">
            <w:pPr>
              <w:pStyle w:val="MsgTableBody"/>
              <w:jc w:val="center"/>
            </w:pPr>
            <w:r>
              <w:t>10</w:t>
            </w:r>
          </w:p>
        </w:tc>
      </w:tr>
      <w:tr w:rsidR="00573AF5" w:rsidRPr="00573AF5" w14:paraId="0E7B5CC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CA2EBC3" w14:textId="77777777" w:rsidR="00573AF5" w:rsidRDefault="00573AF5">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113B80BE" w14:textId="77777777" w:rsidR="00573AF5" w:rsidRDefault="00573AF5">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32C6B7E4"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896885" w14:textId="77777777" w:rsidR="00573AF5" w:rsidRDefault="00573AF5">
            <w:pPr>
              <w:pStyle w:val="MsgTableBody"/>
              <w:jc w:val="center"/>
            </w:pPr>
            <w:r>
              <w:t>10</w:t>
            </w:r>
          </w:p>
        </w:tc>
      </w:tr>
      <w:tr w:rsidR="004E2DAA" w:rsidRPr="00573AF5" w14:paraId="24C6803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A238EC" w14:textId="77777777" w:rsidR="00573AF5" w:rsidRDefault="00573AF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36E8349" w14:textId="77777777" w:rsidR="00573AF5" w:rsidRDefault="00573AF5">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01AF614A"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33F839" w14:textId="77777777" w:rsidR="00573AF5" w:rsidRDefault="00573AF5">
            <w:pPr>
              <w:pStyle w:val="MsgTableBody"/>
              <w:jc w:val="center"/>
            </w:pPr>
          </w:p>
        </w:tc>
      </w:tr>
      <w:tr w:rsidR="00573AF5" w:rsidRPr="00573AF5" w14:paraId="1C77913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31C932"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006FBD" w14:textId="77777777" w:rsidR="00573AF5" w:rsidRDefault="002B5BC9">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36CB60C8"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C9832" w14:textId="77777777" w:rsidR="00573AF5" w:rsidRDefault="00573AF5">
            <w:pPr>
              <w:pStyle w:val="MsgTableBody"/>
              <w:jc w:val="center"/>
            </w:pPr>
          </w:p>
        </w:tc>
      </w:tr>
      <w:tr w:rsidR="004E2DAA" w:rsidRPr="00573AF5" w14:paraId="2DDF30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0A45F8" w14:textId="77777777" w:rsidR="00573AF5" w:rsidRDefault="00573AF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F2AF8E9" w14:textId="77777777" w:rsidR="00573AF5" w:rsidRDefault="00573AF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E9BD6D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8EBC6A" w14:textId="77777777" w:rsidR="00573AF5" w:rsidRDefault="00573AF5">
            <w:pPr>
              <w:pStyle w:val="MsgTableBody"/>
              <w:jc w:val="center"/>
            </w:pPr>
            <w:r>
              <w:t>7</w:t>
            </w:r>
          </w:p>
        </w:tc>
      </w:tr>
      <w:tr w:rsidR="00A51DAB" w:rsidRPr="00573AF5" w14:paraId="3F706CF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51EAF6" w14:textId="77777777" w:rsidR="00A51DAB" w:rsidRDefault="00A51DAB">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FAFDAFF" w14:textId="77777777" w:rsidR="00A51DAB" w:rsidRDefault="00A51DAB">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8715D99" w14:textId="77777777" w:rsidR="00A51DAB" w:rsidRDefault="00A51DAB">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20A540" w14:textId="77777777" w:rsidR="00A51DAB" w:rsidRDefault="00A51DAB">
            <w:pPr>
              <w:pStyle w:val="MsgTableBody"/>
              <w:jc w:val="center"/>
            </w:pPr>
            <w:r>
              <w:rPr>
                <w:noProof/>
              </w:rPr>
              <w:t>7</w:t>
            </w:r>
          </w:p>
        </w:tc>
      </w:tr>
      <w:tr w:rsidR="004E2DAA" w:rsidRPr="00573AF5" w14:paraId="24FD8DB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710AB46"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5878614" w14:textId="77777777" w:rsidR="002B5BC9" w:rsidRDefault="002B5BC9" w:rsidP="002B5BC9">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2B2F8B74"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05A0FA" w14:textId="77777777" w:rsidR="002B5BC9" w:rsidRDefault="002B5BC9">
            <w:pPr>
              <w:pStyle w:val="MsgTableBody"/>
              <w:jc w:val="center"/>
            </w:pPr>
          </w:p>
        </w:tc>
      </w:tr>
      <w:tr w:rsidR="002B5BC9" w:rsidRPr="00573AF5" w14:paraId="7194C52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3322E4"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ACE4424" w14:textId="77777777" w:rsidR="002B5BC9" w:rsidRDefault="002B5BC9">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56190593"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F7B2D8" w14:textId="77777777" w:rsidR="002B5BC9" w:rsidRDefault="002B5BC9">
            <w:pPr>
              <w:pStyle w:val="MsgTableBody"/>
              <w:jc w:val="center"/>
            </w:pPr>
          </w:p>
        </w:tc>
      </w:tr>
      <w:tr w:rsidR="004E2DAA" w:rsidRPr="00573AF5" w14:paraId="29448B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5C94AD"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1C0A882" w14:textId="77777777" w:rsidR="002B5BC9" w:rsidRDefault="002B5BC9">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170D6037"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30E16A" w14:textId="77777777" w:rsidR="002B5BC9" w:rsidRDefault="002B5BC9">
            <w:pPr>
              <w:pStyle w:val="MsgTableBody"/>
              <w:jc w:val="center"/>
            </w:pPr>
          </w:p>
        </w:tc>
      </w:tr>
      <w:tr w:rsidR="002B5BC9" w:rsidRPr="00573AF5" w14:paraId="767444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AD7D86" w14:textId="77777777" w:rsidR="002B5BC9" w:rsidRDefault="002B5BC9">
            <w:pPr>
              <w:pStyle w:val="MsgTableBody"/>
            </w:pPr>
            <w:r>
              <w:t>}]</w:t>
            </w:r>
          </w:p>
        </w:tc>
        <w:tc>
          <w:tcPr>
            <w:tcW w:w="4320" w:type="dxa"/>
            <w:tcBorders>
              <w:top w:val="dotted" w:sz="4" w:space="0" w:color="auto"/>
              <w:left w:val="nil"/>
              <w:bottom w:val="dotted" w:sz="4" w:space="0" w:color="auto"/>
              <w:right w:val="nil"/>
            </w:tcBorders>
            <w:shd w:val="clear" w:color="auto" w:fill="FFFFFF"/>
          </w:tcPr>
          <w:p w14:paraId="2BB555F2" w14:textId="77777777" w:rsidR="002B5BC9" w:rsidRDefault="002B5BC9" w:rsidP="00AB1E6B">
            <w:pPr>
              <w:pStyle w:val="MsgTableBody"/>
            </w:pPr>
            <w:r>
              <w:t>--- APPOINTMENT</w:t>
            </w:r>
            <w:r w:rsidR="00AB1E6B">
              <w:t>_</w:t>
            </w:r>
            <w:r>
              <w:t>HISTORY end</w:t>
            </w:r>
          </w:p>
        </w:tc>
        <w:tc>
          <w:tcPr>
            <w:tcW w:w="864" w:type="dxa"/>
            <w:tcBorders>
              <w:top w:val="dotted" w:sz="4" w:space="0" w:color="auto"/>
              <w:left w:val="nil"/>
              <w:bottom w:val="dotted" w:sz="4" w:space="0" w:color="auto"/>
              <w:right w:val="nil"/>
            </w:tcBorders>
            <w:shd w:val="clear" w:color="auto" w:fill="FFFFFF"/>
          </w:tcPr>
          <w:p w14:paraId="66AEFDB4"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47C598" w14:textId="77777777" w:rsidR="002B5BC9" w:rsidRDefault="002B5BC9">
            <w:pPr>
              <w:pStyle w:val="MsgTableBody"/>
              <w:jc w:val="center"/>
            </w:pPr>
          </w:p>
        </w:tc>
      </w:tr>
      <w:tr w:rsidR="004E2DAA" w:rsidRPr="00573AF5" w14:paraId="7C25CDB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859A87" w14:textId="77777777" w:rsidR="002B5BC9" w:rsidRDefault="002B5BC9">
            <w:pPr>
              <w:pStyle w:val="MsgTableBody"/>
            </w:pPr>
            <w:r>
              <w:t>[{</w:t>
            </w:r>
          </w:p>
        </w:tc>
        <w:tc>
          <w:tcPr>
            <w:tcW w:w="4320" w:type="dxa"/>
            <w:tcBorders>
              <w:top w:val="dotted" w:sz="4" w:space="0" w:color="auto"/>
              <w:left w:val="nil"/>
              <w:bottom w:val="dotted" w:sz="4" w:space="0" w:color="auto"/>
              <w:right w:val="nil"/>
            </w:tcBorders>
            <w:shd w:val="clear" w:color="auto" w:fill="FFFFFF"/>
          </w:tcPr>
          <w:p w14:paraId="51862A3F" w14:textId="77777777" w:rsidR="002B5BC9" w:rsidRDefault="002B5BC9">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230FA0BC"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960AB7" w14:textId="77777777" w:rsidR="002B5BC9" w:rsidRDefault="002B5BC9">
            <w:pPr>
              <w:pStyle w:val="MsgTableBody"/>
              <w:jc w:val="center"/>
            </w:pPr>
          </w:p>
        </w:tc>
      </w:tr>
      <w:tr w:rsidR="002B5BC9" w:rsidRPr="00573AF5" w14:paraId="7A49C95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51F15F" w14:textId="77777777" w:rsidR="002B5BC9" w:rsidRDefault="002B5BC9">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FA5A825" w14:textId="77777777" w:rsidR="002B5BC9" w:rsidRDefault="002B5BC9">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307D18"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3BB98A" w14:textId="77777777" w:rsidR="002B5BC9" w:rsidRDefault="002B5BC9">
            <w:pPr>
              <w:pStyle w:val="MsgTableBody"/>
              <w:jc w:val="center"/>
            </w:pPr>
            <w:r>
              <w:t>4</w:t>
            </w:r>
          </w:p>
        </w:tc>
      </w:tr>
      <w:tr w:rsidR="004E2DAA" w:rsidRPr="00573AF5" w14:paraId="00209D2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BDB8C9"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867016A" w14:textId="77777777" w:rsidR="002B5BC9" w:rsidRDefault="002B5BC9">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62AE05DD"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23DEA1" w14:textId="77777777" w:rsidR="002B5BC9" w:rsidRDefault="002B5BC9">
            <w:pPr>
              <w:pStyle w:val="MsgTableBody"/>
              <w:jc w:val="center"/>
            </w:pPr>
          </w:p>
        </w:tc>
      </w:tr>
      <w:tr w:rsidR="002B5BC9" w:rsidRPr="00573AF5" w14:paraId="00B4ED9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3ACD9E" w14:textId="77777777" w:rsidR="002B5BC9" w:rsidRDefault="002B5BC9">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0EF136C" w14:textId="77777777" w:rsidR="002B5BC9" w:rsidRDefault="002B5BC9">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5EC8E32F"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C070D1" w14:textId="77777777" w:rsidR="002B5BC9" w:rsidRDefault="002B5BC9">
            <w:pPr>
              <w:pStyle w:val="MsgTableBody"/>
              <w:jc w:val="center"/>
            </w:pPr>
          </w:p>
        </w:tc>
      </w:tr>
      <w:tr w:rsidR="004E2DAA" w:rsidRPr="00573AF5" w14:paraId="308ED6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0BE119" w14:textId="5080E3AD" w:rsidR="002B5BC9" w:rsidRDefault="002B5BC9">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3AC73FBE" w14:textId="77777777" w:rsidR="002B5BC9" w:rsidRDefault="002B5BC9">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08E54228"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279BBF" w14:textId="77777777" w:rsidR="002B5BC9" w:rsidRDefault="002B5BC9">
            <w:pPr>
              <w:pStyle w:val="MsgTableBody"/>
              <w:jc w:val="center"/>
            </w:pPr>
            <w:r>
              <w:t>4</w:t>
            </w:r>
          </w:p>
        </w:tc>
      </w:tr>
      <w:tr w:rsidR="00D47A5C" w:rsidRPr="00573AF5" w14:paraId="282DFCD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2C6522B" w14:textId="77777777" w:rsidR="00D47A5C" w:rsidRDefault="00D47A5C" w:rsidP="00D47A5C">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D4B2BA4" w14:textId="77777777" w:rsidR="00D47A5C" w:rsidRDefault="00D47A5C" w:rsidP="00D47A5C">
            <w:pPr>
              <w:pStyle w:val="MsgTableBody"/>
            </w:pPr>
            <w:r w:rsidRPr="008225F0">
              <w:rPr>
                <w:color w:val="FF0000"/>
              </w:rPr>
              <w:t>Participation</w:t>
            </w:r>
          </w:p>
        </w:tc>
        <w:tc>
          <w:tcPr>
            <w:tcW w:w="864" w:type="dxa"/>
            <w:tcBorders>
              <w:top w:val="dotted" w:sz="4" w:space="0" w:color="auto"/>
              <w:left w:val="nil"/>
              <w:bottom w:val="dotted" w:sz="4" w:space="0" w:color="auto"/>
              <w:right w:val="nil"/>
            </w:tcBorders>
            <w:shd w:val="clear" w:color="auto" w:fill="FFFFFF"/>
          </w:tcPr>
          <w:p w14:paraId="07D5FB56"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17D408" w14:textId="77777777" w:rsidR="00D47A5C" w:rsidRDefault="00D47A5C" w:rsidP="00D47A5C">
            <w:pPr>
              <w:pStyle w:val="MsgTableBody"/>
              <w:jc w:val="center"/>
            </w:pPr>
            <w:r>
              <w:rPr>
                <w:color w:val="FF0000"/>
              </w:rPr>
              <w:t>7</w:t>
            </w:r>
          </w:p>
        </w:tc>
      </w:tr>
      <w:tr w:rsidR="004E2DAA" w:rsidRPr="00573AF5" w14:paraId="0ADE34C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48A377"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8B3AEED" w14:textId="77777777" w:rsidR="00D47A5C" w:rsidRDefault="00D47A5C" w:rsidP="00D47A5C">
            <w:pPr>
              <w:pStyle w:val="MsgTableBody"/>
            </w:pPr>
          </w:p>
        </w:tc>
        <w:tc>
          <w:tcPr>
            <w:tcW w:w="864" w:type="dxa"/>
            <w:tcBorders>
              <w:top w:val="dotted" w:sz="4" w:space="0" w:color="auto"/>
              <w:left w:val="nil"/>
              <w:bottom w:val="dotted" w:sz="4" w:space="0" w:color="auto"/>
              <w:right w:val="nil"/>
            </w:tcBorders>
            <w:shd w:val="clear" w:color="auto" w:fill="FFFFFF"/>
          </w:tcPr>
          <w:p w14:paraId="704A716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D0B7A" w14:textId="77777777" w:rsidR="00D47A5C" w:rsidRDefault="00D47A5C" w:rsidP="00D47A5C">
            <w:pPr>
              <w:pStyle w:val="MsgTableBody"/>
              <w:jc w:val="center"/>
            </w:pPr>
          </w:p>
        </w:tc>
      </w:tr>
      <w:tr w:rsidR="00D47A5C" w:rsidRPr="00573AF5" w14:paraId="1F8214D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99C11C3" w14:textId="77777777" w:rsidR="00D47A5C" w:rsidRDefault="00D47A5C" w:rsidP="00D47A5C">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43621A4A" w14:textId="77777777" w:rsidR="00D47A5C" w:rsidRDefault="00D47A5C" w:rsidP="00D47A5C">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597686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8D9B0D" w14:textId="77777777" w:rsidR="00D47A5C" w:rsidRDefault="00D47A5C" w:rsidP="00D47A5C">
            <w:pPr>
              <w:pStyle w:val="MsgTableBody"/>
              <w:jc w:val="center"/>
            </w:pPr>
            <w:r>
              <w:t>4</w:t>
            </w:r>
          </w:p>
        </w:tc>
      </w:tr>
      <w:tr w:rsidR="004E2DAA" w:rsidRPr="00573AF5" w14:paraId="6CF9B3B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65809F" w14:textId="77777777" w:rsidR="00D47A5C" w:rsidRDefault="00D47A5C" w:rsidP="00D47A5C">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3D0446C7" w14:textId="77777777" w:rsidR="00D47A5C" w:rsidRDefault="00D47A5C" w:rsidP="00D47A5C">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681C132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18080E" w14:textId="77777777" w:rsidR="00D47A5C" w:rsidRDefault="00D47A5C" w:rsidP="00D47A5C">
            <w:pPr>
              <w:pStyle w:val="MsgTableBody"/>
              <w:jc w:val="center"/>
            </w:pPr>
            <w:r>
              <w:t>6</w:t>
            </w:r>
          </w:p>
        </w:tc>
      </w:tr>
      <w:tr w:rsidR="00D47A5C" w:rsidRPr="00573AF5" w14:paraId="51E94EA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712B68" w14:textId="77777777" w:rsidR="00D47A5C" w:rsidRDefault="00D47A5C" w:rsidP="00D47A5C">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0A9B1538" w14:textId="77777777" w:rsidR="00D47A5C" w:rsidRDefault="00D47A5C" w:rsidP="00D47A5C">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7A89B00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33D118" w14:textId="77777777" w:rsidR="00D47A5C" w:rsidRDefault="00D47A5C" w:rsidP="00D47A5C">
            <w:pPr>
              <w:pStyle w:val="MsgTableBody"/>
              <w:jc w:val="center"/>
            </w:pPr>
            <w:r>
              <w:t>11</w:t>
            </w:r>
          </w:p>
        </w:tc>
      </w:tr>
      <w:tr w:rsidR="004E2DAA" w:rsidRPr="00573AF5" w14:paraId="5AC7C9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7A1FD8" w14:textId="77777777" w:rsidR="00D47A5C" w:rsidRDefault="00D47A5C" w:rsidP="00D47A5C">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2E24ABDD" w14:textId="77777777" w:rsidR="00D47A5C" w:rsidRDefault="00D47A5C" w:rsidP="00D47A5C">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FE203A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B299EC" w14:textId="77777777" w:rsidR="00D47A5C" w:rsidRDefault="00D47A5C" w:rsidP="00D47A5C">
            <w:pPr>
              <w:pStyle w:val="MsgTableBody"/>
              <w:jc w:val="center"/>
            </w:pPr>
            <w:r>
              <w:t>3</w:t>
            </w:r>
          </w:p>
        </w:tc>
      </w:tr>
      <w:tr w:rsidR="00D47A5C" w:rsidRPr="00573AF5" w14:paraId="20B3530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D873A82" w14:textId="77777777" w:rsidR="00D47A5C" w:rsidRDefault="00D47A5C" w:rsidP="00D47A5C">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07DC53E3" w14:textId="77777777" w:rsidR="00D47A5C" w:rsidRDefault="00D47A5C" w:rsidP="00D47A5C">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2A8AE9F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3E2237" w14:textId="77777777" w:rsidR="00D47A5C" w:rsidRDefault="00D47A5C" w:rsidP="00D47A5C">
            <w:pPr>
              <w:pStyle w:val="MsgTableBody"/>
              <w:jc w:val="center"/>
            </w:pPr>
            <w:r>
              <w:t>3</w:t>
            </w:r>
          </w:p>
        </w:tc>
      </w:tr>
      <w:tr w:rsidR="004E2DAA" w:rsidRPr="00573AF5" w14:paraId="5DA401B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84EC1E" w14:textId="77777777" w:rsidR="00D47A5C" w:rsidRDefault="00D47A5C" w:rsidP="00D47A5C">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7862F3B1" w14:textId="77777777" w:rsidR="00D47A5C" w:rsidRDefault="00D47A5C" w:rsidP="00D47A5C">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072BC15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A5F490" w14:textId="77777777" w:rsidR="00D47A5C" w:rsidRDefault="00D47A5C" w:rsidP="00D47A5C">
            <w:pPr>
              <w:pStyle w:val="MsgTableBody"/>
              <w:jc w:val="center"/>
            </w:pPr>
            <w:r>
              <w:t>6</w:t>
            </w:r>
          </w:p>
        </w:tc>
      </w:tr>
      <w:tr w:rsidR="00D47A5C" w:rsidRPr="00573AF5" w14:paraId="362BDE4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E3B029" w14:textId="77777777" w:rsidR="00D47A5C" w:rsidRDefault="00D47A5C" w:rsidP="00D47A5C">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74EA0270" w14:textId="77777777" w:rsidR="00D47A5C" w:rsidRDefault="00D47A5C" w:rsidP="00D47A5C">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506C721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62538B" w14:textId="77777777" w:rsidR="00D47A5C" w:rsidRDefault="00D47A5C" w:rsidP="00D47A5C">
            <w:pPr>
              <w:pStyle w:val="MsgTableBody"/>
              <w:jc w:val="center"/>
            </w:pPr>
            <w:r>
              <w:t>6</w:t>
            </w:r>
          </w:p>
        </w:tc>
      </w:tr>
      <w:tr w:rsidR="004E2DAA" w:rsidRPr="00573AF5" w14:paraId="3FDA663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FA26AC" w14:textId="77777777" w:rsidR="00D47A5C" w:rsidRDefault="00D47A5C" w:rsidP="00D47A5C">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56AA8420" w14:textId="77777777" w:rsidR="00D47A5C" w:rsidRDefault="00D47A5C" w:rsidP="00D47A5C">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669BB2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0FD139" w14:textId="77777777" w:rsidR="00D47A5C" w:rsidRDefault="00D47A5C" w:rsidP="00D47A5C">
            <w:pPr>
              <w:pStyle w:val="MsgTableBody"/>
              <w:jc w:val="center"/>
            </w:pPr>
            <w:r>
              <w:t>3</w:t>
            </w:r>
          </w:p>
        </w:tc>
      </w:tr>
      <w:tr w:rsidR="00D47A5C" w:rsidRPr="00573AF5" w14:paraId="5C653D2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9095EA" w14:textId="77777777" w:rsidR="00D47A5C" w:rsidRDefault="00D47A5C" w:rsidP="00D47A5C">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1DD3F97E" w14:textId="77777777" w:rsidR="00D47A5C" w:rsidRDefault="00D47A5C" w:rsidP="00D47A5C">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81715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94B80A" w14:textId="77777777" w:rsidR="00D47A5C" w:rsidRDefault="00D47A5C" w:rsidP="00D47A5C">
            <w:pPr>
              <w:pStyle w:val="MsgTableBody"/>
              <w:jc w:val="center"/>
            </w:pPr>
            <w:r>
              <w:t>6</w:t>
            </w:r>
          </w:p>
        </w:tc>
      </w:tr>
      <w:tr w:rsidR="004E2DAA" w:rsidRPr="00573AF5" w14:paraId="2EEE63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E82C75" w14:textId="77777777" w:rsidR="00D47A5C" w:rsidRDefault="00D47A5C" w:rsidP="00D47A5C">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0FFE40D3" w14:textId="77777777" w:rsidR="00D47A5C" w:rsidRDefault="00D47A5C" w:rsidP="00D47A5C">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28099A9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7C9F0D" w14:textId="77777777" w:rsidR="00D47A5C" w:rsidRDefault="00D47A5C" w:rsidP="00D47A5C">
            <w:pPr>
              <w:pStyle w:val="MsgTableBody"/>
              <w:jc w:val="center"/>
            </w:pPr>
            <w:r>
              <w:t>6</w:t>
            </w:r>
          </w:p>
        </w:tc>
      </w:tr>
      <w:tr w:rsidR="00D47A5C" w:rsidRPr="00573AF5" w14:paraId="123CAD6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694529" w14:textId="77777777" w:rsidR="00D47A5C" w:rsidRDefault="00D47A5C" w:rsidP="00D47A5C">
            <w:pPr>
              <w:pStyle w:val="MsgTableBody"/>
            </w:pPr>
            <w:r>
              <w:lastRenderedPageBreak/>
              <w:t xml:space="preserve">     PDA</w:t>
            </w:r>
          </w:p>
        </w:tc>
        <w:tc>
          <w:tcPr>
            <w:tcW w:w="4320" w:type="dxa"/>
            <w:tcBorders>
              <w:top w:val="dotted" w:sz="4" w:space="0" w:color="auto"/>
              <w:left w:val="nil"/>
              <w:bottom w:val="dotted" w:sz="4" w:space="0" w:color="auto"/>
              <w:right w:val="nil"/>
            </w:tcBorders>
            <w:shd w:val="clear" w:color="auto" w:fill="FFFFFF"/>
          </w:tcPr>
          <w:p w14:paraId="038EF357" w14:textId="77777777" w:rsidR="00D47A5C" w:rsidRDefault="00D47A5C" w:rsidP="00D47A5C">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1E1A01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AEEEB" w14:textId="77777777" w:rsidR="00D47A5C" w:rsidRDefault="00D47A5C" w:rsidP="00D47A5C">
            <w:pPr>
              <w:pStyle w:val="MsgTableBody"/>
              <w:jc w:val="center"/>
            </w:pPr>
            <w:r>
              <w:t>3</w:t>
            </w:r>
          </w:p>
        </w:tc>
      </w:tr>
      <w:tr w:rsidR="004E2DAA" w:rsidRPr="00573AF5" w14:paraId="0B23D40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D5F255" w14:textId="77777777" w:rsidR="00D47A5C" w:rsidRDefault="00D47A5C" w:rsidP="00D47A5C">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6BE8882" w14:textId="77777777" w:rsidR="00D47A5C" w:rsidRDefault="00D47A5C" w:rsidP="00D47A5C">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0687D71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527A20" w14:textId="77777777" w:rsidR="00D47A5C" w:rsidRDefault="00D47A5C" w:rsidP="00D47A5C">
            <w:pPr>
              <w:pStyle w:val="MsgTableBody"/>
              <w:jc w:val="center"/>
            </w:pPr>
          </w:p>
        </w:tc>
      </w:tr>
      <w:tr w:rsidR="00D47A5C" w:rsidRPr="00573AF5" w14:paraId="3C53D36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889BF1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7740E06" w14:textId="77777777" w:rsidR="00D47A5C" w:rsidRDefault="00D47A5C" w:rsidP="00D47A5C">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1A4AD90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744A51" w14:textId="77777777" w:rsidR="00D47A5C" w:rsidRDefault="00D47A5C" w:rsidP="00D47A5C">
            <w:pPr>
              <w:pStyle w:val="MsgTableBody"/>
              <w:jc w:val="center"/>
            </w:pPr>
          </w:p>
        </w:tc>
      </w:tr>
      <w:tr w:rsidR="004E2DAA" w:rsidRPr="00573AF5" w14:paraId="125B958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E2D9CE"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7CAB289"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63037F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DFE4DB" w14:textId="77777777" w:rsidR="00D47A5C" w:rsidRDefault="00D47A5C" w:rsidP="00D47A5C">
            <w:pPr>
              <w:pStyle w:val="MsgTableBody"/>
              <w:jc w:val="center"/>
            </w:pPr>
            <w:r>
              <w:t>7</w:t>
            </w:r>
          </w:p>
        </w:tc>
      </w:tr>
      <w:tr w:rsidR="00D47A5C" w:rsidRPr="00573AF5" w14:paraId="060F767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8337B9"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AFDA772"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00DA83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A294E" w14:textId="77777777" w:rsidR="00D47A5C" w:rsidRDefault="00D47A5C" w:rsidP="00D47A5C">
            <w:pPr>
              <w:pStyle w:val="MsgTableBody"/>
              <w:jc w:val="center"/>
            </w:pPr>
            <w:r>
              <w:rPr>
                <w:noProof/>
              </w:rPr>
              <w:t>7</w:t>
            </w:r>
          </w:p>
        </w:tc>
      </w:tr>
      <w:tr w:rsidR="004E2DAA" w:rsidRPr="00573AF5" w14:paraId="3BA047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3FB67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482F9A" w14:textId="77777777" w:rsidR="00D47A5C" w:rsidRDefault="00D47A5C" w:rsidP="00D47A5C">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0156F32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BAC83A" w14:textId="77777777" w:rsidR="00D47A5C" w:rsidRDefault="00D47A5C" w:rsidP="00D47A5C">
            <w:pPr>
              <w:pStyle w:val="MsgTableBody"/>
              <w:jc w:val="center"/>
            </w:pPr>
          </w:p>
        </w:tc>
      </w:tr>
      <w:tr w:rsidR="00D47A5C" w:rsidRPr="00573AF5" w14:paraId="0B0EBB1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EE74E3D"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AB14097" w14:textId="77777777" w:rsidR="00D47A5C" w:rsidRDefault="00D47A5C" w:rsidP="00D47A5C">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5D07D72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D65F32" w14:textId="77777777" w:rsidR="00D47A5C" w:rsidRDefault="00D47A5C" w:rsidP="00D47A5C">
            <w:pPr>
              <w:pStyle w:val="MsgTableBody"/>
              <w:jc w:val="center"/>
            </w:pPr>
          </w:p>
        </w:tc>
      </w:tr>
      <w:tr w:rsidR="004E2DAA" w:rsidRPr="00573AF5" w14:paraId="24741A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2BFE2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5C1083C" w14:textId="7BAB3516" w:rsidR="00D47A5C" w:rsidRDefault="00D47A5C" w:rsidP="00D47A5C">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3965D43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8C1E53" w14:textId="77777777" w:rsidR="00D47A5C" w:rsidRDefault="00D47A5C" w:rsidP="00D47A5C">
            <w:pPr>
              <w:pStyle w:val="MsgTableBody"/>
              <w:jc w:val="center"/>
            </w:pPr>
          </w:p>
        </w:tc>
      </w:tr>
      <w:tr w:rsidR="00D47A5C" w:rsidRPr="00573AF5" w14:paraId="03C2F4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534798C" w14:textId="77777777" w:rsidR="00D47A5C" w:rsidRDefault="00D47A5C" w:rsidP="00D47A5C">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927B240" w14:textId="7220816E" w:rsidR="00D47A5C" w:rsidRDefault="00D47A5C" w:rsidP="00D47A5C">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22EDF22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7099A4" w14:textId="77777777" w:rsidR="00D47A5C" w:rsidRDefault="00D47A5C" w:rsidP="00D47A5C">
            <w:pPr>
              <w:pStyle w:val="MsgTableBody"/>
              <w:jc w:val="center"/>
            </w:pPr>
          </w:p>
        </w:tc>
      </w:tr>
      <w:tr w:rsidR="004E2DAA" w:rsidRPr="00573AF5" w14:paraId="54E5AF4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2FAC56" w14:textId="64123D4A" w:rsidR="00D47A5C" w:rsidRDefault="00D47A5C" w:rsidP="00D47A5C">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4F35600" w14:textId="0E179166" w:rsidR="00D47A5C" w:rsidRDefault="000F344B" w:rsidP="00D47A5C">
            <w:pPr>
              <w:pStyle w:val="MsgTableBody"/>
            </w:pPr>
            <w:r>
              <w:rPr>
                <w:color w:val="FF0000"/>
              </w:rPr>
              <w:t>For backwards compatibility only</w:t>
            </w:r>
            <w:r w:rsidR="00D47A5C" w:rsidRPr="008225F0">
              <w:rPr>
                <w:color w:val="FF0000"/>
              </w:rPr>
              <w:t xml:space="preserve"> as of V2.9</w:t>
            </w:r>
          </w:p>
        </w:tc>
        <w:tc>
          <w:tcPr>
            <w:tcW w:w="864" w:type="dxa"/>
            <w:tcBorders>
              <w:top w:val="dotted" w:sz="4" w:space="0" w:color="auto"/>
              <w:left w:val="nil"/>
              <w:bottom w:val="dotted" w:sz="4" w:space="0" w:color="auto"/>
              <w:right w:val="nil"/>
            </w:tcBorders>
            <w:shd w:val="clear" w:color="auto" w:fill="FFFFFF"/>
          </w:tcPr>
          <w:p w14:paraId="66373A61" w14:textId="3931A7E2" w:rsidR="00D47A5C" w:rsidRDefault="000F344B" w:rsidP="00D47A5C">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6FC78928" w14:textId="77777777" w:rsidR="00D47A5C" w:rsidRDefault="00D47A5C" w:rsidP="00D47A5C">
            <w:pPr>
              <w:pStyle w:val="MsgTableBody"/>
              <w:jc w:val="center"/>
            </w:pPr>
            <w:r>
              <w:t>15</w:t>
            </w:r>
          </w:p>
        </w:tc>
      </w:tr>
      <w:tr w:rsidR="006F2C2C" w:rsidRPr="00573AF5" w14:paraId="4FCC8F5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82186E" w14:textId="77777777" w:rsidR="00D47A5C" w:rsidRDefault="00D47A5C" w:rsidP="00D47A5C">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BEFDB13" w14:textId="77777777" w:rsidR="00D47A5C" w:rsidRDefault="00D47A5C" w:rsidP="00D47A5C">
            <w:pPr>
              <w:pStyle w:val="MsgTableBody"/>
            </w:pPr>
            <w:r w:rsidRPr="008225F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7BB43AB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3CB3DA" w14:textId="77777777" w:rsidR="00D47A5C" w:rsidRDefault="00D47A5C" w:rsidP="00D47A5C">
            <w:pPr>
              <w:pStyle w:val="MsgTableBody"/>
              <w:jc w:val="center"/>
            </w:pPr>
            <w:r w:rsidRPr="008225F0">
              <w:rPr>
                <w:color w:val="FF0000"/>
              </w:rPr>
              <w:t>7</w:t>
            </w:r>
          </w:p>
        </w:tc>
      </w:tr>
      <w:tr w:rsidR="004E2DAA" w:rsidRPr="00573AF5" w14:paraId="4B881F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A38140" w14:textId="77777777" w:rsidR="00D47A5C" w:rsidRDefault="00D47A5C" w:rsidP="00D47A5C">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1CA25822" w14:textId="77777777" w:rsidR="00D47A5C" w:rsidRDefault="00D47A5C" w:rsidP="00D47A5C">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1B1BC8C6"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F22528" w14:textId="77777777" w:rsidR="00D47A5C" w:rsidRDefault="00D47A5C" w:rsidP="00D47A5C">
            <w:pPr>
              <w:pStyle w:val="MsgTableBody"/>
              <w:jc w:val="center"/>
            </w:pPr>
            <w:r>
              <w:t>11</w:t>
            </w:r>
          </w:p>
        </w:tc>
      </w:tr>
      <w:tr w:rsidR="00D47A5C" w:rsidRPr="00573AF5" w14:paraId="5CB03EC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1E5C20" w14:textId="77777777" w:rsidR="00D47A5C" w:rsidRDefault="00D47A5C" w:rsidP="00D47A5C">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7C10121" w14:textId="41025AEC" w:rsidR="00D47A5C" w:rsidRDefault="00D47A5C" w:rsidP="00D47A5C">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7255301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22F225" w14:textId="77777777" w:rsidR="00D47A5C" w:rsidRDefault="00D47A5C" w:rsidP="00D47A5C">
            <w:pPr>
              <w:pStyle w:val="MsgTableBody"/>
              <w:jc w:val="center"/>
            </w:pPr>
          </w:p>
        </w:tc>
      </w:tr>
      <w:tr w:rsidR="004E2DAA" w:rsidRPr="00573AF5" w14:paraId="0823252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65EB47" w14:textId="77777777" w:rsidR="00D47A5C" w:rsidRDefault="00D47A5C" w:rsidP="00D47A5C">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0FFF476" w14:textId="77777777" w:rsidR="00D47A5C" w:rsidRDefault="00D47A5C" w:rsidP="00D47A5C">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46521B7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F4CB2B" w14:textId="77777777" w:rsidR="00D47A5C" w:rsidRDefault="00D47A5C" w:rsidP="00D47A5C">
            <w:pPr>
              <w:pStyle w:val="MsgTableBody"/>
              <w:jc w:val="center"/>
            </w:pPr>
            <w:r>
              <w:t>15</w:t>
            </w:r>
          </w:p>
        </w:tc>
      </w:tr>
      <w:tr w:rsidR="00D47A5C" w:rsidRPr="00573AF5" w14:paraId="61E456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7547480"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06229A" w14:textId="1266F710" w:rsidR="00D47A5C" w:rsidRDefault="00D47A5C" w:rsidP="00D47A5C">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1C6A281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90D266" w14:textId="77777777" w:rsidR="00D47A5C" w:rsidRDefault="00D47A5C" w:rsidP="00D47A5C">
            <w:pPr>
              <w:pStyle w:val="MsgTableBody"/>
              <w:jc w:val="center"/>
            </w:pPr>
          </w:p>
        </w:tc>
      </w:tr>
      <w:tr w:rsidR="004E2DAA" w:rsidRPr="00573AF5" w14:paraId="09685D9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E824C2" w14:textId="77777777" w:rsidR="00D47A5C" w:rsidRDefault="00D47A5C" w:rsidP="00D47A5C">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57D6EBB6" w14:textId="77777777" w:rsidR="00D47A5C" w:rsidRDefault="00D47A5C" w:rsidP="00D47A5C">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6B1D78A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AAD98A" w14:textId="77777777" w:rsidR="00D47A5C" w:rsidRDefault="00D47A5C" w:rsidP="00D47A5C">
            <w:pPr>
              <w:pStyle w:val="MsgTableBody"/>
              <w:jc w:val="center"/>
            </w:pPr>
            <w:r>
              <w:t>7</w:t>
            </w:r>
          </w:p>
        </w:tc>
      </w:tr>
      <w:tr w:rsidR="00D47A5C" w:rsidRPr="00573AF5" w14:paraId="64B0FAD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3DA8D19"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263B080" w14:textId="77777777" w:rsidR="00D47A5C" w:rsidRDefault="00D47A5C" w:rsidP="00D47A5C">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7577161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971FEF" w14:textId="77777777" w:rsidR="00D47A5C" w:rsidRDefault="00D47A5C" w:rsidP="00D47A5C">
            <w:pPr>
              <w:pStyle w:val="MsgTableBody"/>
              <w:jc w:val="center"/>
            </w:pPr>
          </w:p>
        </w:tc>
      </w:tr>
      <w:tr w:rsidR="004E2DAA" w:rsidRPr="00573AF5" w14:paraId="60BB5DF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4944DBE"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87755FA" w14:textId="77777777" w:rsidR="00D47A5C" w:rsidRDefault="00D47A5C" w:rsidP="00D47A5C">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152A3DA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8BDD74" w14:textId="77777777" w:rsidR="00D47A5C" w:rsidRDefault="00D47A5C" w:rsidP="00D47A5C">
            <w:pPr>
              <w:pStyle w:val="MsgTableBody"/>
              <w:jc w:val="center"/>
            </w:pPr>
          </w:p>
        </w:tc>
      </w:tr>
      <w:tr w:rsidR="00D47A5C" w:rsidRPr="00573AF5" w14:paraId="661D1AF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0FC63D" w14:textId="77777777" w:rsidR="00D47A5C" w:rsidRDefault="00D47A5C" w:rsidP="00D47A5C">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6B34C3E9" w14:textId="77777777" w:rsidR="00D47A5C" w:rsidRDefault="00D47A5C" w:rsidP="00D47A5C">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624CB2D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768D72" w14:textId="77777777" w:rsidR="00D47A5C" w:rsidRDefault="00D47A5C" w:rsidP="00D47A5C">
            <w:pPr>
              <w:pStyle w:val="MsgTableBody"/>
              <w:jc w:val="center"/>
            </w:pPr>
            <w:r>
              <w:t>3</w:t>
            </w:r>
          </w:p>
        </w:tc>
      </w:tr>
      <w:tr w:rsidR="004E2DAA" w:rsidRPr="00573AF5" w14:paraId="1E63B2B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A14E2E" w14:textId="77777777" w:rsidR="00D47A5C" w:rsidRDefault="00D47A5C" w:rsidP="00D47A5C">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1840EE44" w14:textId="77777777" w:rsidR="00D47A5C" w:rsidRDefault="00D47A5C" w:rsidP="00D47A5C">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0E0158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BF6A73" w14:textId="77777777" w:rsidR="00D47A5C" w:rsidRDefault="00D47A5C" w:rsidP="00D47A5C">
            <w:pPr>
              <w:pStyle w:val="MsgTableBody"/>
              <w:jc w:val="center"/>
            </w:pPr>
            <w:r>
              <w:t>3</w:t>
            </w:r>
          </w:p>
        </w:tc>
      </w:tr>
      <w:tr w:rsidR="00D47A5C" w:rsidRPr="00573AF5" w14:paraId="1D2C604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1CCEB40"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5D69FA59" w14:textId="77777777" w:rsidR="00D47A5C" w:rsidRDefault="00D47A5C" w:rsidP="00D47A5C">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45B60B2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D71422" w14:textId="77777777" w:rsidR="00D47A5C" w:rsidRDefault="00D47A5C" w:rsidP="00D47A5C">
            <w:pPr>
              <w:pStyle w:val="MsgTableBody"/>
              <w:jc w:val="center"/>
            </w:pPr>
          </w:p>
        </w:tc>
      </w:tr>
      <w:tr w:rsidR="004E2DAA" w:rsidRPr="00573AF5" w14:paraId="1483D5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773EDE"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5BB39CC5" w14:textId="77777777" w:rsidR="00D47A5C" w:rsidRDefault="00D47A5C" w:rsidP="00D47A5C">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14920E6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3F6148" w14:textId="77777777" w:rsidR="00D47A5C" w:rsidRDefault="00D47A5C" w:rsidP="00D47A5C">
            <w:pPr>
              <w:pStyle w:val="MsgTableBody"/>
              <w:jc w:val="center"/>
            </w:pPr>
          </w:p>
        </w:tc>
      </w:tr>
      <w:tr w:rsidR="00D47A5C" w:rsidRPr="00573AF5" w14:paraId="31E339D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0953CBF" w14:textId="77777777" w:rsidR="00D47A5C" w:rsidRDefault="00D47A5C" w:rsidP="00D47A5C">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18481D5E" w14:textId="77777777" w:rsidR="00D47A5C" w:rsidRDefault="00D47A5C" w:rsidP="00D47A5C">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9B588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A0AB94" w14:textId="77777777" w:rsidR="00D47A5C" w:rsidRDefault="00D47A5C" w:rsidP="00D47A5C">
            <w:pPr>
              <w:pStyle w:val="MsgTableBody"/>
              <w:jc w:val="center"/>
            </w:pPr>
            <w:r>
              <w:t>4</w:t>
            </w:r>
          </w:p>
        </w:tc>
      </w:tr>
      <w:tr w:rsidR="004E2DAA" w:rsidRPr="00573AF5" w14:paraId="009085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2F98BE"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E039979" w14:textId="77777777" w:rsidR="00D47A5C" w:rsidRDefault="00D47A5C" w:rsidP="00D47A5C">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B2398E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D25D1" w14:textId="77777777" w:rsidR="00D47A5C" w:rsidRDefault="00D47A5C" w:rsidP="00D47A5C">
            <w:pPr>
              <w:pStyle w:val="MsgTableBody"/>
              <w:jc w:val="center"/>
            </w:pPr>
          </w:p>
        </w:tc>
      </w:tr>
      <w:tr w:rsidR="00D47A5C" w:rsidRPr="00573AF5" w14:paraId="023C3F1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54457C" w14:textId="77777777" w:rsidR="00D47A5C" w:rsidRDefault="00D47A5C" w:rsidP="00D47A5C">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12FA751A" w14:textId="77777777" w:rsidR="00D47A5C" w:rsidRDefault="00D47A5C" w:rsidP="00D47A5C">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2D6B173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66C911" w14:textId="77777777" w:rsidR="00D47A5C" w:rsidRDefault="00D47A5C" w:rsidP="00D47A5C">
            <w:pPr>
              <w:pStyle w:val="MsgTableBody"/>
              <w:jc w:val="center"/>
            </w:pPr>
            <w:r>
              <w:t>4</w:t>
            </w:r>
          </w:p>
        </w:tc>
      </w:tr>
      <w:tr w:rsidR="004E2DAA" w:rsidRPr="00573AF5" w14:paraId="158C097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4DD5E9"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1143176"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6EBA500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9C5C40" w14:textId="77777777" w:rsidR="00D47A5C" w:rsidRDefault="00D47A5C" w:rsidP="00D47A5C">
            <w:pPr>
              <w:pStyle w:val="MsgTableBody"/>
              <w:jc w:val="center"/>
            </w:pPr>
            <w:r>
              <w:t>4</w:t>
            </w:r>
          </w:p>
        </w:tc>
      </w:tr>
      <w:tr w:rsidR="00D47A5C" w:rsidRPr="00573AF5" w14:paraId="15F4F72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53408B" w14:textId="77777777" w:rsidR="00D47A5C" w:rsidRDefault="00D47A5C" w:rsidP="00D47A5C">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6CDFDE13" w14:textId="77777777" w:rsidR="00D47A5C" w:rsidRDefault="00D47A5C" w:rsidP="00D47A5C">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635766F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166A33" w14:textId="77777777" w:rsidR="00D47A5C" w:rsidRDefault="00D47A5C" w:rsidP="00D47A5C">
            <w:pPr>
              <w:pStyle w:val="MsgTableBody"/>
              <w:jc w:val="center"/>
            </w:pPr>
            <w:r>
              <w:t>4</w:t>
            </w:r>
          </w:p>
        </w:tc>
      </w:tr>
      <w:tr w:rsidR="004E2DAA" w:rsidRPr="00573AF5" w14:paraId="4EC1025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BA57B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4C45C21" w14:textId="77777777" w:rsidR="00D47A5C" w:rsidRDefault="00D47A5C" w:rsidP="00D47A5C">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4C0F24A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FDB2CB" w14:textId="77777777" w:rsidR="00D47A5C" w:rsidRDefault="00D47A5C" w:rsidP="00D47A5C">
            <w:pPr>
              <w:pStyle w:val="MsgTableBody"/>
              <w:jc w:val="center"/>
            </w:pPr>
          </w:p>
        </w:tc>
      </w:tr>
      <w:tr w:rsidR="00D47A5C" w:rsidRPr="00573AF5" w14:paraId="1E60F8B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D82BEE8"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BE2B02E"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28DD61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5BE4AF" w14:textId="77777777" w:rsidR="00D47A5C" w:rsidRDefault="00D47A5C" w:rsidP="00D47A5C">
            <w:pPr>
              <w:pStyle w:val="MsgTableBody"/>
              <w:jc w:val="center"/>
            </w:pPr>
            <w:r>
              <w:t>7</w:t>
            </w:r>
          </w:p>
        </w:tc>
      </w:tr>
      <w:tr w:rsidR="004E2DAA" w:rsidRPr="00573AF5" w14:paraId="2F5949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32A14F"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6630DD7"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116EF8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EF388C" w14:textId="77777777" w:rsidR="00D47A5C" w:rsidRDefault="00D47A5C" w:rsidP="00D47A5C">
            <w:pPr>
              <w:pStyle w:val="MsgTableBody"/>
              <w:jc w:val="center"/>
            </w:pPr>
            <w:r>
              <w:rPr>
                <w:noProof/>
              </w:rPr>
              <w:t>7</w:t>
            </w:r>
          </w:p>
        </w:tc>
      </w:tr>
      <w:tr w:rsidR="00D47A5C" w:rsidRPr="00573AF5" w14:paraId="62A7929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618F5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CC3F849" w14:textId="77777777" w:rsidR="00D47A5C" w:rsidRDefault="00D47A5C" w:rsidP="00D47A5C">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7518C48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38A891" w14:textId="77777777" w:rsidR="00D47A5C" w:rsidRDefault="00D47A5C" w:rsidP="00D47A5C">
            <w:pPr>
              <w:pStyle w:val="MsgTableBody"/>
              <w:jc w:val="center"/>
            </w:pPr>
          </w:p>
        </w:tc>
      </w:tr>
      <w:tr w:rsidR="004E2DAA" w:rsidRPr="00573AF5" w14:paraId="5A764B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B0D6B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8294AF3" w14:textId="77777777" w:rsidR="00D47A5C" w:rsidRDefault="00D47A5C" w:rsidP="00D47A5C">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332D0F6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B525C1" w14:textId="77777777" w:rsidR="00D47A5C" w:rsidRDefault="00D47A5C" w:rsidP="00D47A5C">
            <w:pPr>
              <w:pStyle w:val="MsgTableBody"/>
              <w:jc w:val="center"/>
            </w:pPr>
          </w:p>
        </w:tc>
      </w:tr>
      <w:tr w:rsidR="00D47A5C" w:rsidRPr="00573AF5" w14:paraId="00D9E42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73D7CC0"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E79662" w14:textId="77777777" w:rsidR="00D47A5C" w:rsidRDefault="00D47A5C" w:rsidP="00D47A5C">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3B81162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3AB25F" w14:textId="77777777" w:rsidR="00D47A5C" w:rsidRDefault="00D47A5C" w:rsidP="00D47A5C">
            <w:pPr>
              <w:pStyle w:val="MsgTableBody"/>
              <w:jc w:val="center"/>
            </w:pPr>
          </w:p>
        </w:tc>
      </w:tr>
      <w:tr w:rsidR="004E2DAA" w:rsidRPr="00573AF5" w14:paraId="3E6A36B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13108D" w14:textId="77777777" w:rsidR="00D47A5C" w:rsidRDefault="00D47A5C" w:rsidP="00D47A5C">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706EBD46" w14:textId="77777777" w:rsidR="00D47A5C" w:rsidRDefault="00D47A5C" w:rsidP="00D47A5C">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636019B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C87CD7" w14:textId="77777777" w:rsidR="00D47A5C" w:rsidRDefault="00D47A5C" w:rsidP="00D47A5C">
            <w:pPr>
              <w:pStyle w:val="MsgTableBody"/>
              <w:jc w:val="center"/>
            </w:pPr>
            <w:r>
              <w:t>4</w:t>
            </w:r>
          </w:p>
        </w:tc>
      </w:tr>
      <w:tr w:rsidR="00D47A5C" w:rsidRPr="00573AF5" w14:paraId="098D96D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BC313EF"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55E0636E"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C53683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D236D0" w14:textId="77777777" w:rsidR="00D47A5C" w:rsidRDefault="00D47A5C" w:rsidP="00D47A5C">
            <w:pPr>
              <w:pStyle w:val="MsgTableBody"/>
              <w:jc w:val="center"/>
            </w:pPr>
            <w:r>
              <w:t>4</w:t>
            </w:r>
          </w:p>
        </w:tc>
      </w:tr>
      <w:tr w:rsidR="004E2DAA" w:rsidRPr="00573AF5" w14:paraId="6D61F71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DF8DD2" w14:textId="77777777" w:rsidR="00D47A5C" w:rsidRDefault="00D47A5C" w:rsidP="00D47A5C">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7650661C" w14:textId="77777777" w:rsidR="00D47A5C" w:rsidRDefault="00D47A5C" w:rsidP="00D47A5C">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056A428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87D0CC" w14:textId="77777777" w:rsidR="00D47A5C" w:rsidRDefault="00D47A5C" w:rsidP="00D47A5C">
            <w:pPr>
              <w:pStyle w:val="MsgTableBody"/>
              <w:jc w:val="center"/>
            </w:pPr>
            <w:r>
              <w:t>4</w:t>
            </w:r>
          </w:p>
        </w:tc>
      </w:tr>
      <w:tr w:rsidR="00D47A5C" w:rsidRPr="00573AF5" w14:paraId="2997FC4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50935B"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31E2D9" w14:textId="77777777" w:rsidR="00D47A5C" w:rsidRDefault="00D47A5C" w:rsidP="00D47A5C">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3CD8820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017FFD" w14:textId="77777777" w:rsidR="00D47A5C" w:rsidRDefault="00D47A5C" w:rsidP="00D47A5C">
            <w:pPr>
              <w:pStyle w:val="MsgTableBody"/>
              <w:jc w:val="center"/>
            </w:pPr>
          </w:p>
        </w:tc>
      </w:tr>
      <w:tr w:rsidR="004E2DAA" w:rsidRPr="00573AF5" w14:paraId="2D9696E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B5204E"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DA5303F"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538A78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806459" w14:textId="77777777" w:rsidR="00D47A5C" w:rsidRDefault="00D47A5C" w:rsidP="00D47A5C">
            <w:pPr>
              <w:pStyle w:val="MsgTableBody"/>
              <w:jc w:val="center"/>
            </w:pPr>
            <w:r>
              <w:t>7</w:t>
            </w:r>
          </w:p>
        </w:tc>
      </w:tr>
      <w:tr w:rsidR="00D47A5C" w:rsidRPr="00573AF5" w14:paraId="5089F85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527FD54"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A2E3816"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A2A832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F63CDF" w14:textId="77777777" w:rsidR="00D47A5C" w:rsidRDefault="00D47A5C" w:rsidP="00D47A5C">
            <w:pPr>
              <w:pStyle w:val="MsgTableBody"/>
              <w:jc w:val="center"/>
            </w:pPr>
            <w:r>
              <w:rPr>
                <w:noProof/>
              </w:rPr>
              <w:t>7</w:t>
            </w:r>
          </w:p>
        </w:tc>
      </w:tr>
      <w:tr w:rsidR="004E2DAA" w:rsidRPr="00573AF5" w14:paraId="251D104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095728" w14:textId="77777777" w:rsidR="00D47A5C" w:rsidRDefault="00D47A5C" w:rsidP="00D47A5C">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796177CA" w14:textId="77777777" w:rsidR="00D47A5C" w:rsidRDefault="00D47A5C" w:rsidP="00D47A5C">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2B3D6D8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A0AD16" w14:textId="77777777" w:rsidR="00D47A5C" w:rsidRDefault="00D47A5C" w:rsidP="00D47A5C">
            <w:pPr>
              <w:pStyle w:val="MsgTableBody"/>
              <w:jc w:val="center"/>
            </w:pPr>
          </w:p>
        </w:tc>
      </w:tr>
      <w:tr w:rsidR="00D47A5C" w:rsidRPr="00573AF5" w14:paraId="333131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06C4E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9BD43A4" w14:textId="77777777" w:rsidR="00D47A5C" w:rsidRDefault="00D47A5C" w:rsidP="00D47A5C">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3CD89D0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0C1291" w14:textId="77777777" w:rsidR="00D47A5C" w:rsidRDefault="00D47A5C" w:rsidP="00D47A5C">
            <w:pPr>
              <w:pStyle w:val="MsgTableBody"/>
              <w:jc w:val="center"/>
            </w:pPr>
          </w:p>
        </w:tc>
      </w:tr>
      <w:tr w:rsidR="004E2DAA" w:rsidRPr="00573AF5" w14:paraId="5C593DD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40DF0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0B932F6" w14:textId="77777777" w:rsidR="00D47A5C" w:rsidRDefault="00D47A5C" w:rsidP="00D47A5C">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4BE4E74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8960F4" w14:textId="77777777" w:rsidR="00D47A5C" w:rsidRDefault="00D47A5C" w:rsidP="00D47A5C">
            <w:pPr>
              <w:pStyle w:val="MsgTableBody"/>
              <w:jc w:val="center"/>
            </w:pPr>
          </w:p>
        </w:tc>
      </w:tr>
      <w:tr w:rsidR="00D47A5C" w:rsidRPr="00573AF5" w14:paraId="7DD2F18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A55836" w14:textId="77777777" w:rsidR="00D47A5C" w:rsidRDefault="00D47A5C" w:rsidP="00D47A5C">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7035EEEC" w14:textId="77777777" w:rsidR="00D47A5C" w:rsidRDefault="00D47A5C" w:rsidP="00D47A5C">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601BD5B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E36CD5" w14:textId="77777777" w:rsidR="00D47A5C" w:rsidRDefault="00D47A5C" w:rsidP="00D47A5C">
            <w:pPr>
              <w:pStyle w:val="MsgTableBody"/>
              <w:jc w:val="center"/>
            </w:pPr>
            <w:r>
              <w:t>4</w:t>
            </w:r>
          </w:p>
        </w:tc>
      </w:tr>
      <w:tr w:rsidR="004E2DAA" w:rsidRPr="00573AF5" w14:paraId="4278E69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89CE0C"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1B266C4"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41D67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0C6B30" w14:textId="77777777" w:rsidR="00D47A5C" w:rsidRDefault="00D47A5C" w:rsidP="00D47A5C">
            <w:pPr>
              <w:pStyle w:val="MsgTableBody"/>
              <w:jc w:val="center"/>
            </w:pPr>
            <w:r>
              <w:t>4</w:t>
            </w:r>
          </w:p>
        </w:tc>
      </w:tr>
      <w:tr w:rsidR="00D47A5C" w:rsidRPr="00573AF5" w14:paraId="1B082E5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339DCE"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E39A4FA" w14:textId="77777777" w:rsidR="00D47A5C" w:rsidRDefault="00D47A5C" w:rsidP="00D47A5C">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647AED0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E4EA95" w14:textId="77777777" w:rsidR="00D47A5C" w:rsidRDefault="00D47A5C" w:rsidP="00D47A5C">
            <w:pPr>
              <w:pStyle w:val="MsgTableBody"/>
              <w:jc w:val="center"/>
            </w:pPr>
          </w:p>
        </w:tc>
      </w:tr>
      <w:tr w:rsidR="004E2DAA" w:rsidRPr="00573AF5" w14:paraId="40F0BDA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E5D19D"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2A73500"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3A906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7DBE0D" w14:textId="77777777" w:rsidR="00D47A5C" w:rsidRDefault="00D47A5C" w:rsidP="00D47A5C">
            <w:pPr>
              <w:pStyle w:val="MsgTableBody"/>
              <w:jc w:val="center"/>
            </w:pPr>
            <w:r>
              <w:t>7</w:t>
            </w:r>
          </w:p>
        </w:tc>
      </w:tr>
      <w:tr w:rsidR="00D47A5C" w:rsidRPr="00573AF5" w14:paraId="79EA8D5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A8B410"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910C871"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3E66FF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632E0D" w14:textId="77777777" w:rsidR="00D47A5C" w:rsidRDefault="00D47A5C" w:rsidP="00D47A5C">
            <w:pPr>
              <w:pStyle w:val="MsgTableBody"/>
              <w:jc w:val="center"/>
            </w:pPr>
            <w:r>
              <w:rPr>
                <w:noProof/>
              </w:rPr>
              <w:t>7</w:t>
            </w:r>
          </w:p>
        </w:tc>
      </w:tr>
      <w:tr w:rsidR="004E2DAA" w:rsidRPr="00573AF5" w14:paraId="015C96F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63D8D5D"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64F057" w14:textId="77777777" w:rsidR="00D47A5C" w:rsidRDefault="00D47A5C" w:rsidP="00D47A5C">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2565255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56CF54" w14:textId="77777777" w:rsidR="00D47A5C" w:rsidRDefault="00D47A5C" w:rsidP="00D47A5C">
            <w:pPr>
              <w:pStyle w:val="MsgTableBody"/>
              <w:jc w:val="center"/>
            </w:pPr>
          </w:p>
        </w:tc>
      </w:tr>
      <w:tr w:rsidR="00D47A5C" w:rsidRPr="00573AF5" w14:paraId="091C2DF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819611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ADBE5D" w14:textId="77777777" w:rsidR="00D47A5C" w:rsidRDefault="00D47A5C" w:rsidP="00D47A5C">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046CDE6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9C4551" w14:textId="77777777" w:rsidR="00D47A5C" w:rsidRDefault="00D47A5C" w:rsidP="00D47A5C">
            <w:pPr>
              <w:pStyle w:val="MsgTableBody"/>
              <w:jc w:val="center"/>
            </w:pPr>
          </w:p>
        </w:tc>
      </w:tr>
      <w:tr w:rsidR="004E2DAA" w:rsidRPr="00573AF5" w14:paraId="7DFFA76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1C01AC" w14:textId="77777777" w:rsidR="00D47A5C" w:rsidRDefault="00D47A5C" w:rsidP="00D47A5C">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6278EC03" w14:textId="77777777" w:rsidR="00D47A5C" w:rsidRDefault="00D47A5C" w:rsidP="00D47A5C">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40328B3"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3D2D4D" w14:textId="77777777" w:rsidR="00D47A5C" w:rsidRDefault="00D47A5C" w:rsidP="00D47A5C">
            <w:pPr>
              <w:pStyle w:val="MsgTableBody"/>
              <w:jc w:val="center"/>
            </w:pPr>
            <w:r>
              <w:t>7</w:t>
            </w:r>
          </w:p>
        </w:tc>
      </w:tr>
      <w:tr w:rsidR="00D47A5C" w:rsidRPr="00573AF5" w14:paraId="14E7C25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3C52E38"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4E8B0F75" w14:textId="77777777" w:rsidR="00D47A5C" w:rsidRDefault="00D47A5C" w:rsidP="00D47A5C">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47DCD1A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6488F9" w14:textId="77777777" w:rsidR="00D47A5C" w:rsidRDefault="00D47A5C" w:rsidP="00D47A5C">
            <w:pPr>
              <w:pStyle w:val="MsgTableBody"/>
              <w:jc w:val="center"/>
            </w:pPr>
          </w:p>
        </w:tc>
      </w:tr>
      <w:tr w:rsidR="004E2DAA" w:rsidRPr="00573AF5" w14:paraId="4AE69C4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16CC63"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7ABAA75" w14:textId="77777777" w:rsidR="00D47A5C" w:rsidRDefault="00D47A5C" w:rsidP="00D47A5C">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0FB7491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7A965A" w14:textId="77777777" w:rsidR="00D47A5C" w:rsidRDefault="00D47A5C" w:rsidP="00D47A5C">
            <w:pPr>
              <w:pStyle w:val="MsgTableBody"/>
              <w:jc w:val="center"/>
            </w:pPr>
          </w:p>
        </w:tc>
      </w:tr>
      <w:tr w:rsidR="00D47A5C" w:rsidRPr="00573AF5" w14:paraId="13430D1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059E92" w14:textId="77777777" w:rsidR="00D47A5C" w:rsidRDefault="00D47A5C" w:rsidP="00D47A5C">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4EA0ED8D" w14:textId="77777777" w:rsidR="00D47A5C" w:rsidRDefault="00D47A5C" w:rsidP="00D47A5C">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0EC6220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13236E" w14:textId="77777777" w:rsidR="00D47A5C" w:rsidRDefault="00D47A5C" w:rsidP="00D47A5C">
            <w:pPr>
              <w:pStyle w:val="MsgTableBody"/>
              <w:jc w:val="center"/>
            </w:pPr>
            <w:r>
              <w:t>12</w:t>
            </w:r>
          </w:p>
        </w:tc>
      </w:tr>
      <w:tr w:rsidR="004E2DAA" w:rsidRPr="00573AF5" w14:paraId="51C4666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5A65A1" w14:textId="77777777" w:rsidR="00D47A5C" w:rsidRDefault="00D47A5C" w:rsidP="00D47A5C">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3CF99A65" w14:textId="77777777" w:rsidR="00D47A5C" w:rsidRDefault="00D47A5C" w:rsidP="00D47A5C">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4EA4E46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DB9A8A" w14:textId="77777777" w:rsidR="00D47A5C" w:rsidRDefault="00D47A5C" w:rsidP="00D47A5C">
            <w:pPr>
              <w:pStyle w:val="MsgTableBody"/>
              <w:jc w:val="center"/>
            </w:pPr>
            <w:r>
              <w:t>15</w:t>
            </w:r>
          </w:p>
        </w:tc>
      </w:tr>
      <w:tr w:rsidR="00D47A5C" w:rsidRPr="00573AF5" w14:paraId="29CF85F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99D8E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2230EB" w14:textId="1320E6CC" w:rsidR="00D47A5C" w:rsidRDefault="00D47A5C" w:rsidP="00D47A5C">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45BB608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37EAD" w14:textId="77777777" w:rsidR="00D47A5C" w:rsidRDefault="00D47A5C" w:rsidP="00D47A5C">
            <w:pPr>
              <w:pStyle w:val="MsgTableBody"/>
              <w:jc w:val="center"/>
            </w:pPr>
          </w:p>
        </w:tc>
      </w:tr>
      <w:tr w:rsidR="004E2DAA" w:rsidRPr="00573AF5" w14:paraId="597EEE5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525940" w14:textId="77777777" w:rsidR="00D47A5C" w:rsidRDefault="00D47A5C" w:rsidP="00D47A5C">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736B8E8" w14:textId="7042EC9C" w:rsidR="00D47A5C" w:rsidRDefault="00D47A5C" w:rsidP="00D47A5C">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596048C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D5432D" w14:textId="77777777" w:rsidR="00D47A5C" w:rsidRDefault="00D47A5C" w:rsidP="00D47A5C">
            <w:pPr>
              <w:pStyle w:val="MsgTableBody"/>
              <w:jc w:val="center"/>
            </w:pPr>
          </w:p>
        </w:tc>
      </w:tr>
      <w:tr w:rsidR="00D47A5C" w:rsidRPr="00573AF5" w14:paraId="7251781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8B3787" w14:textId="77777777" w:rsidR="00D47A5C" w:rsidRDefault="00D47A5C" w:rsidP="00D47A5C">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8DE3CC3" w14:textId="7B4A9320" w:rsidR="00D47A5C" w:rsidRDefault="000F344B" w:rsidP="00D47A5C">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0CDF576" w14:textId="76FB3140" w:rsidR="00D47A5C" w:rsidRDefault="000F344B" w:rsidP="00D47A5C">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84E63A4" w14:textId="77777777" w:rsidR="00D47A5C" w:rsidRDefault="00D47A5C" w:rsidP="00D47A5C">
            <w:pPr>
              <w:pStyle w:val="MsgTableBody"/>
              <w:jc w:val="center"/>
            </w:pPr>
            <w:r>
              <w:t>15</w:t>
            </w:r>
          </w:p>
        </w:tc>
      </w:tr>
      <w:tr w:rsidR="004E2DAA" w:rsidRPr="00573AF5" w14:paraId="4550DB3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7A3812" w14:textId="77777777" w:rsidR="0061296D" w:rsidRDefault="0061296D" w:rsidP="0061296D">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7DC5D949" w14:textId="77777777" w:rsidR="0061296D" w:rsidRDefault="0061296D" w:rsidP="0061296D">
            <w:pPr>
              <w:pStyle w:val="MsgTableBody"/>
            </w:pPr>
            <w:r w:rsidRPr="008225F0">
              <w:rPr>
                <w:color w:val="FF0000"/>
              </w:rPr>
              <w:t>Participation</w:t>
            </w:r>
            <w:r>
              <w:rPr>
                <w:color w:val="FF0000"/>
              </w:rPr>
              <w:t xml:space="preserve"> (Problem Role)</w:t>
            </w:r>
          </w:p>
        </w:tc>
        <w:tc>
          <w:tcPr>
            <w:tcW w:w="864" w:type="dxa"/>
            <w:tcBorders>
              <w:top w:val="dotted" w:sz="4" w:space="0" w:color="auto"/>
              <w:left w:val="nil"/>
              <w:bottom w:val="dotted" w:sz="4" w:space="0" w:color="auto"/>
              <w:right w:val="nil"/>
            </w:tcBorders>
            <w:shd w:val="clear" w:color="auto" w:fill="FFFFFF"/>
          </w:tcPr>
          <w:p w14:paraId="2A2DC20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7A425E" w14:textId="77777777" w:rsidR="0061296D" w:rsidRDefault="0061296D" w:rsidP="0061296D">
            <w:pPr>
              <w:pStyle w:val="MsgTableBody"/>
              <w:jc w:val="center"/>
            </w:pPr>
            <w:r w:rsidRPr="008225F0">
              <w:rPr>
                <w:color w:val="FF0000"/>
              </w:rPr>
              <w:t>7</w:t>
            </w:r>
          </w:p>
        </w:tc>
      </w:tr>
      <w:tr w:rsidR="0061296D" w:rsidRPr="00573AF5" w14:paraId="055EE3A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9F71A0F"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7AF910F" w14:textId="77777777" w:rsidR="0061296D" w:rsidRDefault="0061296D" w:rsidP="0061296D">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155CBD9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E2658F" w14:textId="77777777" w:rsidR="0061296D" w:rsidRDefault="0061296D" w:rsidP="0061296D">
            <w:pPr>
              <w:pStyle w:val="MsgTableBody"/>
              <w:jc w:val="center"/>
            </w:pPr>
            <w:r>
              <w:t>11</w:t>
            </w:r>
          </w:p>
        </w:tc>
      </w:tr>
      <w:tr w:rsidR="004E2DAA" w:rsidRPr="00573AF5" w14:paraId="37A2EC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509387"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238604F" w14:textId="1D9D638E" w:rsidR="0061296D" w:rsidRDefault="0061296D" w:rsidP="0061296D">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07D38E5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09738E" w14:textId="77777777" w:rsidR="0061296D" w:rsidRDefault="0061296D" w:rsidP="0061296D">
            <w:pPr>
              <w:pStyle w:val="MsgTableBody"/>
              <w:jc w:val="center"/>
            </w:pPr>
          </w:p>
        </w:tc>
      </w:tr>
      <w:tr w:rsidR="0061296D" w:rsidRPr="00573AF5" w14:paraId="2846EF2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53C86B"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93C6FAA" w14:textId="77777777" w:rsidR="0061296D" w:rsidRDefault="0061296D" w:rsidP="0061296D">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0E94887B"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48FA0" w14:textId="77777777" w:rsidR="0061296D" w:rsidRDefault="0061296D" w:rsidP="0061296D">
            <w:pPr>
              <w:pStyle w:val="MsgTableBody"/>
              <w:jc w:val="center"/>
            </w:pPr>
            <w:r>
              <w:t>15</w:t>
            </w:r>
          </w:p>
        </w:tc>
      </w:tr>
      <w:tr w:rsidR="004E2DAA" w:rsidRPr="00573AF5" w14:paraId="309E78E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507E29"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F04B512" w14:textId="3A010971" w:rsidR="0061296D" w:rsidRDefault="0061296D" w:rsidP="0061296D">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52A36CFF"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995D55" w14:textId="77777777" w:rsidR="0061296D" w:rsidRDefault="0061296D" w:rsidP="0061296D">
            <w:pPr>
              <w:pStyle w:val="MsgTableBody"/>
              <w:jc w:val="center"/>
            </w:pPr>
          </w:p>
        </w:tc>
      </w:tr>
      <w:tr w:rsidR="0061296D" w:rsidRPr="00573AF5" w14:paraId="7B8D82E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90BC10"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8B879B" w14:textId="77777777" w:rsidR="0061296D" w:rsidRDefault="0061296D" w:rsidP="0061296D">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CDE1E5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3E27E6" w14:textId="77777777" w:rsidR="0061296D" w:rsidRDefault="0061296D" w:rsidP="0061296D">
            <w:pPr>
              <w:pStyle w:val="MsgTableBody"/>
              <w:jc w:val="center"/>
            </w:pPr>
          </w:p>
        </w:tc>
      </w:tr>
      <w:tr w:rsidR="004E2DAA" w:rsidRPr="00573AF5" w14:paraId="64ABC17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E4151C"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F0AC5BE"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B50B32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5FB05" w14:textId="77777777" w:rsidR="0061296D" w:rsidRDefault="0061296D" w:rsidP="0061296D">
            <w:pPr>
              <w:pStyle w:val="MsgTableBody"/>
              <w:jc w:val="center"/>
            </w:pPr>
            <w:r>
              <w:t>7</w:t>
            </w:r>
          </w:p>
        </w:tc>
      </w:tr>
      <w:tr w:rsidR="0061296D" w:rsidRPr="00573AF5" w14:paraId="1B97018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C29B31F"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6C96B46"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825536B"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FDF46F" w14:textId="77777777" w:rsidR="0061296D" w:rsidRDefault="0061296D" w:rsidP="0061296D">
            <w:pPr>
              <w:pStyle w:val="MsgTableBody"/>
              <w:jc w:val="center"/>
            </w:pPr>
            <w:r>
              <w:rPr>
                <w:noProof/>
              </w:rPr>
              <w:t>7</w:t>
            </w:r>
          </w:p>
        </w:tc>
      </w:tr>
      <w:tr w:rsidR="004E2DAA" w:rsidRPr="00573AF5" w14:paraId="3F0EAF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2211D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512A292" w14:textId="77777777" w:rsidR="0061296D" w:rsidRDefault="0061296D" w:rsidP="0061296D">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26F3897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EE6111" w14:textId="77777777" w:rsidR="0061296D" w:rsidRDefault="0061296D" w:rsidP="0061296D">
            <w:pPr>
              <w:pStyle w:val="MsgTableBody"/>
              <w:jc w:val="center"/>
            </w:pPr>
          </w:p>
        </w:tc>
      </w:tr>
      <w:tr w:rsidR="0061296D" w:rsidRPr="00573AF5" w14:paraId="1F0E268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1624D2D"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2337814E" w14:textId="77777777" w:rsidR="0061296D" w:rsidRDefault="0061296D" w:rsidP="0061296D">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23684B87"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264ABD" w14:textId="77777777" w:rsidR="0061296D" w:rsidRDefault="0061296D" w:rsidP="0061296D">
            <w:pPr>
              <w:pStyle w:val="MsgTableBody"/>
              <w:jc w:val="center"/>
            </w:pPr>
          </w:p>
        </w:tc>
      </w:tr>
      <w:tr w:rsidR="004E2DAA" w:rsidRPr="00573AF5" w14:paraId="6FCC1A4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CE9CCA8"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305D3647" w14:textId="77777777" w:rsidR="0061296D" w:rsidRDefault="0061296D" w:rsidP="0061296D">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02F81558"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577264" w14:textId="77777777" w:rsidR="0061296D" w:rsidRDefault="0061296D" w:rsidP="0061296D">
            <w:pPr>
              <w:pStyle w:val="MsgTableBody"/>
              <w:jc w:val="center"/>
            </w:pPr>
          </w:p>
        </w:tc>
      </w:tr>
      <w:tr w:rsidR="0061296D" w:rsidRPr="00573AF5" w14:paraId="57D2EC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4181BBC" w14:textId="77777777" w:rsidR="0061296D" w:rsidRDefault="0061296D" w:rsidP="0061296D">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BECAB54" w14:textId="77777777" w:rsidR="0061296D" w:rsidRDefault="0061296D" w:rsidP="0061296D">
            <w:pPr>
              <w:pStyle w:val="MsgTableBody"/>
            </w:pPr>
            <w:r>
              <w:t>Goal</w:t>
            </w:r>
          </w:p>
        </w:tc>
        <w:tc>
          <w:tcPr>
            <w:tcW w:w="864" w:type="dxa"/>
            <w:tcBorders>
              <w:top w:val="dotted" w:sz="4" w:space="0" w:color="auto"/>
              <w:left w:val="nil"/>
              <w:bottom w:val="dotted" w:sz="4" w:space="0" w:color="auto"/>
              <w:right w:val="nil"/>
            </w:tcBorders>
            <w:shd w:val="clear" w:color="auto" w:fill="FFFFFF"/>
          </w:tcPr>
          <w:p w14:paraId="3175798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C4ED5E" w14:textId="77777777" w:rsidR="0061296D" w:rsidRDefault="0061296D" w:rsidP="0061296D">
            <w:pPr>
              <w:pStyle w:val="MsgTableBody"/>
              <w:jc w:val="center"/>
            </w:pPr>
            <w:r>
              <w:t>12</w:t>
            </w:r>
          </w:p>
        </w:tc>
      </w:tr>
      <w:tr w:rsidR="004E2DAA" w:rsidRPr="00573AF5" w14:paraId="1204A28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B9F560"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6073B9D" w14:textId="77777777" w:rsidR="0061296D" w:rsidRDefault="0061296D" w:rsidP="0061296D">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3E86EAC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E9879E" w14:textId="77777777" w:rsidR="0061296D" w:rsidRDefault="0061296D" w:rsidP="0061296D">
            <w:pPr>
              <w:pStyle w:val="MsgTableBody"/>
              <w:jc w:val="center"/>
            </w:pPr>
            <w:r>
              <w:t>15</w:t>
            </w:r>
          </w:p>
        </w:tc>
      </w:tr>
      <w:tr w:rsidR="0061296D" w:rsidRPr="00573AF5" w14:paraId="2820DA2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6DAC3C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1952A0B" w14:textId="54D3F922" w:rsidR="0061296D" w:rsidRDefault="0061296D" w:rsidP="0061296D">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727ABAC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5CCC92" w14:textId="77777777" w:rsidR="0061296D" w:rsidRDefault="0061296D" w:rsidP="0061296D">
            <w:pPr>
              <w:pStyle w:val="MsgTableBody"/>
              <w:jc w:val="center"/>
            </w:pPr>
          </w:p>
        </w:tc>
      </w:tr>
      <w:tr w:rsidR="004E2DAA" w:rsidRPr="00573AF5" w14:paraId="41119F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5EC1B9" w14:textId="77777777" w:rsidR="0061296D" w:rsidRDefault="0061296D" w:rsidP="0061296D">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13A93B9" w14:textId="63097952" w:rsidR="0061296D" w:rsidRDefault="0061296D" w:rsidP="0061296D">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7F41FEE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DD47A1" w14:textId="77777777" w:rsidR="0061296D" w:rsidRDefault="0061296D" w:rsidP="0061296D">
            <w:pPr>
              <w:pStyle w:val="MsgTableBody"/>
              <w:jc w:val="center"/>
            </w:pPr>
          </w:p>
        </w:tc>
      </w:tr>
      <w:tr w:rsidR="0061296D" w:rsidRPr="00573AF5" w14:paraId="6FE48F4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17BAE2" w14:textId="77777777" w:rsidR="0061296D" w:rsidRDefault="0061296D" w:rsidP="0061296D">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15695F5F" w14:textId="3A84D8E3" w:rsidR="0061296D" w:rsidRDefault="000F344B" w:rsidP="0061296D">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7C8F3D" w14:textId="158158B4" w:rsidR="0061296D" w:rsidRDefault="000F344B" w:rsidP="0061296D">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38FD4D3" w14:textId="77777777" w:rsidR="0061296D" w:rsidRDefault="0061296D" w:rsidP="0061296D">
            <w:pPr>
              <w:pStyle w:val="MsgTableBody"/>
              <w:jc w:val="center"/>
            </w:pPr>
            <w:r>
              <w:t>15</w:t>
            </w:r>
          </w:p>
        </w:tc>
      </w:tr>
      <w:tr w:rsidR="004E2DAA" w:rsidRPr="00573AF5" w14:paraId="67C556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5A3F23" w14:textId="77777777" w:rsidR="0061296D" w:rsidRDefault="0061296D" w:rsidP="0061296D">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734E42D" w14:textId="77777777" w:rsidR="0061296D" w:rsidRDefault="0061296D" w:rsidP="0061296D">
            <w:pPr>
              <w:pStyle w:val="MsgTableBody"/>
            </w:pPr>
            <w:r w:rsidRPr="008225F0">
              <w:rPr>
                <w:color w:val="FF0000"/>
              </w:rPr>
              <w:t>Participation</w:t>
            </w:r>
            <w:r>
              <w:rPr>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2322709C"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46D77A" w14:textId="77777777" w:rsidR="0061296D" w:rsidRDefault="0061296D" w:rsidP="0061296D">
            <w:pPr>
              <w:pStyle w:val="MsgTableBody"/>
              <w:jc w:val="center"/>
            </w:pPr>
            <w:r w:rsidRPr="008225F0">
              <w:rPr>
                <w:color w:val="FF0000"/>
              </w:rPr>
              <w:t>7</w:t>
            </w:r>
          </w:p>
        </w:tc>
      </w:tr>
      <w:tr w:rsidR="0061296D" w:rsidRPr="00573AF5" w14:paraId="6FC2B7C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855481"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E0794A8" w14:textId="77777777" w:rsidR="0061296D" w:rsidRDefault="0061296D" w:rsidP="0061296D">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3DEC8E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EE20B" w14:textId="77777777" w:rsidR="0061296D" w:rsidRDefault="0061296D" w:rsidP="0061296D">
            <w:pPr>
              <w:pStyle w:val="MsgTableBody"/>
              <w:jc w:val="center"/>
            </w:pPr>
            <w:r>
              <w:t>11</w:t>
            </w:r>
          </w:p>
        </w:tc>
      </w:tr>
      <w:tr w:rsidR="004E2DAA" w:rsidRPr="00573AF5" w14:paraId="4952B31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1244B0"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3E1C851" w14:textId="1E34BBDF" w:rsidR="0061296D" w:rsidRDefault="0061296D" w:rsidP="0061296D">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07CE7DA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B657CB" w14:textId="77777777" w:rsidR="0061296D" w:rsidRDefault="0061296D" w:rsidP="0061296D">
            <w:pPr>
              <w:pStyle w:val="MsgTableBody"/>
              <w:jc w:val="center"/>
            </w:pPr>
          </w:p>
        </w:tc>
      </w:tr>
      <w:tr w:rsidR="0061296D" w:rsidRPr="00573AF5" w14:paraId="2D7F63A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4ADDAAB"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CAA8D04" w14:textId="77777777" w:rsidR="0061296D" w:rsidRDefault="0061296D" w:rsidP="0061296D">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55F0A37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BB5A2F" w14:textId="77777777" w:rsidR="0061296D" w:rsidRDefault="0061296D" w:rsidP="0061296D">
            <w:pPr>
              <w:pStyle w:val="MsgTableBody"/>
              <w:jc w:val="center"/>
            </w:pPr>
            <w:r>
              <w:t>15</w:t>
            </w:r>
          </w:p>
        </w:tc>
      </w:tr>
      <w:tr w:rsidR="004E2DAA" w:rsidRPr="00573AF5" w14:paraId="3B1FBFB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1F392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7DFDF63" w14:textId="6818229D" w:rsidR="0061296D" w:rsidRDefault="0061296D" w:rsidP="0061296D">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7289B37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B73958" w14:textId="77777777" w:rsidR="0061296D" w:rsidRDefault="0061296D" w:rsidP="0061296D">
            <w:pPr>
              <w:pStyle w:val="MsgTableBody"/>
              <w:jc w:val="center"/>
            </w:pPr>
          </w:p>
        </w:tc>
      </w:tr>
      <w:tr w:rsidR="0061296D" w:rsidRPr="00573AF5" w14:paraId="0E5CC19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0A5B52" w14:textId="77777777" w:rsidR="0061296D" w:rsidRDefault="0061296D" w:rsidP="0061296D">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445E2717" w14:textId="77777777" w:rsidR="0061296D" w:rsidRDefault="0061296D" w:rsidP="0061296D">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6B0E701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EE7720" w14:textId="77777777" w:rsidR="0061296D" w:rsidRDefault="0061296D" w:rsidP="0061296D">
            <w:pPr>
              <w:pStyle w:val="MsgTableBody"/>
              <w:jc w:val="center"/>
            </w:pPr>
          </w:p>
        </w:tc>
      </w:tr>
      <w:tr w:rsidR="004E2DAA" w:rsidRPr="00573AF5" w14:paraId="217D855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7BBC30"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0EF3A5C"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49E826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FCD4D2" w14:textId="77777777" w:rsidR="0061296D" w:rsidRDefault="0061296D" w:rsidP="0061296D">
            <w:pPr>
              <w:pStyle w:val="MsgTableBody"/>
              <w:jc w:val="center"/>
            </w:pPr>
            <w:r>
              <w:t>7</w:t>
            </w:r>
          </w:p>
        </w:tc>
      </w:tr>
      <w:tr w:rsidR="0061296D" w:rsidRPr="00573AF5" w14:paraId="075F4BE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70F042"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2BE00C5"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E307BE0"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0D3963" w14:textId="77777777" w:rsidR="0061296D" w:rsidRDefault="0061296D" w:rsidP="0061296D">
            <w:pPr>
              <w:pStyle w:val="MsgTableBody"/>
              <w:jc w:val="center"/>
            </w:pPr>
            <w:r>
              <w:rPr>
                <w:noProof/>
              </w:rPr>
              <w:t>7</w:t>
            </w:r>
          </w:p>
        </w:tc>
      </w:tr>
      <w:tr w:rsidR="004E2DAA" w:rsidRPr="00573AF5" w14:paraId="1A5F34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F0AF71"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58774EA" w14:textId="77777777" w:rsidR="0061296D" w:rsidRDefault="0061296D" w:rsidP="0061296D">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789D2060"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F00E3E" w14:textId="77777777" w:rsidR="0061296D" w:rsidRDefault="0061296D" w:rsidP="0061296D">
            <w:pPr>
              <w:pStyle w:val="MsgTableBody"/>
              <w:jc w:val="center"/>
            </w:pPr>
          </w:p>
        </w:tc>
      </w:tr>
      <w:tr w:rsidR="0061296D" w:rsidRPr="00573AF5" w14:paraId="003B6C3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745D49"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782B9933" w14:textId="77777777" w:rsidR="0061296D" w:rsidRDefault="0061296D" w:rsidP="0061296D">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3BA1380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EE6F95" w14:textId="77777777" w:rsidR="0061296D" w:rsidRDefault="0061296D" w:rsidP="0061296D">
            <w:pPr>
              <w:pStyle w:val="MsgTableBody"/>
              <w:jc w:val="center"/>
            </w:pPr>
          </w:p>
        </w:tc>
      </w:tr>
      <w:tr w:rsidR="004E2DAA" w:rsidRPr="00573AF5" w14:paraId="34A696F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B33F98"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319B53E2" w14:textId="77777777" w:rsidR="0061296D" w:rsidRDefault="0061296D" w:rsidP="0061296D">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2EEDC6A7"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ACC25" w14:textId="77777777" w:rsidR="0061296D" w:rsidRDefault="0061296D" w:rsidP="0061296D">
            <w:pPr>
              <w:pStyle w:val="MsgTableBody"/>
              <w:jc w:val="center"/>
            </w:pPr>
          </w:p>
        </w:tc>
      </w:tr>
      <w:tr w:rsidR="0061296D" w:rsidRPr="00573AF5" w14:paraId="4F8544E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FAA37F" w14:textId="77777777" w:rsidR="0061296D" w:rsidRDefault="0061296D" w:rsidP="0061296D">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2B5F458F" w14:textId="77777777" w:rsidR="0061296D" w:rsidRDefault="0061296D" w:rsidP="0061296D">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00FC53B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2397D9" w14:textId="77777777" w:rsidR="0061296D" w:rsidRDefault="0061296D" w:rsidP="0061296D">
            <w:pPr>
              <w:pStyle w:val="MsgTableBody"/>
              <w:jc w:val="center"/>
            </w:pPr>
            <w:r>
              <w:t>12</w:t>
            </w:r>
          </w:p>
        </w:tc>
      </w:tr>
      <w:tr w:rsidR="004E2DAA" w:rsidRPr="00573AF5" w14:paraId="2042436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B1855F"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356687A" w14:textId="77777777" w:rsidR="0061296D" w:rsidRDefault="0061296D" w:rsidP="0061296D">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44F2D76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3F58E6" w14:textId="77777777" w:rsidR="0061296D" w:rsidRDefault="0061296D" w:rsidP="0061296D">
            <w:pPr>
              <w:pStyle w:val="MsgTableBody"/>
              <w:jc w:val="center"/>
            </w:pPr>
            <w:r>
              <w:t>15</w:t>
            </w:r>
          </w:p>
        </w:tc>
      </w:tr>
      <w:tr w:rsidR="0061296D" w:rsidRPr="00573AF5" w14:paraId="50512B1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2083B6"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F69A6EC" w14:textId="00F4E19E" w:rsidR="0061296D" w:rsidRDefault="0061296D" w:rsidP="0061296D">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7335825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D68FA2" w14:textId="77777777" w:rsidR="0061296D" w:rsidRDefault="0061296D" w:rsidP="0061296D">
            <w:pPr>
              <w:pStyle w:val="MsgTableBody"/>
              <w:jc w:val="center"/>
            </w:pPr>
          </w:p>
        </w:tc>
      </w:tr>
      <w:tr w:rsidR="004E2DAA" w:rsidRPr="00573AF5" w14:paraId="52D0B6A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EE169F" w14:textId="77777777" w:rsidR="0061296D" w:rsidRDefault="0061296D" w:rsidP="0061296D">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CE6BDBC" w14:textId="4D80122F" w:rsidR="0061296D" w:rsidRDefault="0061296D" w:rsidP="0061296D">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B09A55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181454" w14:textId="77777777" w:rsidR="0061296D" w:rsidRDefault="0061296D" w:rsidP="0061296D">
            <w:pPr>
              <w:pStyle w:val="MsgTableBody"/>
              <w:jc w:val="center"/>
            </w:pPr>
          </w:p>
        </w:tc>
      </w:tr>
      <w:tr w:rsidR="00E85890" w:rsidRPr="00573AF5" w14:paraId="4241DB5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FCF4B9" w14:textId="45468039" w:rsidR="00E85890" w:rsidRDefault="00E85890" w:rsidP="00E85890">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224529F0" w14:textId="0FDBBD8F" w:rsidR="00E85890" w:rsidRDefault="00E85890" w:rsidP="00E85890">
            <w:pPr>
              <w:pStyle w:val="MsgTableBody"/>
            </w:pPr>
            <w:r w:rsidRPr="008225F0">
              <w:rPr>
                <w:color w:val="FF0000"/>
              </w:rPr>
              <w:t>Participation</w:t>
            </w:r>
            <w:r>
              <w:rPr>
                <w:color w:val="FF0000"/>
              </w:rPr>
              <w:t xml:space="preserve"> (</w:t>
            </w:r>
            <w:r w:rsidR="00A804D1">
              <w:rPr>
                <w:color w:val="FF0000"/>
              </w:rPr>
              <w:t>Pathway Participation</w:t>
            </w:r>
            <w:r>
              <w:rPr>
                <w:color w:val="FF0000"/>
              </w:rPr>
              <w:t>)</w:t>
            </w:r>
          </w:p>
        </w:tc>
        <w:tc>
          <w:tcPr>
            <w:tcW w:w="864" w:type="dxa"/>
            <w:tcBorders>
              <w:top w:val="dotted" w:sz="4" w:space="0" w:color="auto"/>
              <w:left w:val="nil"/>
              <w:bottom w:val="dotted" w:sz="4" w:space="0" w:color="auto"/>
              <w:right w:val="nil"/>
            </w:tcBorders>
            <w:shd w:val="clear" w:color="auto" w:fill="FFFFFF"/>
          </w:tcPr>
          <w:p w14:paraId="52668FA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A23E6E" w14:textId="7C03DE47" w:rsidR="00E85890" w:rsidRDefault="00E85890" w:rsidP="00E85890">
            <w:pPr>
              <w:pStyle w:val="MsgTableBody"/>
              <w:jc w:val="center"/>
            </w:pPr>
            <w:r w:rsidRPr="008225F0">
              <w:rPr>
                <w:color w:val="FF0000"/>
              </w:rPr>
              <w:t>7</w:t>
            </w:r>
          </w:p>
        </w:tc>
      </w:tr>
      <w:tr w:rsidR="004E2DAA" w:rsidRPr="00573AF5" w14:paraId="3FF5D6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88D9EB"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41CFE7C" w14:textId="3B734700" w:rsidR="0061296D" w:rsidRDefault="0061296D" w:rsidP="0061296D">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475BCD7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E60FB8" w14:textId="77777777" w:rsidR="0061296D" w:rsidRDefault="0061296D" w:rsidP="0061296D">
            <w:pPr>
              <w:pStyle w:val="MsgTableBody"/>
              <w:jc w:val="center"/>
            </w:pPr>
            <w:r>
              <w:t>11</w:t>
            </w:r>
          </w:p>
        </w:tc>
      </w:tr>
      <w:tr w:rsidR="0061296D" w:rsidRPr="00573AF5" w14:paraId="79DD9FC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28DE8A"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1BEE420E" w14:textId="5077928E" w:rsidR="0061296D" w:rsidRDefault="0061296D" w:rsidP="0061296D">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1E68D87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455514" w14:textId="77777777" w:rsidR="0061296D" w:rsidRDefault="0061296D" w:rsidP="0061296D">
            <w:pPr>
              <w:pStyle w:val="MsgTableBody"/>
              <w:jc w:val="center"/>
            </w:pPr>
          </w:p>
        </w:tc>
      </w:tr>
      <w:tr w:rsidR="004E2DAA" w:rsidRPr="00573AF5" w14:paraId="1CBDA80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487CE0"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5EB6B86" w14:textId="163E3D56" w:rsidR="0061296D" w:rsidRDefault="0061296D" w:rsidP="0061296D">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388DED5"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D93B1E" w14:textId="77777777" w:rsidR="0061296D" w:rsidRDefault="0061296D" w:rsidP="0061296D">
            <w:pPr>
              <w:pStyle w:val="MsgTableBody"/>
              <w:jc w:val="center"/>
            </w:pPr>
            <w:r>
              <w:t>15</w:t>
            </w:r>
          </w:p>
        </w:tc>
      </w:tr>
      <w:tr w:rsidR="0061296D" w:rsidRPr="00573AF5" w14:paraId="763A1D8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E4860A"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3F6F186" w14:textId="6CC3C75C" w:rsidR="0061296D" w:rsidRDefault="0061296D" w:rsidP="0061296D">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339C448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FD8DEB" w14:textId="77777777" w:rsidR="0061296D" w:rsidRDefault="0061296D" w:rsidP="0061296D">
            <w:pPr>
              <w:pStyle w:val="MsgTableBody"/>
              <w:jc w:val="center"/>
            </w:pPr>
          </w:p>
        </w:tc>
      </w:tr>
      <w:tr w:rsidR="004E2DAA" w:rsidRPr="00573AF5" w14:paraId="3F0B2D2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8C985E"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2BE2896" w14:textId="77777777" w:rsidR="0061296D" w:rsidRDefault="0061296D" w:rsidP="0061296D">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3427E58C"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9E0AA4" w14:textId="77777777" w:rsidR="0061296D" w:rsidRDefault="0061296D" w:rsidP="0061296D">
            <w:pPr>
              <w:pStyle w:val="MsgTableBody"/>
              <w:jc w:val="center"/>
            </w:pPr>
          </w:p>
        </w:tc>
      </w:tr>
      <w:tr w:rsidR="0061296D" w:rsidRPr="00573AF5" w14:paraId="463B90E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D07A34"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AECDD7B"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BF98131"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DDEF8B" w14:textId="77777777" w:rsidR="0061296D" w:rsidRDefault="0061296D" w:rsidP="0061296D">
            <w:pPr>
              <w:pStyle w:val="MsgTableBody"/>
              <w:jc w:val="center"/>
            </w:pPr>
            <w:r>
              <w:t>7</w:t>
            </w:r>
          </w:p>
        </w:tc>
      </w:tr>
      <w:tr w:rsidR="004E2DAA" w:rsidRPr="00573AF5" w14:paraId="0A25E1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337716"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F6C8087"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08B867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B38C9B" w14:textId="77777777" w:rsidR="0061296D" w:rsidRDefault="0061296D" w:rsidP="0061296D">
            <w:pPr>
              <w:pStyle w:val="MsgTableBody"/>
              <w:jc w:val="center"/>
            </w:pPr>
            <w:r>
              <w:rPr>
                <w:noProof/>
              </w:rPr>
              <w:t>7</w:t>
            </w:r>
          </w:p>
        </w:tc>
      </w:tr>
      <w:tr w:rsidR="0061296D" w:rsidRPr="00573AF5" w14:paraId="105FF68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A474CD2"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C5B1624" w14:textId="77777777" w:rsidR="0061296D" w:rsidRDefault="0061296D" w:rsidP="0061296D">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5D6D349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87C366" w14:textId="77777777" w:rsidR="0061296D" w:rsidRDefault="0061296D" w:rsidP="0061296D">
            <w:pPr>
              <w:pStyle w:val="MsgTableBody"/>
              <w:jc w:val="center"/>
            </w:pPr>
          </w:p>
        </w:tc>
      </w:tr>
      <w:tr w:rsidR="004E2DAA" w:rsidRPr="00573AF5" w14:paraId="4666B7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813DAF"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15283599" w14:textId="77777777" w:rsidR="0061296D" w:rsidRDefault="0061296D" w:rsidP="0061296D">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429CEBF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149A0E" w14:textId="77777777" w:rsidR="0061296D" w:rsidRDefault="0061296D" w:rsidP="0061296D">
            <w:pPr>
              <w:pStyle w:val="MsgTableBody"/>
              <w:jc w:val="center"/>
            </w:pPr>
          </w:p>
        </w:tc>
      </w:tr>
      <w:tr w:rsidR="0061296D" w:rsidRPr="00573AF5" w14:paraId="4B6CED6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single" w:sz="2" w:space="0" w:color="auto"/>
              <w:right w:val="nil"/>
            </w:tcBorders>
            <w:shd w:val="clear" w:color="auto" w:fill="FFFFFF"/>
          </w:tcPr>
          <w:p w14:paraId="6D8FB8A8" w14:textId="77777777" w:rsidR="0061296D" w:rsidRDefault="0061296D" w:rsidP="0061296D">
            <w:pPr>
              <w:pStyle w:val="MsgTableBody"/>
            </w:pPr>
            <w:r>
              <w:t>[{REL}]</w:t>
            </w:r>
          </w:p>
        </w:tc>
        <w:tc>
          <w:tcPr>
            <w:tcW w:w="4320" w:type="dxa"/>
            <w:tcBorders>
              <w:top w:val="dotted" w:sz="4" w:space="0" w:color="auto"/>
              <w:left w:val="nil"/>
              <w:bottom w:val="single" w:sz="2" w:space="0" w:color="auto"/>
              <w:right w:val="nil"/>
            </w:tcBorders>
            <w:shd w:val="clear" w:color="auto" w:fill="FFFFFF"/>
          </w:tcPr>
          <w:p w14:paraId="3DABF2A7" w14:textId="77777777" w:rsidR="0061296D" w:rsidRDefault="0061296D" w:rsidP="0061296D">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0888C09F" w14:textId="77777777" w:rsidR="0061296D" w:rsidRDefault="0061296D" w:rsidP="0061296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1523FF9" w14:textId="77777777" w:rsidR="0061296D" w:rsidRDefault="0061296D" w:rsidP="0061296D">
            <w:pPr>
              <w:pStyle w:val="MsgTableBody"/>
              <w:jc w:val="center"/>
            </w:pPr>
            <w:r>
              <w:t>11</w:t>
            </w:r>
          </w:p>
        </w:tc>
      </w:tr>
    </w:tbl>
    <w:p w14:paraId="2CDB6560" w14:textId="77777777" w:rsidR="00314BE8" w:rsidRDefault="00314BE8" w:rsidP="00314BE8">
      <w:bookmarkStart w:id="1892" w:name="_Toc462055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FF99528"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78EE526" w14:textId="5F93B798" w:rsidR="00EE6FC3" w:rsidRDefault="00EE6FC3" w:rsidP="00BD60E1">
            <w:pPr>
              <w:pStyle w:val="ACK-ChoreographyHeader"/>
            </w:pPr>
            <w:r>
              <w:t>Acknowledgment Choreography</w:t>
            </w:r>
          </w:p>
        </w:tc>
      </w:tr>
      <w:tr w:rsidR="00EE6FC3" w14:paraId="6A6590B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4DE9778" w14:textId="64A90C49" w:rsidR="00EE6FC3" w:rsidRDefault="00EE6FC3" w:rsidP="00EE6FC3">
            <w:pPr>
              <w:pStyle w:val="ACK-ChoreographyHeader"/>
            </w:pPr>
            <w:r>
              <w:t>CCM^I21^CCM_I21</w:t>
            </w:r>
          </w:p>
        </w:tc>
      </w:tr>
      <w:tr w:rsidR="00314BE8" w14:paraId="30A2743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C1033EC"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4A4A3E6"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B308D1E" w14:textId="77777777" w:rsidR="00314BE8" w:rsidRDefault="00314BE8" w:rsidP="00314BE8">
            <w:pPr>
              <w:pStyle w:val="ACK-ChoreographyBody"/>
            </w:pPr>
            <w:r>
              <w:t>Field value: Enhanced mode</w:t>
            </w:r>
          </w:p>
        </w:tc>
      </w:tr>
      <w:tr w:rsidR="00314BE8" w14:paraId="64F6B3D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3514449"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FB58A59"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2894C67"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844DD9D" w14:textId="77777777" w:rsidR="00314BE8" w:rsidRDefault="00314BE8" w:rsidP="00314BE8">
            <w:pPr>
              <w:pStyle w:val="ACK-ChoreographyBody"/>
            </w:pPr>
            <w:r>
              <w:t>AL, SU, ER</w:t>
            </w:r>
          </w:p>
        </w:tc>
      </w:tr>
      <w:tr w:rsidR="00314BE8" w14:paraId="6DD87BE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75E16D8"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F9F5136"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DFB37F2"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9E02A6" w14:textId="77777777" w:rsidR="00314BE8" w:rsidRDefault="00314BE8" w:rsidP="00314BE8">
            <w:pPr>
              <w:pStyle w:val="ACK-ChoreographyBody"/>
            </w:pPr>
            <w:r>
              <w:t>NE</w:t>
            </w:r>
          </w:p>
        </w:tc>
      </w:tr>
      <w:tr w:rsidR="00314BE8" w14:paraId="4A5475E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1773AA"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FBD13B5" w14:textId="77777777" w:rsidR="00314BE8" w:rsidRDefault="00314BE8" w:rsidP="00314BE8">
            <w:pPr>
              <w:pStyle w:val="ACK-ChoreographyBody"/>
            </w:pPr>
          </w:p>
        </w:tc>
        <w:tc>
          <w:tcPr>
            <w:tcW w:w="708" w:type="dxa"/>
            <w:tcBorders>
              <w:top w:val="single" w:sz="4" w:space="0" w:color="auto"/>
              <w:left w:val="single" w:sz="4" w:space="0" w:color="auto"/>
              <w:bottom w:val="single" w:sz="4" w:space="0" w:color="auto"/>
              <w:right w:val="single" w:sz="4" w:space="0" w:color="auto"/>
            </w:tcBorders>
            <w:hideMark/>
          </w:tcPr>
          <w:p w14:paraId="63A9BD26"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1CA5611" w14:textId="77777777" w:rsidR="00314BE8" w:rsidRDefault="00314BE8" w:rsidP="00314BE8">
            <w:pPr>
              <w:pStyle w:val="ACK-ChoreographyBody"/>
            </w:pPr>
            <w:r>
              <w:rPr>
                <w:szCs w:val="16"/>
              </w:rPr>
              <w:t>ACK^I21^ACK</w:t>
            </w:r>
          </w:p>
        </w:tc>
      </w:tr>
      <w:tr w:rsidR="00314BE8" w14:paraId="5BBC2F7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3D2EAA"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733FC43"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0615B46"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1F76A78" w14:textId="77777777" w:rsidR="00314BE8" w:rsidRDefault="00314BE8" w:rsidP="00314BE8">
            <w:pPr>
              <w:pStyle w:val="ACK-ChoreographyBody"/>
            </w:pPr>
            <w:r>
              <w:t>-</w:t>
            </w:r>
          </w:p>
        </w:tc>
      </w:tr>
    </w:tbl>
    <w:p w14:paraId="5D76F3ED" w14:textId="77777777" w:rsidR="00573AF5" w:rsidRDefault="00573AF5" w:rsidP="00C87B0A">
      <w:pPr>
        <w:pStyle w:val="NormalIndented"/>
      </w:pPr>
    </w:p>
    <w:p w14:paraId="3778AE4E" w14:textId="77777777" w:rsidR="00573AF5" w:rsidRDefault="00573AF5">
      <w:pPr>
        <w:pStyle w:val="Heading3"/>
      </w:pPr>
      <w:bookmarkStart w:id="1893" w:name="_Toc28982341"/>
      <w:r>
        <w:t>CCR/ACK – Collaborative Care Referral (Events I16, I17 and I18)</w:t>
      </w:r>
      <w:bookmarkEnd w:id="1892"/>
      <w:bookmarkEnd w:id="1893"/>
      <w:r w:rsidR="00FD02FB">
        <w:fldChar w:fldCharType="begin"/>
      </w:r>
      <w:r>
        <w:instrText xml:space="preserve"> XE "Collaborative Care Referral" </w:instrText>
      </w:r>
      <w:r w:rsidR="00FD02FB">
        <w:fldChar w:fldCharType="end"/>
      </w:r>
      <w:r w:rsidR="00FD02FB">
        <w:fldChar w:fldCharType="begin"/>
      </w:r>
      <w:r>
        <w:instrText xml:space="preserve"> XE "I16" </w:instrText>
      </w:r>
      <w:r w:rsidR="00FD02FB">
        <w:fldChar w:fldCharType="end"/>
      </w:r>
      <w:r w:rsidR="00FD02FB">
        <w:fldChar w:fldCharType="begin"/>
      </w:r>
      <w:r>
        <w:instrText xml:space="preserve"> XE "I17" </w:instrText>
      </w:r>
      <w:r w:rsidR="00FD02FB">
        <w:fldChar w:fldCharType="end"/>
      </w:r>
      <w:r w:rsidR="00FD02FB">
        <w:fldChar w:fldCharType="begin"/>
      </w:r>
      <w:r w:rsidR="00314BE8">
        <w:instrText xml:space="preserve"> XE "</w:instrText>
      </w:r>
      <w:r>
        <w:instrText xml:space="preserve">I18" </w:instrText>
      </w:r>
      <w:r w:rsidR="00FD02FB">
        <w:fldChar w:fldCharType="end"/>
      </w:r>
      <w:r w:rsidR="00FD02FB">
        <w:fldChar w:fldCharType="begin"/>
      </w:r>
      <w:r>
        <w:instrText xml:space="preserve"> XE "CCR" </w:instrText>
      </w:r>
      <w:r w:rsidR="00FD02FB">
        <w:fldChar w:fldCharType="end"/>
      </w:r>
      <w:r w:rsidR="00FD02FB">
        <w:fldChar w:fldCharType="begin"/>
      </w:r>
      <w:r>
        <w:instrText xml:space="preserve"> XE "Messages:CCR" </w:instrText>
      </w:r>
      <w:r w:rsidR="00FD02FB">
        <w:fldChar w:fldCharType="end"/>
      </w:r>
    </w:p>
    <w:p w14:paraId="2BC3ACB2" w14:textId="77777777" w:rsidR="00573AF5" w:rsidRDefault="00573AF5" w:rsidP="00C87B0A">
      <w:pPr>
        <w:pStyle w:val="NormalIndented"/>
      </w:pPr>
      <w:r>
        <w:t xml:space="preserve">The trigger events that use this message are described in the sections below. The Collaborate Care Referral message is sent from one healthcare provider to another regarding a specific patient or group of patients.  The collaborative care referral may contain specific clinical orders, patient demographic information, a full history of appointments, specific medical procedures that have been performed, a full clinical history, an administrative history of patient visits, a full medication history, all relevant problems, pathways and goal. This message uses the REL segment to express the relationships between patients and clinical orders and/or clinical histories, patients and patient visits, patients and medical histories, patients and problems, goals and pathways, as well as patients and providers, and providers and patient problems, goals and patient pathways. The REL segments can also be used to express the relationships between providers. The </w:t>
      </w:r>
      <w:r>
        <w:lastRenderedPageBreak/>
        <w:t>collaborative care referral message definitely implies intent to share, or transfer some, or all, of the care of the patient to the referred to provider or providers.</w:t>
      </w:r>
    </w:p>
    <w:p w14:paraId="0CC4F1A6" w14:textId="77777777" w:rsidR="00573AF5" w:rsidRPr="00D11738" w:rsidRDefault="00573AF5">
      <w:pPr>
        <w:pStyle w:val="MsgTableCaption"/>
        <w:rPr>
          <w:lang w:val="it-IT"/>
        </w:rPr>
      </w:pPr>
      <w:r w:rsidRPr="00D11738">
        <w:rPr>
          <w:lang w:val="it-IT"/>
        </w:rPr>
        <w:t>CCR^I16-I18^CCR_I16: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3063347C"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A771DA1"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46B8AFC2"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363B9280"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266FF6FE" w14:textId="77777777" w:rsidR="00573AF5" w:rsidRDefault="00573AF5">
            <w:pPr>
              <w:pStyle w:val="MsgTableHeader"/>
              <w:jc w:val="center"/>
            </w:pPr>
            <w:r>
              <w:t>Chapter</w:t>
            </w:r>
          </w:p>
        </w:tc>
      </w:tr>
      <w:tr w:rsidR="004E2DAA" w:rsidRPr="00573AF5" w14:paraId="5A488A5D"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68E13417" w14:textId="77777777" w:rsidR="00573AF5" w:rsidRDefault="00573AF5">
            <w:pPr>
              <w:pStyle w:val="MsgTableBody"/>
              <w:rPr>
                <w:sz w:val="20"/>
              </w:rPr>
            </w:pPr>
            <w:r>
              <w:t>MSH</w:t>
            </w:r>
          </w:p>
        </w:tc>
        <w:tc>
          <w:tcPr>
            <w:tcW w:w="4320" w:type="dxa"/>
            <w:tcBorders>
              <w:top w:val="single" w:sz="4" w:space="0" w:color="auto"/>
              <w:left w:val="nil"/>
              <w:bottom w:val="dotted" w:sz="4" w:space="0" w:color="auto"/>
              <w:right w:val="nil"/>
            </w:tcBorders>
            <w:shd w:val="clear" w:color="auto" w:fill="FFFFFF"/>
          </w:tcPr>
          <w:p w14:paraId="2298354B" w14:textId="77777777" w:rsidR="00573AF5" w:rsidRDefault="00573AF5">
            <w:pPr>
              <w:pStyle w:val="MsgTableBody"/>
              <w:rPr>
                <w:sz w:val="20"/>
              </w:rPr>
            </w:pPr>
            <w:r>
              <w:rPr>
                <w:sz w:val="20"/>
              </w:rPr>
              <w:t>Message Header</w:t>
            </w:r>
          </w:p>
        </w:tc>
        <w:tc>
          <w:tcPr>
            <w:tcW w:w="864" w:type="dxa"/>
            <w:tcBorders>
              <w:top w:val="single" w:sz="4" w:space="0" w:color="auto"/>
              <w:left w:val="nil"/>
              <w:bottom w:val="dotted" w:sz="4" w:space="0" w:color="auto"/>
              <w:right w:val="nil"/>
            </w:tcBorders>
            <w:shd w:val="clear" w:color="auto" w:fill="FFFFFF"/>
          </w:tcPr>
          <w:p w14:paraId="4441370B" w14:textId="77777777" w:rsidR="00573AF5" w:rsidRDefault="00573AF5">
            <w:pPr>
              <w:pStyle w:val="MsgTableBody"/>
              <w:jc w:val="center"/>
              <w:rPr>
                <w:sz w:val="20"/>
              </w:rPr>
            </w:pPr>
          </w:p>
        </w:tc>
        <w:tc>
          <w:tcPr>
            <w:tcW w:w="1008" w:type="dxa"/>
            <w:tcBorders>
              <w:top w:val="single" w:sz="4" w:space="0" w:color="auto"/>
              <w:left w:val="nil"/>
              <w:bottom w:val="dotted" w:sz="4" w:space="0" w:color="auto"/>
              <w:right w:val="nil"/>
            </w:tcBorders>
            <w:shd w:val="clear" w:color="auto" w:fill="FFFFFF"/>
          </w:tcPr>
          <w:p w14:paraId="14E96EB3" w14:textId="77777777" w:rsidR="00573AF5" w:rsidRDefault="00573AF5">
            <w:pPr>
              <w:pStyle w:val="MsgTableBody"/>
              <w:jc w:val="center"/>
              <w:rPr>
                <w:sz w:val="20"/>
              </w:rPr>
            </w:pPr>
            <w:r>
              <w:rPr>
                <w:sz w:val="20"/>
              </w:rPr>
              <w:t>2</w:t>
            </w:r>
          </w:p>
        </w:tc>
      </w:tr>
      <w:tr w:rsidR="004E2DAA" w:rsidRPr="00573AF5" w14:paraId="607A4E1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F0FA9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56CB10EE"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75567A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757E48" w14:textId="77777777" w:rsidR="00573AF5" w:rsidRDefault="00573AF5">
            <w:pPr>
              <w:pStyle w:val="MsgTableBody"/>
              <w:jc w:val="center"/>
            </w:pPr>
            <w:r>
              <w:t>2</w:t>
            </w:r>
          </w:p>
        </w:tc>
      </w:tr>
      <w:tr w:rsidR="00573AF5" w:rsidRPr="00573AF5" w14:paraId="2A4020E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13DD6B"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482229C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61A8FA26"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917B9E" w14:textId="77777777" w:rsidR="00573AF5" w:rsidRDefault="00573AF5">
            <w:pPr>
              <w:pStyle w:val="MsgTableBody"/>
              <w:jc w:val="center"/>
            </w:pPr>
            <w:r>
              <w:t>2</w:t>
            </w:r>
          </w:p>
        </w:tc>
      </w:tr>
      <w:tr w:rsidR="004E2DAA" w:rsidRPr="00573AF5" w14:paraId="63407B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3A58B0"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4E6948EE"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381FA901"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A35D56" w14:textId="77777777" w:rsidR="00573AF5" w:rsidRDefault="00573AF5">
            <w:pPr>
              <w:pStyle w:val="MsgTableBody"/>
              <w:jc w:val="center"/>
            </w:pPr>
            <w:r>
              <w:t>11</w:t>
            </w:r>
          </w:p>
        </w:tc>
      </w:tr>
      <w:tr w:rsidR="00E85890" w:rsidRPr="00573AF5" w14:paraId="4F8919D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C0F82F"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4FDF053" w14:textId="77777777" w:rsidR="00E85890" w:rsidRDefault="00E85890" w:rsidP="00E85890">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4CF9846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59651F" w14:textId="77777777" w:rsidR="00E85890" w:rsidRDefault="00E85890" w:rsidP="00E85890">
            <w:pPr>
              <w:pStyle w:val="MsgTableBody"/>
              <w:jc w:val="center"/>
            </w:pPr>
          </w:p>
        </w:tc>
      </w:tr>
      <w:tr w:rsidR="004E2DAA" w:rsidRPr="00573AF5" w14:paraId="0BB8F5D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B16D87" w14:textId="77777777" w:rsidR="00E85890" w:rsidRDefault="00E85890" w:rsidP="00E85890">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06C3A9C4" w14:textId="77777777" w:rsidR="00E85890" w:rsidRDefault="00E85890" w:rsidP="00E85890">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1B546FE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552D56" w14:textId="77777777" w:rsidR="00E85890" w:rsidRDefault="00E85890" w:rsidP="00E85890">
            <w:pPr>
              <w:pStyle w:val="MsgTableBody"/>
              <w:jc w:val="center"/>
            </w:pPr>
            <w:r>
              <w:t>11</w:t>
            </w:r>
          </w:p>
        </w:tc>
      </w:tr>
      <w:tr w:rsidR="00E85890" w:rsidRPr="00573AF5" w14:paraId="5F6E70A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BCECE9" w14:textId="77777777" w:rsidR="00E85890" w:rsidRDefault="00E85890" w:rsidP="00E85890">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57D98760" w14:textId="77777777" w:rsidR="00E85890" w:rsidRDefault="00E85890" w:rsidP="00E85890">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4F2B5AD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48082C" w14:textId="77777777" w:rsidR="00E85890" w:rsidRDefault="00E85890" w:rsidP="00E85890">
            <w:pPr>
              <w:pStyle w:val="MsgTableBody"/>
              <w:jc w:val="center"/>
            </w:pPr>
            <w:r>
              <w:t>11</w:t>
            </w:r>
          </w:p>
        </w:tc>
      </w:tr>
      <w:tr w:rsidR="004E2DAA" w:rsidRPr="00573AF5" w14:paraId="22BBC7D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E57DE2"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411B0332" w14:textId="77777777" w:rsidR="00E85890" w:rsidRDefault="00E85890" w:rsidP="00E85890">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4456629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102081" w14:textId="77777777" w:rsidR="00E85890" w:rsidRDefault="00E85890" w:rsidP="00E85890">
            <w:pPr>
              <w:pStyle w:val="MsgTableBody"/>
              <w:jc w:val="center"/>
            </w:pPr>
          </w:p>
        </w:tc>
      </w:tr>
      <w:tr w:rsidR="00E85890" w:rsidRPr="00573AF5" w14:paraId="1E9E764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ED2CF7"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DE2AE42" w14:textId="77777777" w:rsidR="00E85890" w:rsidRDefault="00E85890" w:rsidP="00E85890">
            <w:pPr>
              <w:pStyle w:val="MsgTableBody"/>
            </w:pPr>
            <w:r>
              <w:t>--- CLINICAL_ORDER begin</w:t>
            </w:r>
          </w:p>
        </w:tc>
        <w:tc>
          <w:tcPr>
            <w:tcW w:w="864" w:type="dxa"/>
            <w:tcBorders>
              <w:top w:val="dotted" w:sz="4" w:space="0" w:color="auto"/>
              <w:left w:val="nil"/>
              <w:bottom w:val="dotted" w:sz="4" w:space="0" w:color="auto"/>
              <w:right w:val="nil"/>
            </w:tcBorders>
            <w:shd w:val="clear" w:color="auto" w:fill="FFFFFF"/>
          </w:tcPr>
          <w:p w14:paraId="5C44127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8515B4" w14:textId="77777777" w:rsidR="00E85890" w:rsidRDefault="00E85890" w:rsidP="00E85890">
            <w:pPr>
              <w:pStyle w:val="MsgTableBody"/>
              <w:jc w:val="center"/>
            </w:pPr>
          </w:p>
        </w:tc>
      </w:tr>
      <w:tr w:rsidR="004E2DAA" w:rsidRPr="00573AF5" w14:paraId="314BF21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2B699D"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5C7F893F"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3C10E3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4BA6D4" w14:textId="77777777" w:rsidR="00E85890" w:rsidRDefault="00E85890" w:rsidP="00E85890">
            <w:pPr>
              <w:pStyle w:val="MsgTableBody"/>
              <w:jc w:val="center"/>
            </w:pPr>
            <w:r>
              <w:t>7</w:t>
            </w:r>
          </w:p>
        </w:tc>
      </w:tr>
      <w:tr w:rsidR="00E85890" w:rsidRPr="00573AF5" w14:paraId="26675B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93962D"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DF5282B" w14:textId="77777777" w:rsidR="00E85890" w:rsidRDefault="00E85890" w:rsidP="00E85890">
            <w:pPr>
              <w:pStyle w:val="MsgTableBody"/>
            </w:pPr>
            <w:r>
              <w:t>--- CLINICAL_ORDER_TIMING begin</w:t>
            </w:r>
          </w:p>
        </w:tc>
        <w:tc>
          <w:tcPr>
            <w:tcW w:w="864" w:type="dxa"/>
            <w:tcBorders>
              <w:top w:val="dotted" w:sz="4" w:space="0" w:color="auto"/>
              <w:left w:val="nil"/>
              <w:bottom w:val="dotted" w:sz="4" w:space="0" w:color="auto"/>
              <w:right w:val="nil"/>
            </w:tcBorders>
            <w:shd w:val="clear" w:color="auto" w:fill="FFFFFF"/>
          </w:tcPr>
          <w:p w14:paraId="0112E21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77AE52" w14:textId="77777777" w:rsidR="00E85890" w:rsidRDefault="00E85890" w:rsidP="00E85890">
            <w:pPr>
              <w:pStyle w:val="MsgTableBody"/>
              <w:jc w:val="center"/>
            </w:pPr>
          </w:p>
        </w:tc>
      </w:tr>
      <w:tr w:rsidR="004E2DAA" w:rsidRPr="00573AF5" w14:paraId="03CE5FA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22AFE8" w14:textId="77777777" w:rsidR="00E85890" w:rsidRDefault="00E85890" w:rsidP="00E85890">
            <w:pPr>
              <w:pStyle w:val="MsgTableBody"/>
            </w:pPr>
            <w:r>
              <w:t xml:space="preserve">     TQ1</w:t>
            </w:r>
          </w:p>
        </w:tc>
        <w:tc>
          <w:tcPr>
            <w:tcW w:w="4320" w:type="dxa"/>
            <w:tcBorders>
              <w:top w:val="dotted" w:sz="4" w:space="0" w:color="auto"/>
              <w:left w:val="nil"/>
              <w:bottom w:val="dotted" w:sz="4" w:space="0" w:color="auto"/>
              <w:right w:val="nil"/>
            </w:tcBorders>
            <w:shd w:val="clear" w:color="auto" w:fill="FFFFFF"/>
          </w:tcPr>
          <w:p w14:paraId="5BC34533" w14:textId="77777777" w:rsidR="00E85890" w:rsidRDefault="00E85890" w:rsidP="00E85890">
            <w:pPr>
              <w:pStyle w:val="MsgTableBody"/>
            </w:pPr>
            <w:r>
              <w:t>Timing/Quantity</w:t>
            </w:r>
          </w:p>
        </w:tc>
        <w:tc>
          <w:tcPr>
            <w:tcW w:w="864" w:type="dxa"/>
            <w:tcBorders>
              <w:top w:val="dotted" w:sz="4" w:space="0" w:color="auto"/>
              <w:left w:val="nil"/>
              <w:bottom w:val="dotted" w:sz="4" w:space="0" w:color="auto"/>
              <w:right w:val="nil"/>
            </w:tcBorders>
            <w:shd w:val="clear" w:color="auto" w:fill="FFFFFF"/>
          </w:tcPr>
          <w:p w14:paraId="6D42A14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31DBEA" w14:textId="77777777" w:rsidR="00E85890" w:rsidRDefault="00E85890" w:rsidP="00E85890">
            <w:pPr>
              <w:pStyle w:val="MsgTableBody"/>
              <w:jc w:val="center"/>
            </w:pPr>
            <w:r>
              <w:t>4</w:t>
            </w:r>
          </w:p>
        </w:tc>
      </w:tr>
      <w:tr w:rsidR="00E85890" w:rsidRPr="00573AF5" w14:paraId="73ACA5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F3738C5" w14:textId="77777777" w:rsidR="00E85890" w:rsidRDefault="00E85890" w:rsidP="00E85890">
            <w:pPr>
              <w:pStyle w:val="MsgTableBody"/>
            </w:pPr>
            <w:r>
              <w:t xml:space="preserve">     [{TQ2}]</w:t>
            </w:r>
          </w:p>
        </w:tc>
        <w:tc>
          <w:tcPr>
            <w:tcW w:w="4320" w:type="dxa"/>
            <w:tcBorders>
              <w:top w:val="dotted" w:sz="4" w:space="0" w:color="auto"/>
              <w:left w:val="nil"/>
              <w:bottom w:val="dotted" w:sz="4" w:space="0" w:color="auto"/>
              <w:right w:val="nil"/>
            </w:tcBorders>
            <w:shd w:val="clear" w:color="auto" w:fill="FFFFFF"/>
          </w:tcPr>
          <w:p w14:paraId="2489A786" w14:textId="77777777" w:rsidR="00E85890" w:rsidRDefault="00E85890" w:rsidP="00E85890">
            <w:pPr>
              <w:pStyle w:val="MsgTableBody"/>
            </w:pPr>
            <w:r>
              <w:t>Timing/Quantity Order Sequence</w:t>
            </w:r>
          </w:p>
        </w:tc>
        <w:tc>
          <w:tcPr>
            <w:tcW w:w="864" w:type="dxa"/>
            <w:tcBorders>
              <w:top w:val="dotted" w:sz="4" w:space="0" w:color="auto"/>
              <w:left w:val="nil"/>
              <w:bottom w:val="dotted" w:sz="4" w:space="0" w:color="auto"/>
              <w:right w:val="nil"/>
            </w:tcBorders>
            <w:shd w:val="clear" w:color="auto" w:fill="FFFFFF"/>
          </w:tcPr>
          <w:p w14:paraId="4FEC7DDF"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A5A4B6" w14:textId="77777777" w:rsidR="00E85890" w:rsidRDefault="00E85890" w:rsidP="00E85890">
            <w:pPr>
              <w:pStyle w:val="MsgTableBody"/>
              <w:jc w:val="center"/>
            </w:pPr>
            <w:r>
              <w:t>4</w:t>
            </w:r>
          </w:p>
        </w:tc>
      </w:tr>
      <w:tr w:rsidR="004E2DAA" w:rsidRPr="00573AF5" w14:paraId="4CF29F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15B886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F8BB831" w14:textId="77777777" w:rsidR="00E85890" w:rsidRDefault="00E85890" w:rsidP="00E85890">
            <w:pPr>
              <w:pStyle w:val="MsgTableBody"/>
            </w:pPr>
            <w:r>
              <w:t>--- CLINICAL_ORDER_TIMING end</w:t>
            </w:r>
          </w:p>
        </w:tc>
        <w:tc>
          <w:tcPr>
            <w:tcW w:w="864" w:type="dxa"/>
            <w:tcBorders>
              <w:top w:val="dotted" w:sz="4" w:space="0" w:color="auto"/>
              <w:left w:val="nil"/>
              <w:bottom w:val="dotted" w:sz="4" w:space="0" w:color="auto"/>
              <w:right w:val="nil"/>
            </w:tcBorders>
            <w:shd w:val="clear" w:color="auto" w:fill="FFFFFF"/>
          </w:tcPr>
          <w:p w14:paraId="5E26308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208747" w14:textId="77777777" w:rsidR="00E85890" w:rsidRDefault="00E85890" w:rsidP="00E85890">
            <w:pPr>
              <w:pStyle w:val="MsgTableBody"/>
              <w:jc w:val="center"/>
            </w:pPr>
          </w:p>
        </w:tc>
      </w:tr>
      <w:tr w:rsidR="00E85890" w:rsidRPr="00573AF5" w14:paraId="163B560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E2F8F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762A3F" w14:textId="77777777" w:rsidR="00E85890" w:rsidRDefault="00E85890" w:rsidP="00E85890">
            <w:pPr>
              <w:pStyle w:val="MsgTableBody"/>
            </w:pPr>
            <w:r>
              <w:t>--- CLINICAL_ORDER_DETAIL begin</w:t>
            </w:r>
          </w:p>
        </w:tc>
        <w:tc>
          <w:tcPr>
            <w:tcW w:w="864" w:type="dxa"/>
            <w:tcBorders>
              <w:top w:val="dotted" w:sz="4" w:space="0" w:color="auto"/>
              <w:left w:val="nil"/>
              <w:bottom w:val="dotted" w:sz="4" w:space="0" w:color="auto"/>
              <w:right w:val="nil"/>
            </w:tcBorders>
            <w:shd w:val="clear" w:color="auto" w:fill="FFFFFF"/>
          </w:tcPr>
          <w:p w14:paraId="583F78C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09EFA5" w14:textId="77777777" w:rsidR="00E85890" w:rsidRDefault="00E85890" w:rsidP="00E85890">
            <w:pPr>
              <w:pStyle w:val="MsgTableBody"/>
              <w:jc w:val="center"/>
            </w:pPr>
          </w:p>
        </w:tc>
      </w:tr>
      <w:tr w:rsidR="004E2DAA" w:rsidRPr="00573AF5" w14:paraId="4A90DB0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D5EF54B"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EF54066" w14:textId="77777777" w:rsidR="00E85890" w:rsidRDefault="00E85890" w:rsidP="00E85890">
            <w:pPr>
              <w:pStyle w:val="MsgTableBody"/>
            </w:pPr>
            <w:r>
              <w:t>--- CLINICAL_ORDER_OBJECT begin</w:t>
            </w:r>
          </w:p>
        </w:tc>
        <w:tc>
          <w:tcPr>
            <w:tcW w:w="864" w:type="dxa"/>
            <w:tcBorders>
              <w:top w:val="dotted" w:sz="4" w:space="0" w:color="auto"/>
              <w:left w:val="nil"/>
              <w:bottom w:val="dotted" w:sz="4" w:space="0" w:color="auto"/>
              <w:right w:val="nil"/>
            </w:tcBorders>
            <w:shd w:val="clear" w:color="auto" w:fill="FFFFFF"/>
          </w:tcPr>
          <w:p w14:paraId="61B4502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741D31" w14:textId="77777777" w:rsidR="00E85890" w:rsidRDefault="00E85890" w:rsidP="00E85890">
            <w:pPr>
              <w:pStyle w:val="MsgTableBody"/>
              <w:jc w:val="center"/>
            </w:pPr>
          </w:p>
        </w:tc>
      </w:tr>
      <w:tr w:rsidR="00E85890" w:rsidRPr="00573AF5" w14:paraId="5A72167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2EBF62" w14:textId="2F2E3ACF" w:rsidR="00E85890" w:rsidRDefault="00E85890" w:rsidP="00E85890">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4670DC68" w14:textId="77777777" w:rsidR="00E85890" w:rsidRDefault="00E85890" w:rsidP="00E85890">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72C4586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8019FE" w14:textId="77777777" w:rsidR="00E85890" w:rsidRDefault="00E85890" w:rsidP="00E85890">
            <w:pPr>
              <w:pStyle w:val="MsgTableBody"/>
              <w:jc w:val="center"/>
            </w:pPr>
            <w:r>
              <w:t>4</w:t>
            </w:r>
          </w:p>
        </w:tc>
      </w:tr>
      <w:tr w:rsidR="004E2DAA" w:rsidRPr="00573AF5" w14:paraId="5636D10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D5A4EE" w14:textId="77777777" w:rsidR="00E85890" w:rsidRDefault="00E85890" w:rsidP="00E85890">
            <w:pPr>
              <w:pStyle w:val="MsgTableBody"/>
            </w:pPr>
            <w:r w:rsidRPr="005558B5">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0253166" w14:textId="77777777" w:rsidR="00E85890" w:rsidRDefault="00E85890" w:rsidP="00E85890">
            <w:pPr>
              <w:pStyle w:val="MsgTableBody"/>
            </w:pPr>
            <w:r w:rsidRPr="005558B5">
              <w:rPr>
                <w:color w:val="FF0000"/>
              </w:rPr>
              <w:t>Participation</w:t>
            </w:r>
          </w:p>
        </w:tc>
        <w:tc>
          <w:tcPr>
            <w:tcW w:w="864" w:type="dxa"/>
            <w:tcBorders>
              <w:top w:val="dotted" w:sz="4" w:space="0" w:color="auto"/>
              <w:left w:val="nil"/>
              <w:bottom w:val="dotted" w:sz="4" w:space="0" w:color="auto"/>
              <w:right w:val="nil"/>
            </w:tcBorders>
            <w:shd w:val="clear" w:color="auto" w:fill="FFFFFF"/>
          </w:tcPr>
          <w:p w14:paraId="3DE5085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7D0BB5" w14:textId="77777777" w:rsidR="00E85890" w:rsidRDefault="00E85890" w:rsidP="00E85890">
            <w:pPr>
              <w:pStyle w:val="MsgTableBody"/>
              <w:jc w:val="center"/>
            </w:pPr>
            <w:r w:rsidRPr="005558B5">
              <w:rPr>
                <w:color w:val="FF0000"/>
              </w:rPr>
              <w:t>7</w:t>
            </w:r>
          </w:p>
        </w:tc>
      </w:tr>
      <w:tr w:rsidR="00E85890" w:rsidRPr="00573AF5" w14:paraId="4935BB1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FDF52E"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CB38DF3" w14:textId="77777777" w:rsidR="00E85890" w:rsidRDefault="00E85890" w:rsidP="00E85890">
            <w:pPr>
              <w:pStyle w:val="MsgTableBody"/>
            </w:pPr>
          </w:p>
        </w:tc>
        <w:tc>
          <w:tcPr>
            <w:tcW w:w="864" w:type="dxa"/>
            <w:tcBorders>
              <w:top w:val="dotted" w:sz="4" w:space="0" w:color="auto"/>
              <w:left w:val="nil"/>
              <w:bottom w:val="dotted" w:sz="4" w:space="0" w:color="auto"/>
              <w:right w:val="nil"/>
            </w:tcBorders>
            <w:shd w:val="clear" w:color="auto" w:fill="FFFFFF"/>
          </w:tcPr>
          <w:p w14:paraId="2F596B8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7E37F7" w14:textId="77777777" w:rsidR="00E85890" w:rsidRDefault="00E85890" w:rsidP="00E85890">
            <w:pPr>
              <w:pStyle w:val="MsgTableBody"/>
              <w:jc w:val="center"/>
            </w:pPr>
          </w:p>
        </w:tc>
      </w:tr>
      <w:tr w:rsidR="004E2DAA" w:rsidRPr="00573AF5" w14:paraId="4F7FF5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587D8A" w14:textId="1B92D0F9" w:rsidR="00E85890" w:rsidRDefault="00E85890" w:rsidP="00E85890">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36D4D27A" w14:textId="77777777" w:rsidR="00E85890" w:rsidRDefault="00E85890" w:rsidP="00E85890">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1D9B66C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C23BE0" w14:textId="77777777" w:rsidR="00E85890" w:rsidRDefault="00E85890" w:rsidP="00E85890">
            <w:pPr>
              <w:pStyle w:val="MsgTableBody"/>
              <w:jc w:val="center"/>
            </w:pPr>
            <w:r>
              <w:t>4</w:t>
            </w:r>
          </w:p>
        </w:tc>
      </w:tr>
      <w:tr w:rsidR="00E85890" w:rsidRPr="00573AF5" w14:paraId="2F9303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226879" w14:textId="22E52686" w:rsidR="00E85890" w:rsidRDefault="00E85890" w:rsidP="00E85890">
            <w:pPr>
              <w:pStyle w:val="MsgTableBody"/>
            </w:pPr>
            <w:r w:rsidRPr="005558B5">
              <w:rPr>
                <w:color w:val="FF0000"/>
              </w:rPr>
              <w:t xml:space="preserve">   </w:t>
            </w:r>
            <w:r w:rsidR="00124C0D">
              <w:rPr>
                <w:color w:val="FF0000"/>
              </w:rPr>
              <w:t xml:space="preserve">  </w:t>
            </w:r>
            <w:r w:rsidR="00002456">
              <w:rPr>
                <w:color w:val="FF0000"/>
              </w:rPr>
              <w:t xml:space="preserve"> </w:t>
            </w:r>
            <w:r w:rsidRPr="005558B5">
              <w:rPr>
                <w:color w:val="FF0000"/>
              </w:rPr>
              <w:t>[{PRT}]</w:t>
            </w:r>
          </w:p>
        </w:tc>
        <w:tc>
          <w:tcPr>
            <w:tcW w:w="4320" w:type="dxa"/>
            <w:tcBorders>
              <w:top w:val="dotted" w:sz="4" w:space="0" w:color="auto"/>
              <w:left w:val="nil"/>
              <w:bottom w:val="dotted" w:sz="4" w:space="0" w:color="auto"/>
              <w:right w:val="nil"/>
            </w:tcBorders>
            <w:shd w:val="clear" w:color="auto" w:fill="FFFFFF"/>
          </w:tcPr>
          <w:p w14:paraId="680ECB96" w14:textId="77777777" w:rsidR="00E85890" w:rsidRDefault="00E85890" w:rsidP="00E85890">
            <w:pPr>
              <w:pStyle w:val="MsgTableBody"/>
            </w:pPr>
            <w:r w:rsidRPr="005558B5">
              <w:rPr>
                <w:color w:val="FF0000"/>
              </w:rPr>
              <w:t>Participation</w:t>
            </w:r>
          </w:p>
        </w:tc>
        <w:tc>
          <w:tcPr>
            <w:tcW w:w="864" w:type="dxa"/>
            <w:tcBorders>
              <w:top w:val="dotted" w:sz="4" w:space="0" w:color="auto"/>
              <w:left w:val="nil"/>
              <w:bottom w:val="dotted" w:sz="4" w:space="0" w:color="auto"/>
              <w:right w:val="nil"/>
            </w:tcBorders>
            <w:shd w:val="clear" w:color="auto" w:fill="FFFFFF"/>
          </w:tcPr>
          <w:p w14:paraId="1AA52D5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C8E8AD" w14:textId="77777777" w:rsidR="00E85890" w:rsidRDefault="00E85890" w:rsidP="00E85890">
            <w:pPr>
              <w:pStyle w:val="MsgTableBody"/>
              <w:jc w:val="center"/>
            </w:pPr>
            <w:r w:rsidRPr="005558B5">
              <w:rPr>
                <w:color w:val="FF0000"/>
              </w:rPr>
              <w:t>7</w:t>
            </w:r>
          </w:p>
        </w:tc>
      </w:tr>
      <w:tr w:rsidR="004E2DAA" w:rsidRPr="00573AF5" w14:paraId="003162B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600BA9F" w14:textId="77777777" w:rsidR="006F2C2C" w:rsidRPr="005558B5" w:rsidRDefault="006F2C2C" w:rsidP="00E85890">
            <w:pPr>
              <w:pStyle w:val="MsgTableBody"/>
              <w:rPr>
                <w:color w:val="FF0000"/>
              </w:rPr>
            </w:pP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55043722" w14:textId="77777777" w:rsidR="006F2C2C" w:rsidRPr="005558B5" w:rsidRDefault="006F2C2C" w:rsidP="00E85890">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1DC3F73C" w14:textId="77777777" w:rsidR="006F2C2C" w:rsidRDefault="006F2C2C"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F07126" w14:textId="77777777" w:rsidR="006F2C2C" w:rsidRPr="005558B5" w:rsidRDefault="006F2C2C" w:rsidP="00E85890">
            <w:pPr>
              <w:pStyle w:val="MsgTableBody"/>
              <w:jc w:val="center"/>
              <w:rPr>
                <w:color w:val="FF0000"/>
              </w:rPr>
            </w:pPr>
          </w:p>
        </w:tc>
      </w:tr>
      <w:tr w:rsidR="00E85890" w:rsidRPr="00573AF5" w14:paraId="76F9D62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A420BC" w14:textId="77777777" w:rsidR="00E85890" w:rsidRDefault="00E85890" w:rsidP="00E85890">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10887D26" w14:textId="77777777" w:rsidR="00E85890" w:rsidRDefault="00E85890" w:rsidP="00E85890">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5F35CE8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4061EF" w14:textId="77777777" w:rsidR="00E85890" w:rsidRDefault="00E85890" w:rsidP="00E85890">
            <w:pPr>
              <w:pStyle w:val="MsgTableBody"/>
              <w:jc w:val="center"/>
            </w:pPr>
            <w:r>
              <w:t>4</w:t>
            </w:r>
          </w:p>
        </w:tc>
      </w:tr>
      <w:tr w:rsidR="004E2DAA" w:rsidRPr="00573AF5" w14:paraId="7AEB1D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9894B1" w14:textId="77777777" w:rsidR="00E85890" w:rsidRDefault="00E85890" w:rsidP="00E85890">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1D8D28F0" w14:textId="77777777" w:rsidR="00E85890" w:rsidRDefault="00E85890" w:rsidP="00E85890">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B68427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CAFA24" w14:textId="77777777" w:rsidR="00E85890" w:rsidRDefault="00E85890" w:rsidP="00E85890">
            <w:pPr>
              <w:pStyle w:val="MsgTableBody"/>
              <w:jc w:val="center"/>
            </w:pPr>
            <w:r>
              <w:t>6</w:t>
            </w:r>
          </w:p>
        </w:tc>
      </w:tr>
      <w:tr w:rsidR="00E85890" w:rsidRPr="00573AF5" w14:paraId="2156A26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CF23B5"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D99946C" w14:textId="77777777" w:rsidR="00E85890" w:rsidRDefault="00E85890" w:rsidP="00E85890">
            <w:pPr>
              <w:pStyle w:val="MsgTableBody"/>
            </w:pPr>
            <w:r>
              <w:t>--- CLINICAL_ORDER_OBJECT end</w:t>
            </w:r>
          </w:p>
        </w:tc>
        <w:tc>
          <w:tcPr>
            <w:tcW w:w="864" w:type="dxa"/>
            <w:tcBorders>
              <w:top w:val="dotted" w:sz="4" w:space="0" w:color="auto"/>
              <w:left w:val="nil"/>
              <w:bottom w:val="dotted" w:sz="4" w:space="0" w:color="auto"/>
              <w:right w:val="nil"/>
            </w:tcBorders>
            <w:shd w:val="clear" w:color="auto" w:fill="FFFFFF"/>
          </w:tcPr>
          <w:p w14:paraId="77DFB98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CE554" w14:textId="77777777" w:rsidR="00E85890" w:rsidRDefault="00E85890" w:rsidP="00E85890">
            <w:pPr>
              <w:pStyle w:val="MsgTableBody"/>
              <w:jc w:val="center"/>
            </w:pPr>
          </w:p>
        </w:tc>
      </w:tr>
      <w:tr w:rsidR="004E2DAA" w:rsidRPr="00573AF5" w14:paraId="157FD2F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A12FEC"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9B836CB" w14:textId="77777777" w:rsidR="00E85890" w:rsidRDefault="00E85890" w:rsidP="00E85890">
            <w:pPr>
              <w:pStyle w:val="MsgTableBody"/>
            </w:pPr>
            <w:r>
              <w:t>--- CLINICAL_ORDER_OBSERVATION begin</w:t>
            </w:r>
          </w:p>
        </w:tc>
        <w:tc>
          <w:tcPr>
            <w:tcW w:w="864" w:type="dxa"/>
            <w:tcBorders>
              <w:top w:val="dotted" w:sz="4" w:space="0" w:color="auto"/>
              <w:left w:val="nil"/>
              <w:bottom w:val="dotted" w:sz="4" w:space="0" w:color="auto"/>
              <w:right w:val="nil"/>
            </w:tcBorders>
            <w:shd w:val="clear" w:color="auto" w:fill="FFFFFF"/>
          </w:tcPr>
          <w:p w14:paraId="1B1ADD3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A56E27" w14:textId="77777777" w:rsidR="00E85890" w:rsidRDefault="00E85890" w:rsidP="00E85890">
            <w:pPr>
              <w:pStyle w:val="MsgTableBody"/>
              <w:jc w:val="center"/>
            </w:pPr>
          </w:p>
        </w:tc>
      </w:tr>
      <w:tr w:rsidR="00E85890" w:rsidRPr="00573AF5" w14:paraId="442BB83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CC3C4B"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D31F3CC"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06297D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6754C5" w14:textId="77777777" w:rsidR="00E85890" w:rsidRDefault="00E85890" w:rsidP="00E85890">
            <w:pPr>
              <w:pStyle w:val="MsgTableBody"/>
              <w:jc w:val="center"/>
            </w:pPr>
            <w:r>
              <w:t>7</w:t>
            </w:r>
          </w:p>
        </w:tc>
      </w:tr>
      <w:tr w:rsidR="004E2DAA" w:rsidRPr="00573AF5" w14:paraId="4797522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4828F2"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757A082"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7B577D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C33A0F" w14:textId="77777777" w:rsidR="00E85890" w:rsidRDefault="00E85890" w:rsidP="00E85890">
            <w:pPr>
              <w:pStyle w:val="MsgTableBody"/>
              <w:jc w:val="center"/>
            </w:pPr>
            <w:r>
              <w:rPr>
                <w:noProof/>
              </w:rPr>
              <w:t>7</w:t>
            </w:r>
          </w:p>
        </w:tc>
      </w:tr>
      <w:tr w:rsidR="00E85890" w:rsidRPr="00573AF5" w14:paraId="25B9E4D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38647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71D93A" w14:textId="77777777" w:rsidR="00E85890" w:rsidRDefault="00E85890" w:rsidP="00E85890">
            <w:pPr>
              <w:pStyle w:val="MsgTableBody"/>
            </w:pPr>
            <w:r>
              <w:t>--- CLINICAL_ORDER_OBSERVATION end</w:t>
            </w:r>
          </w:p>
        </w:tc>
        <w:tc>
          <w:tcPr>
            <w:tcW w:w="864" w:type="dxa"/>
            <w:tcBorders>
              <w:top w:val="dotted" w:sz="4" w:space="0" w:color="auto"/>
              <w:left w:val="nil"/>
              <w:bottom w:val="dotted" w:sz="4" w:space="0" w:color="auto"/>
              <w:right w:val="nil"/>
            </w:tcBorders>
            <w:shd w:val="clear" w:color="auto" w:fill="FFFFFF"/>
          </w:tcPr>
          <w:p w14:paraId="2BA77D4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7E0CB2" w14:textId="77777777" w:rsidR="00E85890" w:rsidRDefault="00E85890" w:rsidP="00E85890">
            <w:pPr>
              <w:pStyle w:val="MsgTableBody"/>
              <w:jc w:val="center"/>
            </w:pPr>
          </w:p>
        </w:tc>
      </w:tr>
      <w:tr w:rsidR="004E2DAA" w:rsidRPr="00573AF5" w14:paraId="45D97CA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8C5C86"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C673C6" w14:textId="77777777" w:rsidR="00E85890" w:rsidRDefault="00E85890" w:rsidP="00E85890">
            <w:pPr>
              <w:pStyle w:val="MsgTableBody"/>
            </w:pPr>
            <w:r>
              <w:t>--- CLINICAL_ORDER_DETAIL end</w:t>
            </w:r>
          </w:p>
        </w:tc>
        <w:tc>
          <w:tcPr>
            <w:tcW w:w="864" w:type="dxa"/>
            <w:tcBorders>
              <w:top w:val="dotted" w:sz="4" w:space="0" w:color="auto"/>
              <w:left w:val="nil"/>
              <w:bottom w:val="dotted" w:sz="4" w:space="0" w:color="auto"/>
              <w:right w:val="nil"/>
            </w:tcBorders>
            <w:shd w:val="clear" w:color="auto" w:fill="FFFFFF"/>
          </w:tcPr>
          <w:p w14:paraId="6E54266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523574" w14:textId="77777777" w:rsidR="00E85890" w:rsidRDefault="00E85890" w:rsidP="00E85890">
            <w:pPr>
              <w:pStyle w:val="MsgTableBody"/>
              <w:jc w:val="center"/>
            </w:pPr>
          </w:p>
        </w:tc>
      </w:tr>
      <w:tr w:rsidR="00E85890" w:rsidRPr="00573AF5" w14:paraId="4B7DF1C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90FB5F" w14:textId="77777777" w:rsidR="00E85890" w:rsidRDefault="00E85890" w:rsidP="00E85890">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C085563" w14:textId="77777777" w:rsidR="00E85890" w:rsidRDefault="00E85890" w:rsidP="00E85890">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6C083B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88F724" w14:textId="77777777" w:rsidR="00E85890" w:rsidRDefault="00E85890" w:rsidP="00E85890">
            <w:pPr>
              <w:pStyle w:val="MsgTableBody"/>
              <w:jc w:val="center"/>
            </w:pPr>
            <w:r>
              <w:t>11</w:t>
            </w:r>
          </w:p>
        </w:tc>
      </w:tr>
      <w:tr w:rsidR="004E2DAA" w:rsidRPr="00573AF5" w14:paraId="79B46AC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9B02C24"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369A2F4E" w14:textId="77777777" w:rsidR="00E85890" w:rsidRDefault="00E85890" w:rsidP="00E85890">
            <w:pPr>
              <w:pStyle w:val="MsgTableBody"/>
            </w:pPr>
            <w:r>
              <w:t>--- CLINICAL_ORDER end</w:t>
            </w:r>
          </w:p>
        </w:tc>
        <w:tc>
          <w:tcPr>
            <w:tcW w:w="864" w:type="dxa"/>
            <w:tcBorders>
              <w:top w:val="dotted" w:sz="4" w:space="0" w:color="auto"/>
              <w:left w:val="nil"/>
              <w:bottom w:val="dotted" w:sz="4" w:space="0" w:color="auto"/>
              <w:right w:val="nil"/>
            </w:tcBorders>
            <w:shd w:val="clear" w:color="auto" w:fill="FFFFFF"/>
          </w:tcPr>
          <w:p w14:paraId="54158F1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1F3155" w14:textId="77777777" w:rsidR="00E85890" w:rsidRDefault="00E85890" w:rsidP="00E85890">
            <w:pPr>
              <w:pStyle w:val="MsgTableBody"/>
              <w:jc w:val="center"/>
            </w:pPr>
          </w:p>
        </w:tc>
      </w:tr>
      <w:tr w:rsidR="00E85890" w:rsidRPr="00573AF5" w14:paraId="1733F7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708F5D"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0E389211" w14:textId="77777777" w:rsidR="00E85890" w:rsidRDefault="00E85890" w:rsidP="00E85890">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2B48614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C7D49B" w14:textId="77777777" w:rsidR="00E85890" w:rsidRDefault="00E85890" w:rsidP="00E85890">
            <w:pPr>
              <w:pStyle w:val="MsgTableBody"/>
              <w:jc w:val="center"/>
            </w:pPr>
          </w:p>
        </w:tc>
      </w:tr>
      <w:tr w:rsidR="004E2DAA" w:rsidRPr="00573AF5" w14:paraId="246287E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ACD3BC" w14:textId="77777777" w:rsidR="00E85890" w:rsidRDefault="00E85890" w:rsidP="00E85890">
            <w:pPr>
              <w:pStyle w:val="MsgTableBody"/>
            </w:pPr>
            <w:r>
              <w:t xml:space="preserve">  PID</w:t>
            </w:r>
          </w:p>
        </w:tc>
        <w:tc>
          <w:tcPr>
            <w:tcW w:w="4320" w:type="dxa"/>
            <w:tcBorders>
              <w:top w:val="dotted" w:sz="4" w:space="0" w:color="auto"/>
              <w:left w:val="nil"/>
              <w:bottom w:val="dotted" w:sz="4" w:space="0" w:color="auto"/>
              <w:right w:val="nil"/>
            </w:tcBorders>
            <w:shd w:val="clear" w:color="auto" w:fill="FFFFFF"/>
          </w:tcPr>
          <w:p w14:paraId="6443A245" w14:textId="77777777" w:rsidR="00E85890" w:rsidRDefault="00E85890" w:rsidP="00E85890">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11B51C2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55A35" w14:textId="77777777" w:rsidR="00E85890" w:rsidRDefault="00E85890" w:rsidP="00E85890">
            <w:pPr>
              <w:pStyle w:val="MsgTableBody"/>
              <w:jc w:val="center"/>
            </w:pPr>
            <w:r>
              <w:t>3</w:t>
            </w:r>
          </w:p>
        </w:tc>
      </w:tr>
      <w:tr w:rsidR="00E85890" w:rsidRPr="00573AF5" w14:paraId="1B6D91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03C0D7" w14:textId="77777777" w:rsidR="00E85890" w:rsidRDefault="00E85890" w:rsidP="00E85890">
            <w:pPr>
              <w:pStyle w:val="MsgTableBody"/>
            </w:pPr>
            <w:r>
              <w:t xml:space="preserve">  [PD1]</w:t>
            </w:r>
          </w:p>
        </w:tc>
        <w:tc>
          <w:tcPr>
            <w:tcW w:w="4320" w:type="dxa"/>
            <w:tcBorders>
              <w:top w:val="dotted" w:sz="4" w:space="0" w:color="auto"/>
              <w:left w:val="nil"/>
              <w:bottom w:val="dotted" w:sz="4" w:space="0" w:color="auto"/>
              <w:right w:val="nil"/>
            </w:tcBorders>
            <w:shd w:val="clear" w:color="auto" w:fill="FFFFFF"/>
          </w:tcPr>
          <w:p w14:paraId="7209ECD7" w14:textId="77777777" w:rsidR="00E85890" w:rsidRDefault="00E85890" w:rsidP="00E85890">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01CFF45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DC4C73" w14:textId="77777777" w:rsidR="00E85890" w:rsidRDefault="00E85890" w:rsidP="00E85890">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1E0D07" w14:paraId="1C5177F4" w14:textId="77777777" w:rsidTr="001E0D07">
        <w:trPr>
          <w:jc w:val="center"/>
          <w:ins w:id="1894" w:author="Amit Popat" w:date="2022-07-11T09:55:00Z"/>
        </w:trPr>
        <w:tc>
          <w:tcPr>
            <w:tcW w:w="2882" w:type="dxa"/>
            <w:tcBorders>
              <w:top w:val="dotted" w:sz="4" w:space="0" w:color="auto"/>
              <w:left w:val="nil"/>
              <w:bottom w:val="dotted" w:sz="4" w:space="0" w:color="auto"/>
              <w:right w:val="nil"/>
            </w:tcBorders>
            <w:shd w:val="clear" w:color="auto" w:fill="FFFFFF"/>
            <w:hideMark/>
          </w:tcPr>
          <w:p w14:paraId="2520CDBF" w14:textId="77777777" w:rsidR="001E0D07" w:rsidRDefault="001E0D07">
            <w:pPr>
              <w:pStyle w:val="MsgTableBody"/>
              <w:spacing w:line="256" w:lineRule="auto"/>
              <w:rPr>
                <w:ins w:id="1895" w:author="Amit Popat" w:date="2022-07-11T09:55:00Z"/>
                <w:b/>
                <w:bCs/>
                <w:noProof/>
                <w:color w:val="FF0000"/>
              </w:rPr>
            </w:pPr>
            <w:ins w:id="1896" w:author="Amit Popat" w:date="2022-07-11T09:55:00Z">
              <w:r>
                <w:rPr>
                  <w:b/>
                  <w:bCs/>
                  <w:noProof/>
                  <w:color w:val="FF0000"/>
                </w:rPr>
                <w:t>[{ GS</w:t>
              </w:r>
              <w:r>
                <w:fldChar w:fldCharType="begin"/>
              </w:r>
              <w:r>
                <w:instrText xml:space="preserve"> HYPERLINK "file:///D:\\Eigene%20Dateien\\2018\\HL7\\Standards\\v2.9%20May\\716%20-%20New.doc" \l "#NK1" </w:instrText>
              </w:r>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7681ECD4" w14:textId="77777777" w:rsidR="001E0D07" w:rsidRDefault="001E0D07">
            <w:pPr>
              <w:pStyle w:val="MsgTableBody"/>
              <w:spacing w:line="256" w:lineRule="auto"/>
              <w:rPr>
                <w:ins w:id="1897" w:author="Amit Popat" w:date="2022-07-11T09:55:00Z"/>
                <w:b/>
                <w:bCs/>
                <w:noProof/>
                <w:color w:val="FF0000"/>
              </w:rPr>
            </w:pPr>
            <w:ins w:id="1898" w:author="Amit Popat" w:date="2022-07-11T09:55: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7167760D" w14:textId="77777777" w:rsidR="001E0D07" w:rsidRDefault="001E0D07">
            <w:pPr>
              <w:pStyle w:val="MsgTableBody"/>
              <w:spacing w:line="256" w:lineRule="auto"/>
              <w:jc w:val="center"/>
              <w:rPr>
                <w:ins w:id="1899" w:author="Amit Popat" w:date="2022-07-11T09:55: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2928C670" w14:textId="77777777" w:rsidR="001E0D07" w:rsidRDefault="001E0D07">
            <w:pPr>
              <w:pStyle w:val="MsgTableBody"/>
              <w:spacing w:line="256" w:lineRule="auto"/>
              <w:jc w:val="center"/>
              <w:rPr>
                <w:ins w:id="1900" w:author="Amit Popat" w:date="2022-07-11T09:55:00Z"/>
                <w:b/>
                <w:bCs/>
                <w:noProof/>
                <w:color w:val="FF0000"/>
              </w:rPr>
            </w:pPr>
            <w:ins w:id="1901" w:author="Amit Popat" w:date="2022-07-11T09:55:00Z">
              <w:r>
                <w:rPr>
                  <w:b/>
                  <w:bCs/>
                  <w:noProof/>
                  <w:color w:val="FF0000"/>
                </w:rPr>
                <w:t>3</w:t>
              </w:r>
            </w:ins>
          </w:p>
        </w:tc>
      </w:tr>
      <w:tr w:rsidR="001E0D07" w14:paraId="29077670" w14:textId="77777777" w:rsidTr="001E0D07">
        <w:trPr>
          <w:jc w:val="center"/>
          <w:ins w:id="1902" w:author="Amit Popat" w:date="2022-07-11T09:55:00Z"/>
        </w:trPr>
        <w:tc>
          <w:tcPr>
            <w:tcW w:w="2882" w:type="dxa"/>
            <w:tcBorders>
              <w:top w:val="dotted" w:sz="4" w:space="0" w:color="auto"/>
              <w:left w:val="nil"/>
              <w:bottom w:val="dotted" w:sz="4" w:space="0" w:color="auto"/>
              <w:right w:val="nil"/>
            </w:tcBorders>
            <w:shd w:val="clear" w:color="auto" w:fill="FFFFFF"/>
            <w:hideMark/>
          </w:tcPr>
          <w:p w14:paraId="7C738721" w14:textId="77777777" w:rsidR="001E0D07" w:rsidRDefault="001E0D07">
            <w:pPr>
              <w:pStyle w:val="MsgTableBody"/>
              <w:spacing w:line="256" w:lineRule="auto"/>
              <w:rPr>
                <w:ins w:id="1903" w:author="Amit Popat" w:date="2022-07-11T09:55:00Z"/>
                <w:b/>
                <w:bCs/>
                <w:noProof/>
                <w:color w:val="FF0000"/>
              </w:rPr>
            </w:pPr>
            <w:ins w:id="1904" w:author="Amit Popat" w:date="2022-07-11T09:55: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771405BB" w14:textId="77777777" w:rsidR="001E0D07" w:rsidRDefault="001E0D07">
            <w:pPr>
              <w:pStyle w:val="MsgTableBody"/>
              <w:spacing w:line="256" w:lineRule="auto"/>
              <w:rPr>
                <w:ins w:id="1905" w:author="Amit Popat" w:date="2022-07-11T09:55:00Z"/>
                <w:b/>
                <w:bCs/>
                <w:noProof/>
                <w:color w:val="FF0000"/>
              </w:rPr>
            </w:pPr>
            <w:ins w:id="1906" w:author="Amit Popat" w:date="2022-07-11T09:55: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562CC3CE" w14:textId="77777777" w:rsidR="001E0D07" w:rsidRDefault="001E0D07">
            <w:pPr>
              <w:pStyle w:val="MsgTableBody"/>
              <w:spacing w:line="256" w:lineRule="auto"/>
              <w:jc w:val="center"/>
              <w:rPr>
                <w:ins w:id="1907" w:author="Amit Popat" w:date="2022-07-11T09:55: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0E608CD5" w14:textId="77777777" w:rsidR="001E0D07" w:rsidRDefault="001E0D07">
            <w:pPr>
              <w:pStyle w:val="MsgTableBody"/>
              <w:spacing w:line="256" w:lineRule="auto"/>
              <w:jc w:val="center"/>
              <w:rPr>
                <w:ins w:id="1908" w:author="Amit Popat" w:date="2022-07-11T09:55:00Z"/>
                <w:b/>
                <w:bCs/>
                <w:noProof/>
                <w:color w:val="FF0000"/>
              </w:rPr>
            </w:pPr>
            <w:ins w:id="1909" w:author="Amit Popat" w:date="2022-07-11T09:55:00Z">
              <w:r>
                <w:rPr>
                  <w:b/>
                  <w:bCs/>
                  <w:noProof/>
                  <w:color w:val="FF0000"/>
                </w:rPr>
                <w:t>3</w:t>
              </w:r>
            </w:ins>
          </w:p>
        </w:tc>
      </w:tr>
      <w:tr w:rsidR="001E0D07" w14:paraId="43CA1A45" w14:textId="77777777" w:rsidTr="001E0D07">
        <w:trPr>
          <w:jc w:val="center"/>
          <w:ins w:id="1910" w:author="Amit Popat" w:date="2022-07-11T09:55:00Z"/>
        </w:trPr>
        <w:tc>
          <w:tcPr>
            <w:tcW w:w="2882" w:type="dxa"/>
            <w:tcBorders>
              <w:top w:val="dotted" w:sz="4" w:space="0" w:color="auto"/>
              <w:left w:val="nil"/>
              <w:bottom w:val="dotted" w:sz="4" w:space="0" w:color="auto"/>
              <w:right w:val="nil"/>
            </w:tcBorders>
            <w:shd w:val="clear" w:color="auto" w:fill="FFFFFF"/>
            <w:hideMark/>
          </w:tcPr>
          <w:p w14:paraId="1E575CDD" w14:textId="77777777" w:rsidR="001E0D07" w:rsidRDefault="001E0D07">
            <w:pPr>
              <w:pStyle w:val="MsgTableBody"/>
              <w:spacing w:line="256" w:lineRule="auto"/>
              <w:rPr>
                <w:ins w:id="1911" w:author="Amit Popat" w:date="2022-07-11T09:55:00Z"/>
                <w:b/>
                <w:bCs/>
                <w:noProof/>
                <w:color w:val="FF0000"/>
              </w:rPr>
            </w:pPr>
            <w:ins w:id="1912" w:author="Amit Popat" w:date="2022-07-11T09:55:00Z">
              <w:r>
                <w:rPr>
                  <w:b/>
                  <w:bCs/>
                  <w:noProof/>
                  <w:color w:val="FF0000"/>
                </w:rPr>
                <w:lastRenderedPageBreak/>
                <w:t xml:space="preserve">[{ GSC }] </w:t>
              </w:r>
            </w:ins>
          </w:p>
        </w:tc>
        <w:tc>
          <w:tcPr>
            <w:tcW w:w="4321" w:type="dxa"/>
            <w:tcBorders>
              <w:top w:val="dotted" w:sz="4" w:space="0" w:color="auto"/>
              <w:left w:val="nil"/>
              <w:bottom w:val="dotted" w:sz="4" w:space="0" w:color="auto"/>
              <w:right w:val="nil"/>
            </w:tcBorders>
            <w:shd w:val="clear" w:color="auto" w:fill="FFFFFF"/>
            <w:hideMark/>
          </w:tcPr>
          <w:p w14:paraId="18924A47" w14:textId="77777777" w:rsidR="001E0D07" w:rsidRDefault="001E0D07">
            <w:pPr>
              <w:pStyle w:val="MsgTableBody"/>
              <w:spacing w:line="256" w:lineRule="auto"/>
              <w:rPr>
                <w:ins w:id="1913" w:author="Amit Popat" w:date="2022-07-11T09:55:00Z"/>
                <w:b/>
                <w:bCs/>
                <w:noProof/>
                <w:color w:val="FF0000"/>
              </w:rPr>
            </w:pPr>
            <w:ins w:id="1914" w:author="Amit Popat" w:date="2022-07-11T09:55: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3F383DEA" w14:textId="77777777" w:rsidR="001E0D07" w:rsidRDefault="001E0D07">
            <w:pPr>
              <w:pStyle w:val="MsgTableBody"/>
              <w:spacing w:line="256" w:lineRule="auto"/>
              <w:jc w:val="center"/>
              <w:rPr>
                <w:ins w:id="1915" w:author="Amit Popat" w:date="2022-07-11T09:55: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6BAC15B8" w14:textId="77777777" w:rsidR="001E0D07" w:rsidRDefault="001E0D07">
            <w:pPr>
              <w:pStyle w:val="MsgTableBody"/>
              <w:spacing w:line="256" w:lineRule="auto"/>
              <w:jc w:val="center"/>
              <w:rPr>
                <w:ins w:id="1916" w:author="Amit Popat" w:date="2022-07-11T09:55:00Z"/>
                <w:b/>
                <w:bCs/>
                <w:noProof/>
                <w:color w:val="FF0000"/>
              </w:rPr>
            </w:pPr>
            <w:ins w:id="1917" w:author="Amit Popat" w:date="2022-07-11T09:55:00Z">
              <w:r>
                <w:rPr>
                  <w:b/>
                  <w:bCs/>
                  <w:noProof/>
                  <w:color w:val="FF0000"/>
                </w:rPr>
                <w:t>3</w:t>
              </w:r>
            </w:ins>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68DA9F52"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7E3A09"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668554B1" w14:textId="77777777" w:rsidR="00E85890" w:rsidRDefault="00E85890" w:rsidP="00E85890">
            <w:pPr>
              <w:pStyle w:val="MsgTableBody"/>
            </w:pPr>
            <w:r>
              <w:t>--- PATIENT end</w:t>
            </w:r>
          </w:p>
        </w:tc>
        <w:tc>
          <w:tcPr>
            <w:tcW w:w="864" w:type="dxa"/>
            <w:tcBorders>
              <w:top w:val="dotted" w:sz="4" w:space="0" w:color="auto"/>
              <w:left w:val="nil"/>
              <w:bottom w:val="dotted" w:sz="4" w:space="0" w:color="auto"/>
              <w:right w:val="nil"/>
            </w:tcBorders>
            <w:shd w:val="clear" w:color="auto" w:fill="FFFFFF"/>
          </w:tcPr>
          <w:p w14:paraId="240EF9F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7851D" w14:textId="77777777" w:rsidR="00E85890" w:rsidRDefault="00E85890" w:rsidP="00E85890">
            <w:pPr>
              <w:pStyle w:val="MsgTableBody"/>
              <w:jc w:val="center"/>
            </w:pP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Change w:id="1918">
          <w:tblGrid>
            <w:gridCol w:w="2882"/>
            <w:gridCol w:w="4321"/>
            <w:gridCol w:w="864"/>
            <w:gridCol w:w="1008"/>
          </w:tblGrid>
        </w:tblGridChange>
      </w:tblGrid>
      <w:tr w:rsidR="008370EC" w14:paraId="3C37C619" w14:textId="77777777" w:rsidTr="00F8714F">
        <w:trPr>
          <w:jc w:val="center"/>
          <w:ins w:id="1919" w:author="Amit Popat" w:date="2022-07-11T10:33:00Z"/>
        </w:trPr>
        <w:tc>
          <w:tcPr>
            <w:tcW w:w="2882" w:type="dxa"/>
            <w:tcBorders>
              <w:top w:val="dotted" w:sz="4" w:space="0" w:color="auto"/>
              <w:left w:val="nil"/>
              <w:bottom w:val="dotted" w:sz="4" w:space="0" w:color="auto"/>
              <w:right w:val="nil"/>
            </w:tcBorders>
            <w:shd w:val="clear" w:color="auto" w:fill="FFFFFF"/>
          </w:tcPr>
          <w:p w14:paraId="620209B6" w14:textId="77777777" w:rsidR="008370EC" w:rsidRDefault="008370EC" w:rsidP="00F8714F">
            <w:pPr>
              <w:pStyle w:val="MsgTableBody"/>
              <w:spacing w:line="256" w:lineRule="auto"/>
              <w:rPr>
                <w:ins w:id="1920" w:author="Amit Popat" w:date="2022-07-11T10:33:00Z"/>
                <w:b/>
                <w:bCs/>
                <w:noProof/>
                <w:color w:val="FF0000"/>
              </w:rPr>
            </w:pPr>
            <w:ins w:id="1921" w:author="Amit Popat" w:date="2022-07-11T10:33:00Z">
              <w:r>
                <w:rPr>
                  <w:noProof/>
                </w:rPr>
                <w:t>[{</w:t>
              </w:r>
            </w:ins>
          </w:p>
        </w:tc>
        <w:tc>
          <w:tcPr>
            <w:tcW w:w="4321" w:type="dxa"/>
            <w:tcBorders>
              <w:top w:val="dotted" w:sz="4" w:space="0" w:color="auto"/>
              <w:left w:val="nil"/>
              <w:bottom w:val="dotted" w:sz="4" w:space="0" w:color="auto"/>
              <w:right w:val="nil"/>
            </w:tcBorders>
            <w:shd w:val="clear" w:color="auto" w:fill="FFFFFF"/>
          </w:tcPr>
          <w:p w14:paraId="033B7D9D" w14:textId="77777777" w:rsidR="008370EC" w:rsidRDefault="008370EC" w:rsidP="00F8714F">
            <w:pPr>
              <w:pStyle w:val="MsgTableBody"/>
              <w:spacing w:line="256" w:lineRule="auto"/>
              <w:rPr>
                <w:ins w:id="1922" w:author="Amit Popat" w:date="2022-07-11T10:33:00Z"/>
                <w:b/>
                <w:bCs/>
                <w:noProof/>
                <w:color w:val="FF0000"/>
              </w:rPr>
            </w:pPr>
            <w:ins w:id="1923" w:author="Amit Popat" w:date="2022-07-11T10:33: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1C4E9221" w14:textId="77777777" w:rsidR="008370EC" w:rsidRDefault="008370EC" w:rsidP="00F8714F">
            <w:pPr>
              <w:pStyle w:val="MsgTableBody"/>
              <w:spacing w:line="256" w:lineRule="auto"/>
              <w:jc w:val="center"/>
              <w:rPr>
                <w:ins w:id="1924" w:author="Amit Popat" w:date="2022-07-11T10:33:00Z"/>
                <w:b/>
                <w:bCs/>
                <w:noProof/>
                <w:color w:val="FF0000"/>
              </w:rPr>
            </w:pPr>
          </w:p>
        </w:tc>
        <w:tc>
          <w:tcPr>
            <w:tcW w:w="1008" w:type="dxa"/>
            <w:tcBorders>
              <w:top w:val="dotted" w:sz="4" w:space="0" w:color="auto"/>
              <w:left w:val="nil"/>
              <w:bottom w:val="dotted" w:sz="4" w:space="0" w:color="auto"/>
              <w:right w:val="nil"/>
            </w:tcBorders>
            <w:shd w:val="clear" w:color="auto" w:fill="FFFFFF"/>
          </w:tcPr>
          <w:p w14:paraId="0D48C845" w14:textId="77777777" w:rsidR="008370EC" w:rsidRDefault="008370EC" w:rsidP="00F8714F">
            <w:pPr>
              <w:pStyle w:val="MsgTableBody"/>
              <w:spacing w:line="256" w:lineRule="auto"/>
              <w:jc w:val="center"/>
              <w:rPr>
                <w:ins w:id="1925" w:author="Amit Popat" w:date="2022-07-11T10:33:00Z"/>
                <w:b/>
                <w:bCs/>
                <w:noProof/>
                <w:color w:val="FF0000"/>
              </w:rPr>
            </w:pPr>
          </w:p>
        </w:tc>
      </w:tr>
      <w:tr w:rsidR="008370EC" w14:paraId="79C68A44" w14:textId="77777777" w:rsidTr="00F8714F">
        <w:tblPrEx>
          <w:tblLook w:val="0000" w:firstRow="0" w:lastRow="0" w:firstColumn="0" w:lastColumn="0" w:noHBand="0" w:noVBand="0"/>
        </w:tblPrEx>
        <w:trPr>
          <w:jc w:val="center"/>
          <w:ins w:id="1926" w:author="Amit Popat" w:date="2022-07-11T10:33:00Z"/>
        </w:trPr>
        <w:tc>
          <w:tcPr>
            <w:tcW w:w="2882" w:type="dxa"/>
            <w:tcBorders>
              <w:top w:val="dotted" w:sz="4" w:space="0" w:color="auto"/>
              <w:left w:val="nil"/>
              <w:bottom w:val="dotted" w:sz="4" w:space="0" w:color="auto"/>
              <w:right w:val="nil"/>
            </w:tcBorders>
            <w:shd w:val="clear" w:color="auto" w:fill="FFFFFF"/>
          </w:tcPr>
          <w:p w14:paraId="42B78E6A" w14:textId="77777777" w:rsidR="008370EC" w:rsidRDefault="008370EC" w:rsidP="00F8714F">
            <w:pPr>
              <w:pStyle w:val="MsgTableBody"/>
              <w:rPr>
                <w:ins w:id="1927" w:author="Amit Popat" w:date="2022-07-11T10:33:00Z"/>
                <w:noProof/>
              </w:rPr>
            </w:pPr>
            <w:ins w:id="1928" w:author="Amit Popat" w:date="2022-07-11T10:33:00Z">
              <w:r>
                <w:rPr>
                  <w:noProof/>
                </w:rPr>
                <w:t xml:space="preserve">     </w:t>
              </w:r>
              <w:r>
                <w:fldChar w:fldCharType="begin"/>
              </w:r>
              <w:r>
                <w:instrText xml:space="preserve"> HYPERLINK "file:///D:\\Eigene%20Dateien\\2018\\HL7\\Standards\\v2.9%20May\\716%20-%20New.doc" \l "#NK1" </w:instrText>
              </w:r>
              <w:r>
                <w:fldChar w:fldCharType="separate"/>
              </w:r>
              <w:r>
                <w:rPr>
                  <w:rStyle w:val="Hyperlink"/>
                  <w:noProof/>
                </w:rPr>
                <w:t>NK1</w:t>
              </w:r>
              <w:r>
                <w:fldChar w:fldCharType="end"/>
              </w:r>
              <w:r>
                <w:rPr>
                  <w:noProof/>
                </w:rPr>
                <w:t xml:space="preserve">   </w:t>
              </w:r>
            </w:ins>
          </w:p>
        </w:tc>
        <w:tc>
          <w:tcPr>
            <w:tcW w:w="4321" w:type="dxa"/>
            <w:tcBorders>
              <w:top w:val="dotted" w:sz="4" w:space="0" w:color="auto"/>
              <w:left w:val="nil"/>
              <w:bottom w:val="dotted" w:sz="4" w:space="0" w:color="auto"/>
              <w:right w:val="nil"/>
            </w:tcBorders>
            <w:shd w:val="clear" w:color="auto" w:fill="FFFFFF"/>
          </w:tcPr>
          <w:p w14:paraId="16DF507A" w14:textId="77777777" w:rsidR="008370EC" w:rsidRDefault="008370EC" w:rsidP="00F8714F">
            <w:pPr>
              <w:pStyle w:val="MsgTableBody"/>
              <w:rPr>
                <w:ins w:id="1929" w:author="Amit Popat" w:date="2022-07-11T10:33:00Z"/>
                <w:noProof/>
              </w:rPr>
            </w:pPr>
            <w:ins w:id="1930" w:author="Amit Popat" w:date="2022-07-11T10:33:00Z">
              <w:r>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101F153E" w14:textId="77777777" w:rsidR="008370EC" w:rsidRDefault="008370EC" w:rsidP="00F8714F">
            <w:pPr>
              <w:pStyle w:val="MsgTableBody"/>
              <w:jc w:val="center"/>
              <w:rPr>
                <w:ins w:id="1931" w:author="Amit Popat" w:date="2022-07-11T10:33:00Z"/>
                <w:noProof/>
              </w:rPr>
            </w:pPr>
          </w:p>
        </w:tc>
        <w:tc>
          <w:tcPr>
            <w:tcW w:w="1008" w:type="dxa"/>
            <w:tcBorders>
              <w:top w:val="dotted" w:sz="4" w:space="0" w:color="auto"/>
              <w:left w:val="nil"/>
              <w:bottom w:val="dotted" w:sz="4" w:space="0" w:color="auto"/>
              <w:right w:val="nil"/>
            </w:tcBorders>
            <w:shd w:val="clear" w:color="auto" w:fill="FFFFFF"/>
          </w:tcPr>
          <w:p w14:paraId="137E927D" w14:textId="77777777" w:rsidR="008370EC" w:rsidRDefault="008370EC" w:rsidP="00F8714F">
            <w:pPr>
              <w:pStyle w:val="MsgTableBody"/>
              <w:jc w:val="center"/>
              <w:rPr>
                <w:ins w:id="1932" w:author="Amit Popat" w:date="2022-07-11T10:33:00Z"/>
                <w:noProof/>
              </w:rPr>
            </w:pPr>
            <w:ins w:id="1933" w:author="Amit Popat" w:date="2022-07-11T10:33:00Z">
              <w:r>
                <w:rPr>
                  <w:noProof/>
                </w:rPr>
                <w:t>3</w:t>
              </w:r>
            </w:ins>
          </w:p>
        </w:tc>
      </w:tr>
      <w:tr w:rsidR="008370EC" w14:paraId="4B6FD5DB" w14:textId="77777777" w:rsidTr="00F8714F">
        <w:trPr>
          <w:jc w:val="center"/>
          <w:ins w:id="1934" w:author="Amit Popat" w:date="2022-07-11T10:33:00Z"/>
        </w:trPr>
        <w:tc>
          <w:tcPr>
            <w:tcW w:w="2882" w:type="dxa"/>
            <w:tcBorders>
              <w:top w:val="dotted" w:sz="4" w:space="0" w:color="auto"/>
              <w:left w:val="nil"/>
              <w:bottom w:val="dotted" w:sz="4" w:space="0" w:color="auto"/>
              <w:right w:val="nil"/>
            </w:tcBorders>
            <w:shd w:val="clear" w:color="auto" w:fill="FFFFFF"/>
            <w:hideMark/>
          </w:tcPr>
          <w:p w14:paraId="50B35022" w14:textId="77777777" w:rsidR="008370EC" w:rsidRDefault="008370EC" w:rsidP="00F8714F">
            <w:pPr>
              <w:pStyle w:val="MsgTableBody"/>
              <w:spacing w:line="256" w:lineRule="auto"/>
              <w:rPr>
                <w:ins w:id="1935" w:author="Amit Popat" w:date="2022-07-11T10:33:00Z"/>
                <w:b/>
                <w:bCs/>
                <w:noProof/>
                <w:color w:val="FF0000"/>
              </w:rPr>
            </w:pPr>
            <w:ins w:id="1936" w:author="Amit Popat" w:date="2022-07-11T10:33:00Z">
              <w:r>
                <w:rPr>
                  <w:b/>
                  <w:bCs/>
                  <w:noProof/>
                  <w:color w:val="FF0000"/>
                </w:rPr>
                <w:t xml:space="preserve">    [{ </w:t>
              </w:r>
              <w:r>
                <w:fldChar w:fldCharType="begin"/>
              </w:r>
              <w:r>
                <w:instrText xml:space="preserve"> HYPERLINK "file:///D:\\Eigene%20Dateien\\2018\\HL7\\Standards\\v2.9%20May\\716%20-%20New.doc" \l "#NK1" </w:instrText>
              </w:r>
              <w:r>
                <w:fldChar w:fldCharType="separate"/>
              </w:r>
              <w:r>
                <w:rPr>
                  <w:rStyle w:val="Hyperlink"/>
                  <w:b/>
                  <w:bCs/>
                  <w:noProof/>
                  <w:color w:val="FF0000"/>
                </w:rPr>
                <w:t>GSP</w:t>
              </w:r>
              <w:r>
                <w:fldChar w:fldCharType="end"/>
              </w:r>
              <w:r>
                <w:rPr>
                  <w:b/>
                  <w:bCs/>
                  <w:color w:val="FF0000"/>
                </w:rPr>
                <w:t xml:space="preserve"> }</w:t>
              </w:r>
              <w:r>
                <w:rPr>
                  <w:b/>
                  <w:bCs/>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0A1604E4" w14:textId="77777777" w:rsidR="008370EC" w:rsidRDefault="008370EC" w:rsidP="00F8714F">
            <w:pPr>
              <w:pStyle w:val="MsgTableBody"/>
              <w:spacing w:line="256" w:lineRule="auto"/>
              <w:rPr>
                <w:ins w:id="1937" w:author="Amit Popat" w:date="2022-07-11T10:33:00Z"/>
                <w:b/>
                <w:bCs/>
                <w:noProof/>
                <w:color w:val="FF0000"/>
              </w:rPr>
            </w:pPr>
            <w:ins w:id="1938" w:author="Amit Popat" w:date="2022-07-11T10:33: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09C65ED2" w14:textId="77777777" w:rsidR="008370EC" w:rsidRDefault="008370EC" w:rsidP="00F8714F">
            <w:pPr>
              <w:pStyle w:val="MsgTableBody"/>
              <w:spacing w:line="256" w:lineRule="auto"/>
              <w:jc w:val="center"/>
              <w:rPr>
                <w:ins w:id="1939" w:author="Amit Popat" w:date="2022-07-11T10:3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1A30566A" w14:textId="77777777" w:rsidR="008370EC" w:rsidRDefault="008370EC" w:rsidP="00F8714F">
            <w:pPr>
              <w:pStyle w:val="MsgTableBody"/>
              <w:spacing w:line="256" w:lineRule="auto"/>
              <w:jc w:val="center"/>
              <w:rPr>
                <w:ins w:id="1940" w:author="Amit Popat" w:date="2022-07-11T10:33:00Z"/>
                <w:b/>
                <w:bCs/>
                <w:noProof/>
                <w:color w:val="FF0000"/>
              </w:rPr>
            </w:pPr>
            <w:ins w:id="1941" w:author="Amit Popat" w:date="2022-07-11T10:33:00Z">
              <w:r>
                <w:rPr>
                  <w:b/>
                  <w:bCs/>
                  <w:noProof/>
                  <w:color w:val="FF0000"/>
                </w:rPr>
                <w:t>3</w:t>
              </w:r>
            </w:ins>
          </w:p>
        </w:tc>
      </w:tr>
      <w:tr w:rsidR="008370EC" w14:paraId="76D7ADD5" w14:textId="77777777" w:rsidTr="00F8714F">
        <w:trPr>
          <w:jc w:val="center"/>
          <w:ins w:id="1942" w:author="Amit Popat" w:date="2022-07-11T10:33:00Z"/>
        </w:trPr>
        <w:tc>
          <w:tcPr>
            <w:tcW w:w="2882" w:type="dxa"/>
            <w:tcBorders>
              <w:top w:val="dotted" w:sz="4" w:space="0" w:color="auto"/>
              <w:left w:val="nil"/>
              <w:bottom w:val="dotted" w:sz="4" w:space="0" w:color="auto"/>
              <w:right w:val="nil"/>
            </w:tcBorders>
            <w:shd w:val="clear" w:color="auto" w:fill="FFFFFF"/>
            <w:hideMark/>
          </w:tcPr>
          <w:p w14:paraId="1C6C18FD" w14:textId="77777777" w:rsidR="008370EC" w:rsidRDefault="008370EC" w:rsidP="00F8714F">
            <w:pPr>
              <w:pStyle w:val="MsgTableBody"/>
              <w:spacing w:line="256" w:lineRule="auto"/>
              <w:rPr>
                <w:ins w:id="1943" w:author="Amit Popat" w:date="2022-07-11T10:33:00Z"/>
                <w:b/>
                <w:bCs/>
                <w:noProof/>
                <w:color w:val="FF0000"/>
              </w:rPr>
            </w:pPr>
            <w:ins w:id="1944" w:author="Amit Popat" w:date="2022-07-11T10:33:00Z">
              <w:r>
                <w:rPr>
                  <w:b/>
                  <w:bCs/>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7A0760FF" w14:textId="77777777" w:rsidR="008370EC" w:rsidRDefault="008370EC" w:rsidP="00F8714F">
            <w:pPr>
              <w:pStyle w:val="MsgTableBody"/>
              <w:spacing w:line="256" w:lineRule="auto"/>
              <w:rPr>
                <w:ins w:id="1945" w:author="Amit Popat" w:date="2022-07-11T10:33:00Z"/>
                <w:b/>
                <w:bCs/>
                <w:noProof/>
                <w:color w:val="FF0000"/>
              </w:rPr>
            </w:pPr>
            <w:ins w:id="1946" w:author="Amit Popat" w:date="2022-07-11T10:33: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08211498" w14:textId="77777777" w:rsidR="008370EC" w:rsidRDefault="008370EC" w:rsidP="00F8714F">
            <w:pPr>
              <w:pStyle w:val="MsgTableBody"/>
              <w:spacing w:line="256" w:lineRule="auto"/>
              <w:jc w:val="center"/>
              <w:rPr>
                <w:ins w:id="1947" w:author="Amit Popat" w:date="2022-07-11T10:3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781FCBBB" w14:textId="77777777" w:rsidR="008370EC" w:rsidRDefault="008370EC" w:rsidP="00F8714F">
            <w:pPr>
              <w:pStyle w:val="MsgTableBody"/>
              <w:spacing w:line="256" w:lineRule="auto"/>
              <w:jc w:val="center"/>
              <w:rPr>
                <w:ins w:id="1948" w:author="Amit Popat" w:date="2022-07-11T10:33:00Z"/>
                <w:b/>
                <w:bCs/>
                <w:noProof/>
                <w:color w:val="FF0000"/>
              </w:rPr>
            </w:pPr>
            <w:ins w:id="1949" w:author="Amit Popat" w:date="2022-07-11T10:33:00Z">
              <w:r>
                <w:rPr>
                  <w:b/>
                  <w:bCs/>
                  <w:noProof/>
                  <w:color w:val="FF0000"/>
                </w:rPr>
                <w:t>3</w:t>
              </w:r>
            </w:ins>
          </w:p>
        </w:tc>
      </w:tr>
      <w:tr w:rsidR="008370EC" w14:paraId="47BE32B5" w14:textId="77777777" w:rsidTr="00F8714F">
        <w:trPr>
          <w:jc w:val="center"/>
          <w:ins w:id="1950" w:author="Amit Popat" w:date="2022-07-11T10:33:00Z"/>
        </w:trPr>
        <w:tc>
          <w:tcPr>
            <w:tcW w:w="2882" w:type="dxa"/>
            <w:tcBorders>
              <w:top w:val="dotted" w:sz="4" w:space="0" w:color="auto"/>
              <w:left w:val="nil"/>
              <w:bottom w:val="dotted" w:sz="4" w:space="0" w:color="auto"/>
              <w:right w:val="nil"/>
            </w:tcBorders>
            <w:shd w:val="clear" w:color="auto" w:fill="FFFFFF"/>
          </w:tcPr>
          <w:p w14:paraId="4B34A99B" w14:textId="77777777" w:rsidR="008370EC" w:rsidRDefault="008370EC" w:rsidP="00F8714F">
            <w:pPr>
              <w:pStyle w:val="MsgTableBody"/>
              <w:spacing w:line="256" w:lineRule="auto"/>
              <w:rPr>
                <w:ins w:id="1951" w:author="Amit Popat" w:date="2022-07-11T10:33:00Z"/>
                <w:b/>
                <w:bCs/>
                <w:noProof/>
                <w:color w:val="FF0000"/>
              </w:rPr>
            </w:pPr>
            <w:ins w:id="1952" w:author="Amit Popat" w:date="2022-07-11T10:33:00Z">
              <w:r>
                <w:rPr>
                  <w:noProof/>
                </w:rPr>
                <w:t>}]</w:t>
              </w:r>
            </w:ins>
          </w:p>
        </w:tc>
        <w:tc>
          <w:tcPr>
            <w:tcW w:w="4321" w:type="dxa"/>
            <w:tcBorders>
              <w:top w:val="dotted" w:sz="4" w:space="0" w:color="auto"/>
              <w:left w:val="nil"/>
              <w:bottom w:val="dotted" w:sz="4" w:space="0" w:color="auto"/>
              <w:right w:val="nil"/>
            </w:tcBorders>
            <w:shd w:val="clear" w:color="auto" w:fill="FFFFFF"/>
          </w:tcPr>
          <w:p w14:paraId="3E5B886F" w14:textId="77777777" w:rsidR="008370EC" w:rsidRDefault="008370EC" w:rsidP="00F8714F">
            <w:pPr>
              <w:pStyle w:val="MsgTableBody"/>
              <w:spacing w:line="256" w:lineRule="auto"/>
              <w:rPr>
                <w:ins w:id="1953" w:author="Amit Popat" w:date="2022-07-11T10:33:00Z"/>
                <w:b/>
                <w:bCs/>
                <w:noProof/>
                <w:color w:val="FF0000"/>
              </w:rPr>
            </w:pPr>
            <w:ins w:id="1954" w:author="Amit Popat" w:date="2022-07-11T10:33: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588DDE18" w14:textId="77777777" w:rsidR="008370EC" w:rsidRDefault="008370EC" w:rsidP="00F8714F">
            <w:pPr>
              <w:pStyle w:val="MsgTableBody"/>
              <w:spacing w:line="256" w:lineRule="auto"/>
              <w:jc w:val="center"/>
              <w:rPr>
                <w:ins w:id="1955" w:author="Amit Popat" w:date="2022-07-11T10:33:00Z"/>
                <w:b/>
                <w:bCs/>
                <w:noProof/>
                <w:color w:val="FF0000"/>
              </w:rPr>
            </w:pPr>
          </w:p>
        </w:tc>
        <w:tc>
          <w:tcPr>
            <w:tcW w:w="1008" w:type="dxa"/>
            <w:tcBorders>
              <w:top w:val="dotted" w:sz="4" w:space="0" w:color="auto"/>
              <w:left w:val="nil"/>
              <w:bottom w:val="dotted" w:sz="4" w:space="0" w:color="auto"/>
              <w:right w:val="nil"/>
            </w:tcBorders>
            <w:shd w:val="clear" w:color="auto" w:fill="FFFFFF"/>
          </w:tcPr>
          <w:p w14:paraId="558E1B67" w14:textId="77777777" w:rsidR="008370EC" w:rsidRDefault="008370EC" w:rsidP="00F8714F">
            <w:pPr>
              <w:pStyle w:val="MsgTableBody"/>
              <w:spacing w:line="256" w:lineRule="auto"/>
              <w:jc w:val="center"/>
              <w:rPr>
                <w:ins w:id="1956" w:author="Amit Popat" w:date="2022-07-11T10:33:00Z"/>
                <w:b/>
                <w:bCs/>
                <w:noProof/>
                <w:color w:val="FF0000"/>
              </w:rPr>
            </w:pPr>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E85890" w:rsidRPr="00573AF5" w:rsidDel="008370EC" w14:paraId="106190FC" w14:textId="5F11E970" w:rsidTr="004E2DAA">
        <w:trPr>
          <w:cnfStyle w:val="100000000000" w:firstRow="1" w:lastRow="0" w:firstColumn="0" w:lastColumn="0" w:oddVBand="0" w:evenVBand="0" w:oddHBand="0" w:evenHBand="0" w:firstRowFirstColumn="0" w:firstRowLastColumn="0" w:lastRowFirstColumn="0" w:lastRowLastColumn="0"/>
          <w:jc w:val="center"/>
          <w:del w:id="1957" w:author="Amit Popat" w:date="2022-07-11T10:33:00Z"/>
        </w:trPr>
        <w:tc>
          <w:tcPr>
            <w:tcW w:w="2880" w:type="dxa"/>
            <w:tcBorders>
              <w:top w:val="dotted" w:sz="4" w:space="0" w:color="auto"/>
              <w:left w:val="nil"/>
              <w:bottom w:val="dotted" w:sz="4" w:space="0" w:color="auto"/>
              <w:right w:val="nil"/>
            </w:tcBorders>
            <w:shd w:val="clear" w:color="auto" w:fill="FFFFFF"/>
          </w:tcPr>
          <w:p w14:paraId="261EFB4F" w14:textId="4F8C622A" w:rsidR="00E85890" w:rsidDel="008370EC" w:rsidRDefault="00E85890" w:rsidP="00E85890">
            <w:pPr>
              <w:pStyle w:val="MsgTableBody"/>
              <w:rPr>
                <w:del w:id="1958" w:author="Amit Popat" w:date="2022-07-11T10:33:00Z"/>
              </w:rPr>
            </w:pPr>
            <w:del w:id="1959" w:author="Amit Popat" w:date="2022-07-11T10:33:00Z">
              <w:r w:rsidDel="008370EC">
                <w:delText>[{NK1}]</w:delText>
              </w:r>
            </w:del>
          </w:p>
        </w:tc>
        <w:tc>
          <w:tcPr>
            <w:tcW w:w="4320" w:type="dxa"/>
            <w:tcBorders>
              <w:top w:val="dotted" w:sz="4" w:space="0" w:color="auto"/>
              <w:left w:val="nil"/>
              <w:bottom w:val="dotted" w:sz="4" w:space="0" w:color="auto"/>
              <w:right w:val="nil"/>
            </w:tcBorders>
            <w:shd w:val="clear" w:color="auto" w:fill="FFFFFF"/>
          </w:tcPr>
          <w:p w14:paraId="0D9BDC78" w14:textId="7EB463A8" w:rsidR="00E85890" w:rsidDel="008370EC" w:rsidRDefault="00E85890" w:rsidP="00E85890">
            <w:pPr>
              <w:pStyle w:val="MsgTableBody"/>
              <w:rPr>
                <w:del w:id="1960" w:author="Amit Popat" w:date="2022-07-11T10:33:00Z"/>
              </w:rPr>
            </w:pPr>
            <w:del w:id="1961" w:author="Amit Popat" w:date="2022-07-11T10:33:00Z">
              <w:r w:rsidDel="008370EC">
                <w:delText>Next of Kin / Associated Parties</w:delText>
              </w:r>
            </w:del>
          </w:p>
        </w:tc>
        <w:tc>
          <w:tcPr>
            <w:tcW w:w="864" w:type="dxa"/>
            <w:tcBorders>
              <w:top w:val="dotted" w:sz="4" w:space="0" w:color="auto"/>
              <w:left w:val="nil"/>
              <w:bottom w:val="dotted" w:sz="4" w:space="0" w:color="auto"/>
              <w:right w:val="nil"/>
            </w:tcBorders>
            <w:shd w:val="clear" w:color="auto" w:fill="FFFFFF"/>
          </w:tcPr>
          <w:p w14:paraId="2F65A81C" w14:textId="69602BF3" w:rsidR="00E85890" w:rsidDel="008370EC" w:rsidRDefault="00E85890" w:rsidP="00E85890">
            <w:pPr>
              <w:pStyle w:val="MsgTableBody"/>
              <w:jc w:val="center"/>
              <w:rPr>
                <w:del w:id="1962" w:author="Amit Popat" w:date="2022-07-11T10:33:00Z"/>
              </w:rPr>
            </w:pPr>
          </w:p>
        </w:tc>
        <w:tc>
          <w:tcPr>
            <w:tcW w:w="1008" w:type="dxa"/>
            <w:tcBorders>
              <w:top w:val="dotted" w:sz="4" w:space="0" w:color="auto"/>
              <w:left w:val="nil"/>
              <w:bottom w:val="dotted" w:sz="4" w:space="0" w:color="auto"/>
              <w:right w:val="nil"/>
            </w:tcBorders>
            <w:shd w:val="clear" w:color="auto" w:fill="FFFFFF"/>
          </w:tcPr>
          <w:p w14:paraId="69EEFCB5" w14:textId="202FA677" w:rsidR="00E85890" w:rsidDel="008370EC" w:rsidRDefault="00E85890" w:rsidP="00E85890">
            <w:pPr>
              <w:pStyle w:val="MsgTableBody"/>
              <w:jc w:val="center"/>
              <w:rPr>
                <w:del w:id="1963" w:author="Amit Popat" w:date="2022-07-11T10:33:00Z"/>
              </w:rPr>
            </w:pPr>
            <w:del w:id="1964" w:author="Amit Popat" w:date="2022-07-11T10:33:00Z">
              <w:r w:rsidDel="008370EC">
                <w:delText>3</w:delText>
              </w:r>
            </w:del>
          </w:p>
        </w:tc>
      </w:tr>
      <w:tr w:rsidR="004E2DAA" w:rsidRPr="00573AF5" w14:paraId="07C7FC8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03D63D"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03E8899" w14:textId="77777777" w:rsidR="00E85890" w:rsidRDefault="00E85890" w:rsidP="00E85890">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0A0B366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3267E0" w14:textId="77777777" w:rsidR="00E85890" w:rsidRDefault="00E85890" w:rsidP="00E85890">
            <w:pPr>
              <w:pStyle w:val="MsgTableBody"/>
              <w:jc w:val="center"/>
            </w:pPr>
          </w:p>
        </w:tc>
      </w:tr>
      <w:tr w:rsidR="00E85890" w:rsidRPr="00573AF5" w14:paraId="7473C5B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E2EABB8" w14:textId="77777777" w:rsidR="00E85890" w:rsidRDefault="00E85890" w:rsidP="00E85890">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7F7E76ED" w14:textId="77777777" w:rsidR="00E85890" w:rsidRDefault="00E85890" w:rsidP="00E85890">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31A54E1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0D8A4" w14:textId="77777777" w:rsidR="00E85890" w:rsidRDefault="00E85890" w:rsidP="00E85890">
            <w:pPr>
              <w:pStyle w:val="MsgTableBody"/>
              <w:jc w:val="center"/>
            </w:pPr>
            <w:r>
              <w:t>6</w:t>
            </w:r>
          </w:p>
        </w:tc>
      </w:tr>
      <w:tr w:rsidR="004E2DAA" w:rsidRPr="00573AF5" w14:paraId="452FAFD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752240" w14:textId="77777777" w:rsidR="00E85890" w:rsidRDefault="00E85890" w:rsidP="00E85890">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60AFB535" w14:textId="77777777" w:rsidR="00E85890" w:rsidRDefault="00E85890" w:rsidP="00E85890">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4FC7A8C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A334DC" w14:textId="77777777" w:rsidR="00E85890" w:rsidRDefault="00E85890" w:rsidP="00E85890">
            <w:pPr>
              <w:pStyle w:val="MsgTableBody"/>
              <w:jc w:val="center"/>
            </w:pPr>
            <w:r>
              <w:t>6</w:t>
            </w:r>
          </w:p>
        </w:tc>
      </w:tr>
      <w:tr w:rsidR="00E85890" w:rsidRPr="00573AF5" w14:paraId="29FDC8E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79B5BA" w14:textId="77777777" w:rsidR="00E85890" w:rsidRDefault="00E85890" w:rsidP="00E85890">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453D8C9E" w14:textId="77777777" w:rsidR="00E85890" w:rsidRDefault="00E85890" w:rsidP="00E85890">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548606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6B1C0" w14:textId="77777777" w:rsidR="00E85890" w:rsidRDefault="00E85890" w:rsidP="00E85890">
            <w:pPr>
              <w:pStyle w:val="MsgTableBody"/>
              <w:jc w:val="center"/>
            </w:pPr>
            <w:r>
              <w:t>6</w:t>
            </w:r>
          </w:p>
        </w:tc>
      </w:tr>
      <w:tr w:rsidR="004E2DAA" w:rsidRPr="00573AF5" w14:paraId="3EAC796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811EC17"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329AE67A" w14:textId="77777777" w:rsidR="00E85890" w:rsidRDefault="00E85890" w:rsidP="00E85890">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7B88B20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22C355" w14:textId="77777777" w:rsidR="00E85890" w:rsidRDefault="00E85890" w:rsidP="00E85890">
            <w:pPr>
              <w:pStyle w:val="MsgTableBody"/>
              <w:jc w:val="center"/>
            </w:pPr>
          </w:p>
        </w:tc>
      </w:tr>
      <w:tr w:rsidR="00E85890" w:rsidRPr="00573AF5" w14:paraId="5B3AB78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BA6956"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F681148" w14:textId="77777777" w:rsidR="00E85890" w:rsidRDefault="00E85890" w:rsidP="00E85890">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566BFFE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45076E" w14:textId="77777777" w:rsidR="00E85890" w:rsidRDefault="00E85890" w:rsidP="00E85890">
            <w:pPr>
              <w:pStyle w:val="MsgTableBody"/>
              <w:jc w:val="center"/>
            </w:pPr>
          </w:p>
        </w:tc>
      </w:tr>
      <w:tr w:rsidR="004E2DAA" w:rsidRPr="00573AF5" w14:paraId="70BD711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9F1166" w14:textId="77777777" w:rsidR="00E85890" w:rsidRDefault="00E85890" w:rsidP="00E85890">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4F6B7D13" w14:textId="77777777" w:rsidR="00E85890" w:rsidRDefault="00E85890" w:rsidP="00E85890">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69AA280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CE847C" w14:textId="77777777" w:rsidR="00E85890" w:rsidRDefault="00E85890" w:rsidP="00E85890">
            <w:pPr>
              <w:pStyle w:val="MsgTableBody"/>
              <w:jc w:val="center"/>
            </w:pPr>
            <w:r>
              <w:t>10</w:t>
            </w:r>
          </w:p>
        </w:tc>
      </w:tr>
      <w:tr w:rsidR="00E85890" w:rsidRPr="00573AF5" w14:paraId="667EDD6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A9979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285F55" w14:textId="77777777" w:rsidR="00E85890" w:rsidRDefault="00E85890" w:rsidP="00E85890">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6DE089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FB3721" w14:textId="77777777" w:rsidR="00E85890" w:rsidRDefault="00E85890" w:rsidP="00E85890">
            <w:pPr>
              <w:pStyle w:val="MsgTableBody"/>
              <w:jc w:val="center"/>
            </w:pPr>
          </w:p>
        </w:tc>
      </w:tr>
      <w:tr w:rsidR="004E2DAA" w:rsidRPr="00573AF5" w14:paraId="7312621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BFFBDC3" w14:textId="77777777" w:rsidR="00E85890" w:rsidRDefault="00E85890" w:rsidP="00E85890">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0D1FAE6C" w14:textId="77777777" w:rsidR="00E85890" w:rsidRDefault="00E85890" w:rsidP="00E85890">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3730AC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7127D8" w14:textId="77777777" w:rsidR="00E85890" w:rsidRDefault="00E85890" w:rsidP="00E85890">
            <w:pPr>
              <w:pStyle w:val="MsgTableBody"/>
              <w:jc w:val="center"/>
            </w:pPr>
            <w:r>
              <w:t>10</w:t>
            </w:r>
          </w:p>
        </w:tc>
      </w:tr>
      <w:tr w:rsidR="00E85890" w:rsidRPr="00573AF5" w14:paraId="7536668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4AA17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1203ACE" w14:textId="77777777" w:rsidR="00E85890" w:rsidRDefault="00E85890" w:rsidP="00E85890">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4C7CA0A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2B8912" w14:textId="77777777" w:rsidR="00E85890" w:rsidRDefault="00E85890" w:rsidP="00E85890">
            <w:pPr>
              <w:pStyle w:val="MsgTableBody"/>
              <w:jc w:val="center"/>
            </w:pPr>
          </w:p>
        </w:tc>
      </w:tr>
      <w:tr w:rsidR="004E2DAA" w:rsidRPr="00573AF5" w14:paraId="75FC3B6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076371"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D7EB434" w14:textId="77777777" w:rsidR="00E85890" w:rsidRDefault="00E85890" w:rsidP="00E85890">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50D3F3A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3803F2" w14:textId="77777777" w:rsidR="00E85890" w:rsidRDefault="00E85890" w:rsidP="00E85890">
            <w:pPr>
              <w:pStyle w:val="MsgTableBody"/>
              <w:jc w:val="center"/>
            </w:pPr>
          </w:p>
        </w:tc>
      </w:tr>
      <w:tr w:rsidR="00E85890" w:rsidRPr="00573AF5" w14:paraId="599E1A8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8807646" w14:textId="77777777" w:rsidR="00E85890" w:rsidRDefault="00E85890" w:rsidP="00E85890">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234645C1" w14:textId="77777777" w:rsidR="00E85890" w:rsidRDefault="00E85890" w:rsidP="00E85890">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59EECD4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4650FF" w14:textId="77777777" w:rsidR="00E85890" w:rsidRDefault="00E85890" w:rsidP="00E85890">
            <w:pPr>
              <w:pStyle w:val="MsgTableBody"/>
              <w:jc w:val="center"/>
            </w:pPr>
            <w:r>
              <w:t>10</w:t>
            </w:r>
          </w:p>
        </w:tc>
      </w:tr>
      <w:tr w:rsidR="004E2DAA" w:rsidRPr="00573AF5" w14:paraId="29F6F85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16DA436" w14:textId="77777777" w:rsidR="00E85890" w:rsidRDefault="00E85890" w:rsidP="00E85890">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0641714E" w14:textId="77777777" w:rsidR="00E85890" w:rsidRDefault="00E85890" w:rsidP="00E85890">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17A46DF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1B7227" w14:textId="77777777" w:rsidR="00E85890" w:rsidRDefault="00E85890" w:rsidP="00E85890">
            <w:pPr>
              <w:pStyle w:val="MsgTableBody"/>
              <w:jc w:val="center"/>
            </w:pPr>
            <w:r>
              <w:t>10</w:t>
            </w:r>
          </w:p>
        </w:tc>
      </w:tr>
      <w:tr w:rsidR="00E85890" w:rsidRPr="00573AF5" w14:paraId="205C6B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2A207F6" w14:textId="77777777" w:rsidR="00E85890" w:rsidRDefault="00E85890" w:rsidP="00E85890">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1D18207E" w14:textId="77777777" w:rsidR="00E85890" w:rsidRDefault="00E85890" w:rsidP="00E85890">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1A3372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869DB1" w14:textId="77777777" w:rsidR="00E85890" w:rsidRDefault="00E85890" w:rsidP="00E85890">
            <w:pPr>
              <w:pStyle w:val="MsgTableBody"/>
              <w:jc w:val="center"/>
            </w:pPr>
            <w:r>
              <w:t>10</w:t>
            </w:r>
          </w:p>
        </w:tc>
      </w:tr>
      <w:tr w:rsidR="004E2DAA" w:rsidRPr="00573AF5" w14:paraId="682C9E3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9C175B" w14:textId="77777777" w:rsidR="00E85890" w:rsidRDefault="00E85890" w:rsidP="00E85890">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4338BE6C" w14:textId="77777777" w:rsidR="00E85890" w:rsidRDefault="00E85890" w:rsidP="00E85890">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72EE103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F03BA3" w14:textId="77777777" w:rsidR="00E85890" w:rsidRDefault="00E85890" w:rsidP="00E85890">
            <w:pPr>
              <w:pStyle w:val="MsgTableBody"/>
              <w:jc w:val="center"/>
            </w:pPr>
            <w:r>
              <w:t>10</w:t>
            </w:r>
          </w:p>
        </w:tc>
      </w:tr>
      <w:tr w:rsidR="00E85890" w:rsidRPr="00573AF5" w14:paraId="00EFABB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2BEF1E3"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2524AA3" w14:textId="77777777" w:rsidR="00E85890" w:rsidRDefault="00E85890" w:rsidP="00E85890">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6A06196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090ACA" w14:textId="77777777" w:rsidR="00E85890" w:rsidRDefault="00E85890" w:rsidP="00E85890">
            <w:pPr>
              <w:pStyle w:val="MsgTableBody"/>
              <w:jc w:val="center"/>
            </w:pPr>
          </w:p>
        </w:tc>
      </w:tr>
      <w:tr w:rsidR="004E2DAA" w:rsidRPr="00573AF5" w14:paraId="08A5AE3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9B7E8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50A102" w14:textId="77777777" w:rsidR="00E85890" w:rsidRDefault="00E85890" w:rsidP="00E85890">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653DAB0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D69884" w14:textId="77777777" w:rsidR="00E85890" w:rsidRDefault="00E85890" w:rsidP="00E85890">
            <w:pPr>
              <w:pStyle w:val="MsgTableBody"/>
              <w:jc w:val="center"/>
            </w:pPr>
          </w:p>
        </w:tc>
      </w:tr>
      <w:tr w:rsidR="00E85890" w:rsidRPr="00573AF5" w14:paraId="25558E6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7181DAF"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337AFE5"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A63BE8F"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9229AB" w14:textId="77777777" w:rsidR="00E85890" w:rsidRDefault="00E85890" w:rsidP="00E85890">
            <w:pPr>
              <w:pStyle w:val="MsgTableBody"/>
              <w:jc w:val="center"/>
            </w:pPr>
            <w:r>
              <w:t>7</w:t>
            </w:r>
          </w:p>
        </w:tc>
      </w:tr>
      <w:tr w:rsidR="004E2DAA" w:rsidRPr="00573AF5" w14:paraId="253101F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44632D"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09D8ED1"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77C96C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B0581C" w14:textId="77777777" w:rsidR="00E85890" w:rsidRDefault="00E85890" w:rsidP="00E85890">
            <w:pPr>
              <w:pStyle w:val="MsgTableBody"/>
              <w:jc w:val="center"/>
            </w:pPr>
            <w:r>
              <w:rPr>
                <w:noProof/>
              </w:rPr>
              <w:t>7</w:t>
            </w:r>
          </w:p>
        </w:tc>
      </w:tr>
      <w:tr w:rsidR="00E85890" w:rsidRPr="00573AF5" w14:paraId="24EFD14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261C4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516BF2F" w14:textId="77777777" w:rsidR="00E85890" w:rsidRDefault="00E85890" w:rsidP="00E85890">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74B1322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DF132F" w14:textId="77777777" w:rsidR="00E85890" w:rsidRDefault="00E85890" w:rsidP="00E85890">
            <w:pPr>
              <w:pStyle w:val="MsgTableBody"/>
              <w:jc w:val="center"/>
            </w:pPr>
          </w:p>
        </w:tc>
      </w:tr>
      <w:tr w:rsidR="004E2DAA" w:rsidRPr="00573AF5" w14:paraId="08EA65E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F3D985F"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0B31BB" w14:textId="77777777" w:rsidR="00E85890" w:rsidRDefault="00E85890" w:rsidP="00E85890">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5D7F95C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A1814F" w14:textId="77777777" w:rsidR="00E85890" w:rsidRDefault="00E85890" w:rsidP="00E85890">
            <w:pPr>
              <w:pStyle w:val="MsgTableBody"/>
              <w:jc w:val="center"/>
            </w:pPr>
          </w:p>
        </w:tc>
      </w:tr>
      <w:tr w:rsidR="00E85890" w:rsidRPr="00573AF5" w14:paraId="32D5D58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541D3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CF1D70E" w14:textId="77777777" w:rsidR="00E85890" w:rsidRDefault="00E85890" w:rsidP="00E85890">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14D4305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4FE375" w14:textId="77777777" w:rsidR="00E85890" w:rsidRDefault="00E85890" w:rsidP="00E85890">
            <w:pPr>
              <w:pStyle w:val="MsgTableBody"/>
              <w:jc w:val="center"/>
            </w:pPr>
          </w:p>
        </w:tc>
      </w:tr>
      <w:tr w:rsidR="004E2DAA" w:rsidRPr="00573AF5" w14:paraId="1E63774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06D3D3C"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09D3128C" w14:textId="77777777" w:rsidR="00E85890" w:rsidRDefault="00E85890" w:rsidP="00E85890">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017B3FF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523FB8" w14:textId="77777777" w:rsidR="00E85890" w:rsidRDefault="00E85890" w:rsidP="00E85890">
            <w:pPr>
              <w:pStyle w:val="MsgTableBody"/>
              <w:jc w:val="center"/>
            </w:pPr>
          </w:p>
        </w:tc>
      </w:tr>
      <w:tr w:rsidR="00E85890" w:rsidRPr="00573AF5" w14:paraId="5C0FA2F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8E28593"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52B4280" w14:textId="77777777" w:rsidR="00E85890" w:rsidRDefault="00E85890" w:rsidP="00E85890">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77A30A2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887D4" w14:textId="77777777" w:rsidR="00E85890" w:rsidRDefault="00E85890" w:rsidP="00E85890">
            <w:pPr>
              <w:pStyle w:val="MsgTableBody"/>
              <w:jc w:val="center"/>
            </w:pPr>
          </w:p>
        </w:tc>
      </w:tr>
      <w:tr w:rsidR="004E2DAA" w:rsidRPr="00573AF5" w14:paraId="21B2FD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EB9420"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0E9E8AE3"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7342D23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87B18B" w14:textId="77777777" w:rsidR="00E85890" w:rsidRDefault="00E85890" w:rsidP="00E85890">
            <w:pPr>
              <w:pStyle w:val="MsgTableBody"/>
              <w:jc w:val="center"/>
            </w:pPr>
            <w:r>
              <w:t>4</w:t>
            </w:r>
          </w:p>
        </w:tc>
      </w:tr>
      <w:tr w:rsidR="00E85890" w:rsidRPr="00573AF5" w14:paraId="16451D0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AB1604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1C7F656" w14:textId="77777777" w:rsidR="00E85890" w:rsidRDefault="00E85890" w:rsidP="00E85890">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5F4219F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EAA83F" w14:textId="77777777" w:rsidR="00E85890" w:rsidRDefault="00E85890" w:rsidP="00E85890">
            <w:pPr>
              <w:pStyle w:val="MsgTableBody"/>
              <w:jc w:val="center"/>
            </w:pPr>
          </w:p>
        </w:tc>
      </w:tr>
      <w:tr w:rsidR="004E2DAA" w:rsidRPr="00573AF5" w14:paraId="124F9F2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47677F7"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FE53F4E" w14:textId="77777777" w:rsidR="00E85890" w:rsidRDefault="00E85890" w:rsidP="00E85890">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18BA87D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A7B0E" w14:textId="77777777" w:rsidR="00E85890" w:rsidRDefault="00E85890" w:rsidP="00E85890">
            <w:pPr>
              <w:pStyle w:val="MsgTableBody"/>
              <w:jc w:val="center"/>
            </w:pPr>
          </w:p>
        </w:tc>
      </w:tr>
      <w:tr w:rsidR="00E85890" w:rsidRPr="00573AF5" w14:paraId="114D496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99778F" w14:textId="4C03AA03" w:rsidR="00E85890" w:rsidRDefault="00E85890" w:rsidP="00E85890">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018C5B01" w14:textId="77777777" w:rsidR="00E85890" w:rsidRDefault="00E85890" w:rsidP="00E85890">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008BF5B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5EBB8A" w14:textId="77777777" w:rsidR="00E85890" w:rsidRDefault="00E85890" w:rsidP="00E85890">
            <w:pPr>
              <w:pStyle w:val="MsgTableBody"/>
              <w:jc w:val="center"/>
            </w:pPr>
            <w:r>
              <w:t>4</w:t>
            </w:r>
          </w:p>
        </w:tc>
      </w:tr>
      <w:tr w:rsidR="004E2DAA" w:rsidRPr="00573AF5" w14:paraId="654FD43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B72A09D" w14:textId="162AEE24" w:rsidR="00E85890" w:rsidRDefault="00E85890">
            <w:pPr>
              <w:pStyle w:val="MsgTableBody"/>
            </w:pPr>
            <w:r w:rsidRPr="005558B5">
              <w:rPr>
                <w:color w:val="FF0000"/>
              </w:rPr>
              <w:t xml:space="preserve">      [{PRT}</w:t>
            </w:r>
            <w:r w:rsidR="00AC0521">
              <w:rPr>
                <w:color w:val="FF0000"/>
              </w:rPr>
              <w:t>]</w:t>
            </w: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1788769D" w14:textId="77777777" w:rsidR="00E85890" w:rsidRDefault="00E85890" w:rsidP="00E85890">
            <w:pPr>
              <w:pStyle w:val="MsgTableBody"/>
            </w:pPr>
            <w:r w:rsidRPr="005558B5">
              <w:rPr>
                <w:color w:val="FF0000"/>
              </w:rPr>
              <w:t>Participation</w:t>
            </w:r>
          </w:p>
        </w:tc>
        <w:tc>
          <w:tcPr>
            <w:tcW w:w="864" w:type="dxa"/>
            <w:tcBorders>
              <w:top w:val="dotted" w:sz="4" w:space="0" w:color="auto"/>
              <w:left w:val="nil"/>
              <w:bottom w:val="dotted" w:sz="4" w:space="0" w:color="auto"/>
              <w:right w:val="nil"/>
            </w:tcBorders>
            <w:shd w:val="clear" w:color="auto" w:fill="FFFFFF"/>
          </w:tcPr>
          <w:p w14:paraId="693B14C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9871BB" w14:textId="77777777" w:rsidR="00E85890" w:rsidRDefault="00E85890" w:rsidP="00E85890">
            <w:pPr>
              <w:pStyle w:val="MsgTableBody"/>
              <w:jc w:val="center"/>
            </w:pPr>
            <w:r w:rsidRPr="005558B5">
              <w:rPr>
                <w:color w:val="FF0000"/>
              </w:rPr>
              <w:t>7</w:t>
            </w:r>
          </w:p>
        </w:tc>
      </w:tr>
      <w:tr w:rsidR="00AC0521" w:rsidRPr="00573AF5" w14:paraId="4BC9D71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8C6405" w14:textId="77777777" w:rsidR="00AC0521" w:rsidRPr="005558B5" w:rsidRDefault="00AC0521" w:rsidP="00E85890">
            <w:pPr>
              <w:pStyle w:val="MsgTableBody"/>
              <w:rPr>
                <w:color w:val="FF0000"/>
              </w:rPr>
            </w:pPr>
            <w:r w:rsidRPr="005558B5">
              <w:rPr>
                <w:color w:val="FF0000"/>
              </w:rPr>
              <w:t xml:space="preserve">      </w:t>
            </w:r>
            <w:r>
              <w:rPr>
                <w:color w:val="FF0000"/>
              </w:rPr>
              <w:t>|</w:t>
            </w:r>
          </w:p>
        </w:tc>
        <w:tc>
          <w:tcPr>
            <w:tcW w:w="4320" w:type="dxa"/>
            <w:tcBorders>
              <w:top w:val="dotted" w:sz="4" w:space="0" w:color="auto"/>
              <w:left w:val="nil"/>
              <w:bottom w:val="dotted" w:sz="4" w:space="0" w:color="auto"/>
              <w:right w:val="nil"/>
            </w:tcBorders>
            <w:shd w:val="clear" w:color="auto" w:fill="FFFFFF"/>
          </w:tcPr>
          <w:p w14:paraId="1EE5F633" w14:textId="77777777" w:rsidR="00AC0521" w:rsidRPr="005558B5" w:rsidRDefault="00AC0521" w:rsidP="00E85890">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7722C8F5" w14:textId="77777777" w:rsidR="00AC0521" w:rsidRDefault="00AC0521"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845552" w14:textId="77777777" w:rsidR="00AC0521" w:rsidRPr="005558B5" w:rsidRDefault="00AC0521" w:rsidP="00E85890">
            <w:pPr>
              <w:pStyle w:val="MsgTableBody"/>
              <w:jc w:val="center"/>
              <w:rPr>
                <w:color w:val="FF0000"/>
              </w:rPr>
            </w:pPr>
          </w:p>
        </w:tc>
      </w:tr>
      <w:tr w:rsidR="004E2DAA" w:rsidRPr="00573AF5" w14:paraId="765792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4CB4CB" w14:textId="77777777" w:rsidR="00E85890" w:rsidRDefault="00E85890" w:rsidP="00E85890">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2EC08EC3" w14:textId="77777777" w:rsidR="00E85890" w:rsidRDefault="00E85890" w:rsidP="00E85890">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C319F7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BF5CCB" w14:textId="77777777" w:rsidR="00E85890" w:rsidRDefault="00E85890" w:rsidP="00E85890">
            <w:pPr>
              <w:pStyle w:val="MsgTableBody"/>
              <w:jc w:val="center"/>
            </w:pPr>
            <w:r>
              <w:t>4</w:t>
            </w:r>
          </w:p>
        </w:tc>
      </w:tr>
      <w:tr w:rsidR="00E85890" w:rsidRPr="00573AF5" w14:paraId="74D4F05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ACEE10" w14:textId="77777777" w:rsidR="00E85890" w:rsidRDefault="00E85890" w:rsidP="00E85890">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3D358C71" w14:textId="77777777" w:rsidR="00E85890" w:rsidRDefault="00E85890" w:rsidP="00E85890">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A59A07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6DF821" w14:textId="77777777" w:rsidR="00E85890" w:rsidRDefault="00E85890" w:rsidP="00E85890">
            <w:pPr>
              <w:pStyle w:val="MsgTableBody"/>
              <w:jc w:val="center"/>
            </w:pPr>
            <w:r>
              <w:t>6</w:t>
            </w:r>
          </w:p>
        </w:tc>
      </w:tr>
      <w:tr w:rsidR="004E2DAA" w:rsidRPr="00573AF5" w14:paraId="571E349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15183E" w14:textId="77777777" w:rsidR="00E85890" w:rsidRDefault="00E85890" w:rsidP="00E85890">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4C4FC5E2" w14:textId="77777777" w:rsidR="00E85890" w:rsidRDefault="00E85890" w:rsidP="00E85890">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B67544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1823B2" w14:textId="77777777" w:rsidR="00E85890" w:rsidRDefault="00E85890" w:rsidP="00E85890">
            <w:pPr>
              <w:pStyle w:val="MsgTableBody"/>
              <w:jc w:val="center"/>
            </w:pPr>
            <w:r>
              <w:t>11</w:t>
            </w:r>
          </w:p>
        </w:tc>
      </w:tr>
      <w:tr w:rsidR="00E85890" w:rsidRPr="00573AF5" w14:paraId="20AA879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CD43EED" w14:textId="77777777" w:rsidR="00E85890" w:rsidRDefault="00E85890" w:rsidP="00E85890">
            <w:pPr>
              <w:pStyle w:val="MsgTableBody"/>
            </w:pPr>
            <w:r>
              <w:lastRenderedPageBreak/>
              <w:t xml:space="preserve">      AL1|</w:t>
            </w:r>
          </w:p>
        </w:tc>
        <w:tc>
          <w:tcPr>
            <w:tcW w:w="4320" w:type="dxa"/>
            <w:tcBorders>
              <w:top w:val="dotted" w:sz="4" w:space="0" w:color="auto"/>
              <w:left w:val="nil"/>
              <w:bottom w:val="dotted" w:sz="4" w:space="0" w:color="auto"/>
              <w:right w:val="nil"/>
            </w:tcBorders>
            <w:shd w:val="clear" w:color="auto" w:fill="FFFFFF"/>
          </w:tcPr>
          <w:p w14:paraId="357EDB2C" w14:textId="77777777" w:rsidR="00E85890" w:rsidRDefault="00E85890" w:rsidP="00E85890">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5EAAEEF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9F4F1A" w14:textId="77777777" w:rsidR="00E85890" w:rsidRDefault="00E85890" w:rsidP="00E85890">
            <w:pPr>
              <w:pStyle w:val="MsgTableBody"/>
              <w:jc w:val="center"/>
            </w:pPr>
            <w:r>
              <w:t>3</w:t>
            </w:r>
          </w:p>
        </w:tc>
      </w:tr>
      <w:tr w:rsidR="004E2DAA" w:rsidRPr="00573AF5" w14:paraId="4F25980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1F8776" w14:textId="77777777" w:rsidR="00E85890" w:rsidRDefault="00E85890" w:rsidP="00E85890">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599CA623" w14:textId="77777777" w:rsidR="00E85890" w:rsidRDefault="00E85890" w:rsidP="00E85890">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699E789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85E816" w14:textId="77777777" w:rsidR="00E85890" w:rsidRDefault="00E85890" w:rsidP="00E85890">
            <w:pPr>
              <w:pStyle w:val="MsgTableBody"/>
              <w:jc w:val="center"/>
            </w:pPr>
            <w:r>
              <w:t>3</w:t>
            </w:r>
          </w:p>
        </w:tc>
      </w:tr>
      <w:tr w:rsidR="00E85890" w:rsidRPr="00573AF5" w14:paraId="7E24B60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45AD63" w14:textId="77777777" w:rsidR="00E85890" w:rsidRDefault="00E85890" w:rsidP="00E85890">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3C19AA4C" w14:textId="77777777" w:rsidR="00E85890" w:rsidRDefault="00E85890" w:rsidP="00E85890">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3FA6FED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8BB17D" w14:textId="77777777" w:rsidR="00E85890" w:rsidRDefault="00E85890" w:rsidP="00E85890">
            <w:pPr>
              <w:pStyle w:val="MsgTableBody"/>
              <w:jc w:val="center"/>
            </w:pPr>
            <w:r>
              <w:t>6</w:t>
            </w:r>
          </w:p>
        </w:tc>
      </w:tr>
      <w:tr w:rsidR="004E2DAA" w:rsidRPr="00573AF5" w14:paraId="677A4E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1688F39" w14:textId="77777777" w:rsidR="00E85890" w:rsidRDefault="00E85890" w:rsidP="00E85890">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034B65A3" w14:textId="77777777" w:rsidR="00E85890" w:rsidRDefault="00E85890" w:rsidP="00E85890">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7E86CF3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C8693F" w14:textId="77777777" w:rsidR="00E85890" w:rsidRDefault="00E85890" w:rsidP="00E85890">
            <w:pPr>
              <w:pStyle w:val="MsgTableBody"/>
              <w:jc w:val="center"/>
            </w:pPr>
            <w:r>
              <w:t>6</w:t>
            </w:r>
          </w:p>
        </w:tc>
      </w:tr>
      <w:tr w:rsidR="00E85890" w:rsidRPr="00573AF5" w14:paraId="2CD1F1B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A20BDA9" w14:textId="77777777" w:rsidR="00E85890" w:rsidRDefault="00E85890" w:rsidP="00E85890">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3518F076" w14:textId="77777777" w:rsidR="00E85890" w:rsidRDefault="00E85890" w:rsidP="00E85890">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8CDA03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87D3B8" w14:textId="77777777" w:rsidR="00E85890" w:rsidRDefault="00E85890" w:rsidP="00E85890">
            <w:pPr>
              <w:pStyle w:val="MsgTableBody"/>
              <w:jc w:val="center"/>
            </w:pPr>
            <w:r>
              <w:t>3</w:t>
            </w:r>
          </w:p>
        </w:tc>
      </w:tr>
      <w:tr w:rsidR="004E2DAA" w:rsidRPr="00573AF5" w14:paraId="554A4D8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33CCD6" w14:textId="77777777" w:rsidR="00E85890" w:rsidRDefault="00E85890" w:rsidP="00E85890">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1745D3CF" w14:textId="77777777" w:rsidR="00E85890" w:rsidRDefault="00E85890" w:rsidP="00E85890">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CDB6A2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84AF6A" w14:textId="77777777" w:rsidR="00E85890" w:rsidRDefault="00E85890" w:rsidP="00E85890">
            <w:pPr>
              <w:pStyle w:val="MsgTableBody"/>
              <w:jc w:val="center"/>
            </w:pPr>
            <w:r>
              <w:t>6</w:t>
            </w:r>
          </w:p>
        </w:tc>
      </w:tr>
      <w:tr w:rsidR="00E85890" w:rsidRPr="00573AF5" w14:paraId="235480A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E8DDE1C" w14:textId="77777777" w:rsidR="00E85890" w:rsidRDefault="00E85890" w:rsidP="00E85890">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438EA160" w14:textId="77777777" w:rsidR="00E85890" w:rsidRDefault="00E85890" w:rsidP="00E85890">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51D1CB7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77B480" w14:textId="77777777" w:rsidR="00E85890" w:rsidRDefault="00E85890" w:rsidP="00E85890">
            <w:pPr>
              <w:pStyle w:val="MsgTableBody"/>
              <w:jc w:val="center"/>
            </w:pPr>
            <w:r>
              <w:t>6</w:t>
            </w:r>
          </w:p>
        </w:tc>
      </w:tr>
      <w:tr w:rsidR="004E2DAA" w:rsidRPr="00573AF5" w14:paraId="5A457BB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D81460"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B92B04C" w14:textId="77777777" w:rsidR="00E85890" w:rsidRDefault="00E85890" w:rsidP="00E85890">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35820C2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1A1FDE" w14:textId="77777777" w:rsidR="00E85890" w:rsidRDefault="00E85890" w:rsidP="00E85890">
            <w:pPr>
              <w:pStyle w:val="MsgTableBody"/>
              <w:jc w:val="center"/>
            </w:pPr>
          </w:p>
        </w:tc>
      </w:tr>
      <w:tr w:rsidR="00E85890" w:rsidRPr="00573AF5" w14:paraId="5EF47AF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6A7DCD2"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CF26C0" w14:textId="77777777" w:rsidR="00E85890" w:rsidRDefault="00E85890" w:rsidP="00E85890">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060E720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38A3E5" w14:textId="77777777" w:rsidR="00E85890" w:rsidRDefault="00E85890" w:rsidP="00E85890">
            <w:pPr>
              <w:pStyle w:val="MsgTableBody"/>
              <w:jc w:val="center"/>
            </w:pPr>
          </w:p>
        </w:tc>
      </w:tr>
      <w:tr w:rsidR="004E2DAA" w:rsidRPr="00573AF5" w14:paraId="140D9E4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1ED383"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DA52AC0"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65B94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81B51B" w14:textId="77777777" w:rsidR="00E85890" w:rsidRDefault="00E85890" w:rsidP="00E85890">
            <w:pPr>
              <w:pStyle w:val="MsgTableBody"/>
              <w:jc w:val="center"/>
            </w:pPr>
            <w:r>
              <w:t>7</w:t>
            </w:r>
          </w:p>
        </w:tc>
      </w:tr>
      <w:tr w:rsidR="00E85890" w:rsidRPr="00573AF5" w14:paraId="3277DF2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7D0E75"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DA09F74"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612162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E7ECE5" w14:textId="77777777" w:rsidR="00E85890" w:rsidRDefault="00E85890" w:rsidP="00E85890">
            <w:pPr>
              <w:pStyle w:val="MsgTableBody"/>
              <w:jc w:val="center"/>
            </w:pPr>
            <w:r>
              <w:rPr>
                <w:noProof/>
              </w:rPr>
              <w:t>7</w:t>
            </w:r>
          </w:p>
        </w:tc>
      </w:tr>
      <w:tr w:rsidR="004E2DAA" w:rsidRPr="00573AF5" w14:paraId="0185466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B91D28"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7A06BA3" w14:textId="77777777" w:rsidR="00E85890" w:rsidRDefault="00E85890" w:rsidP="00E85890">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704E197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33CE7B" w14:textId="77777777" w:rsidR="00E85890" w:rsidRDefault="00E85890" w:rsidP="00E85890">
            <w:pPr>
              <w:pStyle w:val="MsgTableBody"/>
              <w:jc w:val="center"/>
            </w:pPr>
          </w:p>
        </w:tc>
      </w:tr>
      <w:tr w:rsidR="00E85890" w:rsidRPr="00573AF5" w14:paraId="1E9733D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EA079F"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D335FCA" w14:textId="77777777" w:rsidR="00E85890" w:rsidRDefault="00E85890" w:rsidP="00E85890">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16EEA58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50B0B0" w14:textId="77777777" w:rsidR="00E85890" w:rsidRDefault="00E85890" w:rsidP="00E85890">
            <w:pPr>
              <w:pStyle w:val="MsgTableBody"/>
              <w:jc w:val="center"/>
            </w:pPr>
          </w:p>
        </w:tc>
      </w:tr>
      <w:tr w:rsidR="004E2DAA" w:rsidRPr="00573AF5" w14:paraId="03C4CB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ABB7A3"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B0B278" w14:textId="07FE9A3F" w:rsidR="00E85890" w:rsidRDefault="00E85890" w:rsidP="00E85890">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04BB7FA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1D369C" w14:textId="77777777" w:rsidR="00E85890" w:rsidRDefault="00E85890" w:rsidP="00E85890">
            <w:pPr>
              <w:pStyle w:val="MsgTableBody"/>
              <w:jc w:val="center"/>
            </w:pPr>
          </w:p>
        </w:tc>
      </w:tr>
      <w:tr w:rsidR="00E85890" w:rsidRPr="00573AF5" w14:paraId="7953E9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FC76161"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EEF876E" w14:textId="4D701B15" w:rsidR="00E85890" w:rsidRDefault="00E85890" w:rsidP="00E85890">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162B3B7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95EA8D" w14:textId="77777777" w:rsidR="00E85890" w:rsidRDefault="00E85890" w:rsidP="00E85890">
            <w:pPr>
              <w:pStyle w:val="MsgTableBody"/>
              <w:jc w:val="center"/>
            </w:pPr>
          </w:p>
        </w:tc>
      </w:tr>
      <w:tr w:rsidR="004E2DAA" w:rsidRPr="00573AF5" w14:paraId="4BF8A96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2942A1" w14:textId="77777777" w:rsidR="00E85890" w:rsidRDefault="00E85890" w:rsidP="00E85890">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00EDDB75" w14:textId="070FD402" w:rsidR="00E85890" w:rsidRDefault="000F344B" w:rsidP="00E85890">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008B720" w14:textId="05451032" w:rsidR="00E85890" w:rsidRDefault="000F344B" w:rsidP="00E85890">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29661321" w14:textId="77777777" w:rsidR="00E85890" w:rsidRDefault="00E85890" w:rsidP="00E85890">
            <w:pPr>
              <w:pStyle w:val="MsgTableBody"/>
              <w:jc w:val="center"/>
            </w:pPr>
            <w:r>
              <w:t>15</w:t>
            </w:r>
          </w:p>
        </w:tc>
      </w:tr>
      <w:tr w:rsidR="00E85890" w:rsidRPr="00573AF5" w14:paraId="13B0451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D8710FC" w14:textId="77777777" w:rsidR="00E85890" w:rsidRDefault="00E85890" w:rsidP="00E85890">
            <w:pPr>
              <w:pStyle w:val="MsgTableBody"/>
            </w:pPr>
            <w:r>
              <w:rPr>
                <w:color w:val="FF0000"/>
              </w:rPr>
              <w:t xml:space="preserve">      </w:t>
            </w:r>
            <w:r w:rsidRPr="008225F0">
              <w:rPr>
                <w:color w:val="FF0000"/>
              </w:rPr>
              <w:t>PRT|</w:t>
            </w:r>
          </w:p>
        </w:tc>
        <w:tc>
          <w:tcPr>
            <w:tcW w:w="4320" w:type="dxa"/>
            <w:tcBorders>
              <w:top w:val="dotted" w:sz="4" w:space="0" w:color="auto"/>
              <w:left w:val="nil"/>
              <w:bottom w:val="dotted" w:sz="4" w:space="0" w:color="auto"/>
              <w:right w:val="nil"/>
            </w:tcBorders>
            <w:shd w:val="clear" w:color="auto" w:fill="FFFFFF"/>
          </w:tcPr>
          <w:p w14:paraId="61A35B1A" w14:textId="77777777" w:rsidR="00E85890" w:rsidRDefault="00E85890" w:rsidP="00E85890">
            <w:pPr>
              <w:pStyle w:val="MsgTableBody"/>
            </w:pPr>
            <w:r w:rsidRPr="008225F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52EAE03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A79949" w14:textId="77777777" w:rsidR="00E85890" w:rsidRDefault="00E85890" w:rsidP="00E85890">
            <w:pPr>
              <w:pStyle w:val="MsgTableBody"/>
              <w:jc w:val="center"/>
            </w:pPr>
            <w:r w:rsidRPr="008225F0">
              <w:rPr>
                <w:color w:val="FF0000"/>
              </w:rPr>
              <w:t>7</w:t>
            </w:r>
          </w:p>
        </w:tc>
      </w:tr>
      <w:tr w:rsidR="004E2DAA" w:rsidRPr="00573AF5" w14:paraId="628AE4C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C562B7C" w14:textId="77777777" w:rsidR="00E85890" w:rsidRDefault="00E85890" w:rsidP="00E85890">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0CF287C" w14:textId="77777777" w:rsidR="00E85890" w:rsidRDefault="00E85890" w:rsidP="00E85890">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6651016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AEA208" w14:textId="77777777" w:rsidR="00E85890" w:rsidRDefault="00E85890" w:rsidP="00E85890">
            <w:pPr>
              <w:pStyle w:val="MsgTableBody"/>
              <w:jc w:val="center"/>
            </w:pPr>
            <w:r>
              <w:t>11</w:t>
            </w:r>
          </w:p>
        </w:tc>
      </w:tr>
      <w:tr w:rsidR="00E85890" w:rsidRPr="00573AF5" w14:paraId="13DCCC0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578426D"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198FAAE" w14:textId="458AFBDF" w:rsidR="00E85890" w:rsidRDefault="00E85890" w:rsidP="00E85890">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14D5D01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9BAA2F" w14:textId="77777777" w:rsidR="00E85890" w:rsidRDefault="00E85890" w:rsidP="00E85890">
            <w:pPr>
              <w:pStyle w:val="MsgTableBody"/>
              <w:jc w:val="center"/>
            </w:pPr>
          </w:p>
        </w:tc>
      </w:tr>
      <w:tr w:rsidR="004E2DAA" w:rsidRPr="00573AF5" w14:paraId="25FDB25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8B10AB" w14:textId="77777777" w:rsidR="00E85890" w:rsidRDefault="00E85890" w:rsidP="00E85890">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A0B1C7B" w14:textId="77777777" w:rsidR="00E85890" w:rsidRDefault="00E85890" w:rsidP="00E85890">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0750628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E12964" w14:textId="77777777" w:rsidR="00E85890" w:rsidRDefault="00E85890" w:rsidP="00E85890">
            <w:pPr>
              <w:pStyle w:val="MsgTableBody"/>
              <w:jc w:val="center"/>
            </w:pPr>
            <w:r>
              <w:t>15</w:t>
            </w:r>
          </w:p>
        </w:tc>
      </w:tr>
      <w:tr w:rsidR="00E85890" w:rsidRPr="00573AF5" w14:paraId="21CCF8D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AF018E"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DB718A" w14:textId="7FED6C34" w:rsidR="00E85890" w:rsidRDefault="00E85890" w:rsidP="00E85890">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119F838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852443" w14:textId="77777777" w:rsidR="00E85890" w:rsidRDefault="00E85890" w:rsidP="00E85890">
            <w:pPr>
              <w:pStyle w:val="MsgTableBody"/>
              <w:jc w:val="center"/>
            </w:pPr>
          </w:p>
        </w:tc>
      </w:tr>
      <w:tr w:rsidR="004E2DAA" w:rsidRPr="00573AF5" w14:paraId="173BD9C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73AD38" w14:textId="77777777" w:rsidR="00E85890" w:rsidRDefault="00E85890" w:rsidP="00E85890">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3C91802" w14:textId="77777777" w:rsidR="00E85890" w:rsidRDefault="00E85890" w:rsidP="00E85890">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74AAD65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ED0093" w14:textId="77777777" w:rsidR="00E85890" w:rsidRDefault="00E85890" w:rsidP="00E85890">
            <w:pPr>
              <w:pStyle w:val="MsgTableBody"/>
              <w:jc w:val="center"/>
            </w:pPr>
            <w:r>
              <w:t>7</w:t>
            </w:r>
          </w:p>
        </w:tc>
      </w:tr>
      <w:tr w:rsidR="00E85890" w:rsidRPr="00573AF5" w14:paraId="55B02A8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1D6620"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8E3CF7C" w14:textId="77777777" w:rsidR="00E85890" w:rsidRDefault="00E85890" w:rsidP="00E85890">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569BBD9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C5E35D" w14:textId="77777777" w:rsidR="00E85890" w:rsidRDefault="00E85890" w:rsidP="00E85890">
            <w:pPr>
              <w:pStyle w:val="MsgTableBody"/>
              <w:jc w:val="center"/>
            </w:pPr>
          </w:p>
        </w:tc>
      </w:tr>
      <w:tr w:rsidR="004E2DAA" w:rsidRPr="00573AF5" w14:paraId="3FE63B3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5C11F2"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012964C2" w14:textId="77777777" w:rsidR="00E85890" w:rsidRDefault="00E85890" w:rsidP="00E85890">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2C0B12E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E14378" w14:textId="77777777" w:rsidR="00E85890" w:rsidRDefault="00E85890" w:rsidP="00E85890">
            <w:pPr>
              <w:pStyle w:val="MsgTableBody"/>
              <w:jc w:val="center"/>
            </w:pPr>
          </w:p>
        </w:tc>
      </w:tr>
      <w:tr w:rsidR="00E85890" w:rsidRPr="00573AF5" w14:paraId="3D020F5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7B267D" w14:textId="77777777" w:rsidR="00E85890" w:rsidRDefault="00E85890" w:rsidP="00E85890">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5580845E" w14:textId="77777777" w:rsidR="00E85890" w:rsidRDefault="00E85890" w:rsidP="00E85890">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3E62E6D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3E6DAA" w14:textId="77777777" w:rsidR="00E85890" w:rsidRDefault="00E85890" w:rsidP="00E85890">
            <w:pPr>
              <w:pStyle w:val="MsgTableBody"/>
              <w:jc w:val="center"/>
            </w:pPr>
            <w:r>
              <w:t>3</w:t>
            </w:r>
          </w:p>
        </w:tc>
      </w:tr>
      <w:tr w:rsidR="004E2DAA" w:rsidRPr="00573AF5" w14:paraId="2ADC769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143F53" w14:textId="77777777" w:rsidR="00E85890" w:rsidRDefault="00E85890" w:rsidP="00E85890">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0ACE1325" w14:textId="77777777" w:rsidR="00E85890" w:rsidRDefault="00E85890" w:rsidP="00E85890">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1EC12A9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8AB206" w14:textId="77777777" w:rsidR="00E85890" w:rsidRDefault="00E85890" w:rsidP="00E85890">
            <w:pPr>
              <w:pStyle w:val="MsgTableBody"/>
              <w:jc w:val="center"/>
            </w:pPr>
            <w:r>
              <w:t>3</w:t>
            </w:r>
          </w:p>
        </w:tc>
      </w:tr>
      <w:tr w:rsidR="00E85890" w:rsidRPr="00573AF5" w14:paraId="4768874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BEFDD6"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481CD94D" w14:textId="77777777" w:rsidR="00E85890" w:rsidRDefault="00E85890" w:rsidP="00E85890">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15C941A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E885F9" w14:textId="77777777" w:rsidR="00E85890" w:rsidRDefault="00E85890" w:rsidP="00E85890">
            <w:pPr>
              <w:pStyle w:val="MsgTableBody"/>
              <w:jc w:val="center"/>
            </w:pPr>
          </w:p>
        </w:tc>
      </w:tr>
      <w:tr w:rsidR="004E2DAA" w:rsidRPr="00573AF5" w14:paraId="0D33BB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1ACF98"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6F9AA60D" w14:textId="77777777" w:rsidR="00E85890" w:rsidRDefault="00E85890" w:rsidP="00E85890">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1AE1248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4326C9" w14:textId="77777777" w:rsidR="00E85890" w:rsidRDefault="00E85890" w:rsidP="00E85890">
            <w:pPr>
              <w:pStyle w:val="MsgTableBody"/>
              <w:jc w:val="center"/>
            </w:pPr>
          </w:p>
        </w:tc>
      </w:tr>
      <w:tr w:rsidR="00E85890" w:rsidRPr="00573AF5" w14:paraId="5CBEA1F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A8EB62"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F5AD257"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A440EE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FB74DA" w14:textId="77777777" w:rsidR="00E85890" w:rsidRDefault="00E85890" w:rsidP="00E85890">
            <w:pPr>
              <w:pStyle w:val="MsgTableBody"/>
              <w:jc w:val="center"/>
            </w:pPr>
            <w:r>
              <w:t>4</w:t>
            </w:r>
          </w:p>
        </w:tc>
      </w:tr>
      <w:tr w:rsidR="004E2DAA" w:rsidRPr="00573AF5" w14:paraId="55927D2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595C1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2F0838" w14:textId="77777777" w:rsidR="00E85890" w:rsidRDefault="00E85890" w:rsidP="00E85890">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25B1DB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8FD95D" w14:textId="77777777" w:rsidR="00E85890" w:rsidRDefault="00E85890" w:rsidP="00E85890">
            <w:pPr>
              <w:pStyle w:val="MsgTableBody"/>
              <w:jc w:val="center"/>
            </w:pPr>
          </w:p>
        </w:tc>
      </w:tr>
      <w:tr w:rsidR="00E85890" w:rsidRPr="00573AF5" w14:paraId="25544FB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D74B9A" w14:textId="77777777" w:rsidR="00E85890" w:rsidRDefault="00E85890" w:rsidP="00E85890">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317C5360" w14:textId="77777777" w:rsidR="00E85890" w:rsidRDefault="00E85890" w:rsidP="00E85890">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9974A3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07E120" w14:textId="77777777" w:rsidR="00E85890" w:rsidRDefault="00E85890" w:rsidP="00E85890">
            <w:pPr>
              <w:pStyle w:val="MsgTableBody"/>
              <w:jc w:val="center"/>
            </w:pPr>
            <w:r>
              <w:t>4</w:t>
            </w:r>
          </w:p>
        </w:tc>
      </w:tr>
      <w:tr w:rsidR="004E2DAA" w:rsidRPr="00573AF5" w14:paraId="54CF2A9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83A13C" w14:textId="77777777" w:rsidR="00E85890" w:rsidRDefault="00E85890" w:rsidP="00E85890">
            <w:pPr>
              <w:pStyle w:val="MsgTableBody"/>
            </w:pPr>
            <w:r w:rsidRPr="00FD56B2">
              <w:rPr>
                <w:noProof/>
                <w:color w:val="FF0000"/>
              </w:rPr>
              <w:t xml:space="preserve">   </w:t>
            </w:r>
            <w:r w:rsidR="00124C0D">
              <w:rPr>
                <w:noProof/>
                <w:color w:val="FF0000"/>
              </w:rPr>
              <w:t xml:space="preserve">  </w:t>
            </w:r>
            <w:r>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0ACD4EA5" w14:textId="77777777" w:rsidR="00E85890" w:rsidRDefault="00E85890" w:rsidP="00E85890">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014ECD3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24409A" w14:textId="77777777" w:rsidR="00E85890" w:rsidRDefault="00E85890" w:rsidP="00E85890">
            <w:pPr>
              <w:pStyle w:val="MsgTableBody"/>
              <w:jc w:val="center"/>
            </w:pPr>
            <w:r w:rsidRPr="00FD56B2">
              <w:rPr>
                <w:noProof/>
                <w:color w:val="FF0000"/>
              </w:rPr>
              <w:t>7</w:t>
            </w:r>
          </w:p>
        </w:tc>
      </w:tr>
      <w:tr w:rsidR="00E85890" w:rsidRPr="00573AF5" w14:paraId="7B602E4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A0BAB8" w14:textId="77777777" w:rsidR="00E85890" w:rsidRDefault="00E85890" w:rsidP="00E85890">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7327E79A" w14:textId="77777777" w:rsidR="00E85890" w:rsidRDefault="00E85890" w:rsidP="00E85890">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5CECF91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1C511B" w14:textId="77777777" w:rsidR="00E85890" w:rsidRDefault="00E85890" w:rsidP="00E85890">
            <w:pPr>
              <w:pStyle w:val="MsgTableBody"/>
              <w:jc w:val="center"/>
            </w:pPr>
            <w:r>
              <w:t>4</w:t>
            </w:r>
          </w:p>
        </w:tc>
      </w:tr>
      <w:tr w:rsidR="004E2DAA" w:rsidRPr="00573AF5" w14:paraId="7E9DEF4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DD5AB3" w14:textId="77777777" w:rsidR="00E85890" w:rsidRDefault="00E85890" w:rsidP="00E85890">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DED6250" w14:textId="77777777" w:rsidR="00E85890" w:rsidRDefault="00E85890" w:rsidP="00E85890">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26E1766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86F626" w14:textId="77777777" w:rsidR="00E85890" w:rsidRDefault="00E85890" w:rsidP="00E85890">
            <w:pPr>
              <w:pStyle w:val="MsgTableBody"/>
              <w:jc w:val="center"/>
            </w:pPr>
            <w:r>
              <w:t>4</w:t>
            </w:r>
          </w:p>
        </w:tc>
      </w:tr>
      <w:tr w:rsidR="00E85890" w:rsidRPr="00573AF5" w14:paraId="798A590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BF0C6EB"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F0BD64D" w14:textId="77777777" w:rsidR="00E85890" w:rsidRDefault="00E85890" w:rsidP="00E85890">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742912E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6F3F8" w14:textId="77777777" w:rsidR="00E85890" w:rsidRDefault="00E85890" w:rsidP="00E85890">
            <w:pPr>
              <w:pStyle w:val="MsgTableBody"/>
              <w:jc w:val="center"/>
            </w:pPr>
          </w:p>
        </w:tc>
      </w:tr>
      <w:tr w:rsidR="004E2DAA" w:rsidRPr="00573AF5" w14:paraId="40945AD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85EC2F"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BC2991E"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379102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6CA21E" w14:textId="77777777" w:rsidR="00E85890" w:rsidRDefault="00E85890" w:rsidP="00E85890">
            <w:pPr>
              <w:pStyle w:val="MsgTableBody"/>
              <w:jc w:val="center"/>
            </w:pPr>
            <w:r>
              <w:t>7</w:t>
            </w:r>
          </w:p>
        </w:tc>
      </w:tr>
      <w:tr w:rsidR="00E85890" w:rsidRPr="00573AF5" w14:paraId="50421B8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66D294C"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4D5F783"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F85518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967CE4" w14:textId="77777777" w:rsidR="00E85890" w:rsidRDefault="00E85890" w:rsidP="00E85890">
            <w:pPr>
              <w:pStyle w:val="MsgTableBody"/>
              <w:jc w:val="center"/>
            </w:pPr>
            <w:r>
              <w:rPr>
                <w:noProof/>
              </w:rPr>
              <w:t>7</w:t>
            </w:r>
          </w:p>
        </w:tc>
      </w:tr>
      <w:tr w:rsidR="004E2DAA" w:rsidRPr="00573AF5" w14:paraId="6FE8DCB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270F0B"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78DC48" w14:textId="77777777" w:rsidR="00E85890" w:rsidRDefault="00E85890" w:rsidP="00E85890">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23A7945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F2B3CE" w14:textId="77777777" w:rsidR="00E85890" w:rsidRDefault="00E85890" w:rsidP="00E85890">
            <w:pPr>
              <w:pStyle w:val="MsgTableBody"/>
              <w:jc w:val="center"/>
            </w:pPr>
          </w:p>
        </w:tc>
      </w:tr>
      <w:tr w:rsidR="00E85890" w:rsidRPr="00573AF5" w14:paraId="5E19036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3696F6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E4223B" w14:textId="77777777" w:rsidR="00E85890" w:rsidRDefault="00E85890" w:rsidP="00E85890">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6101FA6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08B34" w14:textId="77777777" w:rsidR="00E85890" w:rsidRDefault="00E85890" w:rsidP="00E85890">
            <w:pPr>
              <w:pStyle w:val="MsgTableBody"/>
              <w:jc w:val="center"/>
            </w:pPr>
          </w:p>
        </w:tc>
      </w:tr>
      <w:tr w:rsidR="004E2DAA" w:rsidRPr="00573AF5" w14:paraId="528C447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0A5A659" w14:textId="77777777" w:rsidR="00E85890" w:rsidRDefault="00E85890" w:rsidP="00E85890">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DEB62D2" w14:textId="77777777" w:rsidR="00E85890" w:rsidRDefault="00E85890" w:rsidP="00E85890">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7A3AFED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02AF1" w14:textId="77777777" w:rsidR="00E85890" w:rsidRDefault="00E85890" w:rsidP="00E85890">
            <w:pPr>
              <w:pStyle w:val="MsgTableBody"/>
              <w:jc w:val="center"/>
            </w:pPr>
          </w:p>
        </w:tc>
      </w:tr>
      <w:tr w:rsidR="00E85890" w:rsidRPr="00573AF5" w14:paraId="046934B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A2BEFDC" w14:textId="77777777" w:rsidR="00E85890" w:rsidRDefault="00E85890" w:rsidP="00E85890">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329DA835" w14:textId="77777777" w:rsidR="00E85890" w:rsidRDefault="00E85890" w:rsidP="00E85890">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654AD89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62E7F4" w14:textId="77777777" w:rsidR="00E85890" w:rsidRDefault="00E85890" w:rsidP="00E85890">
            <w:pPr>
              <w:pStyle w:val="MsgTableBody"/>
              <w:jc w:val="center"/>
            </w:pPr>
            <w:r>
              <w:t>4</w:t>
            </w:r>
          </w:p>
        </w:tc>
      </w:tr>
      <w:tr w:rsidR="004E2DAA" w:rsidRPr="00573AF5" w14:paraId="0BB044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318F9DF" w14:textId="77777777" w:rsidR="00DE2986" w:rsidRDefault="00DE2986" w:rsidP="00DE2986">
            <w:pPr>
              <w:pStyle w:val="MsgTableBody"/>
            </w:pPr>
            <w:r>
              <w:rPr>
                <w:noProof/>
                <w:color w:val="FF0000"/>
              </w:rPr>
              <w:t xml:space="preserve">   </w:t>
            </w:r>
            <w:r w:rsidR="00124C0D">
              <w:rPr>
                <w:noProof/>
                <w:color w:val="FF0000"/>
              </w:rPr>
              <w:t xml:space="preserve">  </w:t>
            </w:r>
            <w:r>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0036B73C" w14:textId="77777777" w:rsidR="00DE2986" w:rsidRDefault="00DE2986" w:rsidP="00DE298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4E20166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07F0DE" w14:textId="77777777" w:rsidR="00DE2986" w:rsidRDefault="00DE2986" w:rsidP="00DE2986">
            <w:pPr>
              <w:pStyle w:val="MsgTableBody"/>
              <w:jc w:val="center"/>
            </w:pPr>
            <w:r w:rsidRPr="00FD56B2">
              <w:rPr>
                <w:noProof/>
                <w:color w:val="FF0000"/>
              </w:rPr>
              <w:t>7</w:t>
            </w:r>
          </w:p>
        </w:tc>
      </w:tr>
      <w:tr w:rsidR="00DE2986" w:rsidRPr="00573AF5" w14:paraId="380E59A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43334EF" w14:textId="77777777" w:rsidR="00DE2986" w:rsidRDefault="00DE2986" w:rsidP="00DE298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B82611C" w14:textId="77777777" w:rsidR="00DE2986" w:rsidRDefault="00DE2986" w:rsidP="00DE298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3D4301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4494D4" w14:textId="77777777" w:rsidR="00DE2986" w:rsidRDefault="00DE2986" w:rsidP="00DE2986">
            <w:pPr>
              <w:pStyle w:val="MsgTableBody"/>
              <w:jc w:val="center"/>
            </w:pPr>
            <w:r>
              <w:t>4</w:t>
            </w:r>
          </w:p>
        </w:tc>
      </w:tr>
      <w:tr w:rsidR="004E2DAA" w:rsidRPr="00573AF5" w14:paraId="55FE284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91AD24" w14:textId="77777777" w:rsidR="00DE2986" w:rsidRDefault="00DE2986" w:rsidP="00DE2986">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04ABF947" w14:textId="77777777" w:rsidR="00DE2986" w:rsidRDefault="00DE2986" w:rsidP="00DE2986">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5486B8F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71A61B" w14:textId="77777777" w:rsidR="00DE2986" w:rsidRDefault="00DE2986" w:rsidP="00DE2986">
            <w:pPr>
              <w:pStyle w:val="MsgTableBody"/>
              <w:jc w:val="center"/>
            </w:pPr>
            <w:r>
              <w:t>4</w:t>
            </w:r>
          </w:p>
        </w:tc>
      </w:tr>
      <w:tr w:rsidR="00DE2986" w:rsidRPr="00573AF5" w14:paraId="6BBBF3E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25B4CA3"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397C8D4" w14:textId="77777777" w:rsidR="00DE2986" w:rsidRDefault="00DE2986" w:rsidP="00DE2986">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01004F0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E46323" w14:textId="77777777" w:rsidR="00DE2986" w:rsidRDefault="00DE2986" w:rsidP="00DE2986">
            <w:pPr>
              <w:pStyle w:val="MsgTableBody"/>
              <w:jc w:val="center"/>
            </w:pPr>
          </w:p>
        </w:tc>
      </w:tr>
      <w:tr w:rsidR="004E2DAA" w:rsidRPr="00573AF5" w14:paraId="505B71E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88E77A"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32505F8"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62BBF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D27190" w14:textId="77777777" w:rsidR="00DE2986" w:rsidRDefault="00DE2986" w:rsidP="00DE2986">
            <w:pPr>
              <w:pStyle w:val="MsgTableBody"/>
              <w:jc w:val="center"/>
            </w:pPr>
            <w:r>
              <w:t>7</w:t>
            </w:r>
          </w:p>
        </w:tc>
      </w:tr>
      <w:tr w:rsidR="00DE2986" w:rsidRPr="00573AF5" w14:paraId="42DD769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F2EC8BF"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0D828F2"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FA7926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A91026" w14:textId="77777777" w:rsidR="00DE2986" w:rsidRDefault="00DE2986" w:rsidP="00DE2986">
            <w:pPr>
              <w:pStyle w:val="MsgTableBody"/>
              <w:jc w:val="center"/>
            </w:pPr>
            <w:r>
              <w:rPr>
                <w:noProof/>
              </w:rPr>
              <w:t>7</w:t>
            </w:r>
          </w:p>
        </w:tc>
      </w:tr>
      <w:tr w:rsidR="004E2DAA" w:rsidRPr="00573AF5" w14:paraId="592EC65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51C6C22"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E6D1AEE" w14:textId="77777777" w:rsidR="00DE2986" w:rsidRDefault="00DE2986" w:rsidP="00DE2986">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6AAF20B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86B085" w14:textId="77777777" w:rsidR="00DE2986" w:rsidRDefault="00DE2986" w:rsidP="00DE2986">
            <w:pPr>
              <w:pStyle w:val="MsgTableBody"/>
              <w:jc w:val="center"/>
            </w:pPr>
          </w:p>
        </w:tc>
      </w:tr>
      <w:tr w:rsidR="00DE2986" w:rsidRPr="00573AF5" w14:paraId="6018EB0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27AEFC2"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14CD99D" w14:textId="77777777" w:rsidR="00DE2986" w:rsidRDefault="00DE2986" w:rsidP="00DE2986">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2C454AD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557FE8" w14:textId="77777777" w:rsidR="00DE2986" w:rsidRDefault="00DE2986" w:rsidP="00DE2986">
            <w:pPr>
              <w:pStyle w:val="MsgTableBody"/>
              <w:jc w:val="center"/>
            </w:pPr>
          </w:p>
        </w:tc>
      </w:tr>
      <w:tr w:rsidR="004E2DAA" w:rsidRPr="00573AF5" w14:paraId="48B94A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6FC6BC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CC009D7" w14:textId="77777777" w:rsidR="00DE2986" w:rsidRDefault="00DE2986" w:rsidP="00DE2986">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3E462E5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6C59AF" w14:textId="77777777" w:rsidR="00DE2986" w:rsidRDefault="00DE2986" w:rsidP="00DE2986">
            <w:pPr>
              <w:pStyle w:val="MsgTableBody"/>
              <w:jc w:val="center"/>
            </w:pPr>
          </w:p>
        </w:tc>
      </w:tr>
      <w:tr w:rsidR="00DE2986" w:rsidRPr="00573AF5" w14:paraId="7A59E10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75E306E" w14:textId="57644430" w:rsidR="00DE2986" w:rsidRDefault="00DE2986" w:rsidP="00DE2986">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4374AE46" w14:textId="77777777" w:rsidR="00DE2986" w:rsidRDefault="00DE2986" w:rsidP="00DE2986">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6E4E83C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215229" w14:textId="77777777" w:rsidR="00DE2986" w:rsidRDefault="00DE2986" w:rsidP="00DE2986">
            <w:pPr>
              <w:pStyle w:val="MsgTableBody"/>
              <w:jc w:val="center"/>
            </w:pPr>
            <w:r>
              <w:t>4</w:t>
            </w:r>
          </w:p>
        </w:tc>
      </w:tr>
      <w:tr w:rsidR="004E2DAA" w:rsidRPr="00573AF5" w14:paraId="65B229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19FC11" w14:textId="77777777" w:rsidR="00DE2986" w:rsidRDefault="00DE2986" w:rsidP="00DE2986">
            <w:pPr>
              <w:pStyle w:val="MsgTableBody"/>
            </w:pPr>
            <w:r>
              <w:rPr>
                <w:noProof/>
                <w:color w:val="FF0000"/>
              </w:rPr>
              <w:t xml:space="preserve">   </w:t>
            </w:r>
            <w:r w:rsidR="00124C0D">
              <w:rPr>
                <w:noProof/>
                <w:color w:val="FF0000"/>
              </w:rPr>
              <w:t xml:space="preserve">  </w:t>
            </w: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0E7F936" w14:textId="77777777" w:rsidR="00DE2986" w:rsidRDefault="00DE2986" w:rsidP="00DE298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4E5048B6"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023B84" w14:textId="77777777" w:rsidR="00DE2986" w:rsidRDefault="00DE2986" w:rsidP="00DE2986">
            <w:pPr>
              <w:pStyle w:val="MsgTableBody"/>
              <w:jc w:val="center"/>
            </w:pPr>
            <w:r w:rsidRPr="00FD56B2">
              <w:rPr>
                <w:noProof/>
                <w:color w:val="FF0000"/>
              </w:rPr>
              <w:t>7</w:t>
            </w:r>
          </w:p>
        </w:tc>
      </w:tr>
      <w:tr w:rsidR="00DE2986" w:rsidRPr="00573AF5" w14:paraId="02E4597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E14362" w14:textId="77777777" w:rsidR="00DE2986" w:rsidRDefault="00DE2986" w:rsidP="00DE298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22E309BA" w14:textId="77777777" w:rsidR="00DE2986" w:rsidRDefault="00DE2986" w:rsidP="00DE298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AF8F99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8CDC18" w14:textId="77777777" w:rsidR="00DE2986" w:rsidRDefault="00DE2986" w:rsidP="00DE2986">
            <w:pPr>
              <w:pStyle w:val="MsgTableBody"/>
              <w:jc w:val="center"/>
            </w:pPr>
            <w:r>
              <w:t>4</w:t>
            </w:r>
          </w:p>
        </w:tc>
      </w:tr>
      <w:tr w:rsidR="004E2DAA" w:rsidRPr="00573AF5" w14:paraId="49E7D90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48EE6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1EF3D97" w14:textId="77777777" w:rsidR="00DE2986" w:rsidRDefault="00DE2986" w:rsidP="00DE2986">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121A959A"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E9F1A4" w14:textId="77777777" w:rsidR="00DE2986" w:rsidRDefault="00DE2986" w:rsidP="00DE2986">
            <w:pPr>
              <w:pStyle w:val="MsgTableBody"/>
              <w:jc w:val="center"/>
            </w:pPr>
          </w:p>
        </w:tc>
      </w:tr>
      <w:tr w:rsidR="00DE2986" w:rsidRPr="00573AF5" w14:paraId="629C8D8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7CA639"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F01AEA6"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95FD4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2196A1" w14:textId="77777777" w:rsidR="00DE2986" w:rsidRDefault="00DE2986" w:rsidP="00DE2986">
            <w:pPr>
              <w:pStyle w:val="MsgTableBody"/>
              <w:jc w:val="center"/>
            </w:pPr>
            <w:r>
              <w:t>7</w:t>
            </w:r>
          </w:p>
        </w:tc>
      </w:tr>
      <w:tr w:rsidR="004E2DAA" w:rsidRPr="00573AF5" w14:paraId="36B9014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EE7B97"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A0819E3"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3D5DEA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CA6CB3" w14:textId="77777777" w:rsidR="00DE2986" w:rsidRDefault="00DE2986" w:rsidP="00DE2986">
            <w:pPr>
              <w:pStyle w:val="MsgTableBody"/>
              <w:jc w:val="center"/>
            </w:pPr>
            <w:r>
              <w:rPr>
                <w:noProof/>
              </w:rPr>
              <w:t>7</w:t>
            </w:r>
          </w:p>
        </w:tc>
      </w:tr>
      <w:tr w:rsidR="00DE2986" w:rsidRPr="00573AF5" w14:paraId="2F4C9D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273743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23F0168" w14:textId="77777777" w:rsidR="00DE2986" w:rsidRDefault="00DE2986" w:rsidP="00DE2986">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5625C3E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DA5071" w14:textId="77777777" w:rsidR="00DE2986" w:rsidRDefault="00DE2986" w:rsidP="00DE2986">
            <w:pPr>
              <w:pStyle w:val="MsgTableBody"/>
              <w:jc w:val="center"/>
            </w:pPr>
          </w:p>
        </w:tc>
      </w:tr>
      <w:tr w:rsidR="004E2DAA" w:rsidRPr="00573AF5" w14:paraId="4D1BBA7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3F1B3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02D5B4" w14:textId="77777777" w:rsidR="00DE2986" w:rsidRDefault="00DE2986" w:rsidP="00DE2986">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08CD4F5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6A1E5D" w14:textId="77777777" w:rsidR="00DE2986" w:rsidRDefault="00DE2986" w:rsidP="00DE2986">
            <w:pPr>
              <w:pStyle w:val="MsgTableBody"/>
              <w:jc w:val="center"/>
            </w:pPr>
          </w:p>
        </w:tc>
      </w:tr>
      <w:tr w:rsidR="00DE2986" w:rsidRPr="00573AF5" w14:paraId="15A5D17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BCE2C0C" w14:textId="77777777" w:rsidR="00DE2986" w:rsidRDefault="00DE2986" w:rsidP="00DE2986">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6F7C8BA4" w14:textId="77777777" w:rsidR="00DE2986" w:rsidRDefault="00DE2986" w:rsidP="00DE2986">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1806172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B20CE7" w14:textId="77777777" w:rsidR="00DE2986" w:rsidRDefault="00DE2986" w:rsidP="00DE2986">
            <w:pPr>
              <w:pStyle w:val="MsgTableBody"/>
              <w:jc w:val="center"/>
            </w:pPr>
            <w:r>
              <w:t>7</w:t>
            </w:r>
          </w:p>
        </w:tc>
      </w:tr>
      <w:tr w:rsidR="004E2DAA" w:rsidRPr="00573AF5" w14:paraId="1ADD5D8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5606F29"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2F953796" w14:textId="77777777" w:rsidR="00DE2986" w:rsidRDefault="00DE2986" w:rsidP="00DE2986">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0A82381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AF29A4" w14:textId="77777777" w:rsidR="00DE2986" w:rsidRDefault="00DE2986" w:rsidP="00DE2986">
            <w:pPr>
              <w:pStyle w:val="MsgTableBody"/>
              <w:jc w:val="center"/>
            </w:pPr>
          </w:p>
        </w:tc>
      </w:tr>
      <w:tr w:rsidR="00DE2986" w:rsidRPr="00573AF5" w14:paraId="4FA0843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9591167"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28FD79B5" w14:textId="77777777" w:rsidR="00DE2986" w:rsidRDefault="00DE2986" w:rsidP="00DE2986">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1F32CDB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0A27A9" w14:textId="77777777" w:rsidR="00DE2986" w:rsidRDefault="00DE2986" w:rsidP="00DE2986">
            <w:pPr>
              <w:pStyle w:val="MsgTableBody"/>
              <w:jc w:val="center"/>
            </w:pPr>
          </w:p>
        </w:tc>
      </w:tr>
      <w:tr w:rsidR="004E2DAA" w:rsidRPr="00573AF5" w14:paraId="1A1ECD5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BFD1BB4" w14:textId="77777777" w:rsidR="00DE2986" w:rsidRDefault="00DE2986" w:rsidP="00DE2986">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181CAD8C" w14:textId="77777777" w:rsidR="00DE2986" w:rsidRDefault="00DE2986" w:rsidP="00DE2986">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1F3A8F9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2F1B1" w14:textId="77777777" w:rsidR="00DE2986" w:rsidRDefault="00DE2986" w:rsidP="00DE2986">
            <w:pPr>
              <w:pStyle w:val="MsgTableBody"/>
              <w:jc w:val="center"/>
            </w:pPr>
            <w:r>
              <w:t>12</w:t>
            </w:r>
          </w:p>
        </w:tc>
      </w:tr>
      <w:tr w:rsidR="00DE2986" w:rsidRPr="00573AF5" w14:paraId="2B3D1F0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B98696"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A6CF080" w14:textId="77777777" w:rsidR="00DE2986" w:rsidRDefault="00DE2986" w:rsidP="00DE2986">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3053275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8B0A3" w14:textId="77777777" w:rsidR="00DE2986" w:rsidRDefault="00DE2986" w:rsidP="00DE2986">
            <w:pPr>
              <w:pStyle w:val="MsgTableBody"/>
              <w:jc w:val="center"/>
            </w:pPr>
            <w:r>
              <w:t>15</w:t>
            </w:r>
          </w:p>
        </w:tc>
      </w:tr>
      <w:tr w:rsidR="004E2DAA" w:rsidRPr="00573AF5" w14:paraId="0DDF322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DB2F45"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DB16178" w14:textId="3C98DA2D" w:rsidR="00DE2986" w:rsidRDefault="00DE2986" w:rsidP="00DE2986">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68F4E9E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BDE3F7" w14:textId="77777777" w:rsidR="00DE2986" w:rsidRDefault="00DE2986" w:rsidP="00DE2986">
            <w:pPr>
              <w:pStyle w:val="MsgTableBody"/>
              <w:jc w:val="center"/>
            </w:pPr>
          </w:p>
        </w:tc>
      </w:tr>
      <w:tr w:rsidR="00DE2986" w:rsidRPr="00573AF5" w14:paraId="751A821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94D212"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564BE1B1" w14:textId="4EF6CA09" w:rsidR="00DE2986" w:rsidRDefault="00DE2986" w:rsidP="00DE2986">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381E256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8CF185" w14:textId="77777777" w:rsidR="00DE2986" w:rsidRDefault="00DE2986" w:rsidP="00DE2986">
            <w:pPr>
              <w:pStyle w:val="MsgTableBody"/>
              <w:jc w:val="center"/>
            </w:pPr>
          </w:p>
        </w:tc>
      </w:tr>
      <w:tr w:rsidR="004E2DAA" w:rsidRPr="00573AF5" w14:paraId="6015E24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FE63AF"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E42FF9F" w14:textId="7621E8C7" w:rsidR="00DE2986" w:rsidRDefault="000F344B" w:rsidP="00DE298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B5568CD" w14:textId="0DEC0E36" w:rsidR="00DE2986" w:rsidRDefault="000F344B" w:rsidP="00DE298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46A26BFF" w14:textId="77777777" w:rsidR="00DE2986" w:rsidRDefault="00DE2986" w:rsidP="00DE2986">
            <w:pPr>
              <w:pStyle w:val="MsgTableBody"/>
              <w:jc w:val="center"/>
            </w:pPr>
            <w:r>
              <w:t>15</w:t>
            </w:r>
          </w:p>
        </w:tc>
      </w:tr>
      <w:tr w:rsidR="00DE2986" w:rsidRPr="00573AF5" w14:paraId="6626416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9703C1" w14:textId="77777777" w:rsidR="00DE2986" w:rsidRDefault="00DE2986" w:rsidP="00DE2986">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677D8E8" w14:textId="77777777" w:rsidR="00DE2986" w:rsidRDefault="00DE2986" w:rsidP="00DE2986">
            <w:pPr>
              <w:pStyle w:val="MsgTableBody"/>
            </w:pPr>
            <w:r w:rsidRPr="008225F0">
              <w:rPr>
                <w:color w:val="FF0000"/>
              </w:rPr>
              <w:t>Participation</w:t>
            </w:r>
            <w:r>
              <w:rPr>
                <w:color w:val="FF0000"/>
              </w:rPr>
              <w:t xml:space="preserve"> (Problem Role)</w:t>
            </w:r>
          </w:p>
        </w:tc>
        <w:tc>
          <w:tcPr>
            <w:tcW w:w="864" w:type="dxa"/>
            <w:tcBorders>
              <w:top w:val="dotted" w:sz="4" w:space="0" w:color="auto"/>
              <w:left w:val="nil"/>
              <w:bottom w:val="dotted" w:sz="4" w:space="0" w:color="auto"/>
              <w:right w:val="nil"/>
            </w:tcBorders>
            <w:shd w:val="clear" w:color="auto" w:fill="FFFFFF"/>
          </w:tcPr>
          <w:p w14:paraId="2EC9154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2D65A" w14:textId="77777777" w:rsidR="00DE2986" w:rsidRDefault="00DE2986" w:rsidP="00DE2986">
            <w:pPr>
              <w:pStyle w:val="MsgTableBody"/>
              <w:jc w:val="center"/>
            </w:pPr>
            <w:r w:rsidRPr="008225F0">
              <w:rPr>
                <w:color w:val="FF0000"/>
              </w:rPr>
              <w:t>7</w:t>
            </w:r>
          </w:p>
        </w:tc>
      </w:tr>
      <w:tr w:rsidR="004E2DAA" w:rsidRPr="00573AF5" w14:paraId="1857CF8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A87020" w14:textId="77777777" w:rsidR="00DE2986" w:rsidRDefault="00DE2986" w:rsidP="00DE2986">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CE255B1" w14:textId="77777777" w:rsidR="00DE2986" w:rsidRDefault="00DE2986" w:rsidP="00DE2986">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01FE278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3EBFFC" w14:textId="77777777" w:rsidR="00DE2986" w:rsidRDefault="00DE2986" w:rsidP="00DE2986">
            <w:pPr>
              <w:pStyle w:val="MsgTableBody"/>
              <w:jc w:val="center"/>
            </w:pPr>
            <w:r>
              <w:t>11</w:t>
            </w:r>
          </w:p>
        </w:tc>
      </w:tr>
      <w:tr w:rsidR="00DE2986" w:rsidRPr="00573AF5" w14:paraId="7BD6E3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BC192F5"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C2FB930" w14:textId="33E9E118" w:rsidR="00DE2986" w:rsidRDefault="00DE2986" w:rsidP="00DE2986">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5DE04DC3"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41E31" w14:textId="77777777" w:rsidR="00DE2986" w:rsidRDefault="00DE2986" w:rsidP="00DE2986">
            <w:pPr>
              <w:pStyle w:val="MsgTableBody"/>
              <w:jc w:val="center"/>
            </w:pPr>
          </w:p>
        </w:tc>
      </w:tr>
      <w:tr w:rsidR="004E2DAA" w:rsidRPr="00573AF5" w14:paraId="74E27B6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DF3597C"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7BBCD39E" w14:textId="77777777" w:rsidR="00DE2986" w:rsidRDefault="00DE2986" w:rsidP="00DE2986">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160F520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BAE16" w14:textId="77777777" w:rsidR="00DE2986" w:rsidRDefault="00DE2986" w:rsidP="00DE2986">
            <w:pPr>
              <w:pStyle w:val="MsgTableBody"/>
              <w:jc w:val="center"/>
            </w:pPr>
            <w:r>
              <w:t>15</w:t>
            </w:r>
          </w:p>
        </w:tc>
      </w:tr>
      <w:tr w:rsidR="00DE2986" w:rsidRPr="00573AF5" w14:paraId="6199BD0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FA3F59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0120C28" w14:textId="2E6D2764" w:rsidR="00DE2986" w:rsidRDefault="00DE2986" w:rsidP="00DE2986">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0F69340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C92D4" w14:textId="77777777" w:rsidR="00DE2986" w:rsidRDefault="00DE2986" w:rsidP="00DE2986">
            <w:pPr>
              <w:pStyle w:val="MsgTableBody"/>
              <w:jc w:val="center"/>
            </w:pPr>
          </w:p>
        </w:tc>
      </w:tr>
      <w:tr w:rsidR="004E2DAA" w:rsidRPr="00573AF5" w14:paraId="03EC699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1F4E871"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B86146A" w14:textId="2C8D00B8" w:rsidR="00DE2986" w:rsidRDefault="00DE2986" w:rsidP="00DE2986">
            <w:pPr>
              <w:pStyle w:val="MsgTableBody"/>
            </w:pPr>
            <w:r>
              <w:t xml:space="preserve">--- </w:t>
            </w:r>
            <w:r w:rsidR="00A804D1">
              <w:t>PARTICIPATION_</w:t>
            </w:r>
            <w:r>
              <w:t>OBSERVATION begin</w:t>
            </w:r>
          </w:p>
        </w:tc>
        <w:tc>
          <w:tcPr>
            <w:tcW w:w="864" w:type="dxa"/>
            <w:tcBorders>
              <w:top w:val="dotted" w:sz="4" w:space="0" w:color="auto"/>
              <w:left w:val="nil"/>
              <w:bottom w:val="dotted" w:sz="4" w:space="0" w:color="auto"/>
              <w:right w:val="nil"/>
            </w:tcBorders>
            <w:shd w:val="clear" w:color="auto" w:fill="FFFFFF"/>
          </w:tcPr>
          <w:p w14:paraId="31C9E66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9994C1" w14:textId="77777777" w:rsidR="00DE2986" w:rsidRDefault="00DE2986" w:rsidP="00DE2986">
            <w:pPr>
              <w:pStyle w:val="MsgTableBody"/>
              <w:jc w:val="center"/>
            </w:pPr>
          </w:p>
        </w:tc>
      </w:tr>
      <w:tr w:rsidR="00DE2986" w:rsidRPr="00573AF5" w14:paraId="3FEDF45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F9B5F2F"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69F50B0"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8E735C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06AB7E" w14:textId="77777777" w:rsidR="00DE2986" w:rsidRDefault="00DE2986" w:rsidP="00DE2986">
            <w:pPr>
              <w:pStyle w:val="MsgTableBody"/>
              <w:jc w:val="center"/>
            </w:pPr>
            <w:r>
              <w:t>7</w:t>
            </w:r>
          </w:p>
        </w:tc>
      </w:tr>
      <w:tr w:rsidR="004E2DAA" w:rsidRPr="00573AF5" w14:paraId="2DD4494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C27E5A"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E75FBA5"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F439E3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198370" w14:textId="77777777" w:rsidR="00DE2986" w:rsidRDefault="00DE2986" w:rsidP="00DE2986">
            <w:pPr>
              <w:pStyle w:val="MsgTableBody"/>
              <w:jc w:val="center"/>
            </w:pPr>
            <w:r>
              <w:rPr>
                <w:noProof/>
              </w:rPr>
              <w:t>7</w:t>
            </w:r>
          </w:p>
        </w:tc>
      </w:tr>
      <w:tr w:rsidR="00DE2986" w:rsidRPr="00573AF5" w14:paraId="69B93D6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0B668E"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46A3FEA" w14:textId="38616112" w:rsidR="00DE2986" w:rsidRDefault="00DE2986" w:rsidP="00DE2986">
            <w:pPr>
              <w:pStyle w:val="MsgTableBody"/>
            </w:pPr>
            <w:r>
              <w:t xml:space="preserve">--- </w:t>
            </w:r>
            <w:r w:rsidR="00A804D1">
              <w:t>PARTICIPATION_</w:t>
            </w:r>
            <w:r>
              <w:t>OBSERVATION end</w:t>
            </w:r>
          </w:p>
        </w:tc>
        <w:tc>
          <w:tcPr>
            <w:tcW w:w="864" w:type="dxa"/>
            <w:tcBorders>
              <w:top w:val="dotted" w:sz="4" w:space="0" w:color="auto"/>
              <w:left w:val="nil"/>
              <w:bottom w:val="dotted" w:sz="4" w:space="0" w:color="auto"/>
              <w:right w:val="nil"/>
            </w:tcBorders>
            <w:shd w:val="clear" w:color="auto" w:fill="FFFFFF"/>
          </w:tcPr>
          <w:p w14:paraId="7B229DD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0D4266" w14:textId="77777777" w:rsidR="00DE2986" w:rsidRDefault="00DE2986" w:rsidP="00DE2986">
            <w:pPr>
              <w:pStyle w:val="MsgTableBody"/>
              <w:jc w:val="center"/>
            </w:pPr>
          </w:p>
        </w:tc>
      </w:tr>
      <w:tr w:rsidR="004E2DAA" w:rsidRPr="00573AF5" w14:paraId="3F0A9E1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75D6D1"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DBEB217" w14:textId="77777777" w:rsidR="00DE2986" w:rsidRDefault="00DE2986" w:rsidP="00DE2986">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7C315F8"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2E8E02" w14:textId="77777777" w:rsidR="00DE2986" w:rsidRDefault="00DE2986" w:rsidP="00DE2986">
            <w:pPr>
              <w:pStyle w:val="MsgTableBody"/>
              <w:jc w:val="center"/>
            </w:pPr>
          </w:p>
        </w:tc>
      </w:tr>
      <w:tr w:rsidR="00DE2986" w:rsidRPr="00573AF5" w14:paraId="7DC3844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55EECFC"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5B64E38" w14:textId="77777777" w:rsidR="00DE2986" w:rsidRDefault="00DE2986" w:rsidP="00DE2986">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6DE3AFE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E030F8" w14:textId="77777777" w:rsidR="00DE2986" w:rsidRDefault="00DE2986" w:rsidP="00DE2986">
            <w:pPr>
              <w:pStyle w:val="MsgTableBody"/>
              <w:jc w:val="center"/>
            </w:pPr>
          </w:p>
        </w:tc>
      </w:tr>
      <w:tr w:rsidR="004E2DAA" w:rsidRPr="00573AF5" w14:paraId="76FE869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0B60D4D" w14:textId="77777777" w:rsidR="00DE2986" w:rsidRDefault="00DE2986" w:rsidP="00DE2986">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732932B0" w14:textId="77777777" w:rsidR="00DE2986" w:rsidRDefault="00DE2986" w:rsidP="00DE2986">
            <w:pPr>
              <w:pStyle w:val="MsgTableBody"/>
            </w:pPr>
            <w:r>
              <w:t>Goal</w:t>
            </w:r>
          </w:p>
        </w:tc>
        <w:tc>
          <w:tcPr>
            <w:tcW w:w="864" w:type="dxa"/>
            <w:tcBorders>
              <w:top w:val="dotted" w:sz="4" w:space="0" w:color="auto"/>
              <w:left w:val="nil"/>
              <w:bottom w:val="dotted" w:sz="4" w:space="0" w:color="auto"/>
              <w:right w:val="nil"/>
            </w:tcBorders>
            <w:shd w:val="clear" w:color="auto" w:fill="FFFFFF"/>
          </w:tcPr>
          <w:p w14:paraId="0E8A8379"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28468" w14:textId="77777777" w:rsidR="00DE2986" w:rsidRDefault="00DE2986" w:rsidP="00DE2986">
            <w:pPr>
              <w:pStyle w:val="MsgTableBody"/>
              <w:jc w:val="center"/>
            </w:pPr>
            <w:r>
              <w:t>12</w:t>
            </w:r>
          </w:p>
        </w:tc>
      </w:tr>
      <w:tr w:rsidR="00DE2986" w:rsidRPr="00573AF5" w14:paraId="1032FF7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D7F0031" w14:textId="77777777" w:rsidR="00DE2986" w:rsidRDefault="00DE2986" w:rsidP="00DE2986">
            <w:pPr>
              <w:pStyle w:val="MsgTableBody"/>
            </w:pPr>
            <w:r>
              <w:lastRenderedPageBreak/>
              <w:t xml:space="preserve">  [{VAR}]</w:t>
            </w:r>
          </w:p>
        </w:tc>
        <w:tc>
          <w:tcPr>
            <w:tcW w:w="4320" w:type="dxa"/>
            <w:tcBorders>
              <w:top w:val="dotted" w:sz="4" w:space="0" w:color="auto"/>
              <w:left w:val="nil"/>
              <w:bottom w:val="dotted" w:sz="4" w:space="0" w:color="auto"/>
              <w:right w:val="nil"/>
            </w:tcBorders>
            <w:shd w:val="clear" w:color="auto" w:fill="FFFFFF"/>
          </w:tcPr>
          <w:p w14:paraId="2C371279" w14:textId="77777777" w:rsidR="00DE2986" w:rsidRDefault="00DE2986" w:rsidP="00DE2986">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57CC680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C0881F" w14:textId="77777777" w:rsidR="00DE2986" w:rsidRDefault="00DE2986" w:rsidP="00DE2986">
            <w:pPr>
              <w:pStyle w:val="MsgTableBody"/>
              <w:jc w:val="center"/>
            </w:pPr>
            <w:r>
              <w:t>15</w:t>
            </w:r>
          </w:p>
        </w:tc>
      </w:tr>
      <w:tr w:rsidR="004E2DAA" w:rsidRPr="00573AF5" w14:paraId="55B1F0A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7ED817"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34A0C2" w14:textId="0AD5BB4C" w:rsidR="00DE2986" w:rsidRDefault="00DE2986" w:rsidP="00DE2986">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E07E10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4FDBDA" w14:textId="77777777" w:rsidR="00DE2986" w:rsidRDefault="00DE2986" w:rsidP="00DE2986">
            <w:pPr>
              <w:pStyle w:val="MsgTableBody"/>
              <w:jc w:val="center"/>
            </w:pPr>
          </w:p>
        </w:tc>
      </w:tr>
      <w:tr w:rsidR="00DE2986" w:rsidRPr="00573AF5" w14:paraId="6481C1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66AABFC"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554B08C" w14:textId="447EF839" w:rsidR="00DE2986" w:rsidRDefault="00DE2986" w:rsidP="00DE2986">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7D05C81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D932E1" w14:textId="77777777" w:rsidR="00DE2986" w:rsidRDefault="00DE2986" w:rsidP="00DE2986">
            <w:pPr>
              <w:pStyle w:val="MsgTableBody"/>
              <w:jc w:val="center"/>
            </w:pPr>
          </w:p>
        </w:tc>
      </w:tr>
      <w:tr w:rsidR="004E2DAA" w:rsidRPr="00573AF5" w14:paraId="61C4358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0EBE417"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549A2F54" w14:textId="2C960C60" w:rsidR="00DE2986" w:rsidRDefault="000F344B" w:rsidP="00DE298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A1695B6" w14:textId="13659485" w:rsidR="00DE2986" w:rsidRDefault="000F344B" w:rsidP="00DE298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0F7A4C0D" w14:textId="77777777" w:rsidR="00DE2986" w:rsidRDefault="00DE2986" w:rsidP="00DE2986">
            <w:pPr>
              <w:pStyle w:val="MsgTableBody"/>
              <w:jc w:val="center"/>
            </w:pPr>
            <w:r>
              <w:t>15</w:t>
            </w:r>
          </w:p>
        </w:tc>
      </w:tr>
      <w:tr w:rsidR="00DE2986" w:rsidRPr="00573AF5" w14:paraId="26D2870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46A60E" w14:textId="77777777" w:rsidR="00DE2986" w:rsidRDefault="00DE2986" w:rsidP="00DE2986">
            <w:pPr>
              <w:pStyle w:val="MsgTableBody"/>
            </w:pPr>
            <w:r w:rsidRPr="00033741">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45D4666" w14:textId="77777777" w:rsidR="00DE2986" w:rsidRDefault="00DE2986" w:rsidP="00DE2986">
            <w:pPr>
              <w:pStyle w:val="MsgTableBody"/>
            </w:pPr>
            <w:r>
              <w:rPr>
                <w:color w:val="FF0000"/>
              </w:rPr>
              <w:t>Participation (Goal</w:t>
            </w:r>
            <w:r w:rsidRPr="00033741">
              <w:rPr>
                <w:color w:val="FF0000"/>
              </w:rPr>
              <w:t xml:space="preserve"> Role)</w:t>
            </w:r>
          </w:p>
        </w:tc>
        <w:tc>
          <w:tcPr>
            <w:tcW w:w="864" w:type="dxa"/>
            <w:tcBorders>
              <w:top w:val="dotted" w:sz="4" w:space="0" w:color="auto"/>
              <w:left w:val="nil"/>
              <w:bottom w:val="dotted" w:sz="4" w:space="0" w:color="auto"/>
              <w:right w:val="nil"/>
            </w:tcBorders>
            <w:shd w:val="clear" w:color="auto" w:fill="FFFFFF"/>
          </w:tcPr>
          <w:p w14:paraId="59626C5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E2B1FA" w14:textId="77777777" w:rsidR="00DE2986" w:rsidRDefault="00DE2986" w:rsidP="00DE2986">
            <w:pPr>
              <w:pStyle w:val="MsgTableBody"/>
              <w:jc w:val="center"/>
            </w:pPr>
            <w:r w:rsidRPr="00033741">
              <w:rPr>
                <w:color w:val="FF0000"/>
              </w:rPr>
              <w:t>7</w:t>
            </w:r>
          </w:p>
        </w:tc>
      </w:tr>
      <w:tr w:rsidR="004E2DAA" w:rsidRPr="00573AF5" w14:paraId="11A1829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93151F" w14:textId="77777777" w:rsidR="00DE2986" w:rsidRDefault="00DE2986" w:rsidP="00DE2986">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69E3096" w14:textId="77777777" w:rsidR="00DE2986" w:rsidRDefault="00DE2986" w:rsidP="00DE2986">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DBABAB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9AD31B" w14:textId="77777777" w:rsidR="00DE2986" w:rsidRDefault="00DE2986" w:rsidP="00DE2986">
            <w:pPr>
              <w:pStyle w:val="MsgTableBody"/>
              <w:jc w:val="center"/>
            </w:pPr>
            <w:r>
              <w:t>11</w:t>
            </w:r>
          </w:p>
        </w:tc>
      </w:tr>
      <w:tr w:rsidR="00DE2986" w:rsidRPr="00573AF5" w14:paraId="1AC8771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C1C5F4E"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7811BDC" w14:textId="3AFF7D65" w:rsidR="00DE2986" w:rsidRDefault="00DE2986" w:rsidP="00DE2986">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5F16AFBF"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6110A7" w14:textId="77777777" w:rsidR="00DE2986" w:rsidRDefault="00DE2986" w:rsidP="00DE2986">
            <w:pPr>
              <w:pStyle w:val="MsgTableBody"/>
              <w:jc w:val="center"/>
            </w:pPr>
          </w:p>
        </w:tc>
      </w:tr>
      <w:tr w:rsidR="004E2DAA" w:rsidRPr="00573AF5" w14:paraId="6326A30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8E5FF7"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4C0444B2" w14:textId="77777777" w:rsidR="00DE2986" w:rsidRDefault="00DE2986" w:rsidP="00DE2986">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5ACC42D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C4A2E" w14:textId="77777777" w:rsidR="00DE2986" w:rsidRDefault="00DE2986" w:rsidP="00DE2986">
            <w:pPr>
              <w:pStyle w:val="MsgTableBody"/>
              <w:jc w:val="center"/>
            </w:pPr>
            <w:r>
              <w:t>15</w:t>
            </w:r>
          </w:p>
        </w:tc>
      </w:tr>
      <w:tr w:rsidR="00DE2986" w:rsidRPr="00573AF5" w14:paraId="480DA35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48EEA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F75AF8" w14:textId="767A65AD" w:rsidR="00DE2986" w:rsidRDefault="00DE2986" w:rsidP="00DE2986">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5069DD0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51E011" w14:textId="77777777" w:rsidR="00DE2986" w:rsidRDefault="00DE2986" w:rsidP="00DE2986">
            <w:pPr>
              <w:pStyle w:val="MsgTableBody"/>
              <w:jc w:val="center"/>
            </w:pPr>
          </w:p>
        </w:tc>
      </w:tr>
      <w:tr w:rsidR="004E2DAA" w:rsidRPr="00573AF5" w14:paraId="594F14F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E3F7501"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37876A2" w14:textId="77777777" w:rsidR="00DE2986" w:rsidRDefault="00DE2986" w:rsidP="00DE2986">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6F6C2BC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D91032" w14:textId="77777777" w:rsidR="00DE2986" w:rsidRDefault="00DE2986" w:rsidP="00DE2986">
            <w:pPr>
              <w:pStyle w:val="MsgTableBody"/>
              <w:jc w:val="center"/>
            </w:pPr>
          </w:p>
        </w:tc>
      </w:tr>
      <w:tr w:rsidR="00DE2986" w:rsidRPr="00573AF5" w14:paraId="493C57B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9E460E2"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965A26E"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B15381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16AECA" w14:textId="77777777" w:rsidR="00DE2986" w:rsidRDefault="00DE2986" w:rsidP="00DE2986">
            <w:pPr>
              <w:pStyle w:val="MsgTableBody"/>
              <w:jc w:val="center"/>
            </w:pPr>
            <w:r>
              <w:t>7</w:t>
            </w:r>
          </w:p>
        </w:tc>
      </w:tr>
      <w:tr w:rsidR="004E2DAA" w:rsidRPr="00573AF5" w14:paraId="33B956B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FD191D"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AB93205"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DC0C468"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3B9469" w14:textId="77777777" w:rsidR="00DE2986" w:rsidRDefault="00DE2986" w:rsidP="00DE2986">
            <w:pPr>
              <w:pStyle w:val="MsgTableBody"/>
              <w:jc w:val="center"/>
            </w:pPr>
            <w:r>
              <w:rPr>
                <w:noProof/>
              </w:rPr>
              <w:t>7</w:t>
            </w:r>
          </w:p>
        </w:tc>
      </w:tr>
      <w:tr w:rsidR="00DE2986" w:rsidRPr="00573AF5" w14:paraId="11BDD36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83F6FE8"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4B50C8B" w14:textId="77777777" w:rsidR="00DE2986" w:rsidRDefault="00DE2986" w:rsidP="00DE2986">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10AF149A"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B62533" w14:textId="77777777" w:rsidR="00DE2986" w:rsidRDefault="00DE2986" w:rsidP="00DE2986">
            <w:pPr>
              <w:pStyle w:val="MsgTableBody"/>
              <w:jc w:val="center"/>
            </w:pPr>
          </w:p>
        </w:tc>
      </w:tr>
      <w:tr w:rsidR="004E2DAA" w:rsidRPr="00573AF5" w14:paraId="58E01B1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648B0F"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3E379A76" w14:textId="77777777" w:rsidR="00DE2986" w:rsidRDefault="00DE2986" w:rsidP="00DE2986">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762D7CC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19BFCE" w14:textId="77777777" w:rsidR="00DE2986" w:rsidRDefault="00DE2986" w:rsidP="00DE2986">
            <w:pPr>
              <w:pStyle w:val="MsgTableBody"/>
              <w:jc w:val="center"/>
            </w:pPr>
          </w:p>
        </w:tc>
      </w:tr>
      <w:tr w:rsidR="00DE2986" w:rsidRPr="00573AF5" w14:paraId="328C88F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87B8E8E"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2718B195" w14:textId="77777777" w:rsidR="00DE2986" w:rsidRDefault="00DE2986" w:rsidP="00DE2986">
            <w:pPr>
              <w:pStyle w:val="MsgTableBody"/>
            </w:pPr>
            <w:r>
              <w:t xml:space="preserve">--- </w:t>
            </w:r>
            <w:bookmarkStart w:id="1965" w:name="OLE_LINK1"/>
            <w:bookmarkStart w:id="1966" w:name="OLE_LINK3"/>
            <w:r>
              <w:t>PATHWAY</w:t>
            </w:r>
            <w:bookmarkEnd w:id="1965"/>
            <w:bookmarkEnd w:id="1966"/>
            <w:r>
              <w:t xml:space="preserve"> begin</w:t>
            </w:r>
          </w:p>
        </w:tc>
        <w:tc>
          <w:tcPr>
            <w:tcW w:w="864" w:type="dxa"/>
            <w:tcBorders>
              <w:top w:val="dotted" w:sz="4" w:space="0" w:color="auto"/>
              <w:left w:val="nil"/>
              <w:bottom w:val="dotted" w:sz="4" w:space="0" w:color="auto"/>
              <w:right w:val="nil"/>
            </w:tcBorders>
            <w:shd w:val="clear" w:color="auto" w:fill="FFFFFF"/>
          </w:tcPr>
          <w:p w14:paraId="79616C5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86C6FC" w14:textId="77777777" w:rsidR="00DE2986" w:rsidRDefault="00DE2986" w:rsidP="00DE2986">
            <w:pPr>
              <w:pStyle w:val="MsgTableBody"/>
              <w:jc w:val="center"/>
            </w:pPr>
          </w:p>
        </w:tc>
      </w:tr>
      <w:tr w:rsidR="004E2DAA" w:rsidRPr="00573AF5" w14:paraId="335756A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702AC6" w14:textId="77777777" w:rsidR="00DE2986" w:rsidRDefault="00DE2986" w:rsidP="00DE2986">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6E25D81A" w14:textId="77777777" w:rsidR="00DE2986" w:rsidRDefault="00DE2986" w:rsidP="00DE2986">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3CE0460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EC03B8" w14:textId="77777777" w:rsidR="00DE2986" w:rsidRDefault="00DE2986" w:rsidP="00DE2986">
            <w:pPr>
              <w:pStyle w:val="MsgTableBody"/>
              <w:jc w:val="center"/>
            </w:pPr>
            <w:r>
              <w:t>12</w:t>
            </w:r>
          </w:p>
        </w:tc>
      </w:tr>
      <w:tr w:rsidR="00DE2986" w:rsidRPr="00573AF5" w14:paraId="16787D7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A40FF9"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905A2FF" w14:textId="77777777" w:rsidR="00DE2986" w:rsidRDefault="00DE2986" w:rsidP="00DE2986">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384AB47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F9993D" w14:textId="77777777" w:rsidR="00DE2986" w:rsidRDefault="00DE2986" w:rsidP="00DE2986">
            <w:pPr>
              <w:pStyle w:val="MsgTableBody"/>
              <w:jc w:val="center"/>
            </w:pPr>
            <w:r>
              <w:t>15</w:t>
            </w:r>
          </w:p>
        </w:tc>
      </w:tr>
      <w:tr w:rsidR="004E2DAA" w:rsidRPr="00573AF5" w14:paraId="764B09D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7733DCA"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B164142" w14:textId="509BA3D2" w:rsidR="00DE2986" w:rsidRDefault="00DE2986" w:rsidP="00DE2986">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6FD2306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7DECB" w14:textId="77777777" w:rsidR="00DE2986" w:rsidRDefault="00DE2986" w:rsidP="00DE2986">
            <w:pPr>
              <w:pStyle w:val="MsgTableBody"/>
              <w:jc w:val="center"/>
            </w:pPr>
          </w:p>
        </w:tc>
      </w:tr>
      <w:tr w:rsidR="00DE2986" w:rsidRPr="00573AF5" w14:paraId="66FCF4A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C5F6FE"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0A13F6C" w14:textId="7DE8806F" w:rsidR="00DE2986" w:rsidRDefault="00DE2986" w:rsidP="00DE2986">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050AE136"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6E9954" w14:textId="77777777" w:rsidR="00DE2986" w:rsidRDefault="00DE2986" w:rsidP="00DE2986">
            <w:pPr>
              <w:pStyle w:val="MsgTableBody"/>
              <w:jc w:val="center"/>
            </w:pPr>
          </w:p>
        </w:tc>
      </w:tr>
      <w:tr w:rsidR="004E2DAA" w:rsidRPr="00573AF5" w14:paraId="334E761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1424293"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3600B2B5" w14:textId="5B5C999E" w:rsidR="00DE2986" w:rsidRDefault="000F344B" w:rsidP="00DE298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3D49129" w14:textId="0A7E1978" w:rsidR="00DE2986" w:rsidRDefault="000F344B" w:rsidP="00DE298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1CD1AFB5" w14:textId="77777777" w:rsidR="00DE2986" w:rsidRDefault="00DE2986" w:rsidP="00DE2986">
            <w:pPr>
              <w:pStyle w:val="MsgTableBody"/>
              <w:jc w:val="center"/>
            </w:pPr>
            <w:r>
              <w:t>15</w:t>
            </w:r>
          </w:p>
        </w:tc>
      </w:tr>
      <w:tr w:rsidR="00DE2986" w:rsidRPr="00573AF5" w14:paraId="5BCD55C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161BB0" w14:textId="77777777" w:rsidR="00DE2986" w:rsidRDefault="00DE2986" w:rsidP="00DE2986">
            <w:pPr>
              <w:pStyle w:val="MsgTableBody"/>
            </w:pPr>
            <w:r w:rsidRPr="00033741">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F311105" w14:textId="22A3C69F" w:rsidR="00DE2986" w:rsidRDefault="00DE2986" w:rsidP="00DE2986">
            <w:pPr>
              <w:pStyle w:val="MsgTableBody"/>
            </w:pPr>
            <w:r w:rsidRPr="00033741">
              <w:rPr>
                <w:color w:val="FF0000"/>
              </w:rPr>
              <w:t>Participation (</w:t>
            </w:r>
            <w:r w:rsidR="00A804D1">
              <w:rPr>
                <w:color w:val="FF0000"/>
              </w:rPr>
              <w:t>Pathway Participation</w:t>
            </w:r>
            <w:r w:rsidRPr="00033741">
              <w:rPr>
                <w:color w:val="FF0000"/>
              </w:rPr>
              <w:t>)</w:t>
            </w:r>
          </w:p>
        </w:tc>
        <w:tc>
          <w:tcPr>
            <w:tcW w:w="864" w:type="dxa"/>
            <w:tcBorders>
              <w:top w:val="dotted" w:sz="4" w:space="0" w:color="auto"/>
              <w:left w:val="nil"/>
              <w:bottom w:val="dotted" w:sz="4" w:space="0" w:color="auto"/>
              <w:right w:val="nil"/>
            </w:tcBorders>
            <w:shd w:val="clear" w:color="auto" w:fill="FFFFFF"/>
          </w:tcPr>
          <w:p w14:paraId="5866BDB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89DC17" w14:textId="77777777" w:rsidR="00DE2986" w:rsidRDefault="00DE2986" w:rsidP="00DE2986">
            <w:pPr>
              <w:pStyle w:val="MsgTableBody"/>
              <w:jc w:val="center"/>
            </w:pPr>
            <w:r w:rsidRPr="00033741">
              <w:rPr>
                <w:color w:val="FF0000"/>
              </w:rPr>
              <w:t>7</w:t>
            </w:r>
          </w:p>
        </w:tc>
      </w:tr>
      <w:tr w:rsidR="004E2DAA" w:rsidRPr="00573AF5" w14:paraId="133451B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F6114E6" w14:textId="77777777" w:rsidR="00DE2986" w:rsidRDefault="00DE2986" w:rsidP="00DE2986">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7A6BB8AF" w14:textId="000773D1" w:rsidR="00DE2986" w:rsidRDefault="00DE2986" w:rsidP="00DE2986">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198F89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85FC7F" w14:textId="77777777" w:rsidR="00DE2986" w:rsidRDefault="00DE2986" w:rsidP="00DE2986">
            <w:pPr>
              <w:pStyle w:val="MsgTableBody"/>
              <w:jc w:val="center"/>
            </w:pPr>
            <w:r>
              <w:t>11</w:t>
            </w:r>
          </w:p>
        </w:tc>
      </w:tr>
      <w:tr w:rsidR="00DE2986" w:rsidRPr="00573AF5" w14:paraId="40FCD5B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30323F"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9048762" w14:textId="38F2D94A" w:rsidR="00DE2986" w:rsidRDefault="00DE2986" w:rsidP="00DE2986">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2DCA950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C483B0" w14:textId="77777777" w:rsidR="00DE2986" w:rsidRDefault="00DE2986" w:rsidP="00DE2986">
            <w:pPr>
              <w:pStyle w:val="MsgTableBody"/>
              <w:jc w:val="center"/>
            </w:pPr>
          </w:p>
        </w:tc>
      </w:tr>
      <w:tr w:rsidR="004E2DAA" w:rsidRPr="00573AF5" w14:paraId="495AA1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9FEB6E"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817B0E8" w14:textId="5786C6D9" w:rsidR="00DE2986" w:rsidRDefault="00DE2986" w:rsidP="00DE2986">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5FEA74D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925884" w14:textId="77777777" w:rsidR="00DE2986" w:rsidRDefault="00DE2986" w:rsidP="00DE2986">
            <w:pPr>
              <w:pStyle w:val="MsgTableBody"/>
              <w:jc w:val="center"/>
            </w:pPr>
            <w:r>
              <w:t>15</w:t>
            </w:r>
          </w:p>
        </w:tc>
      </w:tr>
      <w:tr w:rsidR="00DE2986" w:rsidRPr="00573AF5" w14:paraId="50E6C3D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4E1A5E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FA54BA7" w14:textId="68874793" w:rsidR="00DE2986" w:rsidRDefault="00DE2986" w:rsidP="00DE2986">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1354383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FE2539" w14:textId="77777777" w:rsidR="00DE2986" w:rsidRDefault="00DE2986" w:rsidP="00DE2986">
            <w:pPr>
              <w:pStyle w:val="MsgTableBody"/>
              <w:jc w:val="center"/>
            </w:pPr>
          </w:p>
        </w:tc>
      </w:tr>
      <w:tr w:rsidR="004E2DAA" w:rsidRPr="00573AF5" w14:paraId="3AC4C9B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F4CC0D"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44F59A" w14:textId="77777777" w:rsidR="00DE2986" w:rsidRDefault="00DE2986" w:rsidP="00DE2986">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498ED77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D6EEA" w14:textId="77777777" w:rsidR="00DE2986" w:rsidRDefault="00DE2986" w:rsidP="00DE2986">
            <w:pPr>
              <w:pStyle w:val="MsgTableBody"/>
              <w:jc w:val="center"/>
            </w:pPr>
          </w:p>
        </w:tc>
      </w:tr>
      <w:tr w:rsidR="00DE2986" w:rsidRPr="00573AF5" w14:paraId="63CEB7C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7A7E78"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8527C0A"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F6D592F"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339D7" w14:textId="77777777" w:rsidR="00DE2986" w:rsidRDefault="00DE2986" w:rsidP="00DE2986">
            <w:pPr>
              <w:pStyle w:val="MsgTableBody"/>
              <w:jc w:val="center"/>
            </w:pPr>
            <w:r>
              <w:t>7</w:t>
            </w:r>
          </w:p>
        </w:tc>
      </w:tr>
      <w:tr w:rsidR="004E2DAA" w:rsidRPr="00573AF5" w14:paraId="27AF1B7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6E5DB7"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10DDCF9"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BE2E55F"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8627BC" w14:textId="77777777" w:rsidR="00DE2986" w:rsidRDefault="00DE2986" w:rsidP="00DE2986">
            <w:pPr>
              <w:pStyle w:val="MsgTableBody"/>
              <w:jc w:val="center"/>
            </w:pPr>
            <w:r>
              <w:rPr>
                <w:noProof/>
              </w:rPr>
              <w:t>7</w:t>
            </w:r>
          </w:p>
        </w:tc>
      </w:tr>
      <w:tr w:rsidR="00DE2986" w:rsidRPr="00573AF5" w14:paraId="2BCBCCC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3BCB2D5"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9253901" w14:textId="77777777" w:rsidR="00DE2986" w:rsidRDefault="00DE2986" w:rsidP="00DE2986">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2408D696"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1CF410" w14:textId="77777777" w:rsidR="00DE2986" w:rsidRDefault="00DE2986" w:rsidP="00DE2986">
            <w:pPr>
              <w:pStyle w:val="MsgTableBody"/>
              <w:jc w:val="center"/>
            </w:pPr>
          </w:p>
        </w:tc>
      </w:tr>
      <w:tr w:rsidR="004E2DAA" w:rsidRPr="00573AF5" w14:paraId="7982922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7C96C9"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AB18458" w14:textId="77777777" w:rsidR="00DE2986" w:rsidRDefault="00DE2986" w:rsidP="00DE2986">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072F105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91C014" w14:textId="77777777" w:rsidR="00DE2986" w:rsidRDefault="00DE2986" w:rsidP="00DE2986">
            <w:pPr>
              <w:pStyle w:val="MsgTableBody"/>
              <w:jc w:val="center"/>
            </w:pPr>
          </w:p>
        </w:tc>
      </w:tr>
      <w:tr w:rsidR="00DE2986" w:rsidRPr="00573AF5" w14:paraId="653388F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single" w:sz="2" w:space="0" w:color="auto"/>
              <w:right w:val="nil"/>
            </w:tcBorders>
            <w:shd w:val="clear" w:color="auto" w:fill="FFFFFF"/>
          </w:tcPr>
          <w:p w14:paraId="212D1E83" w14:textId="77777777" w:rsidR="00DE2986" w:rsidRDefault="00DE2986" w:rsidP="00DE2986">
            <w:pPr>
              <w:pStyle w:val="MsgTableBody"/>
            </w:pPr>
            <w:r>
              <w:t>[{REL}]</w:t>
            </w:r>
          </w:p>
        </w:tc>
        <w:tc>
          <w:tcPr>
            <w:tcW w:w="4320" w:type="dxa"/>
            <w:tcBorders>
              <w:top w:val="dotted" w:sz="4" w:space="0" w:color="auto"/>
              <w:left w:val="nil"/>
              <w:bottom w:val="single" w:sz="2" w:space="0" w:color="auto"/>
              <w:right w:val="nil"/>
            </w:tcBorders>
            <w:shd w:val="clear" w:color="auto" w:fill="FFFFFF"/>
          </w:tcPr>
          <w:p w14:paraId="5AF83A51" w14:textId="77777777" w:rsidR="00DE2986" w:rsidRDefault="00DE2986" w:rsidP="00DE2986">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7FE20E23" w14:textId="77777777" w:rsidR="00DE2986" w:rsidRDefault="00DE2986" w:rsidP="00DE298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E455751" w14:textId="77777777" w:rsidR="00DE2986" w:rsidRDefault="00DE2986" w:rsidP="00DE2986">
            <w:pPr>
              <w:pStyle w:val="MsgTableBody"/>
              <w:jc w:val="center"/>
            </w:pPr>
            <w:r>
              <w:t>11</w:t>
            </w:r>
          </w:p>
        </w:tc>
      </w:tr>
    </w:tbl>
    <w:p w14:paraId="051AD4C3"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616065B8"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AF3ADD4" w14:textId="40F72559" w:rsidR="00EE6FC3" w:rsidRDefault="00EE6FC3" w:rsidP="00BD60E1">
            <w:pPr>
              <w:pStyle w:val="ACK-ChoreographyHeader"/>
            </w:pPr>
            <w:r>
              <w:lastRenderedPageBreak/>
              <w:t>Acknowledgment Choreography</w:t>
            </w:r>
          </w:p>
        </w:tc>
      </w:tr>
      <w:tr w:rsidR="00EE6FC3" w14:paraId="466D40B0"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E1DC076" w14:textId="478D1A98" w:rsidR="00EE6FC3" w:rsidRDefault="00EE6FC3" w:rsidP="00EE6FC3">
            <w:pPr>
              <w:pStyle w:val="ACK-ChoreographyHeader"/>
            </w:pPr>
            <w:r w:rsidRPr="00D11738">
              <w:rPr>
                <w:lang w:val="it-IT"/>
              </w:rPr>
              <w:t>CCR^I16-I18^CCR_I16</w:t>
            </w:r>
          </w:p>
        </w:tc>
      </w:tr>
      <w:tr w:rsidR="00314BE8" w14:paraId="305F076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E606B91"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40B5AF0"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2AC8B0C" w14:textId="77777777" w:rsidR="00314BE8" w:rsidRDefault="00314BE8" w:rsidP="00314BE8">
            <w:pPr>
              <w:pStyle w:val="ACK-ChoreographyBody"/>
            </w:pPr>
            <w:r>
              <w:t>Field value: Enhanced mode</w:t>
            </w:r>
          </w:p>
        </w:tc>
      </w:tr>
      <w:tr w:rsidR="00314BE8" w14:paraId="25F502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8AADAAC"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5D93DF6F"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CEF9532"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E3B59E8" w14:textId="77777777" w:rsidR="00314BE8" w:rsidRDefault="00314BE8" w:rsidP="00314BE8">
            <w:pPr>
              <w:pStyle w:val="ACK-ChoreographyBody"/>
            </w:pPr>
            <w:r>
              <w:t>AL, SU, ER</w:t>
            </w:r>
          </w:p>
        </w:tc>
      </w:tr>
      <w:tr w:rsidR="00314BE8" w14:paraId="54D4295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75A309"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2FC5C7A"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6745D61"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2F40C1" w14:textId="77777777" w:rsidR="00314BE8" w:rsidRDefault="00314BE8" w:rsidP="00314BE8">
            <w:pPr>
              <w:pStyle w:val="ACK-ChoreographyBody"/>
            </w:pPr>
            <w:r>
              <w:t>NE</w:t>
            </w:r>
          </w:p>
        </w:tc>
      </w:tr>
      <w:tr w:rsidR="00314BE8" w14:paraId="166803B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A41F645"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F9199D7" w14:textId="77777777" w:rsidR="00314BE8" w:rsidRDefault="00AE0ABA"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FC7D913"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0DF6D12" w14:textId="77777777" w:rsidR="00314BE8" w:rsidRDefault="00314BE8" w:rsidP="00314BE8">
            <w:pPr>
              <w:pStyle w:val="ACK-ChoreographyBody"/>
            </w:pPr>
            <w:r>
              <w:rPr>
                <w:szCs w:val="16"/>
              </w:rPr>
              <w:t>ACK^I16-I18^ACK</w:t>
            </w:r>
          </w:p>
        </w:tc>
      </w:tr>
      <w:tr w:rsidR="00314BE8" w14:paraId="5F0E89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F6425FB"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011D5A1"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73D4F9A"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6239B6D" w14:textId="77777777" w:rsidR="00314BE8" w:rsidRDefault="00314BE8" w:rsidP="00314BE8">
            <w:pPr>
              <w:pStyle w:val="ACK-ChoreographyBody"/>
            </w:pPr>
            <w:r>
              <w:t>-</w:t>
            </w:r>
          </w:p>
        </w:tc>
      </w:tr>
    </w:tbl>
    <w:p w14:paraId="4BCD2C92" w14:textId="77777777" w:rsidR="00314BE8" w:rsidRDefault="00314BE8" w:rsidP="00C87B0A">
      <w:pPr>
        <w:pStyle w:val="NormalIndented"/>
      </w:pPr>
    </w:p>
    <w:p w14:paraId="1933CC16" w14:textId="77777777" w:rsidR="00573AF5" w:rsidRDefault="00573AF5">
      <w:pPr>
        <w:pStyle w:val="Heading3"/>
      </w:pPr>
      <w:bookmarkStart w:id="1967" w:name="_Toc28982342"/>
      <w:r>
        <w:t>CCR/ACK – Collaborative Care Referral (Event I16)</w:t>
      </w:r>
      <w:bookmarkEnd w:id="1967"/>
    </w:p>
    <w:p w14:paraId="732922CF" w14:textId="6460AD15" w:rsidR="00573AF5" w:rsidRDefault="00573AF5" w:rsidP="00C87B0A">
      <w:pPr>
        <w:pStyle w:val="NormalIndented"/>
      </w:pPr>
      <w:r>
        <w:t>This event triggers a message to be sent from one healthcare provider to another regarding a specific patient or group of patients.  The intent is to create a collaborative relationship between the referring provider, the referred to provider or providers and the patient or patients, for the shared care of the patient or patients. Whilst the acknowledgment is a simple ACK message, the expectation is that the referred to provider(s) will send back a CCU – Asynchronous Collaborative Care Update at a later time to indicate acceptance or rejection of the referral.</w:t>
      </w:r>
    </w:p>
    <w:p w14:paraId="0C294F98" w14:textId="77777777" w:rsidR="00573AF5" w:rsidRDefault="00573AF5">
      <w:pPr>
        <w:pStyle w:val="Heading3"/>
      </w:pPr>
      <w:bookmarkStart w:id="1968" w:name="_Toc28982343"/>
      <w:r>
        <w:t>CCR/ACK – Modify Collaborative Care Referral (Event I17)</w:t>
      </w:r>
      <w:bookmarkEnd w:id="1968"/>
    </w:p>
    <w:p w14:paraId="27DF3F61" w14:textId="6BDCF217" w:rsidR="00573AF5" w:rsidRDefault="00573AF5" w:rsidP="00C87B0A">
      <w:pPr>
        <w:pStyle w:val="NormalIndented"/>
      </w:pPr>
      <w:r>
        <w:t>This event triggers a message to be sent from one healthcare provider to another regarding changes to an existing Collaborative Care Referral. Changes may include additional instructions from the referring provider, additional clinical orders, additional clinical history, additional patient visits, additional medication history, or modifications to the problems, goals and/or pathways. Whilst the acknowledgment is a simple ACK message, the expectation is that the referred to provider(s) will send back a CCU – Asynchronous Collaborative Care Update at a later time to indicate acceptance or rejection of the modifications.</w:t>
      </w:r>
    </w:p>
    <w:p w14:paraId="3A8F38D1" w14:textId="77777777" w:rsidR="00573AF5" w:rsidRDefault="00573AF5">
      <w:pPr>
        <w:pStyle w:val="Heading3"/>
      </w:pPr>
      <w:bookmarkStart w:id="1969" w:name="_Toc28982344"/>
      <w:r>
        <w:t>CCR/ACK – Cancel Collaborative Care Referral (Event I18)</w:t>
      </w:r>
      <w:bookmarkEnd w:id="1969"/>
    </w:p>
    <w:p w14:paraId="238375D5" w14:textId="1640590A" w:rsidR="00573AF5" w:rsidRDefault="00573AF5" w:rsidP="00C87B0A">
      <w:pPr>
        <w:pStyle w:val="NormalIndented"/>
      </w:pPr>
      <w:r>
        <w:t>This event triggers a message to be sent from one healthcare provider to another canceling an existing Collaborative Care Referral.  A previous Collaborative Care Referral may have been made in error, or perhaps the cancellation has come from the patient. Whilst the acknowledgment is a simple ACK message, the expectation is that the referred to provider(s) will send back a CCU – Asynchronous Collaborative Care Update at a later time to indicate cancellation of the Collaborative Care Referral.</w:t>
      </w:r>
    </w:p>
    <w:p w14:paraId="054C1FEF" w14:textId="77777777" w:rsidR="00573AF5" w:rsidRDefault="00573AF5">
      <w:pPr>
        <w:pStyle w:val="Heading3"/>
      </w:pPr>
      <w:bookmarkStart w:id="1970" w:name="_Toc28982345"/>
      <w:r>
        <w:t>CCU/ACK – Asynchronous Collaborative Care Update (Event I20)</w:t>
      </w:r>
      <w:bookmarkEnd w:id="1970"/>
      <w:r w:rsidR="00FD02FB">
        <w:fldChar w:fldCharType="begin"/>
      </w:r>
      <w:r>
        <w:instrText xml:space="preserve"> XE "Asynchronous Collaborative Care Update" </w:instrText>
      </w:r>
      <w:r w:rsidR="00FD02FB">
        <w:fldChar w:fldCharType="end"/>
      </w:r>
      <w:r w:rsidR="00FD02FB">
        <w:fldChar w:fldCharType="begin"/>
      </w:r>
      <w:r>
        <w:instrText xml:space="preserve"> XE "CCU" </w:instrText>
      </w:r>
      <w:r w:rsidR="00FD02FB">
        <w:fldChar w:fldCharType="end"/>
      </w:r>
      <w:r w:rsidR="00FD02FB">
        <w:fldChar w:fldCharType="begin"/>
      </w:r>
      <w:r>
        <w:instrText xml:space="preserve"> XE "Messages:CCU" </w:instrText>
      </w:r>
      <w:r w:rsidR="00FD02FB">
        <w:fldChar w:fldCharType="end"/>
      </w:r>
    </w:p>
    <w:p w14:paraId="5471C61A" w14:textId="77777777" w:rsidR="00573AF5" w:rsidRDefault="00573AF5" w:rsidP="00C87B0A">
      <w:pPr>
        <w:pStyle w:val="NormalIndented"/>
      </w:pPr>
      <w:r>
        <w:t>This event triggers a message to be sent from a referred to healthcare provider to the referring health care provider, regarding a specific, previously received collaborative care referral. The collaborative care update may contain patient demographic information, additional appointments, additional clinical history, additional patient visits and additional medication history. It may also contain updates of patient problems, pathways and goal. The information is similar to that which may have been provided in the original Collaborate Care Referral message, but significantly different, as it is information from the perspective of the referred to provider. Patient visits will be those visits by the patient, to the referred to provider, relating to the referral. Appointments will be appointments made for the patient, by the referred to provider, during those visits. Clinical history will be observations made during those visits and medication history will be medications prescribed, observed or recommended during those visits. This message is used to update the referring provider as to the current status of the referral. The referrer would also use this message to update of the status of a referral, such as accepted, rejected, patient put on waiting list, treatment completed etc.</w:t>
      </w:r>
    </w:p>
    <w:p w14:paraId="2BC9A8B7" w14:textId="77777777" w:rsidR="00573AF5" w:rsidRDefault="00573AF5">
      <w:pPr>
        <w:pStyle w:val="MsgTableCaption"/>
      </w:pPr>
      <w:r>
        <w:lastRenderedPageBreak/>
        <w:t>CCU^I20^CCU_I20: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12930C4C"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25A4314"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0BCC44DD"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367A89A8"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15FFD4CA" w14:textId="77777777" w:rsidR="00573AF5" w:rsidRDefault="00573AF5">
            <w:pPr>
              <w:pStyle w:val="MsgTableHeader"/>
              <w:jc w:val="center"/>
            </w:pPr>
            <w:r>
              <w:t>Chapter</w:t>
            </w:r>
          </w:p>
        </w:tc>
      </w:tr>
      <w:tr w:rsidR="004E2DAA" w:rsidRPr="00573AF5" w14:paraId="7CF37366"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2E4B7AF4"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20B8B716"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695495AA"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CFE9051" w14:textId="77777777" w:rsidR="00573AF5" w:rsidRDefault="00573AF5">
            <w:pPr>
              <w:pStyle w:val="MsgTableBody"/>
              <w:jc w:val="center"/>
            </w:pPr>
            <w:r>
              <w:t>2</w:t>
            </w:r>
          </w:p>
        </w:tc>
      </w:tr>
      <w:tr w:rsidR="004E2DAA" w:rsidRPr="00573AF5" w14:paraId="762FC48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29F198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4CA3F5B0"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915350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9F5FEC" w14:textId="77777777" w:rsidR="00573AF5" w:rsidRDefault="00573AF5">
            <w:pPr>
              <w:pStyle w:val="MsgTableBody"/>
              <w:jc w:val="center"/>
            </w:pPr>
            <w:r>
              <w:t>2</w:t>
            </w:r>
          </w:p>
        </w:tc>
      </w:tr>
      <w:tr w:rsidR="00573AF5" w:rsidRPr="00573AF5" w14:paraId="17E6B5D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193B9E0"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3B4E94D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50B0434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1313AE" w14:textId="77777777" w:rsidR="00573AF5" w:rsidRDefault="00573AF5">
            <w:pPr>
              <w:pStyle w:val="MsgTableBody"/>
              <w:jc w:val="center"/>
            </w:pPr>
            <w:r>
              <w:t>2</w:t>
            </w:r>
          </w:p>
        </w:tc>
      </w:tr>
      <w:tr w:rsidR="004E2DAA" w:rsidRPr="00573AF5" w14:paraId="76A27DB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DB5C84"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6278F224"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54EE4623"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059E9B" w14:textId="77777777" w:rsidR="00573AF5" w:rsidRDefault="00573AF5">
            <w:pPr>
              <w:pStyle w:val="MsgTableBody"/>
              <w:jc w:val="center"/>
            </w:pPr>
            <w:r>
              <w:t>11</w:t>
            </w:r>
          </w:p>
        </w:tc>
      </w:tr>
      <w:tr w:rsidR="000106B4" w:rsidRPr="00573AF5" w14:paraId="4919DDD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BECF45"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D225D9C" w14:textId="77777777" w:rsidR="000106B4" w:rsidRDefault="000106B4" w:rsidP="000106B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2A6E17D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94875D" w14:textId="77777777" w:rsidR="000106B4" w:rsidRDefault="000106B4" w:rsidP="000106B4">
            <w:pPr>
              <w:pStyle w:val="MsgTableBody"/>
              <w:jc w:val="center"/>
            </w:pPr>
          </w:p>
        </w:tc>
      </w:tr>
      <w:tr w:rsidR="004E2DAA" w:rsidRPr="00573AF5" w14:paraId="7274FDC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605FE5" w14:textId="77777777" w:rsidR="000106B4" w:rsidRDefault="000106B4" w:rsidP="000106B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0C4B7F0E" w14:textId="77777777" w:rsidR="000106B4" w:rsidRDefault="000106B4" w:rsidP="000106B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4755EBA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3ECE16" w14:textId="77777777" w:rsidR="000106B4" w:rsidRDefault="000106B4" w:rsidP="000106B4">
            <w:pPr>
              <w:pStyle w:val="MsgTableBody"/>
              <w:jc w:val="center"/>
            </w:pPr>
            <w:r>
              <w:t>11</w:t>
            </w:r>
          </w:p>
        </w:tc>
      </w:tr>
      <w:tr w:rsidR="000106B4" w:rsidRPr="00573AF5" w14:paraId="56C250C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38A8B1" w14:textId="77777777" w:rsidR="000106B4" w:rsidRDefault="000106B4" w:rsidP="000106B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51AC4945" w14:textId="77777777" w:rsidR="000106B4" w:rsidRDefault="000106B4" w:rsidP="000106B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5983B40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9E7A30" w14:textId="77777777" w:rsidR="000106B4" w:rsidRDefault="000106B4" w:rsidP="000106B4">
            <w:pPr>
              <w:pStyle w:val="MsgTableBody"/>
              <w:jc w:val="center"/>
            </w:pPr>
            <w:r>
              <w:t>11</w:t>
            </w:r>
          </w:p>
        </w:tc>
      </w:tr>
      <w:tr w:rsidR="004E2DAA" w:rsidRPr="00573AF5" w14:paraId="7AE8821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A1340F"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E5720E0" w14:textId="77777777" w:rsidR="000106B4" w:rsidRDefault="000106B4" w:rsidP="000106B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6F95344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0347DB" w14:textId="77777777" w:rsidR="000106B4" w:rsidRDefault="000106B4" w:rsidP="000106B4">
            <w:pPr>
              <w:pStyle w:val="MsgTableBody"/>
              <w:jc w:val="center"/>
            </w:pPr>
          </w:p>
        </w:tc>
      </w:tr>
      <w:tr w:rsidR="000106B4" w:rsidRPr="00573AF5" w14:paraId="61C79E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D3648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CC5580D" w14:textId="77777777" w:rsidR="000106B4" w:rsidRDefault="000106B4" w:rsidP="000106B4">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39CFDAF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101376" w14:textId="77777777" w:rsidR="000106B4" w:rsidRDefault="000106B4" w:rsidP="000106B4">
            <w:pPr>
              <w:pStyle w:val="MsgTableBody"/>
              <w:jc w:val="center"/>
            </w:pPr>
          </w:p>
        </w:tc>
      </w:tr>
      <w:tr w:rsidR="004E2DAA" w:rsidRPr="00573AF5" w14:paraId="3C5DE44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2B12F9" w14:textId="77777777" w:rsidR="000106B4" w:rsidRDefault="000106B4" w:rsidP="000106B4">
            <w:pPr>
              <w:pStyle w:val="MsgTableBody"/>
            </w:pPr>
            <w:r>
              <w:t>PID</w:t>
            </w:r>
          </w:p>
        </w:tc>
        <w:tc>
          <w:tcPr>
            <w:tcW w:w="4320" w:type="dxa"/>
            <w:tcBorders>
              <w:top w:val="dotted" w:sz="4" w:space="0" w:color="auto"/>
              <w:left w:val="nil"/>
              <w:bottom w:val="dotted" w:sz="4" w:space="0" w:color="auto"/>
              <w:right w:val="nil"/>
            </w:tcBorders>
            <w:shd w:val="clear" w:color="auto" w:fill="FFFFFF"/>
          </w:tcPr>
          <w:p w14:paraId="0983A3BE" w14:textId="77777777" w:rsidR="000106B4" w:rsidRDefault="000106B4" w:rsidP="000106B4">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1A2D55DD"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43CEB5" w14:textId="77777777" w:rsidR="000106B4" w:rsidRDefault="000106B4" w:rsidP="000106B4">
            <w:pPr>
              <w:pStyle w:val="MsgTableBody"/>
              <w:jc w:val="center"/>
            </w:pPr>
            <w:r>
              <w:t>3</w:t>
            </w:r>
          </w:p>
        </w:tc>
      </w:tr>
      <w:tr w:rsidR="000106B4" w:rsidRPr="00573AF5" w14:paraId="527F50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0B2832" w14:textId="77777777" w:rsidR="000106B4" w:rsidRDefault="000106B4" w:rsidP="000106B4">
            <w:pPr>
              <w:pStyle w:val="MsgTableBody"/>
            </w:pPr>
            <w:r>
              <w:t>[PD1]</w:t>
            </w:r>
          </w:p>
        </w:tc>
        <w:tc>
          <w:tcPr>
            <w:tcW w:w="4320" w:type="dxa"/>
            <w:tcBorders>
              <w:top w:val="dotted" w:sz="4" w:space="0" w:color="auto"/>
              <w:left w:val="nil"/>
              <w:bottom w:val="dotted" w:sz="4" w:space="0" w:color="auto"/>
              <w:right w:val="nil"/>
            </w:tcBorders>
            <w:shd w:val="clear" w:color="auto" w:fill="FFFFFF"/>
          </w:tcPr>
          <w:p w14:paraId="3C11ED0B" w14:textId="77777777" w:rsidR="000106B4" w:rsidRDefault="000106B4" w:rsidP="000106B4">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6BF819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DC0381" w14:textId="77777777" w:rsidR="000106B4" w:rsidRDefault="000106B4" w:rsidP="000106B4">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1E0D07" w14:paraId="79C47C62" w14:textId="77777777" w:rsidTr="001E0D07">
        <w:trPr>
          <w:jc w:val="center"/>
          <w:ins w:id="1971" w:author="Amit Popat" w:date="2022-07-11T09:56:00Z"/>
        </w:trPr>
        <w:tc>
          <w:tcPr>
            <w:tcW w:w="2882" w:type="dxa"/>
            <w:tcBorders>
              <w:top w:val="dotted" w:sz="4" w:space="0" w:color="auto"/>
              <w:left w:val="nil"/>
              <w:bottom w:val="dotted" w:sz="4" w:space="0" w:color="auto"/>
              <w:right w:val="nil"/>
            </w:tcBorders>
            <w:shd w:val="clear" w:color="auto" w:fill="FFFFFF"/>
            <w:hideMark/>
          </w:tcPr>
          <w:p w14:paraId="52271A4F" w14:textId="77777777" w:rsidR="001E0D07" w:rsidRDefault="001E0D07">
            <w:pPr>
              <w:pStyle w:val="MsgTableBody"/>
              <w:spacing w:line="256" w:lineRule="auto"/>
              <w:rPr>
                <w:ins w:id="1972" w:author="Amit Popat" w:date="2022-07-11T09:56:00Z"/>
                <w:b/>
                <w:bCs/>
                <w:noProof/>
                <w:color w:val="FF0000"/>
              </w:rPr>
            </w:pPr>
            <w:ins w:id="1973" w:author="Amit Popat" w:date="2022-07-11T09:56:00Z">
              <w:r>
                <w:rPr>
                  <w:b/>
                  <w:bCs/>
                  <w:noProof/>
                  <w:color w:val="FF0000"/>
                </w:rPr>
                <w:t>[{ GS</w:t>
              </w:r>
              <w:r>
                <w:fldChar w:fldCharType="begin"/>
              </w:r>
              <w:r>
                <w:instrText xml:space="preserve"> HYPERLINK "file:///D:\\Eigene%20Dateien\\2018\\HL7\\Standards\\v2.9%20May\\716%20-%20New.doc" \l "#NK1" </w:instrText>
              </w:r>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41292FE0" w14:textId="77777777" w:rsidR="001E0D07" w:rsidRDefault="001E0D07">
            <w:pPr>
              <w:pStyle w:val="MsgTableBody"/>
              <w:spacing w:line="256" w:lineRule="auto"/>
              <w:rPr>
                <w:ins w:id="1974" w:author="Amit Popat" w:date="2022-07-11T09:56:00Z"/>
                <w:b/>
                <w:bCs/>
                <w:noProof/>
                <w:color w:val="FF0000"/>
              </w:rPr>
            </w:pPr>
            <w:ins w:id="1975" w:author="Amit Popat" w:date="2022-07-11T09:56: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641E82C8" w14:textId="77777777" w:rsidR="001E0D07" w:rsidRDefault="001E0D07">
            <w:pPr>
              <w:pStyle w:val="MsgTableBody"/>
              <w:spacing w:line="256" w:lineRule="auto"/>
              <w:jc w:val="center"/>
              <w:rPr>
                <w:ins w:id="1976" w:author="Amit Popat" w:date="2022-07-11T09:56: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018C2DC4" w14:textId="77777777" w:rsidR="001E0D07" w:rsidRDefault="001E0D07">
            <w:pPr>
              <w:pStyle w:val="MsgTableBody"/>
              <w:spacing w:line="256" w:lineRule="auto"/>
              <w:jc w:val="center"/>
              <w:rPr>
                <w:ins w:id="1977" w:author="Amit Popat" w:date="2022-07-11T09:56:00Z"/>
                <w:b/>
                <w:bCs/>
                <w:noProof/>
                <w:color w:val="FF0000"/>
              </w:rPr>
            </w:pPr>
            <w:ins w:id="1978" w:author="Amit Popat" w:date="2022-07-11T09:56:00Z">
              <w:r>
                <w:rPr>
                  <w:b/>
                  <w:bCs/>
                  <w:noProof/>
                  <w:color w:val="FF0000"/>
                </w:rPr>
                <w:t>3</w:t>
              </w:r>
            </w:ins>
          </w:p>
        </w:tc>
      </w:tr>
      <w:tr w:rsidR="001E0D07" w14:paraId="4946BCF4" w14:textId="77777777" w:rsidTr="001E0D07">
        <w:trPr>
          <w:jc w:val="center"/>
          <w:ins w:id="1979" w:author="Amit Popat" w:date="2022-07-11T09:56:00Z"/>
        </w:trPr>
        <w:tc>
          <w:tcPr>
            <w:tcW w:w="2882" w:type="dxa"/>
            <w:tcBorders>
              <w:top w:val="dotted" w:sz="4" w:space="0" w:color="auto"/>
              <w:left w:val="nil"/>
              <w:bottom w:val="dotted" w:sz="4" w:space="0" w:color="auto"/>
              <w:right w:val="nil"/>
            </w:tcBorders>
            <w:shd w:val="clear" w:color="auto" w:fill="FFFFFF"/>
            <w:hideMark/>
          </w:tcPr>
          <w:p w14:paraId="01E4C70C" w14:textId="77777777" w:rsidR="001E0D07" w:rsidRDefault="001E0D07">
            <w:pPr>
              <w:pStyle w:val="MsgTableBody"/>
              <w:spacing w:line="256" w:lineRule="auto"/>
              <w:rPr>
                <w:ins w:id="1980" w:author="Amit Popat" w:date="2022-07-11T09:56:00Z"/>
                <w:b/>
                <w:bCs/>
                <w:noProof/>
                <w:color w:val="FF0000"/>
              </w:rPr>
            </w:pPr>
            <w:ins w:id="1981" w:author="Amit Popat" w:date="2022-07-11T09:56: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40B4D7B9" w14:textId="77777777" w:rsidR="001E0D07" w:rsidRDefault="001E0D07">
            <w:pPr>
              <w:pStyle w:val="MsgTableBody"/>
              <w:spacing w:line="256" w:lineRule="auto"/>
              <w:rPr>
                <w:ins w:id="1982" w:author="Amit Popat" w:date="2022-07-11T09:56:00Z"/>
                <w:b/>
                <w:bCs/>
                <w:noProof/>
                <w:color w:val="FF0000"/>
              </w:rPr>
            </w:pPr>
            <w:ins w:id="1983" w:author="Amit Popat" w:date="2022-07-11T09:56: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4C4AF2B" w14:textId="77777777" w:rsidR="001E0D07" w:rsidRDefault="001E0D07">
            <w:pPr>
              <w:pStyle w:val="MsgTableBody"/>
              <w:spacing w:line="256" w:lineRule="auto"/>
              <w:jc w:val="center"/>
              <w:rPr>
                <w:ins w:id="1984" w:author="Amit Popat" w:date="2022-07-11T09:56: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38810918" w14:textId="77777777" w:rsidR="001E0D07" w:rsidRDefault="001E0D07">
            <w:pPr>
              <w:pStyle w:val="MsgTableBody"/>
              <w:spacing w:line="256" w:lineRule="auto"/>
              <w:jc w:val="center"/>
              <w:rPr>
                <w:ins w:id="1985" w:author="Amit Popat" w:date="2022-07-11T09:56:00Z"/>
                <w:b/>
                <w:bCs/>
                <w:noProof/>
                <w:color w:val="FF0000"/>
              </w:rPr>
            </w:pPr>
            <w:ins w:id="1986" w:author="Amit Popat" w:date="2022-07-11T09:56:00Z">
              <w:r>
                <w:rPr>
                  <w:b/>
                  <w:bCs/>
                  <w:noProof/>
                  <w:color w:val="FF0000"/>
                </w:rPr>
                <w:t>3</w:t>
              </w:r>
            </w:ins>
          </w:p>
        </w:tc>
      </w:tr>
      <w:tr w:rsidR="001E0D07" w14:paraId="1195B9BC" w14:textId="77777777" w:rsidTr="001E0D07">
        <w:trPr>
          <w:jc w:val="center"/>
          <w:ins w:id="1987" w:author="Amit Popat" w:date="2022-07-11T09:56:00Z"/>
        </w:trPr>
        <w:tc>
          <w:tcPr>
            <w:tcW w:w="2882" w:type="dxa"/>
            <w:tcBorders>
              <w:top w:val="dotted" w:sz="4" w:space="0" w:color="auto"/>
              <w:left w:val="nil"/>
              <w:bottom w:val="dotted" w:sz="4" w:space="0" w:color="auto"/>
              <w:right w:val="nil"/>
            </w:tcBorders>
            <w:shd w:val="clear" w:color="auto" w:fill="FFFFFF"/>
            <w:hideMark/>
          </w:tcPr>
          <w:p w14:paraId="39CBB14F" w14:textId="77777777" w:rsidR="001E0D07" w:rsidRDefault="001E0D07">
            <w:pPr>
              <w:pStyle w:val="MsgTableBody"/>
              <w:spacing w:line="256" w:lineRule="auto"/>
              <w:rPr>
                <w:ins w:id="1988" w:author="Amit Popat" w:date="2022-07-11T09:56:00Z"/>
                <w:b/>
                <w:bCs/>
                <w:noProof/>
                <w:color w:val="FF0000"/>
              </w:rPr>
            </w:pPr>
            <w:ins w:id="1989" w:author="Amit Popat" w:date="2022-07-11T09:56: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565E0747" w14:textId="77777777" w:rsidR="001E0D07" w:rsidRDefault="001E0D07">
            <w:pPr>
              <w:pStyle w:val="MsgTableBody"/>
              <w:spacing w:line="256" w:lineRule="auto"/>
              <w:rPr>
                <w:ins w:id="1990" w:author="Amit Popat" w:date="2022-07-11T09:56:00Z"/>
                <w:b/>
                <w:bCs/>
                <w:noProof/>
                <w:color w:val="FF0000"/>
              </w:rPr>
            </w:pPr>
            <w:ins w:id="1991" w:author="Amit Popat" w:date="2022-07-11T09:56: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704A17FD" w14:textId="77777777" w:rsidR="001E0D07" w:rsidRDefault="001E0D07">
            <w:pPr>
              <w:pStyle w:val="MsgTableBody"/>
              <w:spacing w:line="256" w:lineRule="auto"/>
              <w:jc w:val="center"/>
              <w:rPr>
                <w:ins w:id="1992" w:author="Amit Popat" w:date="2022-07-11T09:56: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65874602" w14:textId="77777777" w:rsidR="001E0D07" w:rsidRDefault="001E0D07">
            <w:pPr>
              <w:pStyle w:val="MsgTableBody"/>
              <w:spacing w:line="256" w:lineRule="auto"/>
              <w:jc w:val="center"/>
              <w:rPr>
                <w:ins w:id="1993" w:author="Amit Popat" w:date="2022-07-11T09:56:00Z"/>
                <w:b/>
                <w:bCs/>
                <w:noProof/>
                <w:color w:val="FF0000"/>
              </w:rPr>
            </w:pPr>
            <w:ins w:id="1994" w:author="Amit Popat" w:date="2022-07-11T09:56:00Z">
              <w:r>
                <w:rPr>
                  <w:b/>
                  <w:bCs/>
                  <w:noProof/>
                  <w:color w:val="FF0000"/>
                </w:rPr>
                <w:t>3</w:t>
              </w:r>
            </w:ins>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121CC4B1"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4B48EB"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58396305" w14:textId="77777777" w:rsidR="000106B4" w:rsidRDefault="000106B4" w:rsidP="000106B4">
            <w:pPr>
              <w:pStyle w:val="MsgTableBody"/>
            </w:pPr>
            <w:r>
              <w:t>--- PATIENT end</w:t>
            </w:r>
          </w:p>
        </w:tc>
        <w:tc>
          <w:tcPr>
            <w:tcW w:w="864" w:type="dxa"/>
            <w:tcBorders>
              <w:top w:val="dotted" w:sz="4" w:space="0" w:color="auto"/>
              <w:left w:val="nil"/>
              <w:bottom w:val="dotted" w:sz="4" w:space="0" w:color="auto"/>
              <w:right w:val="nil"/>
            </w:tcBorders>
            <w:shd w:val="clear" w:color="auto" w:fill="FFFFFF"/>
          </w:tcPr>
          <w:p w14:paraId="2C98963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C70521" w14:textId="77777777" w:rsidR="000106B4" w:rsidRDefault="000106B4" w:rsidP="000106B4">
            <w:pPr>
              <w:pStyle w:val="MsgTableBody"/>
              <w:jc w:val="center"/>
            </w:pP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Change w:id="1995">
          <w:tblGrid>
            <w:gridCol w:w="2882"/>
            <w:gridCol w:w="4321"/>
            <w:gridCol w:w="864"/>
            <w:gridCol w:w="1008"/>
          </w:tblGrid>
        </w:tblGridChange>
      </w:tblGrid>
      <w:tr w:rsidR="00E165AE" w14:paraId="64C38EC4" w14:textId="77777777" w:rsidTr="00F8714F">
        <w:trPr>
          <w:jc w:val="center"/>
          <w:ins w:id="1996" w:author="Amit Popat" w:date="2022-07-11T10:33:00Z"/>
        </w:trPr>
        <w:tc>
          <w:tcPr>
            <w:tcW w:w="2882" w:type="dxa"/>
            <w:tcBorders>
              <w:top w:val="dotted" w:sz="4" w:space="0" w:color="auto"/>
              <w:left w:val="nil"/>
              <w:bottom w:val="dotted" w:sz="4" w:space="0" w:color="auto"/>
              <w:right w:val="nil"/>
            </w:tcBorders>
            <w:shd w:val="clear" w:color="auto" w:fill="FFFFFF"/>
          </w:tcPr>
          <w:p w14:paraId="4B884B67" w14:textId="77777777" w:rsidR="00E165AE" w:rsidRDefault="00E165AE" w:rsidP="00F8714F">
            <w:pPr>
              <w:pStyle w:val="MsgTableBody"/>
              <w:spacing w:line="256" w:lineRule="auto"/>
              <w:rPr>
                <w:ins w:id="1997" w:author="Amit Popat" w:date="2022-07-11T10:33:00Z"/>
                <w:b/>
                <w:bCs/>
                <w:noProof/>
                <w:color w:val="FF0000"/>
              </w:rPr>
            </w:pPr>
            <w:ins w:id="1998" w:author="Amit Popat" w:date="2022-07-11T10:33:00Z">
              <w:r>
                <w:rPr>
                  <w:noProof/>
                </w:rPr>
                <w:t>[{</w:t>
              </w:r>
            </w:ins>
          </w:p>
        </w:tc>
        <w:tc>
          <w:tcPr>
            <w:tcW w:w="4321" w:type="dxa"/>
            <w:tcBorders>
              <w:top w:val="dotted" w:sz="4" w:space="0" w:color="auto"/>
              <w:left w:val="nil"/>
              <w:bottom w:val="dotted" w:sz="4" w:space="0" w:color="auto"/>
              <w:right w:val="nil"/>
            </w:tcBorders>
            <w:shd w:val="clear" w:color="auto" w:fill="FFFFFF"/>
          </w:tcPr>
          <w:p w14:paraId="46C17A2C" w14:textId="77777777" w:rsidR="00E165AE" w:rsidRDefault="00E165AE" w:rsidP="00F8714F">
            <w:pPr>
              <w:pStyle w:val="MsgTableBody"/>
              <w:spacing w:line="256" w:lineRule="auto"/>
              <w:rPr>
                <w:ins w:id="1999" w:author="Amit Popat" w:date="2022-07-11T10:33:00Z"/>
                <w:b/>
                <w:bCs/>
                <w:noProof/>
                <w:color w:val="FF0000"/>
              </w:rPr>
            </w:pPr>
            <w:ins w:id="2000" w:author="Amit Popat" w:date="2022-07-11T10:33: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0778B5F7" w14:textId="77777777" w:rsidR="00E165AE" w:rsidRDefault="00E165AE" w:rsidP="00F8714F">
            <w:pPr>
              <w:pStyle w:val="MsgTableBody"/>
              <w:spacing w:line="256" w:lineRule="auto"/>
              <w:jc w:val="center"/>
              <w:rPr>
                <w:ins w:id="2001" w:author="Amit Popat" w:date="2022-07-11T10:33:00Z"/>
                <w:b/>
                <w:bCs/>
                <w:noProof/>
                <w:color w:val="FF0000"/>
              </w:rPr>
            </w:pPr>
          </w:p>
        </w:tc>
        <w:tc>
          <w:tcPr>
            <w:tcW w:w="1008" w:type="dxa"/>
            <w:tcBorders>
              <w:top w:val="dotted" w:sz="4" w:space="0" w:color="auto"/>
              <w:left w:val="nil"/>
              <w:bottom w:val="dotted" w:sz="4" w:space="0" w:color="auto"/>
              <w:right w:val="nil"/>
            </w:tcBorders>
            <w:shd w:val="clear" w:color="auto" w:fill="FFFFFF"/>
          </w:tcPr>
          <w:p w14:paraId="3CE97F40" w14:textId="77777777" w:rsidR="00E165AE" w:rsidRDefault="00E165AE" w:rsidP="00F8714F">
            <w:pPr>
              <w:pStyle w:val="MsgTableBody"/>
              <w:spacing w:line="256" w:lineRule="auto"/>
              <w:jc w:val="center"/>
              <w:rPr>
                <w:ins w:id="2002" w:author="Amit Popat" w:date="2022-07-11T10:33:00Z"/>
                <w:b/>
                <w:bCs/>
                <w:noProof/>
                <w:color w:val="FF0000"/>
              </w:rPr>
            </w:pPr>
          </w:p>
        </w:tc>
      </w:tr>
      <w:tr w:rsidR="00E165AE" w14:paraId="317263F1" w14:textId="77777777" w:rsidTr="00F8714F">
        <w:tblPrEx>
          <w:tblLook w:val="0000" w:firstRow="0" w:lastRow="0" w:firstColumn="0" w:lastColumn="0" w:noHBand="0" w:noVBand="0"/>
        </w:tblPrEx>
        <w:trPr>
          <w:jc w:val="center"/>
          <w:ins w:id="2003" w:author="Amit Popat" w:date="2022-07-11T10:33:00Z"/>
        </w:trPr>
        <w:tc>
          <w:tcPr>
            <w:tcW w:w="2882" w:type="dxa"/>
            <w:tcBorders>
              <w:top w:val="dotted" w:sz="4" w:space="0" w:color="auto"/>
              <w:left w:val="nil"/>
              <w:bottom w:val="dotted" w:sz="4" w:space="0" w:color="auto"/>
              <w:right w:val="nil"/>
            </w:tcBorders>
            <w:shd w:val="clear" w:color="auto" w:fill="FFFFFF"/>
          </w:tcPr>
          <w:p w14:paraId="3D48F136" w14:textId="77777777" w:rsidR="00E165AE" w:rsidRDefault="00E165AE" w:rsidP="00F8714F">
            <w:pPr>
              <w:pStyle w:val="MsgTableBody"/>
              <w:rPr>
                <w:ins w:id="2004" w:author="Amit Popat" w:date="2022-07-11T10:33:00Z"/>
                <w:noProof/>
              </w:rPr>
            </w:pPr>
            <w:ins w:id="2005" w:author="Amit Popat" w:date="2022-07-11T10:33:00Z">
              <w:r>
                <w:rPr>
                  <w:noProof/>
                </w:rPr>
                <w:t xml:space="preserve">     </w:t>
              </w:r>
              <w:r>
                <w:fldChar w:fldCharType="begin"/>
              </w:r>
              <w:r>
                <w:instrText xml:space="preserve"> HYPERLINK "file:///D:\\Eigene%20Dateien\\2018\\HL7\\Standards\\v2.9%20May\\716%20-%20New.doc" \l "#NK1" </w:instrText>
              </w:r>
              <w:r>
                <w:fldChar w:fldCharType="separate"/>
              </w:r>
              <w:r>
                <w:rPr>
                  <w:rStyle w:val="Hyperlink"/>
                  <w:noProof/>
                </w:rPr>
                <w:t>NK1</w:t>
              </w:r>
              <w:r>
                <w:fldChar w:fldCharType="end"/>
              </w:r>
              <w:r>
                <w:rPr>
                  <w:noProof/>
                </w:rPr>
                <w:t xml:space="preserve">   </w:t>
              </w:r>
            </w:ins>
          </w:p>
        </w:tc>
        <w:tc>
          <w:tcPr>
            <w:tcW w:w="4321" w:type="dxa"/>
            <w:tcBorders>
              <w:top w:val="dotted" w:sz="4" w:space="0" w:color="auto"/>
              <w:left w:val="nil"/>
              <w:bottom w:val="dotted" w:sz="4" w:space="0" w:color="auto"/>
              <w:right w:val="nil"/>
            </w:tcBorders>
            <w:shd w:val="clear" w:color="auto" w:fill="FFFFFF"/>
          </w:tcPr>
          <w:p w14:paraId="325A6FB2" w14:textId="77777777" w:rsidR="00E165AE" w:rsidRDefault="00E165AE" w:rsidP="00F8714F">
            <w:pPr>
              <w:pStyle w:val="MsgTableBody"/>
              <w:rPr>
                <w:ins w:id="2006" w:author="Amit Popat" w:date="2022-07-11T10:33:00Z"/>
                <w:noProof/>
              </w:rPr>
            </w:pPr>
            <w:ins w:id="2007" w:author="Amit Popat" w:date="2022-07-11T10:33:00Z">
              <w:r>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527BD9A7" w14:textId="77777777" w:rsidR="00E165AE" w:rsidRDefault="00E165AE" w:rsidP="00F8714F">
            <w:pPr>
              <w:pStyle w:val="MsgTableBody"/>
              <w:jc w:val="center"/>
              <w:rPr>
                <w:ins w:id="2008" w:author="Amit Popat" w:date="2022-07-11T10:33:00Z"/>
                <w:noProof/>
              </w:rPr>
            </w:pPr>
          </w:p>
        </w:tc>
        <w:tc>
          <w:tcPr>
            <w:tcW w:w="1008" w:type="dxa"/>
            <w:tcBorders>
              <w:top w:val="dotted" w:sz="4" w:space="0" w:color="auto"/>
              <w:left w:val="nil"/>
              <w:bottom w:val="dotted" w:sz="4" w:space="0" w:color="auto"/>
              <w:right w:val="nil"/>
            </w:tcBorders>
            <w:shd w:val="clear" w:color="auto" w:fill="FFFFFF"/>
          </w:tcPr>
          <w:p w14:paraId="7459BB46" w14:textId="77777777" w:rsidR="00E165AE" w:rsidRDefault="00E165AE" w:rsidP="00F8714F">
            <w:pPr>
              <w:pStyle w:val="MsgTableBody"/>
              <w:jc w:val="center"/>
              <w:rPr>
                <w:ins w:id="2009" w:author="Amit Popat" w:date="2022-07-11T10:33:00Z"/>
                <w:noProof/>
              </w:rPr>
            </w:pPr>
            <w:ins w:id="2010" w:author="Amit Popat" w:date="2022-07-11T10:33:00Z">
              <w:r>
                <w:rPr>
                  <w:noProof/>
                </w:rPr>
                <w:t>3</w:t>
              </w:r>
            </w:ins>
          </w:p>
        </w:tc>
      </w:tr>
      <w:tr w:rsidR="00E165AE" w14:paraId="5C780534" w14:textId="77777777" w:rsidTr="00F8714F">
        <w:trPr>
          <w:jc w:val="center"/>
          <w:ins w:id="2011" w:author="Amit Popat" w:date="2022-07-11T10:33:00Z"/>
        </w:trPr>
        <w:tc>
          <w:tcPr>
            <w:tcW w:w="2882" w:type="dxa"/>
            <w:tcBorders>
              <w:top w:val="dotted" w:sz="4" w:space="0" w:color="auto"/>
              <w:left w:val="nil"/>
              <w:bottom w:val="dotted" w:sz="4" w:space="0" w:color="auto"/>
              <w:right w:val="nil"/>
            </w:tcBorders>
            <w:shd w:val="clear" w:color="auto" w:fill="FFFFFF"/>
            <w:hideMark/>
          </w:tcPr>
          <w:p w14:paraId="0C70E39B" w14:textId="77777777" w:rsidR="00E165AE" w:rsidRDefault="00E165AE" w:rsidP="00F8714F">
            <w:pPr>
              <w:pStyle w:val="MsgTableBody"/>
              <w:spacing w:line="256" w:lineRule="auto"/>
              <w:rPr>
                <w:ins w:id="2012" w:author="Amit Popat" w:date="2022-07-11T10:33:00Z"/>
                <w:b/>
                <w:bCs/>
                <w:noProof/>
                <w:color w:val="FF0000"/>
              </w:rPr>
            </w:pPr>
            <w:ins w:id="2013" w:author="Amit Popat" w:date="2022-07-11T10:33:00Z">
              <w:r>
                <w:rPr>
                  <w:b/>
                  <w:bCs/>
                  <w:noProof/>
                  <w:color w:val="FF0000"/>
                </w:rPr>
                <w:t xml:space="preserve">    [{ </w:t>
              </w:r>
              <w:r>
                <w:fldChar w:fldCharType="begin"/>
              </w:r>
              <w:r>
                <w:instrText xml:space="preserve"> HYPERLINK "file:///D:\\Eigene%20Dateien\\2018\\HL7\\Standards\\v2.9%20May\\716%20-%20New.doc" \l "#NK1" </w:instrText>
              </w:r>
              <w:r>
                <w:fldChar w:fldCharType="separate"/>
              </w:r>
              <w:r>
                <w:rPr>
                  <w:rStyle w:val="Hyperlink"/>
                  <w:b/>
                  <w:bCs/>
                  <w:noProof/>
                  <w:color w:val="FF0000"/>
                </w:rPr>
                <w:t>GSP</w:t>
              </w:r>
              <w:r>
                <w:fldChar w:fldCharType="end"/>
              </w:r>
              <w:r>
                <w:rPr>
                  <w:b/>
                  <w:bCs/>
                  <w:color w:val="FF0000"/>
                </w:rPr>
                <w:t xml:space="preserve"> }</w:t>
              </w:r>
              <w:r>
                <w:rPr>
                  <w:b/>
                  <w:bCs/>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61D8569F" w14:textId="77777777" w:rsidR="00E165AE" w:rsidRDefault="00E165AE" w:rsidP="00F8714F">
            <w:pPr>
              <w:pStyle w:val="MsgTableBody"/>
              <w:spacing w:line="256" w:lineRule="auto"/>
              <w:rPr>
                <w:ins w:id="2014" w:author="Amit Popat" w:date="2022-07-11T10:33:00Z"/>
                <w:b/>
                <w:bCs/>
                <w:noProof/>
                <w:color w:val="FF0000"/>
              </w:rPr>
            </w:pPr>
            <w:ins w:id="2015" w:author="Amit Popat" w:date="2022-07-11T10:33: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437FFD22" w14:textId="77777777" w:rsidR="00E165AE" w:rsidRDefault="00E165AE" w:rsidP="00F8714F">
            <w:pPr>
              <w:pStyle w:val="MsgTableBody"/>
              <w:spacing w:line="256" w:lineRule="auto"/>
              <w:jc w:val="center"/>
              <w:rPr>
                <w:ins w:id="2016" w:author="Amit Popat" w:date="2022-07-11T10:3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201EE65B" w14:textId="77777777" w:rsidR="00E165AE" w:rsidRDefault="00E165AE" w:rsidP="00F8714F">
            <w:pPr>
              <w:pStyle w:val="MsgTableBody"/>
              <w:spacing w:line="256" w:lineRule="auto"/>
              <w:jc w:val="center"/>
              <w:rPr>
                <w:ins w:id="2017" w:author="Amit Popat" w:date="2022-07-11T10:33:00Z"/>
                <w:b/>
                <w:bCs/>
                <w:noProof/>
                <w:color w:val="FF0000"/>
              </w:rPr>
            </w:pPr>
            <w:ins w:id="2018" w:author="Amit Popat" w:date="2022-07-11T10:33:00Z">
              <w:r>
                <w:rPr>
                  <w:b/>
                  <w:bCs/>
                  <w:noProof/>
                  <w:color w:val="FF0000"/>
                </w:rPr>
                <w:t>3</w:t>
              </w:r>
            </w:ins>
          </w:p>
        </w:tc>
      </w:tr>
      <w:tr w:rsidR="00E165AE" w14:paraId="7077170B" w14:textId="77777777" w:rsidTr="00F8714F">
        <w:trPr>
          <w:jc w:val="center"/>
          <w:ins w:id="2019" w:author="Amit Popat" w:date="2022-07-11T10:33:00Z"/>
        </w:trPr>
        <w:tc>
          <w:tcPr>
            <w:tcW w:w="2882" w:type="dxa"/>
            <w:tcBorders>
              <w:top w:val="dotted" w:sz="4" w:space="0" w:color="auto"/>
              <w:left w:val="nil"/>
              <w:bottom w:val="dotted" w:sz="4" w:space="0" w:color="auto"/>
              <w:right w:val="nil"/>
            </w:tcBorders>
            <w:shd w:val="clear" w:color="auto" w:fill="FFFFFF"/>
            <w:hideMark/>
          </w:tcPr>
          <w:p w14:paraId="036C750F" w14:textId="77777777" w:rsidR="00E165AE" w:rsidRDefault="00E165AE" w:rsidP="00F8714F">
            <w:pPr>
              <w:pStyle w:val="MsgTableBody"/>
              <w:spacing w:line="256" w:lineRule="auto"/>
              <w:rPr>
                <w:ins w:id="2020" w:author="Amit Popat" w:date="2022-07-11T10:33:00Z"/>
                <w:b/>
                <w:bCs/>
                <w:noProof/>
                <w:color w:val="FF0000"/>
              </w:rPr>
            </w:pPr>
            <w:ins w:id="2021" w:author="Amit Popat" w:date="2022-07-11T10:33:00Z">
              <w:r>
                <w:rPr>
                  <w:b/>
                  <w:bCs/>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72D379C4" w14:textId="77777777" w:rsidR="00E165AE" w:rsidRDefault="00E165AE" w:rsidP="00F8714F">
            <w:pPr>
              <w:pStyle w:val="MsgTableBody"/>
              <w:spacing w:line="256" w:lineRule="auto"/>
              <w:rPr>
                <w:ins w:id="2022" w:author="Amit Popat" w:date="2022-07-11T10:33:00Z"/>
                <w:b/>
                <w:bCs/>
                <w:noProof/>
                <w:color w:val="FF0000"/>
              </w:rPr>
            </w:pPr>
            <w:ins w:id="2023" w:author="Amit Popat" w:date="2022-07-11T10:33: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35F352AF" w14:textId="77777777" w:rsidR="00E165AE" w:rsidRDefault="00E165AE" w:rsidP="00F8714F">
            <w:pPr>
              <w:pStyle w:val="MsgTableBody"/>
              <w:spacing w:line="256" w:lineRule="auto"/>
              <w:jc w:val="center"/>
              <w:rPr>
                <w:ins w:id="2024" w:author="Amit Popat" w:date="2022-07-11T10:3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52B7CE6D" w14:textId="77777777" w:rsidR="00E165AE" w:rsidRDefault="00E165AE" w:rsidP="00F8714F">
            <w:pPr>
              <w:pStyle w:val="MsgTableBody"/>
              <w:spacing w:line="256" w:lineRule="auto"/>
              <w:jc w:val="center"/>
              <w:rPr>
                <w:ins w:id="2025" w:author="Amit Popat" w:date="2022-07-11T10:33:00Z"/>
                <w:b/>
                <w:bCs/>
                <w:noProof/>
                <w:color w:val="FF0000"/>
              </w:rPr>
            </w:pPr>
            <w:ins w:id="2026" w:author="Amit Popat" w:date="2022-07-11T10:33:00Z">
              <w:r>
                <w:rPr>
                  <w:b/>
                  <w:bCs/>
                  <w:noProof/>
                  <w:color w:val="FF0000"/>
                </w:rPr>
                <w:t>3</w:t>
              </w:r>
            </w:ins>
          </w:p>
        </w:tc>
      </w:tr>
      <w:tr w:rsidR="00E165AE" w14:paraId="7ED5F8E8" w14:textId="77777777" w:rsidTr="00F8714F">
        <w:trPr>
          <w:jc w:val="center"/>
          <w:ins w:id="2027" w:author="Amit Popat" w:date="2022-07-11T10:33:00Z"/>
        </w:trPr>
        <w:tc>
          <w:tcPr>
            <w:tcW w:w="2882" w:type="dxa"/>
            <w:tcBorders>
              <w:top w:val="dotted" w:sz="4" w:space="0" w:color="auto"/>
              <w:left w:val="nil"/>
              <w:bottom w:val="dotted" w:sz="4" w:space="0" w:color="auto"/>
              <w:right w:val="nil"/>
            </w:tcBorders>
            <w:shd w:val="clear" w:color="auto" w:fill="FFFFFF"/>
          </w:tcPr>
          <w:p w14:paraId="23BBECF8" w14:textId="77777777" w:rsidR="00E165AE" w:rsidRDefault="00E165AE" w:rsidP="00F8714F">
            <w:pPr>
              <w:pStyle w:val="MsgTableBody"/>
              <w:spacing w:line="256" w:lineRule="auto"/>
              <w:rPr>
                <w:ins w:id="2028" w:author="Amit Popat" w:date="2022-07-11T10:33:00Z"/>
                <w:b/>
                <w:bCs/>
                <w:noProof/>
                <w:color w:val="FF0000"/>
              </w:rPr>
            </w:pPr>
            <w:ins w:id="2029" w:author="Amit Popat" w:date="2022-07-11T10:33:00Z">
              <w:r>
                <w:rPr>
                  <w:noProof/>
                </w:rPr>
                <w:t>}]</w:t>
              </w:r>
            </w:ins>
          </w:p>
        </w:tc>
        <w:tc>
          <w:tcPr>
            <w:tcW w:w="4321" w:type="dxa"/>
            <w:tcBorders>
              <w:top w:val="dotted" w:sz="4" w:space="0" w:color="auto"/>
              <w:left w:val="nil"/>
              <w:bottom w:val="dotted" w:sz="4" w:space="0" w:color="auto"/>
              <w:right w:val="nil"/>
            </w:tcBorders>
            <w:shd w:val="clear" w:color="auto" w:fill="FFFFFF"/>
          </w:tcPr>
          <w:p w14:paraId="7B7EB630" w14:textId="77777777" w:rsidR="00E165AE" w:rsidRDefault="00E165AE" w:rsidP="00F8714F">
            <w:pPr>
              <w:pStyle w:val="MsgTableBody"/>
              <w:spacing w:line="256" w:lineRule="auto"/>
              <w:rPr>
                <w:ins w:id="2030" w:author="Amit Popat" w:date="2022-07-11T10:33:00Z"/>
                <w:b/>
                <w:bCs/>
                <w:noProof/>
                <w:color w:val="FF0000"/>
              </w:rPr>
            </w:pPr>
            <w:ins w:id="2031" w:author="Amit Popat" w:date="2022-07-11T10:33: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4720564F" w14:textId="77777777" w:rsidR="00E165AE" w:rsidRDefault="00E165AE" w:rsidP="00F8714F">
            <w:pPr>
              <w:pStyle w:val="MsgTableBody"/>
              <w:spacing w:line="256" w:lineRule="auto"/>
              <w:jc w:val="center"/>
              <w:rPr>
                <w:ins w:id="2032" w:author="Amit Popat" w:date="2022-07-11T10:33:00Z"/>
                <w:b/>
                <w:bCs/>
                <w:noProof/>
                <w:color w:val="FF0000"/>
              </w:rPr>
            </w:pPr>
          </w:p>
        </w:tc>
        <w:tc>
          <w:tcPr>
            <w:tcW w:w="1008" w:type="dxa"/>
            <w:tcBorders>
              <w:top w:val="dotted" w:sz="4" w:space="0" w:color="auto"/>
              <w:left w:val="nil"/>
              <w:bottom w:val="dotted" w:sz="4" w:space="0" w:color="auto"/>
              <w:right w:val="nil"/>
            </w:tcBorders>
            <w:shd w:val="clear" w:color="auto" w:fill="FFFFFF"/>
          </w:tcPr>
          <w:p w14:paraId="3E9BECBE" w14:textId="77777777" w:rsidR="00E165AE" w:rsidRDefault="00E165AE" w:rsidP="00F8714F">
            <w:pPr>
              <w:pStyle w:val="MsgTableBody"/>
              <w:spacing w:line="256" w:lineRule="auto"/>
              <w:jc w:val="center"/>
              <w:rPr>
                <w:ins w:id="2033" w:author="Amit Popat" w:date="2022-07-11T10:33:00Z"/>
                <w:b/>
                <w:bCs/>
                <w:noProof/>
                <w:color w:val="FF0000"/>
              </w:rPr>
            </w:pPr>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0106B4" w:rsidRPr="00573AF5" w:rsidDel="00E165AE" w14:paraId="68D06A84" w14:textId="60A48DE9" w:rsidTr="004E2DAA">
        <w:trPr>
          <w:cnfStyle w:val="100000000000" w:firstRow="1" w:lastRow="0" w:firstColumn="0" w:lastColumn="0" w:oddVBand="0" w:evenVBand="0" w:oddHBand="0" w:evenHBand="0" w:firstRowFirstColumn="0" w:firstRowLastColumn="0" w:lastRowFirstColumn="0" w:lastRowLastColumn="0"/>
          <w:jc w:val="center"/>
          <w:del w:id="2034" w:author="Amit Popat" w:date="2022-07-11T10:34:00Z"/>
        </w:trPr>
        <w:tc>
          <w:tcPr>
            <w:tcW w:w="2880" w:type="dxa"/>
            <w:tcBorders>
              <w:top w:val="dotted" w:sz="4" w:space="0" w:color="auto"/>
              <w:left w:val="nil"/>
              <w:bottom w:val="dotted" w:sz="4" w:space="0" w:color="auto"/>
              <w:right w:val="nil"/>
            </w:tcBorders>
            <w:shd w:val="clear" w:color="auto" w:fill="FFFFFF"/>
          </w:tcPr>
          <w:p w14:paraId="74B27DF5" w14:textId="60080DCF" w:rsidR="000106B4" w:rsidDel="00E165AE" w:rsidRDefault="000106B4" w:rsidP="000106B4">
            <w:pPr>
              <w:pStyle w:val="MsgTableBody"/>
              <w:rPr>
                <w:del w:id="2035" w:author="Amit Popat" w:date="2022-07-11T10:34:00Z"/>
              </w:rPr>
            </w:pPr>
            <w:del w:id="2036" w:author="Amit Popat" w:date="2022-07-11T10:34:00Z">
              <w:r w:rsidDel="00E165AE">
                <w:delText>[{NK1}]</w:delText>
              </w:r>
            </w:del>
          </w:p>
        </w:tc>
        <w:tc>
          <w:tcPr>
            <w:tcW w:w="4320" w:type="dxa"/>
            <w:tcBorders>
              <w:top w:val="dotted" w:sz="4" w:space="0" w:color="auto"/>
              <w:left w:val="nil"/>
              <w:bottom w:val="dotted" w:sz="4" w:space="0" w:color="auto"/>
              <w:right w:val="nil"/>
            </w:tcBorders>
            <w:shd w:val="clear" w:color="auto" w:fill="FFFFFF"/>
          </w:tcPr>
          <w:p w14:paraId="7E972107" w14:textId="097EF83D" w:rsidR="000106B4" w:rsidDel="00E165AE" w:rsidRDefault="000106B4" w:rsidP="000106B4">
            <w:pPr>
              <w:pStyle w:val="MsgTableBody"/>
              <w:rPr>
                <w:del w:id="2037" w:author="Amit Popat" w:date="2022-07-11T10:34:00Z"/>
              </w:rPr>
            </w:pPr>
            <w:del w:id="2038" w:author="Amit Popat" w:date="2022-07-11T10:34:00Z">
              <w:r w:rsidDel="00E165AE">
                <w:delText>Next of Kin / Associated Parties</w:delText>
              </w:r>
            </w:del>
          </w:p>
        </w:tc>
        <w:tc>
          <w:tcPr>
            <w:tcW w:w="864" w:type="dxa"/>
            <w:tcBorders>
              <w:top w:val="dotted" w:sz="4" w:space="0" w:color="auto"/>
              <w:left w:val="nil"/>
              <w:bottom w:val="dotted" w:sz="4" w:space="0" w:color="auto"/>
              <w:right w:val="nil"/>
            </w:tcBorders>
            <w:shd w:val="clear" w:color="auto" w:fill="FFFFFF"/>
          </w:tcPr>
          <w:p w14:paraId="06DB01A8" w14:textId="6705E84A" w:rsidR="000106B4" w:rsidDel="00E165AE" w:rsidRDefault="000106B4" w:rsidP="000106B4">
            <w:pPr>
              <w:pStyle w:val="MsgTableBody"/>
              <w:jc w:val="center"/>
              <w:rPr>
                <w:del w:id="2039" w:author="Amit Popat" w:date="2022-07-11T10:34:00Z"/>
              </w:rPr>
            </w:pPr>
          </w:p>
        </w:tc>
        <w:tc>
          <w:tcPr>
            <w:tcW w:w="1008" w:type="dxa"/>
            <w:tcBorders>
              <w:top w:val="dotted" w:sz="4" w:space="0" w:color="auto"/>
              <w:left w:val="nil"/>
              <w:bottom w:val="dotted" w:sz="4" w:space="0" w:color="auto"/>
              <w:right w:val="nil"/>
            </w:tcBorders>
            <w:shd w:val="clear" w:color="auto" w:fill="FFFFFF"/>
          </w:tcPr>
          <w:p w14:paraId="1ADB441A" w14:textId="5E118191" w:rsidR="000106B4" w:rsidDel="00E165AE" w:rsidRDefault="000106B4" w:rsidP="000106B4">
            <w:pPr>
              <w:pStyle w:val="MsgTableBody"/>
              <w:jc w:val="center"/>
              <w:rPr>
                <w:del w:id="2040" w:author="Amit Popat" w:date="2022-07-11T10:34:00Z"/>
              </w:rPr>
            </w:pPr>
            <w:del w:id="2041" w:author="Amit Popat" w:date="2022-07-11T10:34:00Z">
              <w:r w:rsidDel="00E165AE">
                <w:delText>3</w:delText>
              </w:r>
            </w:del>
          </w:p>
        </w:tc>
      </w:tr>
      <w:tr w:rsidR="004E2DAA" w:rsidRPr="00573AF5" w14:paraId="48E1B78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933853"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10E490FC" w14:textId="77777777" w:rsidR="000106B4" w:rsidRDefault="000106B4" w:rsidP="000106B4">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2B9ADC4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025E1F" w14:textId="77777777" w:rsidR="000106B4" w:rsidRDefault="000106B4" w:rsidP="000106B4">
            <w:pPr>
              <w:pStyle w:val="MsgTableBody"/>
              <w:jc w:val="center"/>
            </w:pPr>
          </w:p>
        </w:tc>
      </w:tr>
      <w:tr w:rsidR="000106B4" w:rsidRPr="00573AF5" w14:paraId="7612089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64AC861" w14:textId="77777777" w:rsidR="000106B4" w:rsidRDefault="000106B4" w:rsidP="000106B4">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4DF60143" w14:textId="77777777" w:rsidR="000106B4" w:rsidRDefault="000106B4" w:rsidP="000106B4">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719B40E0"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14D3E6" w14:textId="77777777" w:rsidR="000106B4" w:rsidRDefault="000106B4" w:rsidP="000106B4">
            <w:pPr>
              <w:pStyle w:val="MsgTableBody"/>
              <w:jc w:val="center"/>
            </w:pPr>
            <w:r>
              <w:t>6</w:t>
            </w:r>
          </w:p>
        </w:tc>
      </w:tr>
      <w:tr w:rsidR="004E2DAA" w:rsidRPr="00573AF5" w14:paraId="7844B1D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CDFF081" w14:textId="77777777" w:rsidR="000106B4" w:rsidRDefault="000106B4" w:rsidP="000106B4">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261A5D81" w14:textId="77777777" w:rsidR="000106B4" w:rsidRDefault="000106B4" w:rsidP="000106B4">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5C81F32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592DF5" w14:textId="77777777" w:rsidR="000106B4" w:rsidRDefault="000106B4" w:rsidP="000106B4">
            <w:pPr>
              <w:pStyle w:val="MsgTableBody"/>
              <w:jc w:val="center"/>
            </w:pPr>
            <w:r>
              <w:t>6</w:t>
            </w:r>
          </w:p>
        </w:tc>
      </w:tr>
      <w:tr w:rsidR="000106B4" w:rsidRPr="00573AF5" w14:paraId="421CB7E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6895BF" w14:textId="77777777" w:rsidR="000106B4" w:rsidRDefault="000106B4" w:rsidP="000106B4">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0D45B19B" w14:textId="77777777" w:rsidR="000106B4" w:rsidRDefault="000106B4" w:rsidP="000106B4">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45BB4C7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71642C" w14:textId="77777777" w:rsidR="000106B4" w:rsidRDefault="000106B4" w:rsidP="000106B4">
            <w:pPr>
              <w:pStyle w:val="MsgTableBody"/>
              <w:jc w:val="center"/>
            </w:pPr>
            <w:r>
              <w:t>6</w:t>
            </w:r>
          </w:p>
        </w:tc>
      </w:tr>
      <w:tr w:rsidR="004E2DAA" w:rsidRPr="00573AF5" w14:paraId="216370C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C75961"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14BCB6E2" w14:textId="77777777" w:rsidR="000106B4" w:rsidRDefault="000106B4" w:rsidP="000106B4">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26C0AB0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D3A53" w14:textId="77777777" w:rsidR="000106B4" w:rsidRDefault="000106B4" w:rsidP="000106B4">
            <w:pPr>
              <w:pStyle w:val="MsgTableBody"/>
              <w:jc w:val="center"/>
            </w:pPr>
          </w:p>
        </w:tc>
      </w:tr>
      <w:tr w:rsidR="000106B4" w:rsidRPr="00573AF5" w14:paraId="75BDE00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E92D1E"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5274E104" w14:textId="77777777" w:rsidR="000106B4" w:rsidRDefault="000106B4" w:rsidP="000106B4">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68E93FE0"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446404" w14:textId="77777777" w:rsidR="000106B4" w:rsidRDefault="000106B4" w:rsidP="000106B4">
            <w:pPr>
              <w:pStyle w:val="MsgTableBody"/>
              <w:jc w:val="center"/>
            </w:pPr>
          </w:p>
        </w:tc>
      </w:tr>
      <w:tr w:rsidR="004E2DAA" w:rsidRPr="00573AF5" w14:paraId="1034C8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47EF3E" w14:textId="77777777" w:rsidR="000106B4" w:rsidRDefault="000106B4" w:rsidP="000106B4">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32B1E5AE" w14:textId="77777777" w:rsidR="000106B4" w:rsidRDefault="000106B4" w:rsidP="000106B4">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6DC51AF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A8CFB3" w14:textId="77777777" w:rsidR="000106B4" w:rsidRDefault="000106B4" w:rsidP="000106B4">
            <w:pPr>
              <w:pStyle w:val="MsgTableBody"/>
              <w:jc w:val="center"/>
            </w:pPr>
            <w:r>
              <w:t>10</w:t>
            </w:r>
          </w:p>
        </w:tc>
      </w:tr>
      <w:tr w:rsidR="000106B4" w:rsidRPr="00573AF5" w14:paraId="0DCAF8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402016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BFCFE12" w14:textId="77777777" w:rsidR="000106B4" w:rsidRDefault="000106B4" w:rsidP="000106B4">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63ABEC1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8C98B3" w14:textId="77777777" w:rsidR="000106B4" w:rsidRDefault="000106B4" w:rsidP="000106B4">
            <w:pPr>
              <w:pStyle w:val="MsgTableBody"/>
              <w:jc w:val="center"/>
            </w:pPr>
          </w:p>
        </w:tc>
      </w:tr>
      <w:tr w:rsidR="004E2DAA" w:rsidRPr="00573AF5" w14:paraId="4E9E8F7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A368D3" w14:textId="77777777" w:rsidR="000106B4" w:rsidRDefault="000106B4" w:rsidP="000106B4">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1DF946DD" w14:textId="77777777" w:rsidR="000106B4" w:rsidRDefault="000106B4" w:rsidP="000106B4">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7F20487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885E83" w14:textId="77777777" w:rsidR="000106B4" w:rsidRDefault="000106B4" w:rsidP="000106B4">
            <w:pPr>
              <w:pStyle w:val="MsgTableBody"/>
              <w:jc w:val="center"/>
            </w:pPr>
            <w:r>
              <w:t>10</w:t>
            </w:r>
          </w:p>
        </w:tc>
      </w:tr>
      <w:tr w:rsidR="000106B4" w:rsidRPr="00573AF5" w14:paraId="6BA9765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F1E9A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29E3C7B" w14:textId="77777777" w:rsidR="000106B4" w:rsidRDefault="000106B4" w:rsidP="000106B4">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6B83221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BF72F2" w14:textId="77777777" w:rsidR="000106B4" w:rsidRDefault="000106B4" w:rsidP="000106B4">
            <w:pPr>
              <w:pStyle w:val="MsgTableBody"/>
              <w:jc w:val="center"/>
            </w:pPr>
          </w:p>
        </w:tc>
      </w:tr>
      <w:tr w:rsidR="004E2DAA" w:rsidRPr="00573AF5" w14:paraId="391A5CC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F2EE6CA"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558A9ED" w14:textId="77777777" w:rsidR="000106B4" w:rsidRDefault="000106B4" w:rsidP="000106B4">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557BBB1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C47071" w14:textId="77777777" w:rsidR="000106B4" w:rsidRDefault="000106B4" w:rsidP="000106B4">
            <w:pPr>
              <w:pStyle w:val="MsgTableBody"/>
              <w:jc w:val="center"/>
            </w:pPr>
          </w:p>
        </w:tc>
      </w:tr>
      <w:tr w:rsidR="000106B4" w:rsidRPr="00573AF5" w14:paraId="2CD14E2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66A4FF" w14:textId="77777777" w:rsidR="000106B4" w:rsidRDefault="000106B4" w:rsidP="000106B4">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53D4AEE4" w14:textId="77777777" w:rsidR="000106B4" w:rsidRDefault="000106B4" w:rsidP="000106B4">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21463C0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794178" w14:textId="77777777" w:rsidR="000106B4" w:rsidRDefault="000106B4" w:rsidP="000106B4">
            <w:pPr>
              <w:pStyle w:val="MsgTableBody"/>
              <w:jc w:val="center"/>
            </w:pPr>
            <w:r>
              <w:t>10</w:t>
            </w:r>
          </w:p>
        </w:tc>
      </w:tr>
      <w:tr w:rsidR="004E2DAA" w:rsidRPr="00573AF5" w14:paraId="2EAE54F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4B09C96" w14:textId="77777777" w:rsidR="000106B4" w:rsidRDefault="000106B4" w:rsidP="000106B4">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367425F2" w14:textId="77777777" w:rsidR="000106B4" w:rsidRDefault="000106B4" w:rsidP="000106B4">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20E08DB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A91598" w14:textId="77777777" w:rsidR="000106B4" w:rsidRDefault="000106B4" w:rsidP="000106B4">
            <w:pPr>
              <w:pStyle w:val="MsgTableBody"/>
              <w:jc w:val="center"/>
            </w:pPr>
            <w:r>
              <w:t>10</w:t>
            </w:r>
          </w:p>
        </w:tc>
      </w:tr>
      <w:tr w:rsidR="000106B4" w:rsidRPr="00573AF5" w14:paraId="7554673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FD6A87" w14:textId="77777777" w:rsidR="000106B4" w:rsidRDefault="000106B4" w:rsidP="000106B4">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44ECBA19" w14:textId="77777777" w:rsidR="000106B4" w:rsidRDefault="000106B4" w:rsidP="000106B4">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8AC311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E326CE" w14:textId="77777777" w:rsidR="000106B4" w:rsidRDefault="000106B4" w:rsidP="000106B4">
            <w:pPr>
              <w:pStyle w:val="MsgTableBody"/>
              <w:jc w:val="center"/>
            </w:pPr>
            <w:r>
              <w:t>10</w:t>
            </w:r>
          </w:p>
        </w:tc>
      </w:tr>
      <w:tr w:rsidR="004E2DAA" w:rsidRPr="00573AF5" w14:paraId="44EC8AD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0822D6" w14:textId="77777777" w:rsidR="000106B4" w:rsidRDefault="000106B4" w:rsidP="000106B4">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4D2D49C7" w14:textId="77777777" w:rsidR="000106B4" w:rsidRDefault="000106B4" w:rsidP="000106B4">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5D742F8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5159BD" w14:textId="77777777" w:rsidR="000106B4" w:rsidRDefault="000106B4" w:rsidP="000106B4">
            <w:pPr>
              <w:pStyle w:val="MsgTableBody"/>
              <w:jc w:val="center"/>
            </w:pPr>
            <w:r>
              <w:t>10</w:t>
            </w:r>
          </w:p>
        </w:tc>
      </w:tr>
      <w:tr w:rsidR="000106B4" w:rsidRPr="00573AF5" w14:paraId="3A5883C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1982D02"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6036EB6" w14:textId="77777777" w:rsidR="000106B4" w:rsidRDefault="000106B4" w:rsidP="000106B4">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4CBAEC7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0DB153" w14:textId="77777777" w:rsidR="000106B4" w:rsidRDefault="000106B4" w:rsidP="000106B4">
            <w:pPr>
              <w:pStyle w:val="MsgTableBody"/>
              <w:jc w:val="center"/>
            </w:pPr>
          </w:p>
        </w:tc>
      </w:tr>
      <w:tr w:rsidR="004E2DAA" w:rsidRPr="00573AF5" w14:paraId="16E9C7F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C5810D"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3F4BC4B" w14:textId="77777777" w:rsidR="000106B4" w:rsidRDefault="000106B4" w:rsidP="000106B4">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3EE86AB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534778" w14:textId="77777777" w:rsidR="000106B4" w:rsidRDefault="000106B4" w:rsidP="000106B4">
            <w:pPr>
              <w:pStyle w:val="MsgTableBody"/>
              <w:jc w:val="center"/>
            </w:pPr>
          </w:p>
        </w:tc>
      </w:tr>
      <w:tr w:rsidR="000106B4" w:rsidRPr="00573AF5" w14:paraId="3973D5B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1AA4FCA"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DC3BD2B"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93CEA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5755A" w14:textId="77777777" w:rsidR="000106B4" w:rsidRDefault="000106B4" w:rsidP="000106B4">
            <w:pPr>
              <w:pStyle w:val="MsgTableBody"/>
              <w:jc w:val="center"/>
            </w:pPr>
            <w:r>
              <w:t>7</w:t>
            </w:r>
          </w:p>
        </w:tc>
      </w:tr>
      <w:tr w:rsidR="004E2DAA" w:rsidRPr="00573AF5" w14:paraId="1E6AD51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BDB778C" w14:textId="77777777" w:rsidR="000106B4" w:rsidRDefault="000106B4" w:rsidP="000106B4">
            <w:pPr>
              <w:pStyle w:val="MsgTableBody"/>
            </w:pPr>
            <w:r>
              <w:lastRenderedPageBreak/>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D85FF11"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896F46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2B33B1" w14:textId="77777777" w:rsidR="000106B4" w:rsidRDefault="000106B4" w:rsidP="000106B4">
            <w:pPr>
              <w:pStyle w:val="MsgTableBody"/>
              <w:jc w:val="center"/>
            </w:pPr>
            <w:r>
              <w:rPr>
                <w:noProof/>
              </w:rPr>
              <w:t>7</w:t>
            </w:r>
          </w:p>
        </w:tc>
      </w:tr>
      <w:tr w:rsidR="000106B4" w:rsidRPr="00573AF5" w14:paraId="1E4844C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37D60E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BFBEC7C" w14:textId="77777777" w:rsidR="000106B4" w:rsidRDefault="000106B4" w:rsidP="000106B4">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0AAC5E7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AFBF3D" w14:textId="77777777" w:rsidR="000106B4" w:rsidRDefault="000106B4" w:rsidP="000106B4">
            <w:pPr>
              <w:pStyle w:val="MsgTableBody"/>
              <w:jc w:val="center"/>
            </w:pPr>
          </w:p>
        </w:tc>
      </w:tr>
      <w:tr w:rsidR="004E2DAA" w:rsidRPr="00573AF5" w14:paraId="5D013A4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825F6D"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593C519" w14:textId="77777777" w:rsidR="000106B4" w:rsidRDefault="000106B4" w:rsidP="000106B4">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10FD042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955596" w14:textId="77777777" w:rsidR="000106B4" w:rsidRDefault="000106B4" w:rsidP="000106B4">
            <w:pPr>
              <w:pStyle w:val="MsgTableBody"/>
              <w:jc w:val="center"/>
            </w:pPr>
          </w:p>
        </w:tc>
      </w:tr>
      <w:tr w:rsidR="000106B4" w:rsidRPr="00573AF5" w14:paraId="59C8008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258705"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1B97A66" w14:textId="77777777" w:rsidR="000106B4" w:rsidRDefault="000106B4" w:rsidP="000106B4">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63995BA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5D9273" w14:textId="77777777" w:rsidR="000106B4" w:rsidRDefault="000106B4" w:rsidP="000106B4">
            <w:pPr>
              <w:pStyle w:val="MsgTableBody"/>
              <w:jc w:val="center"/>
            </w:pPr>
          </w:p>
        </w:tc>
      </w:tr>
      <w:tr w:rsidR="004E2DAA" w:rsidRPr="00573AF5" w14:paraId="3079ABF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C8D7B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C095D4D" w14:textId="77777777" w:rsidR="000106B4" w:rsidRDefault="000106B4" w:rsidP="000106B4">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0E4D458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718EA2" w14:textId="77777777" w:rsidR="000106B4" w:rsidRDefault="000106B4" w:rsidP="000106B4">
            <w:pPr>
              <w:pStyle w:val="MsgTableBody"/>
              <w:jc w:val="center"/>
            </w:pPr>
          </w:p>
        </w:tc>
      </w:tr>
      <w:tr w:rsidR="000106B4" w:rsidRPr="00573AF5" w14:paraId="4C65931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C76877"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AFF847B" w14:textId="77777777" w:rsidR="000106B4" w:rsidRDefault="000106B4" w:rsidP="000106B4">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678A480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FB5E83" w14:textId="77777777" w:rsidR="000106B4" w:rsidRDefault="000106B4" w:rsidP="000106B4">
            <w:pPr>
              <w:pStyle w:val="MsgTableBody"/>
              <w:jc w:val="center"/>
            </w:pPr>
          </w:p>
        </w:tc>
      </w:tr>
      <w:tr w:rsidR="004E2DAA" w:rsidRPr="00573AF5" w14:paraId="390418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FC9C355" w14:textId="77777777" w:rsidR="000106B4" w:rsidRDefault="000106B4" w:rsidP="000106B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A578120" w14:textId="77777777" w:rsidR="000106B4" w:rsidRDefault="000106B4" w:rsidP="000106B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7A017C2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056BC5" w14:textId="77777777" w:rsidR="000106B4" w:rsidRDefault="000106B4" w:rsidP="000106B4">
            <w:pPr>
              <w:pStyle w:val="MsgTableBody"/>
              <w:jc w:val="center"/>
            </w:pPr>
            <w:r>
              <w:t>4</w:t>
            </w:r>
          </w:p>
        </w:tc>
      </w:tr>
      <w:tr w:rsidR="000106B4" w:rsidRPr="00573AF5" w14:paraId="7BC0CC5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D322EA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33DBA3" w14:textId="77777777" w:rsidR="000106B4" w:rsidRDefault="000106B4" w:rsidP="000106B4">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157DCD8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41F781" w14:textId="77777777" w:rsidR="000106B4" w:rsidRDefault="000106B4" w:rsidP="000106B4">
            <w:pPr>
              <w:pStyle w:val="MsgTableBody"/>
              <w:jc w:val="center"/>
            </w:pPr>
          </w:p>
        </w:tc>
      </w:tr>
      <w:tr w:rsidR="004E2DAA" w:rsidRPr="00573AF5" w14:paraId="50F46D8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6BA2C2"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24FCA36" w14:textId="77777777" w:rsidR="000106B4" w:rsidRDefault="000106B4" w:rsidP="000106B4">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7A0D5C5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D91EF" w14:textId="77777777" w:rsidR="000106B4" w:rsidRDefault="000106B4" w:rsidP="000106B4">
            <w:pPr>
              <w:pStyle w:val="MsgTableBody"/>
              <w:jc w:val="center"/>
            </w:pPr>
          </w:p>
        </w:tc>
      </w:tr>
      <w:tr w:rsidR="000106B4" w:rsidRPr="00573AF5" w14:paraId="1AC31D7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1B40BE" w14:textId="28D1BCF4" w:rsidR="000106B4" w:rsidRDefault="000106B4" w:rsidP="000106B4">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4C8F8B4B" w14:textId="77777777" w:rsidR="000106B4" w:rsidRDefault="000106B4" w:rsidP="000106B4">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39DFA70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173E6F" w14:textId="77777777" w:rsidR="000106B4" w:rsidRDefault="000106B4" w:rsidP="000106B4">
            <w:pPr>
              <w:pStyle w:val="MsgTableBody"/>
              <w:jc w:val="center"/>
            </w:pPr>
            <w:r>
              <w:t>4</w:t>
            </w:r>
          </w:p>
        </w:tc>
      </w:tr>
      <w:tr w:rsidR="004E2DAA" w:rsidRPr="00573AF5" w14:paraId="53F396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FED20E" w14:textId="114A9B5C" w:rsidR="000106B4" w:rsidRDefault="000106B4" w:rsidP="000106B4">
            <w:pPr>
              <w:pStyle w:val="MsgTableBody"/>
            </w:pPr>
            <w:r w:rsidRPr="00CA6D40">
              <w:rPr>
                <w:color w:val="FF0000"/>
              </w:rPr>
              <w:t xml:space="preserve">      [</w:t>
            </w:r>
            <w:r w:rsidR="00F26463">
              <w:rPr>
                <w:color w:val="FF0000"/>
              </w:rPr>
              <w:t>{</w:t>
            </w:r>
            <w:r w:rsidRPr="00CA6D40">
              <w:rPr>
                <w:color w:val="FF0000"/>
              </w:rPr>
              <w:t>PRT}]</w:t>
            </w:r>
          </w:p>
        </w:tc>
        <w:tc>
          <w:tcPr>
            <w:tcW w:w="4320" w:type="dxa"/>
            <w:tcBorders>
              <w:top w:val="dotted" w:sz="4" w:space="0" w:color="auto"/>
              <w:left w:val="nil"/>
              <w:bottom w:val="dotted" w:sz="4" w:space="0" w:color="auto"/>
              <w:right w:val="nil"/>
            </w:tcBorders>
            <w:shd w:val="clear" w:color="auto" w:fill="FFFFFF"/>
          </w:tcPr>
          <w:p w14:paraId="26CD203B" w14:textId="77777777" w:rsidR="000106B4" w:rsidRDefault="000106B4" w:rsidP="000106B4">
            <w:pPr>
              <w:pStyle w:val="MsgTableBody"/>
            </w:pPr>
            <w:r w:rsidRPr="00CA6D40">
              <w:rPr>
                <w:color w:val="FF0000"/>
              </w:rPr>
              <w:t>Participation</w:t>
            </w:r>
          </w:p>
        </w:tc>
        <w:tc>
          <w:tcPr>
            <w:tcW w:w="864" w:type="dxa"/>
            <w:tcBorders>
              <w:top w:val="dotted" w:sz="4" w:space="0" w:color="auto"/>
              <w:left w:val="nil"/>
              <w:bottom w:val="dotted" w:sz="4" w:space="0" w:color="auto"/>
              <w:right w:val="nil"/>
            </w:tcBorders>
            <w:shd w:val="clear" w:color="auto" w:fill="FFFFFF"/>
          </w:tcPr>
          <w:p w14:paraId="265A334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6EEFD4" w14:textId="77777777" w:rsidR="000106B4" w:rsidRDefault="000106B4" w:rsidP="000106B4">
            <w:pPr>
              <w:pStyle w:val="MsgTableBody"/>
              <w:jc w:val="center"/>
            </w:pPr>
            <w:r w:rsidRPr="00CA6D40">
              <w:rPr>
                <w:color w:val="FF0000"/>
              </w:rPr>
              <w:t>7</w:t>
            </w:r>
          </w:p>
        </w:tc>
      </w:tr>
      <w:tr w:rsidR="00F26463" w:rsidRPr="00573AF5" w14:paraId="7590184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E430F0" w14:textId="77777777" w:rsidR="00F26463" w:rsidRPr="00CA6D40" w:rsidRDefault="00F26463" w:rsidP="000106B4">
            <w:pPr>
              <w:pStyle w:val="MsgTableBody"/>
              <w:rPr>
                <w:color w:val="FF0000"/>
              </w:rPr>
            </w:pP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47362F1E" w14:textId="77777777" w:rsidR="00F26463" w:rsidRPr="00CA6D40" w:rsidRDefault="00F26463" w:rsidP="000106B4">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04BA7A21" w14:textId="77777777" w:rsidR="00F26463" w:rsidRDefault="00F26463"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EBEA81" w14:textId="77777777" w:rsidR="00F26463" w:rsidRPr="00CA6D40" w:rsidRDefault="00F26463" w:rsidP="000106B4">
            <w:pPr>
              <w:pStyle w:val="MsgTableBody"/>
              <w:jc w:val="center"/>
              <w:rPr>
                <w:color w:val="FF0000"/>
              </w:rPr>
            </w:pPr>
          </w:p>
        </w:tc>
      </w:tr>
      <w:tr w:rsidR="004E2DAA" w:rsidRPr="00573AF5" w14:paraId="2FA4475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400253A" w14:textId="77777777" w:rsidR="000106B4" w:rsidRDefault="000106B4" w:rsidP="000106B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04A0E163" w14:textId="77777777" w:rsidR="000106B4" w:rsidRDefault="000106B4" w:rsidP="000106B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AF3591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ADEE85" w14:textId="77777777" w:rsidR="000106B4" w:rsidRDefault="000106B4" w:rsidP="000106B4">
            <w:pPr>
              <w:pStyle w:val="MsgTableBody"/>
              <w:jc w:val="center"/>
            </w:pPr>
            <w:r>
              <w:t>4</w:t>
            </w:r>
          </w:p>
        </w:tc>
      </w:tr>
      <w:tr w:rsidR="000106B4" w:rsidRPr="00573AF5" w14:paraId="4661058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52E64C" w14:textId="77777777" w:rsidR="000106B4" w:rsidRDefault="000106B4" w:rsidP="000106B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359C2D5" w14:textId="77777777" w:rsidR="000106B4" w:rsidRDefault="000106B4" w:rsidP="000106B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5943B5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B49FBD" w14:textId="77777777" w:rsidR="000106B4" w:rsidRDefault="000106B4" w:rsidP="000106B4">
            <w:pPr>
              <w:pStyle w:val="MsgTableBody"/>
              <w:jc w:val="center"/>
            </w:pPr>
            <w:r>
              <w:t>6</w:t>
            </w:r>
          </w:p>
        </w:tc>
      </w:tr>
      <w:tr w:rsidR="004E2DAA" w:rsidRPr="00573AF5" w14:paraId="237244B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1DED27" w14:textId="77777777" w:rsidR="000106B4" w:rsidRDefault="000106B4" w:rsidP="000106B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7E1FB43A" w14:textId="77777777" w:rsidR="000106B4" w:rsidRDefault="000106B4" w:rsidP="000106B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15204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8BACD5" w14:textId="77777777" w:rsidR="000106B4" w:rsidRDefault="000106B4" w:rsidP="000106B4">
            <w:pPr>
              <w:pStyle w:val="MsgTableBody"/>
              <w:jc w:val="center"/>
            </w:pPr>
            <w:r>
              <w:t>11</w:t>
            </w:r>
          </w:p>
        </w:tc>
      </w:tr>
      <w:tr w:rsidR="000106B4" w:rsidRPr="00573AF5" w14:paraId="6CDDBE7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1C3ECEF" w14:textId="77777777" w:rsidR="000106B4" w:rsidRDefault="000106B4" w:rsidP="000106B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04658AB5" w14:textId="77777777" w:rsidR="000106B4" w:rsidRDefault="000106B4" w:rsidP="000106B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686FB3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609FC2" w14:textId="77777777" w:rsidR="000106B4" w:rsidRDefault="000106B4" w:rsidP="000106B4">
            <w:pPr>
              <w:pStyle w:val="MsgTableBody"/>
              <w:jc w:val="center"/>
            </w:pPr>
            <w:r>
              <w:t>3</w:t>
            </w:r>
          </w:p>
        </w:tc>
      </w:tr>
      <w:tr w:rsidR="004E2DAA" w:rsidRPr="00573AF5" w14:paraId="4E158A1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1E02DFA" w14:textId="77777777" w:rsidR="000106B4" w:rsidRDefault="000106B4" w:rsidP="000106B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60508E62" w14:textId="77777777" w:rsidR="000106B4" w:rsidRDefault="000106B4" w:rsidP="000106B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0D73392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3F75E" w14:textId="77777777" w:rsidR="000106B4" w:rsidRDefault="000106B4" w:rsidP="000106B4">
            <w:pPr>
              <w:pStyle w:val="MsgTableBody"/>
              <w:jc w:val="center"/>
            </w:pPr>
            <w:r>
              <w:t>3</w:t>
            </w:r>
          </w:p>
        </w:tc>
      </w:tr>
      <w:tr w:rsidR="000106B4" w:rsidRPr="00573AF5" w14:paraId="5E96514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5F965C" w14:textId="77777777" w:rsidR="000106B4" w:rsidRDefault="000106B4" w:rsidP="000106B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0D180085" w14:textId="77777777" w:rsidR="000106B4" w:rsidRDefault="000106B4" w:rsidP="000106B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6CD8B18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1F5F42" w14:textId="77777777" w:rsidR="000106B4" w:rsidRDefault="000106B4" w:rsidP="000106B4">
            <w:pPr>
              <w:pStyle w:val="MsgTableBody"/>
              <w:jc w:val="center"/>
            </w:pPr>
            <w:r>
              <w:t>6</w:t>
            </w:r>
          </w:p>
        </w:tc>
      </w:tr>
      <w:tr w:rsidR="004E2DAA" w:rsidRPr="00573AF5" w14:paraId="1CFEF1E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7B9C725" w14:textId="77777777" w:rsidR="000106B4" w:rsidRDefault="000106B4" w:rsidP="000106B4">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3D19BDEB" w14:textId="77777777" w:rsidR="000106B4" w:rsidRDefault="000106B4" w:rsidP="000106B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1F97B44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EC6582" w14:textId="77777777" w:rsidR="000106B4" w:rsidRDefault="000106B4" w:rsidP="000106B4">
            <w:pPr>
              <w:pStyle w:val="MsgTableBody"/>
              <w:jc w:val="center"/>
            </w:pPr>
            <w:r>
              <w:t>6</w:t>
            </w:r>
          </w:p>
        </w:tc>
      </w:tr>
      <w:tr w:rsidR="000106B4" w:rsidRPr="00573AF5" w14:paraId="5B02C10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B934EA2" w14:textId="77777777" w:rsidR="000106B4" w:rsidRDefault="000106B4" w:rsidP="000106B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5D3C98A2" w14:textId="77777777" w:rsidR="000106B4" w:rsidRDefault="000106B4" w:rsidP="000106B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78B85B6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96CB51" w14:textId="77777777" w:rsidR="000106B4" w:rsidRDefault="000106B4" w:rsidP="000106B4">
            <w:pPr>
              <w:pStyle w:val="MsgTableBody"/>
              <w:jc w:val="center"/>
            </w:pPr>
            <w:r>
              <w:t>3</w:t>
            </w:r>
          </w:p>
        </w:tc>
      </w:tr>
      <w:tr w:rsidR="004E2DAA" w:rsidRPr="00573AF5" w14:paraId="74EEEA0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B5461A" w14:textId="77777777" w:rsidR="000106B4" w:rsidRDefault="000106B4" w:rsidP="000106B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2C4F0B45" w14:textId="77777777" w:rsidR="000106B4" w:rsidRDefault="000106B4" w:rsidP="000106B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F7015E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0535D4" w14:textId="77777777" w:rsidR="000106B4" w:rsidRDefault="000106B4" w:rsidP="000106B4">
            <w:pPr>
              <w:pStyle w:val="MsgTableBody"/>
              <w:jc w:val="center"/>
            </w:pPr>
            <w:r>
              <w:t>6</w:t>
            </w:r>
          </w:p>
        </w:tc>
      </w:tr>
      <w:tr w:rsidR="000106B4" w:rsidRPr="00573AF5" w14:paraId="49AC326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9594A5" w14:textId="77777777" w:rsidR="000106B4" w:rsidRDefault="000106B4" w:rsidP="000106B4">
            <w:pPr>
              <w:pStyle w:val="MsgTableBody"/>
            </w:pPr>
            <w:r>
              <w:t xml:space="preserve">      DRG |</w:t>
            </w:r>
          </w:p>
        </w:tc>
        <w:tc>
          <w:tcPr>
            <w:tcW w:w="4320" w:type="dxa"/>
            <w:tcBorders>
              <w:top w:val="dotted" w:sz="4" w:space="0" w:color="auto"/>
              <w:left w:val="nil"/>
              <w:bottom w:val="dotted" w:sz="4" w:space="0" w:color="auto"/>
              <w:right w:val="nil"/>
            </w:tcBorders>
            <w:shd w:val="clear" w:color="auto" w:fill="FFFFFF"/>
          </w:tcPr>
          <w:p w14:paraId="6174401A" w14:textId="77777777" w:rsidR="000106B4" w:rsidRDefault="000106B4" w:rsidP="000106B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43CC0E3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496B76" w14:textId="77777777" w:rsidR="000106B4" w:rsidRDefault="000106B4" w:rsidP="000106B4">
            <w:pPr>
              <w:pStyle w:val="MsgTableBody"/>
              <w:jc w:val="center"/>
            </w:pPr>
            <w:r>
              <w:t>6</w:t>
            </w:r>
          </w:p>
        </w:tc>
      </w:tr>
      <w:tr w:rsidR="004E2DAA" w:rsidRPr="00573AF5" w14:paraId="68AFE4D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179860" w14:textId="77777777" w:rsidR="000106B4" w:rsidRDefault="000106B4" w:rsidP="000106B4">
            <w:pPr>
              <w:pStyle w:val="MsgTableBody"/>
            </w:pPr>
            <w:r>
              <w:t xml:space="preserve">      PDA </w:t>
            </w:r>
          </w:p>
        </w:tc>
        <w:tc>
          <w:tcPr>
            <w:tcW w:w="4320" w:type="dxa"/>
            <w:tcBorders>
              <w:top w:val="dotted" w:sz="4" w:space="0" w:color="auto"/>
              <w:left w:val="nil"/>
              <w:bottom w:val="dotted" w:sz="4" w:space="0" w:color="auto"/>
              <w:right w:val="nil"/>
            </w:tcBorders>
            <w:shd w:val="clear" w:color="auto" w:fill="FFFFFF"/>
          </w:tcPr>
          <w:p w14:paraId="1A3D82BA" w14:textId="77777777" w:rsidR="000106B4" w:rsidRDefault="000106B4" w:rsidP="000106B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44CCEA1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3E64DB" w14:textId="77777777" w:rsidR="000106B4" w:rsidRDefault="000106B4" w:rsidP="000106B4">
            <w:pPr>
              <w:pStyle w:val="MsgTableBody"/>
              <w:jc w:val="center"/>
            </w:pPr>
            <w:r>
              <w:t>3</w:t>
            </w:r>
          </w:p>
        </w:tc>
      </w:tr>
      <w:tr w:rsidR="000106B4" w:rsidRPr="00573AF5" w14:paraId="67C5C98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EC2B82"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54DF4AB" w14:textId="77777777" w:rsidR="000106B4" w:rsidRDefault="000106B4" w:rsidP="000106B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1AB000D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1C0A58" w14:textId="77777777" w:rsidR="000106B4" w:rsidRDefault="000106B4" w:rsidP="000106B4">
            <w:pPr>
              <w:pStyle w:val="MsgTableBody"/>
              <w:jc w:val="center"/>
            </w:pPr>
          </w:p>
        </w:tc>
      </w:tr>
      <w:tr w:rsidR="004E2DAA" w:rsidRPr="00573AF5" w14:paraId="35D2A95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D22288"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D837BFE" w14:textId="77777777" w:rsidR="000106B4" w:rsidRDefault="000106B4" w:rsidP="000106B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3838AF2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A3D942" w14:textId="77777777" w:rsidR="000106B4" w:rsidRDefault="000106B4" w:rsidP="000106B4">
            <w:pPr>
              <w:pStyle w:val="MsgTableBody"/>
              <w:jc w:val="center"/>
            </w:pPr>
          </w:p>
        </w:tc>
      </w:tr>
      <w:tr w:rsidR="000106B4" w:rsidRPr="00573AF5" w14:paraId="2CF6DB1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DB866AB"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647A10F"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FAAED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133C22" w14:textId="77777777" w:rsidR="000106B4" w:rsidRDefault="000106B4" w:rsidP="000106B4">
            <w:pPr>
              <w:pStyle w:val="MsgTableBody"/>
              <w:jc w:val="center"/>
            </w:pPr>
            <w:r>
              <w:t>7</w:t>
            </w:r>
          </w:p>
        </w:tc>
      </w:tr>
      <w:tr w:rsidR="004E2DAA" w:rsidRPr="00573AF5" w14:paraId="18989D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540BDA1"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FB79803"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14F92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C586A" w14:textId="77777777" w:rsidR="000106B4" w:rsidRDefault="000106B4" w:rsidP="000106B4">
            <w:pPr>
              <w:pStyle w:val="MsgTableBody"/>
              <w:jc w:val="center"/>
            </w:pPr>
            <w:r>
              <w:rPr>
                <w:noProof/>
              </w:rPr>
              <w:t>7</w:t>
            </w:r>
          </w:p>
        </w:tc>
      </w:tr>
      <w:tr w:rsidR="000106B4" w:rsidRPr="00573AF5" w14:paraId="7B3AD3D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1E1B35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A91CFE" w14:textId="77777777" w:rsidR="000106B4" w:rsidRDefault="000106B4" w:rsidP="000106B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04CA0BB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F9A2F" w14:textId="77777777" w:rsidR="000106B4" w:rsidRDefault="000106B4" w:rsidP="000106B4">
            <w:pPr>
              <w:pStyle w:val="MsgTableBody"/>
              <w:jc w:val="center"/>
            </w:pPr>
          </w:p>
        </w:tc>
      </w:tr>
      <w:tr w:rsidR="004E2DAA" w:rsidRPr="00573AF5" w14:paraId="10A05CA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DDC5F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9011728" w14:textId="77777777" w:rsidR="000106B4" w:rsidRDefault="000106B4" w:rsidP="000106B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49E245B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9D581" w14:textId="77777777" w:rsidR="000106B4" w:rsidRDefault="000106B4" w:rsidP="000106B4">
            <w:pPr>
              <w:pStyle w:val="MsgTableBody"/>
              <w:jc w:val="center"/>
            </w:pPr>
          </w:p>
        </w:tc>
      </w:tr>
      <w:tr w:rsidR="000106B4" w:rsidRPr="00573AF5" w14:paraId="73D9335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103621"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FF995A9" w14:textId="7636CD2B" w:rsidR="000106B4" w:rsidRDefault="000106B4" w:rsidP="000106B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34EF500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DE225D" w14:textId="77777777" w:rsidR="000106B4" w:rsidRDefault="000106B4" w:rsidP="000106B4">
            <w:pPr>
              <w:pStyle w:val="MsgTableBody"/>
              <w:jc w:val="center"/>
            </w:pPr>
          </w:p>
        </w:tc>
      </w:tr>
      <w:tr w:rsidR="004E2DAA" w:rsidRPr="00573AF5" w14:paraId="3C74BC6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9427A3"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4C1828A" w14:textId="2F69E608" w:rsidR="000106B4" w:rsidRDefault="000106B4" w:rsidP="000106B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4EB9B86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34FAF" w14:textId="77777777" w:rsidR="000106B4" w:rsidRDefault="000106B4" w:rsidP="000106B4">
            <w:pPr>
              <w:pStyle w:val="MsgTableBody"/>
              <w:jc w:val="center"/>
            </w:pPr>
          </w:p>
        </w:tc>
      </w:tr>
      <w:tr w:rsidR="000106B4" w:rsidRPr="00573AF5" w14:paraId="77B277A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6B7382" w14:textId="77777777" w:rsidR="000106B4" w:rsidRDefault="000106B4" w:rsidP="000106B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63B2AC0" w14:textId="03311A6A" w:rsidR="000106B4" w:rsidRDefault="000F344B" w:rsidP="000106B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E3F081" w14:textId="0DCF06A3" w:rsidR="000106B4" w:rsidRDefault="000F344B" w:rsidP="000106B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18E35CA" w14:textId="77777777" w:rsidR="000106B4" w:rsidRDefault="000106B4" w:rsidP="000106B4">
            <w:pPr>
              <w:pStyle w:val="MsgTableBody"/>
              <w:jc w:val="center"/>
            </w:pPr>
            <w:r>
              <w:t>15</w:t>
            </w:r>
          </w:p>
        </w:tc>
      </w:tr>
      <w:tr w:rsidR="004E2DAA" w:rsidRPr="00573AF5" w14:paraId="143B03B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A5F3E7" w14:textId="77777777" w:rsidR="000106B4" w:rsidRDefault="000106B4" w:rsidP="000106B4">
            <w:pPr>
              <w:pStyle w:val="MsgTableBody"/>
            </w:pPr>
            <w:r>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D8AA67B" w14:textId="77777777" w:rsidR="000106B4" w:rsidRDefault="000106B4" w:rsidP="000106B4">
            <w:pPr>
              <w:pStyle w:val="MsgTableBody"/>
            </w:pPr>
            <w:r w:rsidRPr="00CA6D4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0B21940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39889F" w14:textId="77777777" w:rsidR="000106B4" w:rsidRDefault="000106B4" w:rsidP="000106B4">
            <w:pPr>
              <w:pStyle w:val="MsgTableBody"/>
              <w:jc w:val="center"/>
            </w:pPr>
            <w:r w:rsidRPr="00CA6D40">
              <w:rPr>
                <w:color w:val="FF0000"/>
              </w:rPr>
              <w:t>7</w:t>
            </w:r>
          </w:p>
        </w:tc>
      </w:tr>
      <w:tr w:rsidR="000106B4" w:rsidRPr="00573AF5" w14:paraId="2D1FACF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098587" w14:textId="77777777" w:rsidR="000106B4" w:rsidRDefault="000106B4" w:rsidP="000106B4">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035458EC" w14:textId="77777777" w:rsidR="000106B4" w:rsidRDefault="000106B4" w:rsidP="000106B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55E4172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58D63D" w14:textId="77777777" w:rsidR="000106B4" w:rsidRDefault="000106B4" w:rsidP="000106B4">
            <w:pPr>
              <w:pStyle w:val="MsgTableBody"/>
              <w:jc w:val="center"/>
            </w:pPr>
            <w:r>
              <w:t>11</w:t>
            </w:r>
          </w:p>
        </w:tc>
      </w:tr>
      <w:tr w:rsidR="004E2DAA" w:rsidRPr="00573AF5" w14:paraId="618278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3A57AB"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04204D9" w14:textId="5A3E628C" w:rsidR="000106B4" w:rsidRDefault="000106B4" w:rsidP="000106B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5FC0EED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97B189" w14:textId="77777777" w:rsidR="000106B4" w:rsidRDefault="000106B4" w:rsidP="000106B4">
            <w:pPr>
              <w:pStyle w:val="MsgTableBody"/>
              <w:jc w:val="center"/>
            </w:pPr>
          </w:p>
        </w:tc>
      </w:tr>
      <w:tr w:rsidR="000106B4" w:rsidRPr="00573AF5" w14:paraId="56CA849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618533" w14:textId="77777777" w:rsidR="000106B4" w:rsidRDefault="000106B4" w:rsidP="000106B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93FD3DC" w14:textId="77777777" w:rsidR="000106B4" w:rsidRDefault="000106B4" w:rsidP="000106B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50AF930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A9951D" w14:textId="77777777" w:rsidR="000106B4" w:rsidRDefault="000106B4" w:rsidP="000106B4">
            <w:pPr>
              <w:pStyle w:val="MsgTableBody"/>
              <w:jc w:val="center"/>
            </w:pPr>
            <w:r>
              <w:t>15</w:t>
            </w:r>
          </w:p>
        </w:tc>
      </w:tr>
      <w:tr w:rsidR="004E2DAA" w:rsidRPr="00573AF5" w14:paraId="259A3A4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4DE695"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193A569" w14:textId="265782B5" w:rsidR="000106B4" w:rsidRDefault="000106B4" w:rsidP="000106B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483DB1B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D6B995" w14:textId="77777777" w:rsidR="000106B4" w:rsidRDefault="000106B4" w:rsidP="000106B4">
            <w:pPr>
              <w:pStyle w:val="MsgTableBody"/>
              <w:jc w:val="center"/>
            </w:pPr>
          </w:p>
        </w:tc>
      </w:tr>
      <w:tr w:rsidR="000106B4" w:rsidRPr="00573AF5" w14:paraId="2E23F8A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8BABBFE" w14:textId="77777777" w:rsidR="000106B4" w:rsidRDefault="000106B4" w:rsidP="000106B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1ECAD5F8" w14:textId="77777777" w:rsidR="000106B4" w:rsidRDefault="000106B4" w:rsidP="000106B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667F44A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790E3C" w14:textId="77777777" w:rsidR="000106B4" w:rsidRDefault="000106B4" w:rsidP="000106B4">
            <w:pPr>
              <w:pStyle w:val="MsgTableBody"/>
              <w:jc w:val="center"/>
            </w:pPr>
            <w:r>
              <w:t>7</w:t>
            </w:r>
          </w:p>
        </w:tc>
      </w:tr>
      <w:tr w:rsidR="004E2DAA" w:rsidRPr="00573AF5" w14:paraId="71A514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506E4E0"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48746C8" w14:textId="77777777" w:rsidR="000106B4" w:rsidRDefault="000106B4" w:rsidP="000106B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34B3459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819103" w14:textId="77777777" w:rsidR="000106B4" w:rsidRDefault="000106B4" w:rsidP="000106B4">
            <w:pPr>
              <w:pStyle w:val="MsgTableBody"/>
              <w:jc w:val="center"/>
            </w:pPr>
          </w:p>
        </w:tc>
      </w:tr>
      <w:tr w:rsidR="000106B4" w:rsidRPr="00573AF5" w14:paraId="0435979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0303DE" w14:textId="77777777" w:rsidR="000106B4" w:rsidRDefault="000106B4" w:rsidP="000106B4">
            <w:pPr>
              <w:pStyle w:val="MsgTableBody"/>
            </w:pPr>
            <w:r>
              <w:lastRenderedPageBreak/>
              <w:t>{</w:t>
            </w:r>
          </w:p>
        </w:tc>
        <w:tc>
          <w:tcPr>
            <w:tcW w:w="4320" w:type="dxa"/>
            <w:tcBorders>
              <w:top w:val="dotted" w:sz="4" w:space="0" w:color="auto"/>
              <w:left w:val="nil"/>
              <w:bottom w:val="dotted" w:sz="4" w:space="0" w:color="auto"/>
              <w:right w:val="nil"/>
            </w:tcBorders>
            <w:shd w:val="clear" w:color="auto" w:fill="FFFFFF"/>
          </w:tcPr>
          <w:p w14:paraId="3FB84479" w14:textId="77777777" w:rsidR="000106B4" w:rsidRDefault="000106B4" w:rsidP="000106B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1B27B43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398F26" w14:textId="77777777" w:rsidR="000106B4" w:rsidRDefault="000106B4" w:rsidP="000106B4">
            <w:pPr>
              <w:pStyle w:val="MsgTableBody"/>
              <w:jc w:val="center"/>
            </w:pPr>
          </w:p>
        </w:tc>
      </w:tr>
      <w:tr w:rsidR="004E2DAA" w:rsidRPr="00573AF5" w14:paraId="320E679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05868D" w14:textId="77777777" w:rsidR="000106B4" w:rsidRDefault="000106B4" w:rsidP="000106B4">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4A078B04" w14:textId="77777777" w:rsidR="000106B4" w:rsidRDefault="000106B4" w:rsidP="000106B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1E6CF05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D3C48" w14:textId="77777777" w:rsidR="000106B4" w:rsidRDefault="000106B4" w:rsidP="000106B4">
            <w:pPr>
              <w:pStyle w:val="MsgTableBody"/>
              <w:jc w:val="center"/>
            </w:pPr>
            <w:r>
              <w:t>3</w:t>
            </w:r>
          </w:p>
        </w:tc>
      </w:tr>
      <w:tr w:rsidR="000106B4" w:rsidRPr="00573AF5" w14:paraId="6ED40C7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DA969CA" w14:textId="77777777" w:rsidR="000106B4" w:rsidRDefault="000106B4" w:rsidP="000106B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174C6B56" w14:textId="77777777" w:rsidR="000106B4" w:rsidRDefault="000106B4" w:rsidP="000106B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69BE8CF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31FD6D" w14:textId="77777777" w:rsidR="000106B4" w:rsidRDefault="000106B4" w:rsidP="000106B4">
            <w:pPr>
              <w:pStyle w:val="MsgTableBody"/>
              <w:jc w:val="center"/>
            </w:pPr>
            <w:r>
              <w:t>3</w:t>
            </w:r>
          </w:p>
        </w:tc>
      </w:tr>
      <w:tr w:rsidR="004E2DAA" w:rsidRPr="00573AF5" w14:paraId="0C7D63D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7EE670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FF43E74" w14:textId="77777777" w:rsidR="000106B4" w:rsidRDefault="000106B4" w:rsidP="000106B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080CD51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578B06" w14:textId="77777777" w:rsidR="000106B4" w:rsidRDefault="000106B4" w:rsidP="000106B4">
            <w:pPr>
              <w:pStyle w:val="MsgTableBody"/>
              <w:jc w:val="center"/>
            </w:pPr>
          </w:p>
        </w:tc>
      </w:tr>
      <w:tr w:rsidR="000106B4" w:rsidRPr="00573AF5" w14:paraId="6B60FA6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16AD524"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3A7F90DB" w14:textId="77777777" w:rsidR="000106B4" w:rsidRDefault="000106B4" w:rsidP="000106B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4AE5060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25775D" w14:textId="77777777" w:rsidR="000106B4" w:rsidRDefault="000106B4" w:rsidP="000106B4">
            <w:pPr>
              <w:pStyle w:val="MsgTableBody"/>
              <w:jc w:val="center"/>
            </w:pPr>
          </w:p>
        </w:tc>
      </w:tr>
      <w:tr w:rsidR="004E2DAA" w:rsidRPr="00573AF5" w14:paraId="5E0A4A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745164" w14:textId="77777777" w:rsidR="000106B4" w:rsidRDefault="000106B4" w:rsidP="000106B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3630D85" w14:textId="77777777" w:rsidR="000106B4" w:rsidRDefault="000106B4" w:rsidP="000106B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A0A76E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7FF5ED" w14:textId="77777777" w:rsidR="000106B4" w:rsidRDefault="000106B4" w:rsidP="000106B4">
            <w:pPr>
              <w:pStyle w:val="MsgTableBody"/>
              <w:jc w:val="center"/>
            </w:pPr>
            <w:r>
              <w:t>4</w:t>
            </w:r>
          </w:p>
        </w:tc>
      </w:tr>
      <w:tr w:rsidR="000106B4" w:rsidRPr="00573AF5" w14:paraId="152702A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BDB120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E4FC50D" w14:textId="77777777" w:rsidR="000106B4" w:rsidRDefault="000106B4" w:rsidP="000106B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45475F2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198C44" w14:textId="77777777" w:rsidR="000106B4" w:rsidRDefault="000106B4" w:rsidP="000106B4">
            <w:pPr>
              <w:pStyle w:val="MsgTableBody"/>
              <w:jc w:val="center"/>
            </w:pPr>
          </w:p>
        </w:tc>
      </w:tr>
      <w:tr w:rsidR="004E2DAA" w:rsidRPr="00573AF5" w14:paraId="0EF6597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9D23AC" w14:textId="77777777" w:rsidR="000106B4" w:rsidRDefault="000106B4" w:rsidP="000106B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6B6E4C02" w14:textId="77777777" w:rsidR="000106B4" w:rsidRDefault="000106B4" w:rsidP="000106B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166D05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53EEA0" w14:textId="77777777" w:rsidR="000106B4" w:rsidRDefault="000106B4" w:rsidP="000106B4">
            <w:pPr>
              <w:pStyle w:val="MsgTableBody"/>
              <w:jc w:val="center"/>
            </w:pPr>
            <w:r>
              <w:t>4</w:t>
            </w:r>
          </w:p>
        </w:tc>
      </w:tr>
      <w:tr w:rsidR="000106B4" w:rsidRPr="00573AF5" w14:paraId="1362A3C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BD36B19" w14:textId="77777777" w:rsidR="000106B4" w:rsidRDefault="000106B4" w:rsidP="000106B4">
            <w:pPr>
              <w:pStyle w:val="MsgTableBody"/>
            </w:pPr>
            <w:r>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18C06664" w14:textId="77777777" w:rsidR="000106B4" w:rsidRDefault="000106B4" w:rsidP="000106B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2824C8A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3326C2" w14:textId="77777777" w:rsidR="000106B4" w:rsidRDefault="000106B4" w:rsidP="000106B4">
            <w:pPr>
              <w:pStyle w:val="MsgTableBody"/>
              <w:jc w:val="center"/>
            </w:pPr>
            <w:r w:rsidRPr="00FD56B2">
              <w:rPr>
                <w:noProof/>
                <w:color w:val="FF0000"/>
              </w:rPr>
              <w:t>7</w:t>
            </w:r>
          </w:p>
        </w:tc>
      </w:tr>
      <w:tr w:rsidR="004E2DAA" w:rsidRPr="00573AF5" w14:paraId="646743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314E06" w14:textId="77777777" w:rsidR="000106B4" w:rsidRDefault="000106B4" w:rsidP="000106B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08B2261" w14:textId="77777777" w:rsidR="000106B4" w:rsidRDefault="000106B4" w:rsidP="000106B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54B2DA2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67C7C2" w14:textId="77777777" w:rsidR="000106B4" w:rsidRDefault="000106B4" w:rsidP="000106B4">
            <w:pPr>
              <w:pStyle w:val="MsgTableBody"/>
              <w:jc w:val="center"/>
            </w:pPr>
            <w:r>
              <w:t>4</w:t>
            </w:r>
          </w:p>
        </w:tc>
      </w:tr>
      <w:tr w:rsidR="000106B4" w:rsidRPr="00573AF5" w14:paraId="7D55C99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8881BBD" w14:textId="77777777" w:rsidR="000106B4" w:rsidRDefault="000106B4" w:rsidP="000106B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89D0311" w14:textId="77777777" w:rsidR="000106B4" w:rsidRDefault="000106B4" w:rsidP="000106B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4A8B821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0B4B54" w14:textId="77777777" w:rsidR="000106B4" w:rsidRDefault="000106B4" w:rsidP="000106B4">
            <w:pPr>
              <w:pStyle w:val="MsgTableBody"/>
              <w:jc w:val="center"/>
            </w:pPr>
            <w:r>
              <w:t>4</w:t>
            </w:r>
          </w:p>
        </w:tc>
      </w:tr>
      <w:tr w:rsidR="004E2DAA" w:rsidRPr="00573AF5" w14:paraId="191F998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F231A77"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BB300E" w14:textId="77777777" w:rsidR="000106B4" w:rsidRDefault="000106B4" w:rsidP="000106B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082F675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9C8824" w14:textId="77777777" w:rsidR="000106B4" w:rsidRDefault="000106B4" w:rsidP="000106B4">
            <w:pPr>
              <w:pStyle w:val="MsgTableBody"/>
              <w:jc w:val="center"/>
            </w:pPr>
          </w:p>
        </w:tc>
      </w:tr>
      <w:tr w:rsidR="000106B4" w:rsidRPr="00573AF5" w14:paraId="3A06FBF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C50CE31"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3030FF4"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788020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C34A52" w14:textId="77777777" w:rsidR="000106B4" w:rsidRDefault="000106B4" w:rsidP="000106B4">
            <w:pPr>
              <w:pStyle w:val="MsgTableBody"/>
              <w:jc w:val="center"/>
            </w:pPr>
            <w:r>
              <w:t>7</w:t>
            </w:r>
          </w:p>
        </w:tc>
      </w:tr>
      <w:tr w:rsidR="004E2DAA" w:rsidRPr="00573AF5" w14:paraId="76E4B04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FCF3D8"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B237963"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AF4B59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E7278B" w14:textId="77777777" w:rsidR="000106B4" w:rsidRDefault="000106B4" w:rsidP="000106B4">
            <w:pPr>
              <w:pStyle w:val="MsgTableBody"/>
              <w:jc w:val="center"/>
            </w:pPr>
            <w:r>
              <w:rPr>
                <w:noProof/>
              </w:rPr>
              <w:t>7</w:t>
            </w:r>
          </w:p>
        </w:tc>
      </w:tr>
      <w:tr w:rsidR="000106B4" w:rsidRPr="00573AF5" w14:paraId="18F9B94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4B50C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A670376" w14:textId="77777777" w:rsidR="000106B4" w:rsidRDefault="000106B4" w:rsidP="000106B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0CFCBAE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9B257B" w14:textId="77777777" w:rsidR="000106B4" w:rsidRDefault="000106B4" w:rsidP="000106B4">
            <w:pPr>
              <w:pStyle w:val="MsgTableBody"/>
              <w:jc w:val="center"/>
            </w:pPr>
          </w:p>
        </w:tc>
      </w:tr>
      <w:tr w:rsidR="004E2DAA" w:rsidRPr="00573AF5" w14:paraId="26AC555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467BBD"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05E76B" w14:textId="77777777" w:rsidR="000106B4" w:rsidRDefault="000106B4" w:rsidP="000106B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138B9A9D"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B728FD" w14:textId="77777777" w:rsidR="000106B4" w:rsidRDefault="000106B4" w:rsidP="000106B4">
            <w:pPr>
              <w:pStyle w:val="MsgTableBody"/>
              <w:jc w:val="center"/>
            </w:pPr>
          </w:p>
        </w:tc>
      </w:tr>
      <w:tr w:rsidR="000106B4" w:rsidRPr="00573AF5" w14:paraId="28C1612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C52C5F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E809880" w14:textId="77777777" w:rsidR="000106B4" w:rsidRDefault="000106B4" w:rsidP="000106B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36673A3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3065E2" w14:textId="77777777" w:rsidR="000106B4" w:rsidRDefault="000106B4" w:rsidP="000106B4">
            <w:pPr>
              <w:pStyle w:val="MsgTableBody"/>
              <w:jc w:val="center"/>
            </w:pPr>
          </w:p>
        </w:tc>
      </w:tr>
      <w:tr w:rsidR="004E2DAA" w:rsidRPr="00573AF5" w14:paraId="3CBDE9D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B8C4AD" w14:textId="77777777" w:rsidR="000106B4" w:rsidRDefault="000106B4" w:rsidP="000106B4">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545DDA77" w14:textId="77777777" w:rsidR="000106B4" w:rsidRDefault="000106B4" w:rsidP="000106B4">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2F92FB3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BC7414" w14:textId="77777777" w:rsidR="000106B4" w:rsidRDefault="000106B4" w:rsidP="000106B4">
            <w:pPr>
              <w:pStyle w:val="MsgTableBody"/>
              <w:jc w:val="center"/>
            </w:pPr>
            <w:r>
              <w:t>4</w:t>
            </w:r>
          </w:p>
        </w:tc>
      </w:tr>
      <w:tr w:rsidR="00B16596" w:rsidRPr="00573AF5" w14:paraId="53D2CFE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C107B7" w14:textId="77777777" w:rsidR="00B16596" w:rsidRDefault="00B16596" w:rsidP="00B16596">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7451E82B" w14:textId="77777777" w:rsidR="00B16596" w:rsidRDefault="00B16596" w:rsidP="00B1659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0544C10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AD98FC" w14:textId="77777777" w:rsidR="00B16596" w:rsidRDefault="00B16596" w:rsidP="00B16596">
            <w:pPr>
              <w:pStyle w:val="MsgTableBody"/>
              <w:jc w:val="center"/>
            </w:pPr>
            <w:r w:rsidRPr="00FD56B2">
              <w:rPr>
                <w:noProof/>
                <w:color w:val="FF0000"/>
              </w:rPr>
              <w:t>7</w:t>
            </w:r>
          </w:p>
        </w:tc>
      </w:tr>
      <w:tr w:rsidR="004E2DAA" w:rsidRPr="00573AF5" w14:paraId="5364015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7F3214" w14:textId="77777777" w:rsidR="00B16596" w:rsidRDefault="00B16596" w:rsidP="00B1659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7FB0FC95" w14:textId="77777777" w:rsidR="00B16596" w:rsidRDefault="00B16596" w:rsidP="00B1659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43D6DFBB"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51EFAA" w14:textId="77777777" w:rsidR="00B16596" w:rsidRDefault="00B16596" w:rsidP="00B16596">
            <w:pPr>
              <w:pStyle w:val="MsgTableBody"/>
              <w:jc w:val="center"/>
            </w:pPr>
            <w:r>
              <w:t>4</w:t>
            </w:r>
          </w:p>
        </w:tc>
      </w:tr>
      <w:tr w:rsidR="00B16596" w:rsidRPr="00573AF5" w14:paraId="23E5080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94ED87" w14:textId="77777777" w:rsidR="00B16596" w:rsidRDefault="00B16596" w:rsidP="00B16596">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72693C57" w14:textId="77777777" w:rsidR="00B16596" w:rsidRDefault="00B16596" w:rsidP="00B16596">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4A3CCFD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FD424B" w14:textId="77777777" w:rsidR="00B16596" w:rsidRDefault="00B16596" w:rsidP="00B16596">
            <w:pPr>
              <w:pStyle w:val="MsgTableBody"/>
              <w:jc w:val="center"/>
            </w:pPr>
            <w:r>
              <w:t>4</w:t>
            </w:r>
          </w:p>
        </w:tc>
      </w:tr>
      <w:tr w:rsidR="004E2DAA" w:rsidRPr="00573AF5" w14:paraId="4B974E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717A51"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06E2861" w14:textId="77777777" w:rsidR="00B16596" w:rsidRDefault="00B16596" w:rsidP="00B16596">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0D0FD88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F15003" w14:textId="77777777" w:rsidR="00B16596" w:rsidRDefault="00B16596" w:rsidP="00B16596">
            <w:pPr>
              <w:pStyle w:val="MsgTableBody"/>
              <w:jc w:val="center"/>
            </w:pPr>
          </w:p>
        </w:tc>
      </w:tr>
      <w:tr w:rsidR="00B16596" w:rsidRPr="00573AF5" w14:paraId="5C9A1D1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6B2C0B5"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297A285"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E4275B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AB16E5" w14:textId="77777777" w:rsidR="00B16596" w:rsidRDefault="00B16596" w:rsidP="00B16596">
            <w:pPr>
              <w:pStyle w:val="MsgTableBody"/>
              <w:jc w:val="center"/>
            </w:pPr>
            <w:r>
              <w:t>7</w:t>
            </w:r>
          </w:p>
        </w:tc>
      </w:tr>
      <w:tr w:rsidR="004E2DAA" w:rsidRPr="00573AF5" w14:paraId="4222434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F5BDE25"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265E78B"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A70788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CC4290" w14:textId="77777777" w:rsidR="00B16596" w:rsidRDefault="00B16596" w:rsidP="00B16596">
            <w:pPr>
              <w:pStyle w:val="MsgTableBody"/>
              <w:jc w:val="center"/>
            </w:pPr>
            <w:r>
              <w:rPr>
                <w:noProof/>
              </w:rPr>
              <w:t>7</w:t>
            </w:r>
          </w:p>
        </w:tc>
      </w:tr>
      <w:tr w:rsidR="00B16596" w:rsidRPr="00573AF5" w14:paraId="68AC6F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7C317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2829C4A" w14:textId="77777777" w:rsidR="00B16596" w:rsidRDefault="00B16596" w:rsidP="00B16596">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57B2989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951DFD" w14:textId="77777777" w:rsidR="00B16596" w:rsidRDefault="00B16596" w:rsidP="00B16596">
            <w:pPr>
              <w:pStyle w:val="MsgTableBody"/>
              <w:jc w:val="center"/>
            </w:pPr>
          </w:p>
        </w:tc>
      </w:tr>
      <w:tr w:rsidR="004E2DAA" w:rsidRPr="00573AF5" w14:paraId="145A876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309836"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4C2B2D" w14:textId="77777777" w:rsidR="00B16596" w:rsidRDefault="00B16596" w:rsidP="00B16596">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06215C3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DAFE4C" w14:textId="77777777" w:rsidR="00B16596" w:rsidRDefault="00B16596" w:rsidP="00B16596">
            <w:pPr>
              <w:pStyle w:val="MsgTableBody"/>
              <w:jc w:val="center"/>
            </w:pPr>
          </w:p>
        </w:tc>
      </w:tr>
      <w:tr w:rsidR="00B16596" w:rsidRPr="00573AF5" w14:paraId="1292C84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09FD9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A52955F" w14:textId="77777777" w:rsidR="00B16596" w:rsidRDefault="00B16596" w:rsidP="00B16596">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5D393FBE"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4F3AE1" w14:textId="77777777" w:rsidR="00B16596" w:rsidRDefault="00B16596" w:rsidP="00B16596">
            <w:pPr>
              <w:pStyle w:val="MsgTableBody"/>
              <w:jc w:val="center"/>
            </w:pPr>
          </w:p>
        </w:tc>
      </w:tr>
      <w:tr w:rsidR="004E2DAA" w:rsidRPr="00573AF5" w14:paraId="1C32FC8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1AB725" w14:textId="17320F3A" w:rsidR="00B16596" w:rsidRDefault="00B16596" w:rsidP="00B16596">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2FF0CE60" w14:textId="77777777" w:rsidR="00B16596" w:rsidRDefault="00B16596" w:rsidP="00B16596">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4429FAB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84F18A" w14:textId="77777777" w:rsidR="00B16596" w:rsidRDefault="00B16596" w:rsidP="00B16596">
            <w:pPr>
              <w:pStyle w:val="MsgTableBody"/>
              <w:jc w:val="center"/>
            </w:pPr>
            <w:r>
              <w:t>4</w:t>
            </w:r>
          </w:p>
        </w:tc>
      </w:tr>
      <w:tr w:rsidR="00B16596" w:rsidRPr="00573AF5" w14:paraId="325871E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0F5049" w14:textId="77777777" w:rsidR="00B16596" w:rsidRDefault="00B16596" w:rsidP="00B16596">
            <w:pPr>
              <w:pStyle w:val="MsgTableBody"/>
            </w:pPr>
            <w:r w:rsidRPr="00FD56B2">
              <w:rPr>
                <w:noProof/>
                <w:color w:val="FF0000"/>
              </w:rPr>
              <w:t xml:space="preserve">    </w:t>
            </w:r>
            <w:r w:rsidR="00124C0D">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45880106" w14:textId="77777777" w:rsidR="00B16596" w:rsidRDefault="00B16596" w:rsidP="00B1659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0D9C0A7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493A90" w14:textId="77777777" w:rsidR="00B16596" w:rsidRDefault="00B16596" w:rsidP="00B16596">
            <w:pPr>
              <w:pStyle w:val="MsgTableBody"/>
              <w:jc w:val="center"/>
            </w:pPr>
            <w:r w:rsidRPr="00FD56B2">
              <w:rPr>
                <w:noProof/>
                <w:color w:val="FF0000"/>
              </w:rPr>
              <w:t>7</w:t>
            </w:r>
          </w:p>
        </w:tc>
      </w:tr>
      <w:tr w:rsidR="004E2DAA" w:rsidRPr="00573AF5" w14:paraId="3D0394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17026A" w14:textId="77777777" w:rsidR="00B16596" w:rsidRDefault="00B16596" w:rsidP="00B1659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BC45F45" w14:textId="77777777" w:rsidR="00B16596" w:rsidRDefault="00B16596" w:rsidP="00B1659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787ADD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24C76E" w14:textId="77777777" w:rsidR="00B16596" w:rsidRDefault="00B16596" w:rsidP="00B16596">
            <w:pPr>
              <w:pStyle w:val="MsgTableBody"/>
              <w:jc w:val="center"/>
            </w:pPr>
            <w:r>
              <w:t>4</w:t>
            </w:r>
          </w:p>
        </w:tc>
      </w:tr>
      <w:tr w:rsidR="00B16596" w:rsidRPr="00573AF5" w14:paraId="2D0713A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D767E94"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5E2CC1B" w14:textId="77777777" w:rsidR="00B16596" w:rsidRDefault="00B16596" w:rsidP="00B16596">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78BD079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D824C3" w14:textId="77777777" w:rsidR="00B16596" w:rsidRDefault="00B16596" w:rsidP="00B16596">
            <w:pPr>
              <w:pStyle w:val="MsgTableBody"/>
              <w:jc w:val="center"/>
            </w:pPr>
          </w:p>
        </w:tc>
      </w:tr>
      <w:tr w:rsidR="004E2DAA" w:rsidRPr="00573AF5" w14:paraId="703029D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8993BC"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FF55143"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13B598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E53507" w14:textId="77777777" w:rsidR="00B16596" w:rsidRDefault="00B16596" w:rsidP="00B16596">
            <w:pPr>
              <w:pStyle w:val="MsgTableBody"/>
              <w:jc w:val="center"/>
            </w:pPr>
            <w:r>
              <w:t>7</w:t>
            </w:r>
          </w:p>
        </w:tc>
      </w:tr>
      <w:tr w:rsidR="00B16596" w:rsidRPr="00573AF5" w14:paraId="1968AB0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2C28802"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BE87948"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081C71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F27DA" w14:textId="77777777" w:rsidR="00B16596" w:rsidRDefault="00B16596" w:rsidP="00B16596">
            <w:pPr>
              <w:pStyle w:val="MsgTableBody"/>
              <w:jc w:val="center"/>
            </w:pPr>
            <w:r>
              <w:rPr>
                <w:noProof/>
              </w:rPr>
              <w:t>7</w:t>
            </w:r>
          </w:p>
        </w:tc>
      </w:tr>
      <w:tr w:rsidR="004E2DAA" w:rsidRPr="00573AF5" w14:paraId="40E8069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F75839B"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46B244" w14:textId="77777777" w:rsidR="00B16596" w:rsidRDefault="00B16596" w:rsidP="00B16596">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4531B63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274753" w14:textId="77777777" w:rsidR="00B16596" w:rsidRDefault="00B16596" w:rsidP="00B16596">
            <w:pPr>
              <w:pStyle w:val="MsgTableBody"/>
              <w:jc w:val="center"/>
            </w:pPr>
          </w:p>
        </w:tc>
      </w:tr>
      <w:tr w:rsidR="00B16596" w:rsidRPr="00573AF5" w14:paraId="5993BE1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0523EC7"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3F234D" w14:textId="77777777" w:rsidR="00B16596" w:rsidRDefault="00B16596" w:rsidP="00B16596">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2739EDA2"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5E1D37" w14:textId="77777777" w:rsidR="00B16596" w:rsidRDefault="00B16596" w:rsidP="00B16596">
            <w:pPr>
              <w:pStyle w:val="MsgTableBody"/>
              <w:jc w:val="center"/>
            </w:pPr>
          </w:p>
        </w:tc>
      </w:tr>
      <w:tr w:rsidR="004E2DAA" w:rsidRPr="00573AF5" w14:paraId="774FEE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F1578C" w14:textId="77777777" w:rsidR="00B16596" w:rsidRDefault="00B16596" w:rsidP="00B16596">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CB856C0" w14:textId="77777777" w:rsidR="00B16596" w:rsidRDefault="00B16596" w:rsidP="00B16596">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36E4C2C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0A9D5" w14:textId="77777777" w:rsidR="00B16596" w:rsidRDefault="00B16596" w:rsidP="00B16596">
            <w:pPr>
              <w:pStyle w:val="MsgTableBody"/>
              <w:jc w:val="center"/>
            </w:pPr>
            <w:r>
              <w:t>7</w:t>
            </w:r>
          </w:p>
        </w:tc>
      </w:tr>
      <w:tr w:rsidR="00B16596" w:rsidRPr="00573AF5" w14:paraId="7994609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0805EF6"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67C7D569" w14:textId="77777777" w:rsidR="00B16596" w:rsidRDefault="00B16596" w:rsidP="00B16596">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7853195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0157DC" w14:textId="77777777" w:rsidR="00B16596" w:rsidRDefault="00B16596" w:rsidP="00B16596">
            <w:pPr>
              <w:pStyle w:val="MsgTableBody"/>
              <w:jc w:val="center"/>
            </w:pPr>
          </w:p>
        </w:tc>
      </w:tr>
      <w:tr w:rsidR="004E2DAA" w:rsidRPr="00573AF5" w14:paraId="0A7782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4B9B76"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0B97E6B2" w14:textId="77777777" w:rsidR="00B16596" w:rsidRDefault="00B16596" w:rsidP="00B16596">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5D79F28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5B451F" w14:textId="77777777" w:rsidR="00B16596" w:rsidRDefault="00B16596" w:rsidP="00B16596">
            <w:pPr>
              <w:pStyle w:val="MsgTableBody"/>
              <w:jc w:val="center"/>
            </w:pPr>
          </w:p>
        </w:tc>
      </w:tr>
      <w:tr w:rsidR="00B16596" w:rsidRPr="00573AF5" w14:paraId="480AACD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DD7E45" w14:textId="77777777" w:rsidR="00B16596" w:rsidRDefault="00B16596" w:rsidP="00B16596">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3D41D8DC" w14:textId="77777777" w:rsidR="00B16596" w:rsidRDefault="00B16596" w:rsidP="00B16596">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222947D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B4D2E0" w14:textId="77777777" w:rsidR="00B16596" w:rsidRDefault="00B16596" w:rsidP="00B16596">
            <w:pPr>
              <w:pStyle w:val="MsgTableBody"/>
              <w:jc w:val="center"/>
            </w:pPr>
            <w:r>
              <w:t>12</w:t>
            </w:r>
          </w:p>
        </w:tc>
      </w:tr>
      <w:tr w:rsidR="004E2DAA" w:rsidRPr="00573AF5" w14:paraId="61FED7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94DF23"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6411C4D" w14:textId="77777777" w:rsidR="00B16596" w:rsidRDefault="00B16596" w:rsidP="00B16596">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1AE7A6F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FD2846" w14:textId="77777777" w:rsidR="00B16596" w:rsidRDefault="00B16596" w:rsidP="00B16596">
            <w:pPr>
              <w:pStyle w:val="MsgTableBody"/>
              <w:jc w:val="center"/>
            </w:pPr>
            <w:r>
              <w:t>15</w:t>
            </w:r>
          </w:p>
        </w:tc>
      </w:tr>
      <w:tr w:rsidR="00B16596" w:rsidRPr="00573AF5" w14:paraId="563BE2B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9A5952" w14:textId="77777777" w:rsidR="00B16596" w:rsidRDefault="00B16596" w:rsidP="00B16596">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24615C88" w14:textId="767EE33B" w:rsidR="00B16596" w:rsidRDefault="00B16596" w:rsidP="00B16596">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46279AA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650348" w14:textId="77777777" w:rsidR="00B16596" w:rsidRDefault="00B16596" w:rsidP="00B16596">
            <w:pPr>
              <w:pStyle w:val="MsgTableBody"/>
              <w:jc w:val="center"/>
            </w:pPr>
          </w:p>
        </w:tc>
      </w:tr>
      <w:tr w:rsidR="004E2DAA" w:rsidRPr="00573AF5" w14:paraId="52A792B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7515D7" w14:textId="77777777" w:rsidR="00B16596" w:rsidRDefault="00B16596" w:rsidP="00B1659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0D3BC02" w14:textId="7CE0535A" w:rsidR="00B16596" w:rsidRDefault="00B16596" w:rsidP="00B16596">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05E08FF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FEC3BB" w14:textId="77777777" w:rsidR="00B16596" w:rsidRDefault="00B16596" w:rsidP="00B16596">
            <w:pPr>
              <w:pStyle w:val="MsgTableBody"/>
              <w:jc w:val="center"/>
            </w:pPr>
          </w:p>
        </w:tc>
      </w:tr>
      <w:tr w:rsidR="00B16596" w:rsidRPr="00573AF5" w14:paraId="08BC549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1B4F9D0" w14:textId="77777777" w:rsidR="00B16596" w:rsidRDefault="00B16596" w:rsidP="00B1659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16E046EE" w14:textId="79F770C7" w:rsidR="00B16596" w:rsidRDefault="000F344B" w:rsidP="00B1659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50DCBF1" w14:textId="24AE8D36" w:rsidR="00B16596" w:rsidRDefault="000F344B" w:rsidP="00B1659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6D559EDC" w14:textId="77777777" w:rsidR="00B16596" w:rsidRDefault="00B16596" w:rsidP="00B16596">
            <w:pPr>
              <w:pStyle w:val="MsgTableBody"/>
              <w:jc w:val="center"/>
            </w:pPr>
            <w:r>
              <w:t>15</w:t>
            </w:r>
          </w:p>
        </w:tc>
      </w:tr>
      <w:tr w:rsidR="004E2DAA" w:rsidRPr="00573AF5" w14:paraId="77E3678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06B3B9" w14:textId="77777777" w:rsidR="00B16596" w:rsidRDefault="00B16596" w:rsidP="00B16596">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68298BE2" w14:textId="77777777" w:rsidR="00B16596" w:rsidRDefault="00B16596" w:rsidP="00B16596">
            <w:pPr>
              <w:pStyle w:val="MsgTableBody"/>
            </w:pPr>
            <w:r w:rsidRPr="00CA6D40">
              <w:rPr>
                <w:color w:val="FF0000"/>
              </w:rPr>
              <w:t>Participation (Problem Role)</w:t>
            </w:r>
          </w:p>
        </w:tc>
        <w:tc>
          <w:tcPr>
            <w:tcW w:w="864" w:type="dxa"/>
            <w:tcBorders>
              <w:top w:val="dotted" w:sz="4" w:space="0" w:color="auto"/>
              <w:left w:val="nil"/>
              <w:bottom w:val="dotted" w:sz="4" w:space="0" w:color="auto"/>
              <w:right w:val="nil"/>
            </w:tcBorders>
            <w:shd w:val="clear" w:color="auto" w:fill="FFFFFF"/>
          </w:tcPr>
          <w:p w14:paraId="1CE8487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312EF7" w14:textId="77777777" w:rsidR="00B16596" w:rsidRDefault="00B16596" w:rsidP="00B16596">
            <w:pPr>
              <w:pStyle w:val="MsgTableBody"/>
              <w:jc w:val="center"/>
            </w:pPr>
            <w:r w:rsidRPr="00CA6D40">
              <w:rPr>
                <w:color w:val="FF0000"/>
              </w:rPr>
              <w:t>7</w:t>
            </w:r>
          </w:p>
        </w:tc>
      </w:tr>
      <w:tr w:rsidR="00B16596" w:rsidRPr="00573AF5" w14:paraId="165DBE9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A06E5C1" w14:textId="77777777" w:rsidR="00B16596" w:rsidRDefault="00B16596" w:rsidP="00B16596">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5A8FCF3" w14:textId="77777777" w:rsidR="00B16596" w:rsidRDefault="00B16596" w:rsidP="00B16596">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5EFCB5F7"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DDADB5" w14:textId="77777777" w:rsidR="00B16596" w:rsidRDefault="00B16596" w:rsidP="00B16596">
            <w:pPr>
              <w:pStyle w:val="MsgTableBody"/>
              <w:jc w:val="center"/>
            </w:pPr>
            <w:r>
              <w:t>11</w:t>
            </w:r>
          </w:p>
        </w:tc>
      </w:tr>
      <w:tr w:rsidR="004E2DAA" w:rsidRPr="00573AF5" w14:paraId="3187C3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65656C" w14:textId="77777777" w:rsidR="00B16596" w:rsidRDefault="00B16596" w:rsidP="00B1659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DF0AD69" w14:textId="576C2177" w:rsidR="00B16596" w:rsidRDefault="00B16596" w:rsidP="00B16596">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5539726E"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7C546" w14:textId="77777777" w:rsidR="00B16596" w:rsidRDefault="00B16596" w:rsidP="00B16596">
            <w:pPr>
              <w:pStyle w:val="MsgTableBody"/>
              <w:jc w:val="center"/>
            </w:pPr>
          </w:p>
        </w:tc>
      </w:tr>
      <w:tr w:rsidR="00B16596" w:rsidRPr="00573AF5" w14:paraId="67B71E8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6BAFD9"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7E460167" w14:textId="77777777" w:rsidR="00B16596" w:rsidRDefault="00B16596" w:rsidP="00B16596">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5EB0C9F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4225F6" w14:textId="77777777" w:rsidR="00B16596" w:rsidRDefault="00B16596" w:rsidP="00B16596">
            <w:pPr>
              <w:pStyle w:val="MsgTableBody"/>
              <w:jc w:val="center"/>
            </w:pPr>
            <w:r>
              <w:t>15</w:t>
            </w:r>
          </w:p>
        </w:tc>
      </w:tr>
      <w:tr w:rsidR="004E2DAA" w:rsidRPr="00573AF5" w14:paraId="30F443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1B7B9B"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61E397" w14:textId="6A4CABB1" w:rsidR="00B16596" w:rsidRDefault="00B16596" w:rsidP="00B16596">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6A65027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1CEE71" w14:textId="77777777" w:rsidR="00B16596" w:rsidRDefault="00B16596" w:rsidP="00B16596">
            <w:pPr>
              <w:pStyle w:val="MsgTableBody"/>
              <w:jc w:val="center"/>
            </w:pPr>
          </w:p>
        </w:tc>
      </w:tr>
      <w:tr w:rsidR="00B16596" w:rsidRPr="00573AF5" w14:paraId="3E99FD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BB9B64"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94501E1" w14:textId="77777777" w:rsidR="00B16596" w:rsidRDefault="00B16596" w:rsidP="00B16596">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765D13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17A821" w14:textId="77777777" w:rsidR="00B16596" w:rsidRDefault="00B16596" w:rsidP="00B16596">
            <w:pPr>
              <w:pStyle w:val="MsgTableBody"/>
              <w:jc w:val="center"/>
            </w:pPr>
          </w:p>
        </w:tc>
      </w:tr>
      <w:tr w:rsidR="004E2DAA" w:rsidRPr="00573AF5" w14:paraId="0E8C793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4AFB515"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3C2B8C0"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0367A9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09A85A" w14:textId="77777777" w:rsidR="00B16596" w:rsidRDefault="00B16596" w:rsidP="00B16596">
            <w:pPr>
              <w:pStyle w:val="MsgTableBody"/>
              <w:jc w:val="center"/>
            </w:pPr>
            <w:r>
              <w:t>7</w:t>
            </w:r>
          </w:p>
        </w:tc>
      </w:tr>
      <w:tr w:rsidR="00B16596" w:rsidRPr="00573AF5" w14:paraId="29B2D7C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12D17A"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2FB0C62"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4170E5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8E6B30" w14:textId="77777777" w:rsidR="00B16596" w:rsidRDefault="00B16596" w:rsidP="00B16596">
            <w:pPr>
              <w:pStyle w:val="MsgTableBody"/>
              <w:jc w:val="center"/>
            </w:pPr>
            <w:r>
              <w:rPr>
                <w:noProof/>
              </w:rPr>
              <w:t>7</w:t>
            </w:r>
          </w:p>
        </w:tc>
      </w:tr>
      <w:tr w:rsidR="004E2DAA" w:rsidRPr="00573AF5" w14:paraId="44A54EB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D0C776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4DBEA0" w14:textId="77777777" w:rsidR="00B16596" w:rsidRDefault="00B16596" w:rsidP="00B16596">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2B96E4E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D85798" w14:textId="77777777" w:rsidR="00B16596" w:rsidRDefault="00B16596" w:rsidP="00B16596">
            <w:pPr>
              <w:pStyle w:val="MsgTableBody"/>
              <w:jc w:val="center"/>
            </w:pPr>
          </w:p>
        </w:tc>
      </w:tr>
      <w:tr w:rsidR="00B16596" w:rsidRPr="00573AF5" w14:paraId="4F18A69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C99CEC"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1595C66E" w14:textId="77777777" w:rsidR="00B16596" w:rsidRDefault="00B16596" w:rsidP="00B16596">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2DEA2262"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35DAD4" w14:textId="77777777" w:rsidR="00B16596" w:rsidRDefault="00B16596" w:rsidP="00B16596">
            <w:pPr>
              <w:pStyle w:val="MsgTableBody"/>
              <w:jc w:val="center"/>
            </w:pPr>
          </w:p>
        </w:tc>
      </w:tr>
      <w:tr w:rsidR="004E2DAA" w:rsidRPr="00573AF5" w14:paraId="4D8B266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FBBFC2B"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69C5ED7D" w14:textId="77777777" w:rsidR="00B16596" w:rsidRDefault="00B16596" w:rsidP="00B16596">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6934B597"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275240" w14:textId="77777777" w:rsidR="00B16596" w:rsidRDefault="00B16596" w:rsidP="00B16596">
            <w:pPr>
              <w:pStyle w:val="MsgTableBody"/>
              <w:jc w:val="center"/>
            </w:pPr>
          </w:p>
        </w:tc>
      </w:tr>
      <w:tr w:rsidR="00B16596" w:rsidRPr="00573AF5" w14:paraId="474ED50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4D56B8" w14:textId="77777777" w:rsidR="00B16596" w:rsidRDefault="00B16596" w:rsidP="00B16596">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804C31C" w14:textId="77777777" w:rsidR="00B16596" w:rsidRDefault="00B16596" w:rsidP="00B16596">
            <w:pPr>
              <w:pStyle w:val="MsgTableBody"/>
            </w:pPr>
            <w:r>
              <w:t>Goal</w:t>
            </w:r>
          </w:p>
        </w:tc>
        <w:tc>
          <w:tcPr>
            <w:tcW w:w="864" w:type="dxa"/>
            <w:tcBorders>
              <w:top w:val="dotted" w:sz="4" w:space="0" w:color="auto"/>
              <w:left w:val="nil"/>
              <w:bottom w:val="dotted" w:sz="4" w:space="0" w:color="auto"/>
              <w:right w:val="nil"/>
            </w:tcBorders>
            <w:shd w:val="clear" w:color="auto" w:fill="FFFFFF"/>
          </w:tcPr>
          <w:p w14:paraId="59BDE32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07B80" w14:textId="77777777" w:rsidR="00B16596" w:rsidRDefault="00B16596" w:rsidP="00B16596">
            <w:pPr>
              <w:pStyle w:val="MsgTableBody"/>
              <w:jc w:val="center"/>
            </w:pPr>
            <w:r>
              <w:t>12</w:t>
            </w:r>
          </w:p>
        </w:tc>
      </w:tr>
      <w:tr w:rsidR="004E2DAA" w:rsidRPr="00573AF5" w14:paraId="62312A7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64EA311"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1D287E4" w14:textId="77777777" w:rsidR="00B16596" w:rsidRDefault="00B16596" w:rsidP="00B16596">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04B3D89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8923DB" w14:textId="77777777" w:rsidR="00B16596" w:rsidRDefault="00B16596" w:rsidP="00B16596">
            <w:pPr>
              <w:pStyle w:val="MsgTableBody"/>
              <w:jc w:val="center"/>
            </w:pPr>
            <w:r>
              <w:t>15</w:t>
            </w:r>
          </w:p>
        </w:tc>
      </w:tr>
      <w:tr w:rsidR="00B16596" w:rsidRPr="00573AF5" w14:paraId="728CED2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37F93A"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560D44D" w14:textId="1A63A0DC" w:rsidR="00B16596" w:rsidRDefault="00B16596" w:rsidP="00B16596">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EBD6A9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AEC373" w14:textId="77777777" w:rsidR="00B16596" w:rsidRDefault="00B16596" w:rsidP="00B16596">
            <w:pPr>
              <w:pStyle w:val="MsgTableBody"/>
              <w:jc w:val="center"/>
            </w:pPr>
          </w:p>
        </w:tc>
      </w:tr>
      <w:tr w:rsidR="004E2DAA" w:rsidRPr="00573AF5" w14:paraId="57132FD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725A2B" w14:textId="77777777" w:rsidR="00B16596" w:rsidRDefault="00B16596" w:rsidP="00B1659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4F9E03C" w14:textId="7B1EDF8D" w:rsidR="00B16596" w:rsidRDefault="00B16596" w:rsidP="00B16596">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311C5BF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015B2A" w14:textId="77777777" w:rsidR="00B16596" w:rsidRDefault="00B16596" w:rsidP="00B16596">
            <w:pPr>
              <w:pStyle w:val="MsgTableBody"/>
              <w:jc w:val="center"/>
            </w:pPr>
          </w:p>
        </w:tc>
      </w:tr>
      <w:tr w:rsidR="00B16596" w:rsidRPr="00573AF5" w14:paraId="379EA6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61E9C21" w14:textId="77777777" w:rsidR="00B16596" w:rsidRDefault="00B16596" w:rsidP="00B1659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2F5855BC" w14:textId="5C43D29F" w:rsidR="00B16596" w:rsidRDefault="000F344B" w:rsidP="00B1659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ADDEC87" w14:textId="30F40B02" w:rsidR="00B16596" w:rsidRDefault="000F344B" w:rsidP="00B1659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5EC7F213" w14:textId="77777777" w:rsidR="00B16596" w:rsidRDefault="00B16596" w:rsidP="00B16596">
            <w:pPr>
              <w:pStyle w:val="MsgTableBody"/>
              <w:jc w:val="center"/>
            </w:pPr>
            <w:r>
              <w:t>15</w:t>
            </w:r>
          </w:p>
        </w:tc>
      </w:tr>
      <w:tr w:rsidR="004E2DAA" w:rsidRPr="00573AF5" w14:paraId="722D188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6B659F" w14:textId="77777777" w:rsidR="00B16596" w:rsidRDefault="00B16596" w:rsidP="00B16596">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F267DA0" w14:textId="77777777" w:rsidR="00B16596" w:rsidRDefault="00B16596" w:rsidP="00B16596">
            <w:pPr>
              <w:pStyle w:val="MsgTableBody"/>
            </w:pPr>
            <w:r>
              <w:rPr>
                <w:color w:val="FF0000"/>
              </w:rPr>
              <w:t xml:space="preserve">Participation (Goal </w:t>
            </w:r>
            <w:r w:rsidRPr="00CA6D40">
              <w:rPr>
                <w:color w:val="FF0000"/>
              </w:rPr>
              <w:t>Role)</w:t>
            </w:r>
          </w:p>
        </w:tc>
        <w:tc>
          <w:tcPr>
            <w:tcW w:w="864" w:type="dxa"/>
            <w:tcBorders>
              <w:top w:val="dotted" w:sz="4" w:space="0" w:color="auto"/>
              <w:left w:val="nil"/>
              <w:bottom w:val="dotted" w:sz="4" w:space="0" w:color="auto"/>
              <w:right w:val="nil"/>
            </w:tcBorders>
            <w:shd w:val="clear" w:color="auto" w:fill="FFFFFF"/>
          </w:tcPr>
          <w:p w14:paraId="22AE161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91C487" w14:textId="77777777" w:rsidR="00B16596" w:rsidRDefault="00B16596" w:rsidP="00B16596">
            <w:pPr>
              <w:pStyle w:val="MsgTableBody"/>
              <w:jc w:val="center"/>
            </w:pPr>
            <w:r w:rsidRPr="00CA6D40">
              <w:rPr>
                <w:color w:val="FF0000"/>
              </w:rPr>
              <w:t>7</w:t>
            </w:r>
          </w:p>
        </w:tc>
      </w:tr>
      <w:tr w:rsidR="00B16596" w:rsidRPr="00573AF5" w14:paraId="581023C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713CB30" w14:textId="77777777" w:rsidR="00B16596" w:rsidRDefault="00B16596" w:rsidP="00B16596">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5D66D4EA" w14:textId="77777777" w:rsidR="00B16596" w:rsidRDefault="00B16596" w:rsidP="00B16596">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4D03051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78619" w14:textId="77777777" w:rsidR="00B16596" w:rsidRDefault="00B16596" w:rsidP="00B16596">
            <w:pPr>
              <w:pStyle w:val="MsgTableBody"/>
              <w:jc w:val="center"/>
            </w:pPr>
            <w:r>
              <w:t>11</w:t>
            </w:r>
          </w:p>
        </w:tc>
      </w:tr>
      <w:tr w:rsidR="004E2DAA" w:rsidRPr="00573AF5" w14:paraId="55953A3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397A0E" w14:textId="77777777" w:rsidR="00B16596" w:rsidRDefault="00B16596" w:rsidP="00B1659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E0C7972" w14:textId="1D571F20" w:rsidR="00B16596" w:rsidRDefault="00B16596" w:rsidP="00B16596">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3F9C0F1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FC9962" w14:textId="77777777" w:rsidR="00B16596" w:rsidRDefault="00B16596" w:rsidP="00B16596">
            <w:pPr>
              <w:pStyle w:val="MsgTableBody"/>
              <w:jc w:val="center"/>
            </w:pPr>
          </w:p>
        </w:tc>
      </w:tr>
      <w:tr w:rsidR="00B16596" w:rsidRPr="00573AF5" w14:paraId="68C515E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8E816BE"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ABD5608" w14:textId="77777777" w:rsidR="00B16596" w:rsidRDefault="00B16596" w:rsidP="00B16596">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2C9A570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09BDDA" w14:textId="77777777" w:rsidR="00B16596" w:rsidRDefault="00B16596" w:rsidP="00B16596">
            <w:pPr>
              <w:pStyle w:val="MsgTableBody"/>
              <w:jc w:val="center"/>
            </w:pPr>
            <w:r>
              <w:t>15</w:t>
            </w:r>
          </w:p>
        </w:tc>
      </w:tr>
      <w:tr w:rsidR="004E2DAA" w:rsidRPr="00573AF5" w14:paraId="1A7D513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E64A95"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CC82625" w14:textId="3251C879" w:rsidR="00B16596" w:rsidRDefault="00B16596" w:rsidP="00B16596">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256C489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287E2D" w14:textId="77777777" w:rsidR="00B16596" w:rsidRDefault="00B16596" w:rsidP="00B16596">
            <w:pPr>
              <w:pStyle w:val="MsgTableBody"/>
              <w:jc w:val="center"/>
            </w:pPr>
          </w:p>
        </w:tc>
      </w:tr>
      <w:tr w:rsidR="00B16596" w:rsidRPr="00573AF5" w14:paraId="3C1C30C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4A1DF7B"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107617A" w14:textId="77777777" w:rsidR="00B16596" w:rsidRDefault="00B16596" w:rsidP="00B16596">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73335F7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E1F90D" w14:textId="77777777" w:rsidR="00B16596" w:rsidRDefault="00B16596" w:rsidP="00B16596">
            <w:pPr>
              <w:pStyle w:val="MsgTableBody"/>
              <w:jc w:val="center"/>
            </w:pPr>
          </w:p>
        </w:tc>
      </w:tr>
      <w:tr w:rsidR="004E2DAA" w:rsidRPr="00573AF5" w14:paraId="0A0FDC5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881FF5"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13EAF6E"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CDCD5F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0A529B" w14:textId="77777777" w:rsidR="00B16596" w:rsidRDefault="00B16596" w:rsidP="00B16596">
            <w:pPr>
              <w:pStyle w:val="MsgTableBody"/>
              <w:jc w:val="center"/>
            </w:pPr>
            <w:r>
              <w:t>7</w:t>
            </w:r>
          </w:p>
        </w:tc>
      </w:tr>
      <w:tr w:rsidR="00B16596" w:rsidRPr="00573AF5" w14:paraId="2F6E406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D852C95"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90C1956"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034BD7B"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55C4DF" w14:textId="77777777" w:rsidR="00B16596" w:rsidRDefault="00B16596" w:rsidP="00B16596">
            <w:pPr>
              <w:pStyle w:val="MsgTableBody"/>
              <w:jc w:val="center"/>
            </w:pPr>
            <w:r>
              <w:rPr>
                <w:noProof/>
              </w:rPr>
              <w:t>7</w:t>
            </w:r>
          </w:p>
        </w:tc>
      </w:tr>
      <w:tr w:rsidR="004E2DAA" w:rsidRPr="00573AF5" w14:paraId="6475E9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AAA4A0"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47A5E90" w14:textId="77777777" w:rsidR="00B16596" w:rsidRDefault="00B16596" w:rsidP="00B16596">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558A80A2"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759F88" w14:textId="77777777" w:rsidR="00B16596" w:rsidRDefault="00B16596" w:rsidP="00B16596">
            <w:pPr>
              <w:pStyle w:val="MsgTableBody"/>
              <w:jc w:val="center"/>
            </w:pPr>
          </w:p>
        </w:tc>
      </w:tr>
      <w:tr w:rsidR="00B16596" w:rsidRPr="00573AF5" w14:paraId="2EDFDCC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9C8B9C"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02A496F9" w14:textId="77777777" w:rsidR="00B16596" w:rsidRDefault="00B16596" w:rsidP="00B16596">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7F4083E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103C22" w14:textId="77777777" w:rsidR="00B16596" w:rsidRDefault="00B16596" w:rsidP="00B16596">
            <w:pPr>
              <w:pStyle w:val="MsgTableBody"/>
              <w:jc w:val="center"/>
            </w:pPr>
          </w:p>
        </w:tc>
      </w:tr>
      <w:tr w:rsidR="004E2DAA" w:rsidRPr="00573AF5" w14:paraId="2B73A63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24FAB5"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6EB2D1BC" w14:textId="77777777" w:rsidR="00B16596" w:rsidRDefault="00B16596" w:rsidP="00B16596">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5D250D4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7B8A40" w14:textId="77777777" w:rsidR="00B16596" w:rsidRDefault="00B16596" w:rsidP="00B16596">
            <w:pPr>
              <w:pStyle w:val="MsgTableBody"/>
              <w:jc w:val="center"/>
            </w:pPr>
          </w:p>
        </w:tc>
      </w:tr>
      <w:tr w:rsidR="00B16596" w:rsidRPr="00573AF5" w14:paraId="7320592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EBBAA34" w14:textId="77777777" w:rsidR="00B16596" w:rsidRDefault="00B16596" w:rsidP="00B16596">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507D3ECB" w14:textId="77777777" w:rsidR="00B16596" w:rsidRDefault="00B16596" w:rsidP="00B16596">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6FDECA8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0CCCF9" w14:textId="77777777" w:rsidR="00B16596" w:rsidRDefault="00B16596" w:rsidP="00B16596">
            <w:pPr>
              <w:pStyle w:val="MsgTableBody"/>
              <w:jc w:val="center"/>
            </w:pPr>
            <w:r>
              <w:t>12</w:t>
            </w:r>
          </w:p>
        </w:tc>
      </w:tr>
      <w:tr w:rsidR="004E2DAA" w:rsidRPr="00573AF5" w14:paraId="04C7563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0A02B1"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A161725" w14:textId="77777777" w:rsidR="00B16596" w:rsidRDefault="00B16596" w:rsidP="00B16596">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0C82ADE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571B84" w14:textId="77777777" w:rsidR="00B16596" w:rsidRDefault="00B16596" w:rsidP="00B16596">
            <w:pPr>
              <w:pStyle w:val="MsgTableBody"/>
              <w:jc w:val="center"/>
            </w:pPr>
            <w:r>
              <w:t>15</w:t>
            </w:r>
          </w:p>
        </w:tc>
      </w:tr>
      <w:tr w:rsidR="00B16596" w:rsidRPr="00573AF5" w14:paraId="6C8C80E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427B53"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822414" w14:textId="06848621" w:rsidR="00B16596" w:rsidRDefault="00B16596" w:rsidP="00B16596">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26AECFBC"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64292E" w14:textId="77777777" w:rsidR="00B16596" w:rsidRDefault="00B16596" w:rsidP="00B16596">
            <w:pPr>
              <w:pStyle w:val="MsgTableBody"/>
              <w:jc w:val="center"/>
            </w:pPr>
          </w:p>
        </w:tc>
      </w:tr>
      <w:tr w:rsidR="004E2DAA" w:rsidRPr="00573AF5" w14:paraId="71F42BC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3B25A4" w14:textId="77777777" w:rsidR="00B16596" w:rsidRDefault="00B16596" w:rsidP="00B1659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91FF619" w14:textId="251A4DFF" w:rsidR="00B16596" w:rsidRDefault="00B16596" w:rsidP="00B16596">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A30D7A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CEE356" w14:textId="77777777" w:rsidR="00B16596" w:rsidRDefault="00B16596" w:rsidP="00B16596">
            <w:pPr>
              <w:pStyle w:val="MsgTableBody"/>
              <w:jc w:val="center"/>
            </w:pPr>
          </w:p>
        </w:tc>
      </w:tr>
      <w:tr w:rsidR="00766098" w:rsidRPr="00573AF5" w14:paraId="0CEAE60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3FC9A8" w14:textId="77777777" w:rsidR="00766098" w:rsidRDefault="00766098" w:rsidP="00766098">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0D280894" w14:textId="0DD3BE4B" w:rsidR="00766098" w:rsidRDefault="000F344B" w:rsidP="00766098">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3DDC15F" w14:textId="0F37F620" w:rsidR="00766098" w:rsidRDefault="000F344B" w:rsidP="00766098">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D504EC5" w14:textId="77777777" w:rsidR="00766098" w:rsidRDefault="00766098" w:rsidP="00766098">
            <w:pPr>
              <w:pStyle w:val="MsgTableBody"/>
              <w:jc w:val="center"/>
            </w:pPr>
            <w:r>
              <w:t>15</w:t>
            </w:r>
          </w:p>
        </w:tc>
      </w:tr>
      <w:tr w:rsidR="004E2DAA" w:rsidRPr="00573AF5" w14:paraId="6FCDE49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87B486" w14:textId="77777777" w:rsidR="00766098" w:rsidRDefault="00766098" w:rsidP="00766098">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3253692" w14:textId="58BF8A00" w:rsidR="00766098" w:rsidRDefault="00766098" w:rsidP="00766098">
            <w:pPr>
              <w:pStyle w:val="MsgTableBody"/>
            </w:pPr>
            <w:r>
              <w:rPr>
                <w:color w:val="FF0000"/>
              </w:rPr>
              <w:t>Participation (</w:t>
            </w:r>
            <w:r w:rsidR="00A804D1">
              <w:rPr>
                <w:color w:val="FF0000"/>
              </w:rPr>
              <w:t>Pathway Participation</w:t>
            </w:r>
            <w:r w:rsidRPr="00CA6D40">
              <w:rPr>
                <w:color w:val="FF0000"/>
              </w:rPr>
              <w:t>)</w:t>
            </w:r>
          </w:p>
        </w:tc>
        <w:tc>
          <w:tcPr>
            <w:tcW w:w="864" w:type="dxa"/>
            <w:tcBorders>
              <w:top w:val="dotted" w:sz="4" w:space="0" w:color="auto"/>
              <w:left w:val="nil"/>
              <w:bottom w:val="dotted" w:sz="4" w:space="0" w:color="auto"/>
              <w:right w:val="nil"/>
            </w:tcBorders>
            <w:shd w:val="clear" w:color="auto" w:fill="FFFFFF"/>
          </w:tcPr>
          <w:p w14:paraId="35AB5A3A"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B13F16" w14:textId="77777777" w:rsidR="00766098" w:rsidRDefault="00766098" w:rsidP="00766098">
            <w:pPr>
              <w:pStyle w:val="MsgTableBody"/>
              <w:jc w:val="center"/>
            </w:pPr>
            <w:r w:rsidRPr="00CA6D40">
              <w:rPr>
                <w:color w:val="FF0000"/>
              </w:rPr>
              <w:t>7</w:t>
            </w:r>
          </w:p>
        </w:tc>
      </w:tr>
      <w:tr w:rsidR="00766098" w:rsidRPr="00573AF5" w14:paraId="68A46FA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8C663A5" w14:textId="77777777" w:rsidR="00766098" w:rsidRDefault="00766098" w:rsidP="00766098">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7DE98A2D" w14:textId="471E13AB" w:rsidR="00766098" w:rsidRDefault="00766098" w:rsidP="00766098">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0366ED5E"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ACDCEF" w14:textId="77777777" w:rsidR="00766098" w:rsidRDefault="00766098" w:rsidP="00766098">
            <w:pPr>
              <w:pStyle w:val="MsgTableBody"/>
              <w:jc w:val="center"/>
            </w:pPr>
            <w:r>
              <w:t>11</w:t>
            </w:r>
          </w:p>
        </w:tc>
      </w:tr>
      <w:tr w:rsidR="004E2DAA" w:rsidRPr="00573AF5" w14:paraId="55CE1E2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5B2CD0" w14:textId="77777777" w:rsidR="00766098" w:rsidRDefault="00766098" w:rsidP="00766098">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FD2D950" w14:textId="67E54FA6" w:rsidR="00766098" w:rsidRDefault="00766098" w:rsidP="00766098">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66E7C347"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3B663D" w14:textId="77777777" w:rsidR="00766098" w:rsidRDefault="00766098" w:rsidP="00766098">
            <w:pPr>
              <w:pStyle w:val="MsgTableBody"/>
              <w:jc w:val="center"/>
            </w:pPr>
          </w:p>
        </w:tc>
      </w:tr>
      <w:tr w:rsidR="00766098" w:rsidRPr="00573AF5" w14:paraId="3698507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F66CE60" w14:textId="77777777" w:rsidR="00766098" w:rsidRDefault="00766098" w:rsidP="00766098">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608126B" w14:textId="632D8CE9" w:rsidR="00766098" w:rsidRDefault="00766098" w:rsidP="00766098">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7EB748AB"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6BB1FE" w14:textId="77777777" w:rsidR="00766098" w:rsidRDefault="00766098" w:rsidP="00766098">
            <w:pPr>
              <w:pStyle w:val="MsgTableBody"/>
              <w:jc w:val="center"/>
            </w:pPr>
            <w:r>
              <w:t>15</w:t>
            </w:r>
          </w:p>
        </w:tc>
      </w:tr>
      <w:tr w:rsidR="004E2DAA" w:rsidRPr="00573AF5" w14:paraId="1A7A9D4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52B980" w14:textId="77777777" w:rsidR="00766098" w:rsidRDefault="00766098" w:rsidP="00766098">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5CA30AB0" w14:textId="6583BF47" w:rsidR="00766098" w:rsidRDefault="00766098" w:rsidP="00766098">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75DDDBB3"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425318" w14:textId="77777777" w:rsidR="00766098" w:rsidRDefault="00766098" w:rsidP="00766098">
            <w:pPr>
              <w:pStyle w:val="MsgTableBody"/>
              <w:jc w:val="center"/>
            </w:pPr>
          </w:p>
        </w:tc>
      </w:tr>
      <w:tr w:rsidR="00766098" w:rsidRPr="00573AF5" w14:paraId="2A129D9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CF18E27"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9E75FB0" w14:textId="77777777" w:rsidR="00766098" w:rsidRDefault="00766098" w:rsidP="00766098">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0C4E9D9C"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0125C4" w14:textId="77777777" w:rsidR="00766098" w:rsidRDefault="00766098" w:rsidP="00766098">
            <w:pPr>
              <w:pStyle w:val="MsgTableBody"/>
              <w:jc w:val="center"/>
            </w:pPr>
          </w:p>
        </w:tc>
      </w:tr>
      <w:tr w:rsidR="004E2DAA" w:rsidRPr="00573AF5" w14:paraId="71AE12B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7350F23" w14:textId="77777777" w:rsidR="00766098" w:rsidRDefault="00766098" w:rsidP="00766098">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99284A9" w14:textId="77777777" w:rsidR="00766098" w:rsidRDefault="00766098" w:rsidP="00766098">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4F82428"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8FE76C" w14:textId="77777777" w:rsidR="00766098" w:rsidRDefault="00766098" w:rsidP="00766098">
            <w:pPr>
              <w:pStyle w:val="MsgTableBody"/>
              <w:jc w:val="center"/>
            </w:pPr>
            <w:r>
              <w:t>7</w:t>
            </w:r>
          </w:p>
        </w:tc>
      </w:tr>
      <w:tr w:rsidR="00766098" w:rsidRPr="00573AF5" w14:paraId="413C138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10F9AE" w14:textId="77777777" w:rsidR="00766098" w:rsidRDefault="00766098" w:rsidP="00766098">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C476426" w14:textId="77777777" w:rsidR="00766098" w:rsidRDefault="00766098" w:rsidP="00766098">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9D9DAC6"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AAB705" w14:textId="77777777" w:rsidR="00766098" w:rsidRDefault="00766098" w:rsidP="00766098">
            <w:pPr>
              <w:pStyle w:val="MsgTableBody"/>
              <w:jc w:val="center"/>
            </w:pPr>
            <w:r>
              <w:rPr>
                <w:noProof/>
              </w:rPr>
              <w:t>7</w:t>
            </w:r>
          </w:p>
        </w:tc>
      </w:tr>
      <w:tr w:rsidR="004E2DAA" w:rsidRPr="00573AF5" w14:paraId="555888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C624A5"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78986C" w14:textId="77777777" w:rsidR="00766098" w:rsidRDefault="00766098" w:rsidP="00766098">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417C2FD7"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42551" w14:textId="77777777" w:rsidR="00766098" w:rsidRDefault="00766098" w:rsidP="00766098">
            <w:pPr>
              <w:pStyle w:val="MsgTableBody"/>
              <w:jc w:val="center"/>
            </w:pPr>
          </w:p>
        </w:tc>
      </w:tr>
      <w:tr w:rsidR="00766098" w:rsidRPr="00573AF5" w14:paraId="35A104A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8A4A56" w14:textId="77777777" w:rsidR="00766098" w:rsidRDefault="00766098" w:rsidP="00766098">
            <w:pPr>
              <w:pStyle w:val="MsgTableBody"/>
            </w:pPr>
            <w:r>
              <w:t>}]</w:t>
            </w:r>
          </w:p>
        </w:tc>
        <w:tc>
          <w:tcPr>
            <w:tcW w:w="4320" w:type="dxa"/>
            <w:tcBorders>
              <w:top w:val="dotted" w:sz="4" w:space="0" w:color="auto"/>
              <w:left w:val="nil"/>
              <w:bottom w:val="dotted" w:sz="4" w:space="0" w:color="auto"/>
              <w:right w:val="nil"/>
            </w:tcBorders>
            <w:shd w:val="clear" w:color="auto" w:fill="FFFFFF"/>
          </w:tcPr>
          <w:p w14:paraId="14529558" w14:textId="77777777" w:rsidR="00766098" w:rsidRDefault="00766098" w:rsidP="00766098">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3F380B1D"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0F2F93" w14:textId="77777777" w:rsidR="00766098" w:rsidRDefault="00766098" w:rsidP="00766098">
            <w:pPr>
              <w:pStyle w:val="MsgTableBody"/>
              <w:jc w:val="center"/>
            </w:pPr>
          </w:p>
        </w:tc>
      </w:tr>
      <w:tr w:rsidR="00766098" w:rsidRPr="00573AF5" w14:paraId="665AD6E9"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7D3C43DF" w14:textId="77777777" w:rsidR="00766098" w:rsidRDefault="00766098" w:rsidP="00766098">
            <w:pPr>
              <w:pStyle w:val="MsgTableBody"/>
            </w:pPr>
            <w:r>
              <w:t>[{REL}]</w:t>
            </w:r>
          </w:p>
        </w:tc>
        <w:tc>
          <w:tcPr>
            <w:tcW w:w="4320" w:type="dxa"/>
            <w:tcBorders>
              <w:top w:val="dotted" w:sz="4" w:space="0" w:color="auto"/>
              <w:left w:val="nil"/>
              <w:bottom w:val="single" w:sz="2" w:space="0" w:color="auto"/>
              <w:right w:val="nil"/>
            </w:tcBorders>
            <w:shd w:val="clear" w:color="auto" w:fill="FFFFFF"/>
          </w:tcPr>
          <w:p w14:paraId="0C04AD9D" w14:textId="77777777" w:rsidR="00766098" w:rsidRDefault="00766098" w:rsidP="00766098">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2A850D38" w14:textId="77777777" w:rsidR="00766098" w:rsidRDefault="00766098" w:rsidP="00766098">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D58E520" w14:textId="77777777" w:rsidR="00766098" w:rsidRDefault="00766098" w:rsidP="00766098">
            <w:pPr>
              <w:pStyle w:val="MsgTableBody"/>
              <w:jc w:val="center"/>
            </w:pPr>
            <w:r>
              <w:t>11</w:t>
            </w:r>
          </w:p>
        </w:tc>
      </w:tr>
    </w:tbl>
    <w:p w14:paraId="45F3A420"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3F2F55D"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2A235B3" w14:textId="3DA491B3" w:rsidR="00EE6FC3" w:rsidRDefault="00EE6FC3" w:rsidP="00BD60E1">
            <w:pPr>
              <w:pStyle w:val="ACK-ChoreographyHeader"/>
            </w:pPr>
            <w:r>
              <w:t>Acknowledgment Choreography</w:t>
            </w:r>
          </w:p>
        </w:tc>
      </w:tr>
      <w:tr w:rsidR="00EE6FC3" w14:paraId="7E49C10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1AB28D1" w14:textId="3CF80B06" w:rsidR="00EE6FC3" w:rsidRDefault="00EE6FC3" w:rsidP="00EE6FC3">
            <w:pPr>
              <w:pStyle w:val="ACK-ChoreographyHeader"/>
            </w:pPr>
            <w:r>
              <w:t>CCU^I20^CCU_I20</w:t>
            </w:r>
          </w:p>
        </w:tc>
      </w:tr>
      <w:tr w:rsidR="00314BE8" w14:paraId="1B422AC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95F4524"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6EC5311"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33B769E" w14:textId="77777777" w:rsidR="00314BE8" w:rsidRDefault="00314BE8" w:rsidP="00314BE8">
            <w:pPr>
              <w:pStyle w:val="ACK-ChoreographyBody"/>
            </w:pPr>
            <w:r>
              <w:t>Field value: Enhanced mode</w:t>
            </w:r>
          </w:p>
        </w:tc>
      </w:tr>
      <w:tr w:rsidR="00314BE8" w14:paraId="0595AD9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4708BB5"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7CAC870D"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1C5F7EF"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2C54931" w14:textId="77777777" w:rsidR="00314BE8" w:rsidRDefault="00314BE8" w:rsidP="00314BE8">
            <w:pPr>
              <w:pStyle w:val="ACK-ChoreographyBody"/>
            </w:pPr>
            <w:r>
              <w:t>AL, SU, ER</w:t>
            </w:r>
          </w:p>
        </w:tc>
      </w:tr>
      <w:tr w:rsidR="00314BE8" w14:paraId="7D1B216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A30C9E6"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CBE732B"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15500B4"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508C930" w14:textId="77777777" w:rsidR="00314BE8" w:rsidRDefault="00314BE8" w:rsidP="00314BE8">
            <w:pPr>
              <w:pStyle w:val="ACK-ChoreographyBody"/>
            </w:pPr>
            <w:r>
              <w:t>NE</w:t>
            </w:r>
          </w:p>
        </w:tc>
      </w:tr>
      <w:tr w:rsidR="00314BE8" w14:paraId="6D66548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DE87DA"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80E78A8" w14:textId="77777777" w:rsidR="00314BE8" w:rsidRDefault="00314BE8" w:rsidP="00314BE8">
            <w:pPr>
              <w:pStyle w:val="ACK-ChoreographyBody"/>
            </w:pPr>
            <w:r>
              <w:rPr>
                <w:szCs w:val="16"/>
              </w:rPr>
              <w:t>ACK^I20^ACK</w:t>
            </w:r>
          </w:p>
        </w:tc>
        <w:tc>
          <w:tcPr>
            <w:tcW w:w="708" w:type="dxa"/>
            <w:tcBorders>
              <w:top w:val="single" w:sz="4" w:space="0" w:color="auto"/>
              <w:left w:val="single" w:sz="4" w:space="0" w:color="auto"/>
              <w:bottom w:val="single" w:sz="4" w:space="0" w:color="auto"/>
              <w:right w:val="single" w:sz="4" w:space="0" w:color="auto"/>
            </w:tcBorders>
            <w:hideMark/>
          </w:tcPr>
          <w:p w14:paraId="1E37A34B"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7803B0D" w14:textId="77777777" w:rsidR="00314BE8" w:rsidRDefault="00314BE8" w:rsidP="00314BE8">
            <w:pPr>
              <w:pStyle w:val="ACK-ChoreographyBody"/>
            </w:pPr>
            <w:r>
              <w:rPr>
                <w:szCs w:val="16"/>
              </w:rPr>
              <w:t>ACK^I20^ACK</w:t>
            </w:r>
          </w:p>
        </w:tc>
      </w:tr>
      <w:tr w:rsidR="00314BE8" w14:paraId="74F0317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9C509EC"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71A5E9A"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9AC18CD"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A406F06" w14:textId="77777777" w:rsidR="00314BE8" w:rsidRDefault="00314BE8" w:rsidP="00314BE8">
            <w:pPr>
              <w:pStyle w:val="ACK-ChoreographyBody"/>
            </w:pPr>
            <w:r>
              <w:t>-</w:t>
            </w:r>
          </w:p>
        </w:tc>
      </w:tr>
    </w:tbl>
    <w:p w14:paraId="3DA583FB" w14:textId="77777777" w:rsidR="00573AF5" w:rsidRDefault="00573AF5">
      <w:pPr>
        <w:pStyle w:val="Heading2"/>
      </w:pPr>
      <w:bookmarkStart w:id="2042" w:name="_Toc28982346"/>
      <w:r>
        <w:t>COLLABORATIVE CARE INFORMATION REQUEST MESSAGES AND TRIGGER EVENTS</w:t>
      </w:r>
      <w:bookmarkEnd w:id="2042"/>
      <w:r w:rsidR="00FD02FB">
        <w:fldChar w:fldCharType="begin"/>
      </w:r>
      <w:r>
        <w:instrText xml:space="preserve"> XE "TRIGGER EVENTS AND MESSAGE DEFINITIONS" </w:instrText>
      </w:r>
      <w:r w:rsidR="00FD02FB">
        <w:fldChar w:fldCharType="end"/>
      </w:r>
    </w:p>
    <w:p w14:paraId="11C51C69" w14:textId="77777777" w:rsidR="00573AF5" w:rsidRDefault="00573AF5">
      <w:r>
        <w:t xml:space="preserve">Collaborative care information may need to be retrieved from various entities, such as healthcare providers, clinical repositories or regulatory bodies.  The definition of these entities often varies greatly. </w:t>
      </w:r>
      <w:proofErr w:type="spellStart"/>
      <w:r>
        <w:t>Some times</w:t>
      </w:r>
      <w:proofErr w:type="spellEnd"/>
      <w:r>
        <w:t xml:space="preserve"> the query will relate to a previous referral. At other times it will relate to a specific patient.</w:t>
      </w:r>
    </w:p>
    <w:p w14:paraId="51DFB505" w14:textId="77777777" w:rsidR="00573AF5" w:rsidRDefault="00573AF5">
      <w:pPr>
        <w:pStyle w:val="Heading3"/>
      </w:pPr>
      <w:bookmarkStart w:id="2043" w:name="_Toc28982347"/>
      <w:r>
        <w:t>CCQ/CQU – Collaborative Care Query/Collaborative Care Query Update (Event I19)</w:t>
      </w:r>
      <w:bookmarkEnd w:id="2043"/>
      <w:r w:rsidR="00FD02FB">
        <w:fldChar w:fldCharType="begin"/>
      </w:r>
      <w:r>
        <w:instrText xml:space="preserve"> XE "Collaborative Care Query"</w:instrText>
      </w:r>
      <w:r w:rsidR="00FD02FB">
        <w:fldChar w:fldCharType="end"/>
      </w:r>
      <w:r w:rsidR="00FD02FB">
        <w:fldChar w:fldCharType="begin"/>
      </w:r>
      <w:r>
        <w:instrText xml:space="preserve"> XE "Collaborative Care Query Update" </w:instrText>
      </w:r>
      <w:r w:rsidR="00FD02FB">
        <w:fldChar w:fldCharType="end"/>
      </w:r>
      <w:r w:rsidR="00FD02FB">
        <w:fldChar w:fldCharType="begin"/>
      </w:r>
      <w:r>
        <w:instrText xml:space="preserve"> XE "Messages:CCQ" </w:instrText>
      </w:r>
      <w:r w:rsidR="00FD02FB">
        <w:fldChar w:fldCharType="end"/>
      </w:r>
    </w:p>
    <w:p w14:paraId="0E306898" w14:textId="77777777" w:rsidR="00573AF5" w:rsidRDefault="00573AF5" w:rsidP="00C87B0A">
      <w:pPr>
        <w:pStyle w:val="NormalIndented"/>
      </w:pPr>
      <w:r>
        <w:t>This event triggers a query message to be sent from a referring healthcare provider to a referred to healthcare provider, regarding a specific, previously sent collaborative care referral. The Collaborative Care Query message must contain sufficient data for the referred to provider to be able to identify the specific referral being queried. The response to a Collaborative Care Query message is a CQU - Collaborative Care Query Update message. The meaning of the Collaborative Care Query Update message is identical to the meaning of the Asynchronous Collaborative Care Update message.</w:t>
      </w:r>
    </w:p>
    <w:p w14:paraId="373AB272" w14:textId="77777777" w:rsidR="00573AF5" w:rsidRDefault="00573AF5">
      <w:pPr>
        <w:pStyle w:val="MsgTableCaption"/>
      </w:pPr>
      <w:r>
        <w:lastRenderedPageBreak/>
        <w:t>CCQ^I19^CCQ_I19: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3BE5F041"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61DC86AB"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6427445B"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51764906"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41DC4F95" w14:textId="77777777" w:rsidR="00573AF5" w:rsidRDefault="00573AF5">
            <w:pPr>
              <w:pStyle w:val="MsgTableHeader"/>
              <w:jc w:val="center"/>
            </w:pPr>
            <w:r>
              <w:t>Chapter</w:t>
            </w:r>
          </w:p>
        </w:tc>
      </w:tr>
      <w:tr w:rsidR="004E2DAA" w:rsidRPr="00573AF5" w14:paraId="22B71568"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7F3EC161"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258DA94A"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6A449E2"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B34050" w14:textId="77777777" w:rsidR="00573AF5" w:rsidRDefault="00573AF5">
            <w:pPr>
              <w:pStyle w:val="MsgTableBody"/>
              <w:jc w:val="center"/>
            </w:pPr>
            <w:r>
              <w:t>2</w:t>
            </w:r>
          </w:p>
        </w:tc>
      </w:tr>
      <w:tr w:rsidR="004E2DAA" w:rsidRPr="00573AF5" w14:paraId="05B292B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BCF02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3F56CD6F"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0013E21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D41EE9" w14:textId="77777777" w:rsidR="00573AF5" w:rsidRDefault="00573AF5">
            <w:pPr>
              <w:pStyle w:val="MsgTableBody"/>
              <w:jc w:val="center"/>
            </w:pPr>
            <w:r>
              <w:t>2</w:t>
            </w:r>
          </w:p>
        </w:tc>
      </w:tr>
      <w:tr w:rsidR="00573AF5" w:rsidRPr="00573AF5" w14:paraId="6B0DB8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B3FF5F"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4A58B55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4831024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3212F3" w14:textId="77777777" w:rsidR="00573AF5" w:rsidRDefault="00573AF5">
            <w:pPr>
              <w:pStyle w:val="MsgTableBody"/>
              <w:jc w:val="center"/>
            </w:pPr>
            <w:r>
              <w:t>2</w:t>
            </w:r>
          </w:p>
        </w:tc>
      </w:tr>
      <w:tr w:rsidR="004E2DAA" w:rsidRPr="00573AF5" w14:paraId="1245DAE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7E8B0B"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79A8E342"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5F235901"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1A6948" w14:textId="77777777" w:rsidR="00573AF5" w:rsidRDefault="00573AF5">
            <w:pPr>
              <w:pStyle w:val="MsgTableBody"/>
              <w:jc w:val="center"/>
            </w:pPr>
            <w:r>
              <w:t>11</w:t>
            </w:r>
          </w:p>
        </w:tc>
      </w:tr>
      <w:tr w:rsidR="007621A4" w:rsidRPr="00573AF5" w14:paraId="7B5CC3B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EBB167"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19017BF6" w14:textId="77777777" w:rsidR="007621A4" w:rsidRDefault="007621A4" w:rsidP="007621A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68FD410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B51112" w14:textId="77777777" w:rsidR="007621A4" w:rsidRDefault="007621A4" w:rsidP="007621A4">
            <w:pPr>
              <w:pStyle w:val="MsgTableBody"/>
              <w:jc w:val="center"/>
            </w:pPr>
          </w:p>
        </w:tc>
      </w:tr>
      <w:tr w:rsidR="004E2DAA" w:rsidRPr="00573AF5" w14:paraId="5264E0E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0CD3E10"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CD2CBF2" w14:textId="77777777" w:rsidR="007621A4" w:rsidRDefault="007621A4" w:rsidP="007621A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4DE6DE7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F1C6D0" w14:textId="77777777" w:rsidR="007621A4" w:rsidRDefault="007621A4" w:rsidP="007621A4">
            <w:pPr>
              <w:pStyle w:val="MsgTableBody"/>
              <w:jc w:val="center"/>
            </w:pPr>
            <w:r>
              <w:t>11</w:t>
            </w:r>
          </w:p>
        </w:tc>
      </w:tr>
      <w:tr w:rsidR="007621A4" w:rsidRPr="00573AF5" w14:paraId="075AD9C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14880A" w14:textId="77777777" w:rsidR="007621A4" w:rsidRDefault="007621A4" w:rsidP="007621A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45B388C0" w14:textId="77777777" w:rsidR="007621A4" w:rsidRDefault="007621A4" w:rsidP="007621A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1392128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DDC1A6" w14:textId="77777777" w:rsidR="007621A4" w:rsidRDefault="007621A4" w:rsidP="007621A4">
            <w:pPr>
              <w:pStyle w:val="MsgTableBody"/>
              <w:jc w:val="center"/>
            </w:pPr>
            <w:r>
              <w:t>11</w:t>
            </w:r>
          </w:p>
        </w:tc>
      </w:tr>
      <w:tr w:rsidR="004E2DAA" w:rsidRPr="00573AF5" w14:paraId="689853E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611396"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E394418" w14:textId="77777777" w:rsidR="007621A4" w:rsidRDefault="007621A4" w:rsidP="007621A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75F64E6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2B48E6" w14:textId="77777777" w:rsidR="007621A4" w:rsidRDefault="007621A4" w:rsidP="007621A4">
            <w:pPr>
              <w:pStyle w:val="MsgTableBody"/>
              <w:jc w:val="center"/>
            </w:pPr>
          </w:p>
        </w:tc>
      </w:tr>
      <w:tr w:rsidR="007621A4" w:rsidRPr="00573AF5" w14:paraId="6B95D649"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36D8AA07" w14:textId="77777777" w:rsidR="007621A4" w:rsidRDefault="007621A4" w:rsidP="007621A4">
            <w:pPr>
              <w:pStyle w:val="MsgTableBody"/>
            </w:pPr>
            <w:r>
              <w:t>[{REL}]</w:t>
            </w:r>
          </w:p>
        </w:tc>
        <w:tc>
          <w:tcPr>
            <w:tcW w:w="4320" w:type="dxa"/>
            <w:tcBorders>
              <w:top w:val="dotted" w:sz="4" w:space="0" w:color="auto"/>
              <w:left w:val="nil"/>
              <w:bottom w:val="single" w:sz="2" w:space="0" w:color="auto"/>
              <w:right w:val="nil"/>
            </w:tcBorders>
            <w:shd w:val="clear" w:color="auto" w:fill="FFFFFF"/>
          </w:tcPr>
          <w:p w14:paraId="30FF9CD8" w14:textId="77777777" w:rsidR="007621A4" w:rsidRDefault="007621A4" w:rsidP="007621A4">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5930DD30" w14:textId="77777777" w:rsidR="007621A4" w:rsidRDefault="007621A4" w:rsidP="007621A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2A268A8" w14:textId="77777777" w:rsidR="007621A4" w:rsidRDefault="007621A4" w:rsidP="007621A4">
            <w:pPr>
              <w:pStyle w:val="MsgTableBody"/>
              <w:jc w:val="center"/>
            </w:pPr>
            <w:r>
              <w:t>11</w:t>
            </w:r>
          </w:p>
        </w:tc>
      </w:tr>
    </w:tbl>
    <w:p w14:paraId="6E4AA5E1" w14:textId="77777777" w:rsidR="00256761" w:rsidRDefault="00256761" w:rsidP="00256761">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220CA1CA"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2CADC934" w14:textId="6D765B4A" w:rsidR="00EE6FC3" w:rsidRDefault="00EE6FC3" w:rsidP="00BD60E1">
            <w:pPr>
              <w:pStyle w:val="ACK-ChoreographyHeader"/>
            </w:pPr>
            <w:r>
              <w:t>Acknowledgment Choreography</w:t>
            </w:r>
          </w:p>
        </w:tc>
      </w:tr>
      <w:tr w:rsidR="00EE6FC3" w14:paraId="17C32476"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495D34E5" w14:textId="4475F5D9" w:rsidR="00EE6FC3" w:rsidRDefault="00EE6FC3" w:rsidP="00EE6FC3">
            <w:pPr>
              <w:pStyle w:val="ACK-ChoreographyHeader"/>
            </w:pPr>
            <w:r>
              <w:t>CCQ^I19^CCQ_I19</w:t>
            </w:r>
          </w:p>
        </w:tc>
      </w:tr>
      <w:tr w:rsidR="00256761" w14:paraId="3657E2F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60B61FA" w14:textId="77777777" w:rsidR="00256761" w:rsidRDefault="00256761"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DBA7F0C" w14:textId="77777777" w:rsidR="00256761" w:rsidRDefault="00256761"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26A8D749" w14:textId="77777777" w:rsidR="00256761" w:rsidRDefault="00256761" w:rsidP="00256A1A">
            <w:pPr>
              <w:pStyle w:val="ACK-ChoreographyBody"/>
            </w:pPr>
            <w:r>
              <w:t>Field value: Enhanced mode</w:t>
            </w:r>
          </w:p>
        </w:tc>
      </w:tr>
      <w:tr w:rsidR="00256761" w14:paraId="6CEA7E2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4AAD03B" w14:textId="77777777" w:rsidR="00256761" w:rsidRDefault="00256761"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803519C"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025E8FEA" w14:textId="77777777" w:rsidR="00256761" w:rsidRDefault="00256761"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00C3A701" w14:textId="77777777" w:rsidR="00256761" w:rsidRDefault="00256761" w:rsidP="00256A1A">
            <w:pPr>
              <w:pStyle w:val="ACK-ChoreographyBody"/>
            </w:pPr>
            <w:r>
              <w:t>AL, SU, ER</w:t>
            </w:r>
          </w:p>
        </w:tc>
      </w:tr>
      <w:tr w:rsidR="00256761" w14:paraId="246F261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AF74048" w14:textId="77777777" w:rsidR="00256761" w:rsidRDefault="00256761"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A6A0350"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500E0953" w14:textId="77777777" w:rsidR="00256761" w:rsidRDefault="00256761"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45889955" w14:textId="77777777" w:rsidR="00256761" w:rsidRDefault="00256761" w:rsidP="00256A1A">
            <w:pPr>
              <w:pStyle w:val="ACK-ChoreographyBody"/>
            </w:pPr>
            <w:r>
              <w:t>AL</w:t>
            </w:r>
          </w:p>
        </w:tc>
      </w:tr>
      <w:tr w:rsidR="00256761" w14:paraId="757FD43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7156D37" w14:textId="77777777" w:rsidR="00256761" w:rsidRDefault="00256761"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C0BB28A" w14:textId="77777777" w:rsidR="00256761" w:rsidRDefault="00256761"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17CD56FD" w14:textId="77777777" w:rsidR="00256761" w:rsidRDefault="00256761"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3B8EEF51" w14:textId="77777777" w:rsidR="00256761" w:rsidRDefault="00256761" w:rsidP="00256A1A">
            <w:pPr>
              <w:pStyle w:val="ACK-ChoreographyBody"/>
            </w:pPr>
            <w:r>
              <w:rPr>
                <w:szCs w:val="16"/>
              </w:rPr>
              <w:t>ACK^I19^ACK</w:t>
            </w:r>
          </w:p>
        </w:tc>
      </w:tr>
      <w:tr w:rsidR="00256761" w14:paraId="54579DF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FDEB85" w14:textId="77777777" w:rsidR="00256761" w:rsidRDefault="00256761"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F41328A" w14:textId="77777777" w:rsidR="00256761" w:rsidRDefault="00256761" w:rsidP="00256A1A">
            <w:pPr>
              <w:pStyle w:val="ACK-ChoreographyBody"/>
            </w:pPr>
            <w:r>
              <w:rPr>
                <w:szCs w:val="16"/>
              </w:rPr>
              <w:t>CQU^I19^CQU_I19</w:t>
            </w:r>
          </w:p>
        </w:tc>
        <w:tc>
          <w:tcPr>
            <w:tcW w:w="2268" w:type="dxa"/>
            <w:tcBorders>
              <w:top w:val="single" w:sz="4" w:space="0" w:color="auto"/>
              <w:left w:val="single" w:sz="4" w:space="0" w:color="auto"/>
              <w:bottom w:val="single" w:sz="4" w:space="0" w:color="auto"/>
              <w:right w:val="single" w:sz="4" w:space="0" w:color="auto"/>
            </w:tcBorders>
            <w:hideMark/>
          </w:tcPr>
          <w:p w14:paraId="033CE78D" w14:textId="77777777" w:rsidR="00256761" w:rsidRDefault="00256761" w:rsidP="00256A1A">
            <w:pPr>
              <w:pStyle w:val="ACK-ChoreographyBody"/>
            </w:pPr>
            <w:r>
              <w:rPr>
                <w:szCs w:val="16"/>
              </w:rPr>
              <w:t>CQU^I19^CQU_I19</w:t>
            </w:r>
          </w:p>
        </w:tc>
        <w:tc>
          <w:tcPr>
            <w:tcW w:w="2126" w:type="dxa"/>
            <w:tcBorders>
              <w:top w:val="single" w:sz="4" w:space="0" w:color="auto"/>
              <w:left w:val="single" w:sz="4" w:space="0" w:color="auto"/>
              <w:bottom w:val="single" w:sz="4" w:space="0" w:color="auto"/>
              <w:right w:val="single" w:sz="4" w:space="0" w:color="auto"/>
            </w:tcBorders>
            <w:hideMark/>
          </w:tcPr>
          <w:p w14:paraId="528BB2CF" w14:textId="77777777" w:rsidR="00256761" w:rsidRDefault="00256761" w:rsidP="00256761">
            <w:pPr>
              <w:pStyle w:val="ACK-ChoreographyBody"/>
            </w:pPr>
            <w:r>
              <w:rPr>
                <w:szCs w:val="16"/>
              </w:rPr>
              <w:t>CQU^I19^CQU_I19</w:t>
            </w:r>
          </w:p>
        </w:tc>
      </w:tr>
    </w:tbl>
    <w:p w14:paraId="4053293A" w14:textId="77777777" w:rsidR="00573AF5" w:rsidRDefault="00573AF5" w:rsidP="00C87B0A">
      <w:pPr>
        <w:pStyle w:val="NormalIndented"/>
      </w:pPr>
    </w:p>
    <w:p w14:paraId="51616784" w14:textId="77777777" w:rsidR="00573AF5" w:rsidRDefault="00573AF5">
      <w:pPr>
        <w:pStyle w:val="MsgTableCaption"/>
      </w:pPr>
      <w:r>
        <w:t>CQU^I19^CQU_I19: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4F606631"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20CD1DCE"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77FD1C0F"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442A5C71"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28293198" w14:textId="77777777" w:rsidR="00573AF5" w:rsidRDefault="00573AF5">
            <w:pPr>
              <w:pStyle w:val="MsgTableHeader"/>
              <w:jc w:val="center"/>
            </w:pPr>
            <w:r>
              <w:t>Chapter</w:t>
            </w:r>
          </w:p>
        </w:tc>
      </w:tr>
      <w:tr w:rsidR="004E2DAA" w:rsidRPr="00573AF5" w14:paraId="15B56BB8"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03D34B3"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071B9B23"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91B349A"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3BDDC33" w14:textId="77777777" w:rsidR="00573AF5" w:rsidRDefault="00573AF5">
            <w:pPr>
              <w:pStyle w:val="MsgTableBody"/>
              <w:jc w:val="center"/>
            </w:pPr>
            <w:r>
              <w:t>2</w:t>
            </w:r>
          </w:p>
        </w:tc>
      </w:tr>
      <w:tr w:rsidR="004E2DAA" w:rsidRPr="00573AF5" w14:paraId="5FC7943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F2277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43E1E8B6"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CA96329"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4DFBF5" w14:textId="77777777" w:rsidR="00573AF5" w:rsidRDefault="00573AF5">
            <w:pPr>
              <w:pStyle w:val="MsgTableBody"/>
              <w:jc w:val="center"/>
            </w:pPr>
            <w:r>
              <w:t>2</w:t>
            </w:r>
          </w:p>
        </w:tc>
      </w:tr>
      <w:tr w:rsidR="00573AF5" w:rsidRPr="00573AF5" w14:paraId="5E7F14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8E9E69"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285FE91A"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027E64D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E3549" w14:textId="77777777" w:rsidR="00573AF5" w:rsidRDefault="00573AF5">
            <w:pPr>
              <w:pStyle w:val="MsgTableBody"/>
              <w:jc w:val="center"/>
            </w:pPr>
            <w:r>
              <w:t>2</w:t>
            </w:r>
          </w:p>
        </w:tc>
      </w:tr>
      <w:tr w:rsidR="004E2DAA" w:rsidRPr="00573AF5" w14:paraId="6510EF2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3F8173" w14:textId="77777777" w:rsidR="00573AF5" w:rsidRDefault="00573AF5">
            <w:pPr>
              <w:pStyle w:val="MsgTableBody"/>
            </w:pPr>
            <w:r>
              <w:t>MSA</w:t>
            </w:r>
          </w:p>
        </w:tc>
        <w:tc>
          <w:tcPr>
            <w:tcW w:w="4320" w:type="dxa"/>
            <w:tcBorders>
              <w:top w:val="dotted" w:sz="4" w:space="0" w:color="auto"/>
              <w:left w:val="nil"/>
              <w:bottom w:val="dotted" w:sz="4" w:space="0" w:color="auto"/>
              <w:right w:val="nil"/>
            </w:tcBorders>
            <w:shd w:val="clear" w:color="auto" w:fill="FFFFFF"/>
          </w:tcPr>
          <w:p w14:paraId="3B55E92D" w14:textId="709908DC" w:rsidR="00573AF5" w:rsidRDefault="00573AF5">
            <w:pPr>
              <w:pStyle w:val="MsgTableBody"/>
            </w:pPr>
            <w:r>
              <w:t>Message Acknowledgment</w:t>
            </w:r>
          </w:p>
        </w:tc>
        <w:tc>
          <w:tcPr>
            <w:tcW w:w="864" w:type="dxa"/>
            <w:tcBorders>
              <w:top w:val="dotted" w:sz="4" w:space="0" w:color="auto"/>
              <w:left w:val="nil"/>
              <w:bottom w:val="dotted" w:sz="4" w:space="0" w:color="auto"/>
              <w:right w:val="nil"/>
            </w:tcBorders>
            <w:shd w:val="clear" w:color="auto" w:fill="FFFFFF"/>
          </w:tcPr>
          <w:p w14:paraId="69DF395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A892B5" w14:textId="77777777" w:rsidR="00573AF5" w:rsidRDefault="00573AF5">
            <w:pPr>
              <w:pStyle w:val="MsgTableBody"/>
              <w:jc w:val="center"/>
            </w:pPr>
            <w:r>
              <w:t>2</w:t>
            </w:r>
          </w:p>
        </w:tc>
      </w:tr>
      <w:tr w:rsidR="00573AF5" w:rsidRPr="00573AF5" w14:paraId="41028F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B2F332" w14:textId="77777777" w:rsidR="00573AF5" w:rsidRDefault="00573AF5">
            <w:pPr>
              <w:pStyle w:val="MsgTableBody"/>
            </w:pPr>
            <w:r>
              <w:t>[{ERR}]</w:t>
            </w:r>
          </w:p>
        </w:tc>
        <w:tc>
          <w:tcPr>
            <w:tcW w:w="4320" w:type="dxa"/>
            <w:tcBorders>
              <w:top w:val="dotted" w:sz="4" w:space="0" w:color="auto"/>
              <w:left w:val="nil"/>
              <w:bottom w:val="dotted" w:sz="4" w:space="0" w:color="auto"/>
              <w:right w:val="nil"/>
            </w:tcBorders>
            <w:shd w:val="clear" w:color="auto" w:fill="FFFFFF"/>
          </w:tcPr>
          <w:p w14:paraId="4D28AB11" w14:textId="77777777" w:rsidR="00573AF5" w:rsidRDefault="00573AF5">
            <w:pPr>
              <w:pStyle w:val="MsgTableBody"/>
            </w:pPr>
            <w:r>
              <w:t>Error</w:t>
            </w:r>
          </w:p>
        </w:tc>
        <w:tc>
          <w:tcPr>
            <w:tcW w:w="864" w:type="dxa"/>
            <w:tcBorders>
              <w:top w:val="dotted" w:sz="4" w:space="0" w:color="auto"/>
              <w:left w:val="nil"/>
              <w:bottom w:val="dotted" w:sz="4" w:space="0" w:color="auto"/>
              <w:right w:val="nil"/>
            </w:tcBorders>
            <w:shd w:val="clear" w:color="auto" w:fill="FFFFFF"/>
          </w:tcPr>
          <w:p w14:paraId="2C3786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4BA0E" w14:textId="77777777" w:rsidR="00573AF5" w:rsidRDefault="00573AF5">
            <w:pPr>
              <w:pStyle w:val="MsgTableBody"/>
              <w:jc w:val="center"/>
            </w:pPr>
            <w:r>
              <w:t>2</w:t>
            </w:r>
          </w:p>
        </w:tc>
      </w:tr>
      <w:tr w:rsidR="004E2DAA" w:rsidRPr="00573AF5" w14:paraId="738AE1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3EF7ED"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7CB9F8DD"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058D38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B24843" w14:textId="77777777" w:rsidR="00573AF5" w:rsidRDefault="00573AF5">
            <w:pPr>
              <w:pStyle w:val="MsgTableBody"/>
              <w:jc w:val="center"/>
            </w:pPr>
            <w:r>
              <w:t>11</w:t>
            </w:r>
          </w:p>
        </w:tc>
      </w:tr>
      <w:tr w:rsidR="007621A4" w:rsidRPr="00573AF5" w14:paraId="5DB4926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EFFC7D"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EB60FB7" w14:textId="77777777" w:rsidR="007621A4" w:rsidRDefault="007621A4" w:rsidP="007621A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0985C43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C41DB5" w14:textId="77777777" w:rsidR="007621A4" w:rsidRDefault="007621A4" w:rsidP="007621A4">
            <w:pPr>
              <w:pStyle w:val="MsgTableBody"/>
              <w:jc w:val="center"/>
            </w:pPr>
          </w:p>
        </w:tc>
      </w:tr>
      <w:tr w:rsidR="004E2DAA" w:rsidRPr="00573AF5" w14:paraId="1ECB036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6157C0"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787054E3" w14:textId="77777777" w:rsidR="007621A4" w:rsidRDefault="007621A4" w:rsidP="007621A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0875774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6DF7E0" w14:textId="77777777" w:rsidR="007621A4" w:rsidRDefault="007621A4" w:rsidP="007621A4">
            <w:pPr>
              <w:pStyle w:val="MsgTableBody"/>
              <w:jc w:val="center"/>
            </w:pPr>
            <w:r>
              <w:t>11</w:t>
            </w:r>
          </w:p>
        </w:tc>
      </w:tr>
      <w:tr w:rsidR="007621A4" w:rsidRPr="00573AF5" w14:paraId="7E2132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4D39C9" w14:textId="77777777" w:rsidR="007621A4" w:rsidRDefault="007621A4" w:rsidP="007621A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46AED1E6" w14:textId="77777777" w:rsidR="007621A4" w:rsidRDefault="007621A4" w:rsidP="007621A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3BB7446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C77005" w14:textId="77777777" w:rsidR="007621A4" w:rsidRDefault="007621A4" w:rsidP="007621A4">
            <w:pPr>
              <w:pStyle w:val="MsgTableBody"/>
              <w:jc w:val="center"/>
            </w:pPr>
            <w:r>
              <w:t>11</w:t>
            </w:r>
          </w:p>
        </w:tc>
      </w:tr>
      <w:tr w:rsidR="004E2DAA" w:rsidRPr="00573AF5" w14:paraId="1C87BFC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A986BCB"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246C3B37" w14:textId="77777777" w:rsidR="007621A4" w:rsidRDefault="007621A4" w:rsidP="007621A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6728791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BAEFA1" w14:textId="77777777" w:rsidR="007621A4" w:rsidRDefault="007621A4" w:rsidP="007621A4">
            <w:pPr>
              <w:pStyle w:val="MsgTableBody"/>
              <w:jc w:val="center"/>
            </w:pPr>
          </w:p>
        </w:tc>
      </w:tr>
      <w:tr w:rsidR="007621A4" w:rsidRPr="00573AF5" w14:paraId="34A96DB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D49899"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CEEE99E" w14:textId="77777777" w:rsidR="007621A4" w:rsidRDefault="007621A4" w:rsidP="007621A4">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5485298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97767E" w14:textId="77777777" w:rsidR="007621A4" w:rsidRDefault="007621A4" w:rsidP="007621A4">
            <w:pPr>
              <w:pStyle w:val="MsgTableBody"/>
              <w:jc w:val="center"/>
            </w:pPr>
          </w:p>
        </w:tc>
      </w:tr>
      <w:tr w:rsidR="004E2DAA" w:rsidRPr="00573AF5" w14:paraId="36CF502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E2797D" w14:textId="77777777" w:rsidR="007621A4" w:rsidRDefault="007621A4" w:rsidP="007621A4">
            <w:pPr>
              <w:pStyle w:val="MsgTableBody"/>
            </w:pPr>
            <w:r>
              <w:t>PID</w:t>
            </w:r>
          </w:p>
        </w:tc>
        <w:tc>
          <w:tcPr>
            <w:tcW w:w="4320" w:type="dxa"/>
            <w:tcBorders>
              <w:top w:val="dotted" w:sz="4" w:space="0" w:color="auto"/>
              <w:left w:val="nil"/>
              <w:bottom w:val="dotted" w:sz="4" w:space="0" w:color="auto"/>
              <w:right w:val="nil"/>
            </w:tcBorders>
            <w:shd w:val="clear" w:color="auto" w:fill="FFFFFF"/>
          </w:tcPr>
          <w:p w14:paraId="255BAE37" w14:textId="77777777" w:rsidR="007621A4" w:rsidRDefault="007621A4" w:rsidP="007621A4">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49374CD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8BE4A4" w14:textId="77777777" w:rsidR="007621A4" w:rsidRDefault="007621A4" w:rsidP="007621A4">
            <w:pPr>
              <w:pStyle w:val="MsgTableBody"/>
              <w:jc w:val="center"/>
            </w:pPr>
            <w:r>
              <w:t>3</w:t>
            </w:r>
          </w:p>
        </w:tc>
      </w:tr>
      <w:tr w:rsidR="007621A4" w:rsidRPr="00573AF5" w14:paraId="27B195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43BE11" w14:textId="77777777" w:rsidR="007621A4" w:rsidRDefault="007621A4" w:rsidP="007621A4">
            <w:pPr>
              <w:pStyle w:val="MsgTableBody"/>
            </w:pPr>
            <w:r>
              <w:t>[PD1]</w:t>
            </w:r>
          </w:p>
        </w:tc>
        <w:tc>
          <w:tcPr>
            <w:tcW w:w="4320" w:type="dxa"/>
            <w:tcBorders>
              <w:top w:val="dotted" w:sz="4" w:space="0" w:color="auto"/>
              <w:left w:val="nil"/>
              <w:bottom w:val="dotted" w:sz="4" w:space="0" w:color="auto"/>
              <w:right w:val="nil"/>
            </w:tcBorders>
            <w:shd w:val="clear" w:color="auto" w:fill="FFFFFF"/>
          </w:tcPr>
          <w:p w14:paraId="23DF6559" w14:textId="77777777" w:rsidR="007621A4" w:rsidRDefault="007621A4" w:rsidP="007621A4">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4C3FD2A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807FBF" w14:textId="77777777" w:rsidR="007621A4" w:rsidRDefault="007621A4" w:rsidP="007621A4">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1E0D07" w14:paraId="42BA28CD" w14:textId="77777777" w:rsidTr="001E0D07">
        <w:trPr>
          <w:jc w:val="center"/>
          <w:ins w:id="2044" w:author="Amit Popat" w:date="2022-07-11T09:58:00Z"/>
        </w:trPr>
        <w:tc>
          <w:tcPr>
            <w:tcW w:w="2882" w:type="dxa"/>
            <w:tcBorders>
              <w:top w:val="dotted" w:sz="4" w:space="0" w:color="auto"/>
              <w:left w:val="nil"/>
              <w:bottom w:val="dotted" w:sz="4" w:space="0" w:color="auto"/>
              <w:right w:val="nil"/>
            </w:tcBorders>
            <w:shd w:val="clear" w:color="auto" w:fill="FFFFFF"/>
            <w:hideMark/>
          </w:tcPr>
          <w:p w14:paraId="594C70AE" w14:textId="77777777" w:rsidR="001E0D07" w:rsidRDefault="001E0D07">
            <w:pPr>
              <w:pStyle w:val="MsgTableBody"/>
              <w:spacing w:line="256" w:lineRule="auto"/>
              <w:rPr>
                <w:ins w:id="2045" w:author="Amit Popat" w:date="2022-07-11T09:58:00Z"/>
                <w:b/>
                <w:bCs/>
                <w:noProof/>
                <w:color w:val="FF0000"/>
              </w:rPr>
            </w:pPr>
            <w:ins w:id="2046" w:author="Amit Popat" w:date="2022-07-11T09:58:00Z">
              <w:r>
                <w:rPr>
                  <w:b/>
                  <w:bCs/>
                  <w:noProof/>
                  <w:color w:val="FF0000"/>
                </w:rPr>
                <w:t>[{ GS</w:t>
              </w:r>
              <w:r>
                <w:fldChar w:fldCharType="begin"/>
              </w:r>
              <w:r>
                <w:instrText xml:space="preserve"> HYPERLINK "file:///D:\\Eigene%20Dateien\\2018\\HL7\\Standards\\v2.9%20May\\716%20-%20New.doc" \l "#NK1" </w:instrText>
              </w:r>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648BBC12" w14:textId="77777777" w:rsidR="001E0D07" w:rsidRDefault="001E0D07">
            <w:pPr>
              <w:pStyle w:val="MsgTableBody"/>
              <w:spacing w:line="256" w:lineRule="auto"/>
              <w:rPr>
                <w:ins w:id="2047" w:author="Amit Popat" w:date="2022-07-11T09:58:00Z"/>
                <w:b/>
                <w:bCs/>
                <w:noProof/>
                <w:color w:val="FF0000"/>
              </w:rPr>
            </w:pPr>
            <w:ins w:id="2048" w:author="Amit Popat" w:date="2022-07-11T09:58: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5FBAD7DA" w14:textId="77777777" w:rsidR="001E0D07" w:rsidRDefault="001E0D07">
            <w:pPr>
              <w:pStyle w:val="MsgTableBody"/>
              <w:spacing w:line="256" w:lineRule="auto"/>
              <w:jc w:val="center"/>
              <w:rPr>
                <w:ins w:id="2049" w:author="Amit Popat" w:date="2022-07-11T09:58: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1DF7B3D1" w14:textId="77777777" w:rsidR="001E0D07" w:rsidRDefault="001E0D07">
            <w:pPr>
              <w:pStyle w:val="MsgTableBody"/>
              <w:spacing w:line="256" w:lineRule="auto"/>
              <w:jc w:val="center"/>
              <w:rPr>
                <w:ins w:id="2050" w:author="Amit Popat" w:date="2022-07-11T09:58:00Z"/>
                <w:b/>
                <w:bCs/>
                <w:noProof/>
                <w:color w:val="FF0000"/>
              </w:rPr>
            </w:pPr>
            <w:ins w:id="2051" w:author="Amit Popat" w:date="2022-07-11T09:58:00Z">
              <w:r>
                <w:rPr>
                  <w:b/>
                  <w:bCs/>
                  <w:noProof/>
                  <w:color w:val="FF0000"/>
                </w:rPr>
                <w:t>3</w:t>
              </w:r>
            </w:ins>
          </w:p>
        </w:tc>
      </w:tr>
      <w:tr w:rsidR="001E0D07" w14:paraId="091C220E" w14:textId="77777777" w:rsidTr="001E0D07">
        <w:trPr>
          <w:jc w:val="center"/>
          <w:ins w:id="2052" w:author="Amit Popat" w:date="2022-07-11T09:58:00Z"/>
        </w:trPr>
        <w:tc>
          <w:tcPr>
            <w:tcW w:w="2882" w:type="dxa"/>
            <w:tcBorders>
              <w:top w:val="dotted" w:sz="4" w:space="0" w:color="auto"/>
              <w:left w:val="nil"/>
              <w:bottom w:val="dotted" w:sz="4" w:space="0" w:color="auto"/>
              <w:right w:val="nil"/>
            </w:tcBorders>
            <w:shd w:val="clear" w:color="auto" w:fill="FFFFFF"/>
            <w:hideMark/>
          </w:tcPr>
          <w:p w14:paraId="7ABC0C12" w14:textId="77777777" w:rsidR="001E0D07" w:rsidRDefault="001E0D07">
            <w:pPr>
              <w:pStyle w:val="MsgTableBody"/>
              <w:spacing w:line="256" w:lineRule="auto"/>
              <w:rPr>
                <w:ins w:id="2053" w:author="Amit Popat" w:date="2022-07-11T09:58:00Z"/>
                <w:b/>
                <w:bCs/>
                <w:noProof/>
                <w:color w:val="FF0000"/>
              </w:rPr>
            </w:pPr>
            <w:ins w:id="2054" w:author="Amit Popat" w:date="2022-07-11T09:58: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1B28194F" w14:textId="77777777" w:rsidR="001E0D07" w:rsidRDefault="001E0D07">
            <w:pPr>
              <w:pStyle w:val="MsgTableBody"/>
              <w:spacing w:line="256" w:lineRule="auto"/>
              <w:rPr>
                <w:ins w:id="2055" w:author="Amit Popat" w:date="2022-07-11T09:58:00Z"/>
                <w:b/>
                <w:bCs/>
                <w:noProof/>
                <w:color w:val="FF0000"/>
              </w:rPr>
            </w:pPr>
            <w:ins w:id="2056" w:author="Amit Popat" w:date="2022-07-11T09:58: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6C5FAE75" w14:textId="77777777" w:rsidR="001E0D07" w:rsidRDefault="001E0D07">
            <w:pPr>
              <w:pStyle w:val="MsgTableBody"/>
              <w:spacing w:line="256" w:lineRule="auto"/>
              <w:jc w:val="center"/>
              <w:rPr>
                <w:ins w:id="2057" w:author="Amit Popat" w:date="2022-07-11T09:58: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2DB4B8A3" w14:textId="77777777" w:rsidR="001E0D07" w:rsidRDefault="001E0D07">
            <w:pPr>
              <w:pStyle w:val="MsgTableBody"/>
              <w:spacing w:line="256" w:lineRule="auto"/>
              <w:jc w:val="center"/>
              <w:rPr>
                <w:ins w:id="2058" w:author="Amit Popat" w:date="2022-07-11T09:58:00Z"/>
                <w:b/>
                <w:bCs/>
                <w:noProof/>
                <w:color w:val="FF0000"/>
              </w:rPr>
            </w:pPr>
            <w:ins w:id="2059" w:author="Amit Popat" w:date="2022-07-11T09:58:00Z">
              <w:r>
                <w:rPr>
                  <w:b/>
                  <w:bCs/>
                  <w:noProof/>
                  <w:color w:val="FF0000"/>
                </w:rPr>
                <w:t>3</w:t>
              </w:r>
            </w:ins>
          </w:p>
        </w:tc>
      </w:tr>
      <w:tr w:rsidR="001E0D07" w14:paraId="6CB17139" w14:textId="77777777" w:rsidTr="001E0D07">
        <w:trPr>
          <w:jc w:val="center"/>
          <w:ins w:id="2060" w:author="Amit Popat" w:date="2022-07-11T09:58:00Z"/>
        </w:trPr>
        <w:tc>
          <w:tcPr>
            <w:tcW w:w="2882" w:type="dxa"/>
            <w:tcBorders>
              <w:top w:val="dotted" w:sz="4" w:space="0" w:color="auto"/>
              <w:left w:val="nil"/>
              <w:bottom w:val="dotted" w:sz="4" w:space="0" w:color="auto"/>
              <w:right w:val="nil"/>
            </w:tcBorders>
            <w:shd w:val="clear" w:color="auto" w:fill="FFFFFF"/>
            <w:hideMark/>
          </w:tcPr>
          <w:p w14:paraId="17532896" w14:textId="77777777" w:rsidR="001E0D07" w:rsidRDefault="001E0D07">
            <w:pPr>
              <w:pStyle w:val="MsgTableBody"/>
              <w:spacing w:line="256" w:lineRule="auto"/>
              <w:rPr>
                <w:ins w:id="2061" w:author="Amit Popat" w:date="2022-07-11T09:58:00Z"/>
                <w:b/>
                <w:bCs/>
                <w:noProof/>
                <w:color w:val="FF0000"/>
              </w:rPr>
            </w:pPr>
            <w:ins w:id="2062" w:author="Amit Popat" w:date="2022-07-11T09:58: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6C48D07D" w14:textId="77777777" w:rsidR="001E0D07" w:rsidRDefault="001E0D07">
            <w:pPr>
              <w:pStyle w:val="MsgTableBody"/>
              <w:spacing w:line="256" w:lineRule="auto"/>
              <w:rPr>
                <w:ins w:id="2063" w:author="Amit Popat" w:date="2022-07-11T09:58:00Z"/>
                <w:b/>
                <w:bCs/>
                <w:noProof/>
                <w:color w:val="FF0000"/>
              </w:rPr>
            </w:pPr>
            <w:ins w:id="2064" w:author="Amit Popat" w:date="2022-07-11T09:58: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40734EFC" w14:textId="77777777" w:rsidR="001E0D07" w:rsidRDefault="001E0D07">
            <w:pPr>
              <w:pStyle w:val="MsgTableBody"/>
              <w:spacing w:line="256" w:lineRule="auto"/>
              <w:jc w:val="center"/>
              <w:rPr>
                <w:ins w:id="2065" w:author="Amit Popat" w:date="2022-07-11T09:58: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22A9F1E4" w14:textId="77777777" w:rsidR="001E0D07" w:rsidRDefault="001E0D07">
            <w:pPr>
              <w:pStyle w:val="MsgTableBody"/>
              <w:spacing w:line="256" w:lineRule="auto"/>
              <w:jc w:val="center"/>
              <w:rPr>
                <w:ins w:id="2066" w:author="Amit Popat" w:date="2022-07-11T09:58:00Z"/>
                <w:b/>
                <w:bCs/>
                <w:noProof/>
                <w:color w:val="FF0000"/>
              </w:rPr>
            </w:pPr>
            <w:ins w:id="2067" w:author="Amit Popat" w:date="2022-07-11T09:58:00Z">
              <w:r>
                <w:rPr>
                  <w:b/>
                  <w:bCs/>
                  <w:noProof/>
                  <w:color w:val="FF0000"/>
                </w:rPr>
                <w:t>3</w:t>
              </w:r>
            </w:ins>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11C92EF0"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C63A1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9B0A208" w14:textId="77777777" w:rsidR="007621A4" w:rsidRDefault="007621A4" w:rsidP="007621A4">
            <w:pPr>
              <w:pStyle w:val="MsgTableBody"/>
            </w:pPr>
            <w:r>
              <w:t>--- PATIENT end</w:t>
            </w:r>
          </w:p>
        </w:tc>
        <w:tc>
          <w:tcPr>
            <w:tcW w:w="864" w:type="dxa"/>
            <w:tcBorders>
              <w:top w:val="dotted" w:sz="4" w:space="0" w:color="auto"/>
              <w:left w:val="nil"/>
              <w:bottom w:val="dotted" w:sz="4" w:space="0" w:color="auto"/>
              <w:right w:val="nil"/>
            </w:tcBorders>
            <w:shd w:val="clear" w:color="auto" w:fill="FFFFFF"/>
          </w:tcPr>
          <w:p w14:paraId="384506E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262794" w14:textId="77777777" w:rsidR="007621A4" w:rsidRDefault="007621A4" w:rsidP="007621A4">
            <w:pPr>
              <w:pStyle w:val="MsgTableBody"/>
              <w:jc w:val="center"/>
            </w:pP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Change w:id="2068">
          <w:tblGrid>
            <w:gridCol w:w="2882"/>
            <w:gridCol w:w="4321"/>
            <w:gridCol w:w="864"/>
            <w:gridCol w:w="1008"/>
          </w:tblGrid>
        </w:tblGridChange>
      </w:tblGrid>
      <w:tr w:rsidR="00E165AE" w14:paraId="0AFC9595" w14:textId="77777777" w:rsidTr="00F8714F">
        <w:trPr>
          <w:jc w:val="center"/>
          <w:ins w:id="2069" w:author="Amit Popat" w:date="2022-07-11T10:34:00Z"/>
        </w:trPr>
        <w:tc>
          <w:tcPr>
            <w:tcW w:w="2882" w:type="dxa"/>
            <w:tcBorders>
              <w:top w:val="dotted" w:sz="4" w:space="0" w:color="auto"/>
              <w:left w:val="nil"/>
              <w:bottom w:val="dotted" w:sz="4" w:space="0" w:color="auto"/>
              <w:right w:val="nil"/>
            </w:tcBorders>
            <w:shd w:val="clear" w:color="auto" w:fill="FFFFFF"/>
          </w:tcPr>
          <w:p w14:paraId="306832DA" w14:textId="77777777" w:rsidR="00E165AE" w:rsidRDefault="00E165AE" w:rsidP="00F8714F">
            <w:pPr>
              <w:pStyle w:val="MsgTableBody"/>
              <w:spacing w:line="256" w:lineRule="auto"/>
              <w:rPr>
                <w:ins w:id="2070" w:author="Amit Popat" w:date="2022-07-11T10:34:00Z"/>
                <w:b/>
                <w:bCs/>
                <w:noProof/>
                <w:color w:val="FF0000"/>
              </w:rPr>
            </w:pPr>
            <w:ins w:id="2071" w:author="Amit Popat" w:date="2022-07-11T10:34:00Z">
              <w:r>
                <w:rPr>
                  <w:noProof/>
                </w:rPr>
                <w:lastRenderedPageBreak/>
                <w:t>[{</w:t>
              </w:r>
            </w:ins>
          </w:p>
        </w:tc>
        <w:tc>
          <w:tcPr>
            <w:tcW w:w="4321" w:type="dxa"/>
            <w:tcBorders>
              <w:top w:val="dotted" w:sz="4" w:space="0" w:color="auto"/>
              <w:left w:val="nil"/>
              <w:bottom w:val="dotted" w:sz="4" w:space="0" w:color="auto"/>
              <w:right w:val="nil"/>
            </w:tcBorders>
            <w:shd w:val="clear" w:color="auto" w:fill="FFFFFF"/>
          </w:tcPr>
          <w:p w14:paraId="287393FD" w14:textId="77777777" w:rsidR="00E165AE" w:rsidRDefault="00E165AE" w:rsidP="00F8714F">
            <w:pPr>
              <w:pStyle w:val="MsgTableBody"/>
              <w:spacing w:line="256" w:lineRule="auto"/>
              <w:rPr>
                <w:ins w:id="2072" w:author="Amit Popat" w:date="2022-07-11T10:34:00Z"/>
                <w:b/>
                <w:bCs/>
                <w:noProof/>
                <w:color w:val="FF0000"/>
              </w:rPr>
            </w:pPr>
            <w:ins w:id="2073" w:author="Amit Popat" w:date="2022-07-11T10:34: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75010CA0" w14:textId="77777777" w:rsidR="00E165AE" w:rsidRDefault="00E165AE" w:rsidP="00F8714F">
            <w:pPr>
              <w:pStyle w:val="MsgTableBody"/>
              <w:spacing w:line="256" w:lineRule="auto"/>
              <w:jc w:val="center"/>
              <w:rPr>
                <w:ins w:id="2074" w:author="Amit Popat" w:date="2022-07-11T10:34:00Z"/>
                <w:b/>
                <w:bCs/>
                <w:noProof/>
                <w:color w:val="FF0000"/>
              </w:rPr>
            </w:pPr>
          </w:p>
        </w:tc>
        <w:tc>
          <w:tcPr>
            <w:tcW w:w="1008" w:type="dxa"/>
            <w:tcBorders>
              <w:top w:val="dotted" w:sz="4" w:space="0" w:color="auto"/>
              <w:left w:val="nil"/>
              <w:bottom w:val="dotted" w:sz="4" w:space="0" w:color="auto"/>
              <w:right w:val="nil"/>
            </w:tcBorders>
            <w:shd w:val="clear" w:color="auto" w:fill="FFFFFF"/>
          </w:tcPr>
          <w:p w14:paraId="444E4D69" w14:textId="77777777" w:rsidR="00E165AE" w:rsidRDefault="00E165AE" w:rsidP="00F8714F">
            <w:pPr>
              <w:pStyle w:val="MsgTableBody"/>
              <w:spacing w:line="256" w:lineRule="auto"/>
              <w:jc w:val="center"/>
              <w:rPr>
                <w:ins w:id="2075" w:author="Amit Popat" w:date="2022-07-11T10:34:00Z"/>
                <w:b/>
                <w:bCs/>
                <w:noProof/>
                <w:color w:val="FF0000"/>
              </w:rPr>
            </w:pPr>
          </w:p>
        </w:tc>
      </w:tr>
      <w:tr w:rsidR="00E165AE" w14:paraId="109C6412" w14:textId="77777777" w:rsidTr="00F8714F">
        <w:tblPrEx>
          <w:tblLook w:val="0000" w:firstRow="0" w:lastRow="0" w:firstColumn="0" w:lastColumn="0" w:noHBand="0" w:noVBand="0"/>
        </w:tblPrEx>
        <w:trPr>
          <w:jc w:val="center"/>
          <w:ins w:id="2076" w:author="Amit Popat" w:date="2022-07-11T10:34:00Z"/>
        </w:trPr>
        <w:tc>
          <w:tcPr>
            <w:tcW w:w="2882" w:type="dxa"/>
            <w:tcBorders>
              <w:top w:val="dotted" w:sz="4" w:space="0" w:color="auto"/>
              <w:left w:val="nil"/>
              <w:bottom w:val="dotted" w:sz="4" w:space="0" w:color="auto"/>
              <w:right w:val="nil"/>
            </w:tcBorders>
            <w:shd w:val="clear" w:color="auto" w:fill="FFFFFF"/>
          </w:tcPr>
          <w:p w14:paraId="17031FD7" w14:textId="77777777" w:rsidR="00E165AE" w:rsidRDefault="00E165AE" w:rsidP="00F8714F">
            <w:pPr>
              <w:pStyle w:val="MsgTableBody"/>
              <w:rPr>
                <w:ins w:id="2077" w:author="Amit Popat" w:date="2022-07-11T10:34:00Z"/>
                <w:noProof/>
              </w:rPr>
            </w:pPr>
            <w:ins w:id="2078" w:author="Amit Popat" w:date="2022-07-11T10:34:00Z">
              <w:r>
                <w:rPr>
                  <w:noProof/>
                </w:rPr>
                <w:t xml:space="preserve">     </w:t>
              </w:r>
              <w:r>
                <w:fldChar w:fldCharType="begin"/>
              </w:r>
              <w:r>
                <w:instrText xml:space="preserve"> HYPERLINK "file:///D:\\Eigene%20Dateien\\2018\\HL7\\Standards\\v2.9%20May\\716%20-%20New.doc" \l "#NK1" </w:instrText>
              </w:r>
              <w:r>
                <w:fldChar w:fldCharType="separate"/>
              </w:r>
              <w:r>
                <w:rPr>
                  <w:rStyle w:val="Hyperlink"/>
                  <w:noProof/>
                </w:rPr>
                <w:t>NK1</w:t>
              </w:r>
              <w:r>
                <w:fldChar w:fldCharType="end"/>
              </w:r>
              <w:r>
                <w:rPr>
                  <w:noProof/>
                </w:rPr>
                <w:t xml:space="preserve">   </w:t>
              </w:r>
            </w:ins>
          </w:p>
        </w:tc>
        <w:tc>
          <w:tcPr>
            <w:tcW w:w="4321" w:type="dxa"/>
            <w:tcBorders>
              <w:top w:val="dotted" w:sz="4" w:space="0" w:color="auto"/>
              <w:left w:val="nil"/>
              <w:bottom w:val="dotted" w:sz="4" w:space="0" w:color="auto"/>
              <w:right w:val="nil"/>
            </w:tcBorders>
            <w:shd w:val="clear" w:color="auto" w:fill="FFFFFF"/>
          </w:tcPr>
          <w:p w14:paraId="6DE9431C" w14:textId="77777777" w:rsidR="00E165AE" w:rsidRDefault="00E165AE" w:rsidP="00F8714F">
            <w:pPr>
              <w:pStyle w:val="MsgTableBody"/>
              <w:rPr>
                <w:ins w:id="2079" w:author="Amit Popat" w:date="2022-07-11T10:34:00Z"/>
                <w:noProof/>
              </w:rPr>
            </w:pPr>
            <w:ins w:id="2080" w:author="Amit Popat" w:date="2022-07-11T10:34:00Z">
              <w:r>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28C0785E" w14:textId="77777777" w:rsidR="00E165AE" w:rsidRDefault="00E165AE" w:rsidP="00F8714F">
            <w:pPr>
              <w:pStyle w:val="MsgTableBody"/>
              <w:jc w:val="center"/>
              <w:rPr>
                <w:ins w:id="2081" w:author="Amit Popat" w:date="2022-07-11T10:34:00Z"/>
                <w:noProof/>
              </w:rPr>
            </w:pPr>
          </w:p>
        </w:tc>
        <w:tc>
          <w:tcPr>
            <w:tcW w:w="1008" w:type="dxa"/>
            <w:tcBorders>
              <w:top w:val="dotted" w:sz="4" w:space="0" w:color="auto"/>
              <w:left w:val="nil"/>
              <w:bottom w:val="dotted" w:sz="4" w:space="0" w:color="auto"/>
              <w:right w:val="nil"/>
            </w:tcBorders>
            <w:shd w:val="clear" w:color="auto" w:fill="FFFFFF"/>
          </w:tcPr>
          <w:p w14:paraId="7AD676E7" w14:textId="77777777" w:rsidR="00E165AE" w:rsidRDefault="00E165AE" w:rsidP="00F8714F">
            <w:pPr>
              <w:pStyle w:val="MsgTableBody"/>
              <w:jc w:val="center"/>
              <w:rPr>
                <w:ins w:id="2082" w:author="Amit Popat" w:date="2022-07-11T10:34:00Z"/>
                <w:noProof/>
              </w:rPr>
            </w:pPr>
            <w:ins w:id="2083" w:author="Amit Popat" w:date="2022-07-11T10:34:00Z">
              <w:r>
                <w:rPr>
                  <w:noProof/>
                </w:rPr>
                <w:t>3</w:t>
              </w:r>
            </w:ins>
          </w:p>
        </w:tc>
      </w:tr>
      <w:tr w:rsidR="00E165AE" w14:paraId="2A7B6B7A" w14:textId="77777777" w:rsidTr="00F8714F">
        <w:trPr>
          <w:jc w:val="center"/>
          <w:ins w:id="2084" w:author="Amit Popat" w:date="2022-07-11T10:34:00Z"/>
        </w:trPr>
        <w:tc>
          <w:tcPr>
            <w:tcW w:w="2882" w:type="dxa"/>
            <w:tcBorders>
              <w:top w:val="dotted" w:sz="4" w:space="0" w:color="auto"/>
              <w:left w:val="nil"/>
              <w:bottom w:val="dotted" w:sz="4" w:space="0" w:color="auto"/>
              <w:right w:val="nil"/>
            </w:tcBorders>
            <w:shd w:val="clear" w:color="auto" w:fill="FFFFFF"/>
            <w:hideMark/>
          </w:tcPr>
          <w:p w14:paraId="5AB7CC99" w14:textId="77777777" w:rsidR="00E165AE" w:rsidRDefault="00E165AE" w:rsidP="00F8714F">
            <w:pPr>
              <w:pStyle w:val="MsgTableBody"/>
              <w:spacing w:line="256" w:lineRule="auto"/>
              <w:rPr>
                <w:ins w:id="2085" w:author="Amit Popat" w:date="2022-07-11T10:34:00Z"/>
                <w:b/>
                <w:bCs/>
                <w:noProof/>
                <w:color w:val="FF0000"/>
              </w:rPr>
            </w:pPr>
            <w:ins w:id="2086" w:author="Amit Popat" w:date="2022-07-11T10:34:00Z">
              <w:r>
                <w:rPr>
                  <w:b/>
                  <w:bCs/>
                  <w:noProof/>
                  <w:color w:val="FF0000"/>
                </w:rPr>
                <w:t xml:space="preserve">    [{ </w:t>
              </w:r>
              <w:r>
                <w:fldChar w:fldCharType="begin"/>
              </w:r>
              <w:r>
                <w:instrText xml:space="preserve"> HYPERLINK "file:///D:\\Eigene%20Dateien\\2018\\HL7\\Standards\\v2.9%20May\\716%20-%20New.doc" \l "#NK1" </w:instrText>
              </w:r>
              <w:r>
                <w:fldChar w:fldCharType="separate"/>
              </w:r>
              <w:r>
                <w:rPr>
                  <w:rStyle w:val="Hyperlink"/>
                  <w:b/>
                  <w:bCs/>
                  <w:noProof/>
                  <w:color w:val="FF0000"/>
                </w:rPr>
                <w:t>GSP</w:t>
              </w:r>
              <w:r>
                <w:fldChar w:fldCharType="end"/>
              </w:r>
              <w:r>
                <w:rPr>
                  <w:b/>
                  <w:bCs/>
                  <w:color w:val="FF0000"/>
                </w:rPr>
                <w:t xml:space="preserve"> }</w:t>
              </w:r>
              <w:r>
                <w:rPr>
                  <w:b/>
                  <w:bCs/>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5830DD0D" w14:textId="77777777" w:rsidR="00E165AE" w:rsidRDefault="00E165AE" w:rsidP="00F8714F">
            <w:pPr>
              <w:pStyle w:val="MsgTableBody"/>
              <w:spacing w:line="256" w:lineRule="auto"/>
              <w:rPr>
                <w:ins w:id="2087" w:author="Amit Popat" w:date="2022-07-11T10:34:00Z"/>
                <w:b/>
                <w:bCs/>
                <w:noProof/>
                <w:color w:val="FF0000"/>
              </w:rPr>
            </w:pPr>
            <w:ins w:id="2088" w:author="Amit Popat" w:date="2022-07-11T10:34: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659D22E6" w14:textId="77777777" w:rsidR="00E165AE" w:rsidRDefault="00E165AE" w:rsidP="00F8714F">
            <w:pPr>
              <w:pStyle w:val="MsgTableBody"/>
              <w:spacing w:line="256" w:lineRule="auto"/>
              <w:jc w:val="center"/>
              <w:rPr>
                <w:ins w:id="2089" w:author="Amit Popat" w:date="2022-07-11T10:34: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5850AFF7" w14:textId="77777777" w:rsidR="00E165AE" w:rsidRDefault="00E165AE" w:rsidP="00F8714F">
            <w:pPr>
              <w:pStyle w:val="MsgTableBody"/>
              <w:spacing w:line="256" w:lineRule="auto"/>
              <w:jc w:val="center"/>
              <w:rPr>
                <w:ins w:id="2090" w:author="Amit Popat" w:date="2022-07-11T10:34:00Z"/>
                <w:b/>
                <w:bCs/>
                <w:noProof/>
                <w:color w:val="FF0000"/>
              </w:rPr>
            </w:pPr>
            <w:ins w:id="2091" w:author="Amit Popat" w:date="2022-07-11T10:34:00Z">
              <w:r>
                <w:rPr>
                  <w:b/>
                  <w:bCs/>
                  <w:noProof/>
                  <w:color w:val="FF0000"/>
                </w:rPr>
                <w:t>3</w:t>
              </w:r>
            </w:ins>
          </w:p>
        </w:tc>
      </w:tr>
      <w:tr w:rsidR="00E165AE" w14:paraId="32609E88" w14:textId="77777777" w:rsidTr="00F8714F">
        <w:trPr>
          <w:jc w:val="center"/>
          <w:ins w:id="2092" w:author="Amit Popat" w:date="2022-07-11T10:34:00Z"/>
        </w:trPr>
        <w:tc>
          <w:tcPr>
            <w:tcW w:w="2882" w:type="dxa"/>
            <w:tcBorders>
              <w:top w:val="dotted" w:sz="4" w:space="0" w:color="auto"/>
              <w:left w:val="nil"/>
              <w:bottom w:val="dotted" w:sz="4" w:space="0" w:color="auto"/>
              <w:right w:val="nil"/>
            </w:tcBorders>
            <w:shd w:val="clear" w:color="auto" w:fill="FFFFFF"/>
            <w:hideMark/>
          </w:tcPr>
          <w:p w14:paraId="5BD6EB81" w14:textId="77777777" w:rsidR="00E165AE" w:rsidRDefault="00E165AE" w:rsidP="00F8714F">
            <w:pPr>
              <w:pStyle w:val="MsgTableBody"/>
              <w:spacing w:line="256" w:lineRule="auto"/>
              <w:rPr>
                <w:ins w:id="2093" w:author="Amit Popat" w:date="2022-07-11T10:34:00Z"/>
                <w:b/>
                <w:bCs/>
                <w:noProof/>
                <w:color w:val="FF0000"/>
              </w:rPr>
            </w:pPr>
            <w:ins w:id="2094" w:author="Amit Popat" w:date="2022-07-11T10:34:00Z">
              <w:r>
                <w:rPr>
                  <w:b/>
                  <w:bCs/>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5F1598F1" w14:textId="77777777" w:rsidR="00E165AE" w:rsidRDefault="00E165AE" w:rsidP="00F8714F">
            <w:pPr>
              <w:pStyle w:val="MsgTableBody"/>
              <w:spacing w:line="256" w:lineRule="auto"/>
              <w:rPr>
                <w:ins w:id="2095" w:author="Amit Popat" w:date="2022-07-11T10:34:00Z"/>
                <w:b/>
                <w:bCs/>
                <w:noProof/>
                <w:color w:val="FF0000"/>
              </w:rPr>
            </w:pPr>
            <w:ins w:id="2096" w:author="Amit Popat" w:date="2022-07-11T10:34: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5A9930AA" w14:textId="77777777" w:rsidR="00E165AE" w:rsidRDefault="00E165AE" w:rsidP="00F8714F">
            <w:pPr>
              <w:pStyle w:val="MsgTableBody"/>
              <w:spacing w:line="256" w:lineRule="auto"/>
              <w:jc w:val="center"/>
              <w:rPr>
                <w:ins w:id="2097" w:author="Amit Popat" w:date="2022-07-11T10:34: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41ECBECD" w14:textId="77777777" w:rsidR="00E165AE" w:rsidRDefault="00E165AE" w:rsidP="00F8714F">
            <w:pPr>
              <w:pStyle w:val="MsgTableBody"/>
              <w:spacing w:line="256" w:lineRule="auto"/>
              <w:jc w:val="center"/>
              <w:rPr>
                <w:ins w:id="2098" w:author="Amit Popat" w:date="2022-07-11T10:34:00Z"/>
                <w:b/>
                <w:bCs/>
                <w:noProof/>
                <w:color w:val="FF0000"/>
              </w:rPr>
            </w:pPr>
            <w:ins w:id="2099" w:author="Amit Popat" w:date="2022-07-11T10:34:00Z">
              <w:r>
                <w:rPr>
                  <w:b/>
                  <w:bCs/>
                  <w:noProof/>
                  <w:color w:val="FF0000"/>
                </w:rPr>
                <w:t>3</w:t>
              </w:r>
            </w:ins>
          </w:p>
        </w:tc>
      </w:tr>
      <w:tr w:rsidR="00E165AE" w14:paraId="402B684D" w14:textId="77777777" w:rsidTr="00F8714F">
        <w:trPr>
          <w:jc w:val="center"/>
          <w:ins w:id="2100" w:author="Amit Popat" w:date="2022-07-11T10:34:00Z"/>
        </w:trPr>
        <w:tc>
          <w:tcPr>
            <w:tcW w:w="2882" w:type="dxa"/>
            <w:tcBorders>
              <w:top w:val="dotted" w:sz="4" w:space="0" w:color="auto"/>
              <w:left w:val="nil"/>
              <w:bottom w:val="dotted" w:sz="4" w:space="0" w:color="auto"/>
              <w:right w:val="nil"/>
            </w:tcBorders>
            <w:shd w:val="clear" w:color="auto" w:fill="FFFFFF"/>
          </w:tcPr>
          <w:p w14:paraId="3FAE9C00" w14:textId="77777777" w:rsidR="00E165AE" w:rsidRDefault="00E165AE" w:rsidP="00F8714F">
            <w:pPr>
              <w:pStyle w:val="MsgTableBody"/>
              <w:spacing w:line="256" w:lineRule="auto"/>
              <w:rPr>
                <w:ins w:id="2101" w:author="Amit Popat" w:date="2022-07-11T10:34:00Z"/>
                <w:b/>
                <w:bCs/>
                <w:noProof/>
                <w:color w:val="FF0000"/>
              </w:rPr>
            </w:pPr>
            <w:ins w:id="2102" w:author="Amit Popat" w:date="2022-07-11T10:34:00Z">
              <w:r>
                <w:rPr>
                  <w:noProof/>
                </w:rPr>
                <w:t>}]</w:t>
              </w:r>
            </w:ins>
          </w:p>
        </w:tc>
        <w:tc>
          <w:tcPr>
            <w:tcW w:w="4321" w:type="dxa"/>
            <w:tcBorders>
              <w:top w:val="dotted" w:sz="4" w:space="0" w:color="auto"/>
              <w:left w:val="nil"/>
              <w:bottom w:val="dotted" w:sz="4" w:space="0" w:color="auto"/>
              <w:right w:val="nil"/>
            </w:tcBorders>
            <w:shd w:val="clear" w:color="auto" w:fill="FFFFFF"/>
          </w:tcPr>
          <w:p w14:paraId="28A3889D" w14:textId="77777777" w:rsidR="00E165AE" w:rsidRDefault="00E165AE" w:rsidP="00F8714F">
            <w:pPr>
              <w:pStyle w:val="MsgTableBody"/>
              <w:spacing w:line="256" w:lineRule="auto"/>
              <w:rPr>
                <w:ins w:id="2103" w:author="Amit Popat" w:date="2022-07-11T10:34:00Z"/>
                <w:b/>
                <w:bCs/>
                <w:noProof/>
                <w:color w:val="FF0000"/>
              </w:rPr>
            </w:pPr>
            <w:ins w:id="2104" w:author="Amit Popat" w:date="2022-07-11T10:34: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24BCB5FF" w14:textId="77777777" w:rsidR="00E165AE" w:rsidRDefault="00E165AE" w:rsidP="00F8714F">
            <w:pPr>
              <w:pStyle w:val="MsgTableBody"/>
              <w:spacing w:line="256" w:lineRule="auto"/>
              <w:jc w:val="center"/>
              <w:rPr>
                <w:ins w:id="2105" w:author="Amit Popat" w:date="2022-07-11T10:34:00Z"/>
                <w:b/>
                <w:bCs/>
                <w:noProof/>
                <w:color w:val="FF0000"/>
              </w:rPr>
            </w:pPr>
          </w:p>
        </w:tc>
        <w:tc>
          <w:tcPr>
            <w:tcW w:w="1008" w:type="dxa"/>
            <w:tcBorders>
              <w:top w:val="dotted" w:sz="4" w:space="0" w:color="auto"/>
              <w:left w:val="nil"/>
              <w:bottom w:val="dotted" w:sz="4" w:space="0" w:color="auto"/>
              <w:right w:val="nil"/>
            </w:tcBorders>
            <w:shd w:val="clear" w:color="auto" w:fill="FFFFFF"/>
          </w:tcPr>
          <w:p w14:paraId="769EABA2" w14:textId="77777777" w:rsidR="00E165AE" w:rsidRDefault="00E165AE" w:rsidP="00F8714F">
            <w:pPr>
              <w:pStyle w:val="MsgTableBody"/>
              <w:spacing w:line="256" w:lineRule="auto"/>
              <w:jc w:val="center"/>
              <w:rPr>
                <w:ins w:id="2106" w:author="Amit Popat" w:date="2022-07-11T10:34:00Z"/>
                <w:b/>
                <w:bCs/>
                <w:noProof/>
                <w:color w:val="FF0000"/>
              </w:rPr>
            </w:pPr>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7621A4" w:rsidRPr="00573AF5" w:rsidDel="00E165AE" w14:paraId="7A90D415" w14:textId="55B7155A" w:rsidTr="004E2DAA">
        <w:trPr>
          <w:cnfStyle w:val="100000000000" w:firstRow="1" w:lastRow="0" w:firstColumn="0" w:lastColumn="0" w:oddVBand="0" w:evenVBand="0" w:oddHBand="0" w:evenHBand="0" w:firstRowFirstColumn="0" w:firstRowLastColumn="0" w:lastRowFirstColumn="0" w:lastRowLastColumn="0"/>
          <w:jc w:val="center"/>
          <w:del w:id="2107" w:author="Amit Popat" w:date="2022-07-11T10:34:00Z"/>
        </w:trPr>
        <w:tc>
          <w:tcPr>
            <w:tcW w:w="2880" w:type="dxa"/>
            <w:tcBorders>
              <w:top w:val="dotted" w:sz="4" w:space="0" w:color="auto"/>
              <w:left w:val="nil"/>
              <w:bottom w:val="dotted" w:sz="4" w:space="0" w:color="auto"/>
              <w:right w:val="nil"/>
            </w:tcBorders>
            <w:shd w:val="clear" w:color="auto" w:fill="FFFFFF"/>
          </w:tcPr>
          <w:p w14:paraId="6E1A5C51" w14:textId="2710CFC4" w:rsidR="007621A4" w:rsidDel="00E165AE" w:rsidRDefault="007621A4" w:rsidP="007621A4">
            <w:pPr>
              <w:pStyle w:val="MsgTableBody"/>
              <w:rPr>
                <w:del w:id="2108" w:author="Amit Popat" w:date="2022-07-11T10:34:00Z"/>
              </w:rPr>
            </w:pPr>
            <w:del w:id="2109" w:author="Amit Popat" w:date="2022-07-11T10:34:00Z">
              <w:r w:rsidDel="00E165AE">
                <w:delText>[{NK1}]</w:delText>
              </w:r>
            </w:del>
          </w:p>
        </w:tc>
        <w:tc>
          <w:tcPr>
            <w:tcW w:w="4320" w:type="dxa"/>
            <w:tcBorders>
              <w:top w:val="dotted" w:sz="4" w:space="0" w:color="auto"/>
              <w:left w:val="nil"/>
              <w:bottom w:val="dotted" w:sz="4" w:space="0" w:color="auto"/>
              <w:right w:val="nil"/>
            </w:tcBorders>
            <w:shd w:val="clear" w:color="auto" w:fill="FFFFFF"/>
          </w:tcPr>
          <w:p w14:paraId="045472EF" w14:textId="426B047B" w:rsidR="007621A4" w:rsidDel="00E165AE" w:rsidRDefault="007621A4" w:rsidP="007621A4">
            <w:pPr>
              <w:pStyle w:val="MsgTableBody"/>
              <w:rPr>
                <w:del w:id="2110" w:author="Amit Popat" w:date="2022-07-11T10:34:00Z"/>
              </w:rPr>
            </w:pPr>
            <w:del w:id="2111" w:author="Amit Popat" w:date="2022-07-11T10:34:00Z">
              <w:r w:rsidDel="00E165AE">
                <w:delText>Next of Kin / Associated Parties</w:delText>
              </w:r>
            </w:del>
          </w:p>
        </w:tc>
        <w:tc>
          <w:tcPr>
            <w:tcW w:w="864" w:type="dxa"/>
            <w:tcBorders>
              <w:top w:val="dotted" w:sz="4" w:space="0" w:color="auto"/>
              <w:left w:val="nil"/>
              <w:bottom w:val="dotted" w:sz="4" w:space="0" w:color="auto"/>
              <w:right w:val="nil"/>
            </w:tcBorders>
            <w:shd w:val="clear" w:color="auto" w:fill="FFFFFF"/>
          </w:tcPr>
          <w:p w14:paraId="36C9F6B1" w14:textId="1E97BABA" w:rsidR="007621A4" w:rsidDel="00E165AE" w:rsidRDefault="007621A4" w:rsidP="007621A4">
            <w:pPr>
              <w:pStyle w:val="MsgTableBody"/>
              <w:jc w:val="center"/>
              <w:rPr>
                <w:del w:id="2112" w:author="Amit Popat" w:date="2022-07-11T10:34:00Z"/>
              </w:rPr>
            </w:pPr>
          </w:p>
        </w:tc>
        <w:tc>
          <w:tcPr>
            <w:tcW w:w="1008" w:type="dxa"/>
            <w:tcBorders>
              <w:top w:val="dotted" w:sz="4" w:space="0" w:color="auto"/>
              <w:left w:val="nil"/>
              <w:bottom w:val="dotted" w:sz="4" w:space="0" w:color="auto"/>
              <w:right w:val="nil"/>
            </w:tcBorders>
            <w:shd w:val="clear" w:color="auto" w:fill="FFFFFF"/>
          </w:tcPr>
          <w:p w14:paraId="7D09C328" w14:textId="508692B5" w:rsidR="007621A4" w:rsidDel="00E165AE" w:rsidRDefault="007621A4" w:rsidP="007621A4">
            <w:pPr>
              <w:pStyle w:val="MsgTableBody"/>
              <w:jc w:val="center"/>
              <w:rPr>
                <w:del w:id="2113" w:author="Amit Popat" w:date="2022-07-11T10:34:00Z"/>
              </w:rPr>
            </w:pPr>
            <w:del w:id="2114" w:author="Amit Popat" w:date="2022-07-11T10:34:00Z">
              <w:r w:rsidDel="00E165AE">
                <w:delText>3</w:delText>
              </w:r>
            </w:del>
          </w:p>
        </w:tc>
      </w:tr>
      <w:tr w:rsidR="004E2DAA" w:rsidRPr="00573AF5" w14:paraId="05534BB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12521E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2891EFD6" w14:textId="77777777" w:rsidR="007621A4" w:rsidRDefault="007621A4" w:rsidP="007621A4">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01AAAD9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D1A929" w14:textId="77777777" w:rsidR="007621A4" w:rsidRDefault="007621A4" w:rsidP="007621A4">
            <w:pPr>
              <w:pStyle w:val="MsgTableBody"/>
              <w:jc w:val="center"/>
            </w:pPr>
          </w:p>
        </w:tc>
      </w:tr>
      <w:tr w:rsidR="007621A4" w:rsidRPr="00573AF5" w14:paraId="66326DA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8B5579" w14:textId="77777777" w:rsidR="007621A4" w:rsidRDefault="007621A4" w:rsidP="007621A4">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675AFCE4" w14:textId="77777777" w:rsidR="007621A4" w:rsidRDefault="007621A4" w:rsidP="007621A4">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8A4AC6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7651F1" w14:textId="77777777" w:rsidR="007621A4" w:rsidRDefault="007621A4" w:rsidP="007621A4">
            <w:pPr>
              <w:pStyle w:val="MsgTableBody"/>
              <w:jc w:val="center"/>
            </w:pPr>
            <w:r>
              <w:t>6</w:t>
            </w:r>
          </w:p>
        </w:tc>
      </w:tr>
      <w:tr w:rsidR="004E2DAA" w:rsidRPr="00573AF5" w14:paraId="2D3CBD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A691F7" w14:textId="77777777" w:rsidR="007621A4" w:rsidRDefault="007621A4" w:rsidP="007621A4">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0C3A7DD6" w14:textId="77777777" w:rsidR="007621A4" w:rsidRDefault="007621A4" w:rsidP="007621A4">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3AFA2AB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44D218" w14:textId="77777777" w:rsidR="007621A4" w:rsidRDefault="007621A4" w:rsidP="007621A4">
            <w:pPr>
              <w:pStyle w:val="MsgTableBody"/>
              <w:jc w:val="center"/>
            </w:pPr>
            <w:r>
              <w:t>6</w:t>
            </w:r>
          </w:p>
        </w:tc>
      </w:tr>
      <w:tr w:rsidR="007621A4" w:rsidRPr="00573AF5" w14:paraId="30D8809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E51292B" w14:textId="77777777" w:rsidR="007621A4" w:rsidRDefault="007621A4" w:rsidP="007621A4">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AA50813" w14:textId="77777777" w:rsidR="007621A4" w:rsidRDefault="007621A4" w:rsidP="007621A4">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0833964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17C475" w14:textId="77777777" w:rsidR="007621A4" w:rsidRDefault="007621A4" w:rsidP="007621A4">
            <w:pPr>
              <w:pStyle w:val="MsgTableBody"/>
              <w:jc w:val="center"/>
            </w:pPr>
            <w:r>
              <w:t>6</w:t>
            </w:r>
          </w:p>
        </w:tc>
      </w:tr>
      <w:tr w:rsidR="004E2DAA" w:rsidRPr="00573AF5" w14:paraId="1686638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CCAE52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0EC59BAE" w14:textId="77777777" w:rsidR="007621A4" w:rsidRDefault="007621A4" w:rsidP="007621A4">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4DF2109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735B67" w14:textId="77777777" w:rsidR="007621A4" w:rsidRDefault="007621A4" w:rsidP="007621A4">
            <w:pPr>
              <w:pStyle w:val="MsgTableBody"/>
              <w:jc w:val="center"/>
            </w:pPr>
          </w:p>
        </w:tc>
      </w:tr>
      <w:tr w:rsidR="007621A4" w:rsidRPr="00573AF5" w14:paraId="0B5915D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CA3DA40"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4F89E4A" w14:textId="77777777" w:rsidR="007621A4" w:rsidRDefault="007621A4" w:rsidP="007621A4">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00DD834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031C14" w14:textId="77777777" w:rsidR="007621A4" w:rsidRDefault="007621A4" w:rsidP="007621A4">
            <w:pPr>
              <w:pStyle w:val="MsgTableBody"/>
              <w:jc w:val="center"/>
            </w:pPr>
          </w:p>
        </w:tc>
      </w:tr>
      <w:tr w:rsidR="004E2DAA" w:rsidRPr="00573AF5" w14:paraId="075AEC7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A6BD1A" w14:textId="77777777" w:rsidR="007621A4" w:rsidRDefault="007621A4" w:rsidP="007621A4">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5EB187E7" w14:textId="77777777" w:rsidR="007621A4" w:rsidRDefault="007621A4" w:rsidP="007621A4">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5BB793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A9C0EC" w14:textId="77777777" w:rsidR="007621A4" w:rsidRDefault="007621A4" w:rsidP="007621A4">
            <w:pPr>
              <w:pStyle w:val="MsgTableBody"/>
              <w:jc w:val="center"/>
            </w:pPr>
            <w:r>
              <w:t>10</w:t>
            </w:r>
          </w:p>
        </w:tc>
      </w:tr>
      <w:tr w:rsidR="007621A4" w:rsidRPr="00573AF5" w14:paraId="382E6DF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2F2737"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A003E7A" w14:textId="77777777" w:rsidR="007621A4" w:rsidRDefault="007621A4" w:rsidP="007621A4">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6698B7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181019" w14:textId="77777777" w:rsidR="007621A4" w:rsidRDefault="007621A4" w:rsidP="007621A4">
            <w:pPr>
              <w:pStyle w:val="MsgTableBody"/>
              <w:jc w:val="center"/>
            </w:pPr>
          </w:p>
        </w:tc>
      </w:tr>
      <w:tr w:rsidR="004E2DAA" w:rsidRPr="00573AF5" w14:paraId="248ECA1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3C8EBD" w14:textId="77777777" w:rsidR="007621A4" w:rsidRDefault="007621A4" w:rsidP="007621A4">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763CE0D8" w14:textId="77777777" w:rsidR="007621A4" w:rsidRDefault="007621A4" w:rsidP="007621A4">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88AA5C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07492C" w14:textId="77777777" w:rsidR="007621A4" w:rsidRDefault="007621A4" w:rsidP="007621A4">
            <w:pPr>
              <w:pStyle w:val="MsgTableBody"/>
              <w:jc w:val="center"/>
            </w:pPr>
            <w:r>
              <w:t>10</w:t>
            </w:r>
          </w:p>
        </w:tc>
      </w:tr>
      <w:tr w:rsidR="007621A4" w:rsidRPr="00573AF5" w14:paraId="32E9633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EBBB89"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2862ED1" w14:textId="77777777" w:rsidR="007621A4" w:rsidRDefault="007621A4" w:rsidP="007621A4">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60BEDCA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2476AC" w14:textId="77777777" w:rsidR="007621A4" w:rsidRDefault="007621A4" w:rsidP="007621A4">
            <w:pPr>
              <w:pStyle w:val="MsgTableBody"/>
              <w:jc w:val="center"/>
            </w:pPr>
          </w:p>
        </w:tc>
      </w:tr>
      <w:tr w:rsidR="004E2DAA" w:rsidRPr="00573AF5" w14:paraId="071A3FB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8F76A4"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0C746A0" w14:textId="77777777" w:rsidR="007621A4" w:rsidRDefault="007621A4" w:rsidP="007621A4">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17ED21D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3749E1" w14:textId="77777777" w:rsidR="007621A4" w:rsidRDefault="007621A4" w:rsidP="007621A4">
            <w:pPr>
              <w:pStyle w:val="MsgTableBody"/>
              <w:jc w:val="center"/>
            </w:pPr>
          </w:p>
        </w:tc>
      </w:tr>
      <w:tr w:rsidR="007621A4" w:rsidRPr="00573AF5" w14:paraId="48FD07A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50B1671" w14:textId="77777777" w:rsidR="007621A4" w:rsidRDefault="007621A4" w:rsidP="007621A4">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6568A10D" w14:textId="77777777" w:rsidR="007621A4" w:rsidRDefault="007621A4" w:rsidP="007621A4">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79F74BC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24271B" w14:textId="77777777" w:rsidR="007621A4" w:rsidRDefault="007621A4" w:rsidP="007621A4">
            <w:pPr>
              <w:pStyle w:val="MsgTableBody"/>
              <w:jc w:val="center"/>
            </w:pPr>
            <w:r>
              <w:t>10</w:t>
            </w:r>
          </w:p>
        </w:tc>
      </w:tr>
      <w:tr w:rsidR="004E2DAA" w:rsidRPr="00573AF5" w14:paraId="4EC2E9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1B917F" w14:textId="77777777" w:rsidR="007621A4" w:rsidRDefault="007621A4" w:rsidP="007621A4">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72A98A54" w14:textId="77777777" w:rsidR="007621A4" w:rsidRDefault="007621A4" w:rsidP="007621A4">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6D2CA68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FCBBF1" w14:textId="77777777" w:rsidR="007621A4" w:rsidRDefault="007621A4" w:rsidP="007621A4">
            <w:pPr>
              <w:pStyle w:val="MsgTableBody"/>
              <w:jc w:val="center"/>
            </w:pPr>
            <w:r>
              <w:t>10</w:t>
            </w:r>
          </w:p>
        </w:tc>
      </w:tr>
      <w:tr w:rsidR="007621A4" w:rsidRPr="00573AF5" w14:paraId="78213B1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69755CB" w14:textId="77777777" w:rsidR="007621A4" w:rsidRDefault="007621A4" w:rsidP="007621A4">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16C32025" w14:textId="77777777" w:rsidR="007621A4" w:rsidRDefault="007621A4" w:rsidP="007621A4">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56B4E54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CD040C" w14:textId="77777777" w:rsidR="007621A4" w:rsidRDefault="007621A4" w:rsidP="007621A4">
            <w:pPr>
              <w:pStyle w:val="MsgTableBody"/>
              <w:jc w:val="center"/>
            </w:pPr>
            <w:r>
              <w:t>10</w:t>
            </w:r>
          </w:p>
        </w:tc>
      </w:tr>
      <w:tr w:rsidR="004E2DAA" w:rsidRPr="00573AF5" w14:paraId="5CD3651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E4CF94" w14:textId="77777777" w:rsidR="007621A4" w:rsidRDefault="007621A4" w:rsidP="007621A4">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3DFC1BBC" w14:textId="77777777" w:rsidR="007621A4" w:rsidRDefault="007621A4" w:rsidP="007621A4">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0BC0D34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75949E" w14:textId="77777777" w:rsidR="007621A4" w:rsidRDefault="007621A4" w:rsidP="007621A4">
            <w:pPr>
              <w:pStyle w:val="MsgTableBody"/>
              <w:jc w:val="center"/>
            </w:pPr>
            <w:r>
              <w:t>10</w:t>
            </w:r>
          </w:p>
        </w:tc>
      </w:tr>
      <w:tr w:rsidR="007621A4" w:rsidRPr="00573AF5" w14:paraId="2A7F933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4D9E837"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6AE5D0D" w14:textId="77777777" w:rsidR="007621A4" w:rsidRDefault="007621A4" w:rsidP="007621A4">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0A3471C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FC84CE" w14:textId="77777777" w:rsidR="007621A4" w:rsidRDefault="007621A4" w:rsidP="007621A4">
            <w:pPr>
              <w:pStyle w:val="MsgTableBody"/>
              <w:jc w:val="center"/>
            </w:pPr>
          </w:p>
        </w:tc>
      </w:tr>
      <w:tr w:rsidR="004E2DAA" w:rsidRPr="00573AF5" w14:paraId="09696AD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3EE67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1D36E2" w14:textId="77777777" w:rsidR="007621A4" w:rsidRDefault="007621A4" w:rsidP="007621A4">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76CF3E1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EB95A" w14:textId="77777777" w:rsidR="007621A4" w:rsidRDefault="007621A4" w:rsidP="007621A4">
            <w:pPr>
              <w:pStyle w:val="MsgTableBody"/>
              <w:jc w:val="center"/>
            </w:pPr>
          </w:p>
        </w:tc>
      </w:tr>
      <w:tr w:rsidR="007621A4" w:rsidRPr="00573AF5" w14:paraId="687ECBA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C3590D4"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E01E81D"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A3264D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548BAB" w14:textId="77777777" w:rsidR="007621A4" w:rsidRDefault="007621A4" w:rsidP="007621A4">
            <w:pPr>
              <w:pStyle w:val="MsgTableBody"/>
              <w:jc w:val="center"/>
            </w:pPr>
            <w:r>
              <w:t>7</w:t>
            </w:r>
          </w:p>
        </w:tc>
      </w:tr>
      <w:tr w:rsidR="004E2DAA" w:rsidRPr="00573AF5" w14:paraId="6D44FA5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56B548"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075642D"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290BDB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CB8F4C" w14:textId="77777777" w:rsidR="007621A4" w:rsidRDefault="007621A4" w:rsidP="007621A4">
            <w:pPr>
              <w:pStyle w:val="MsgTableBody"/>
              <w:jc w:val="center"/>
            </w:pPr>
            <w:r>
              <w:rPr>
                <w:noProof/>
              </w:rPr>
              <w:t>7</w:t>
            </w:r>
          </w:p>
        </w:tc>
      </w:tr>
      <w:tr w:rsidR="007621A4" w:rsidRPr="00573AF5" w14:paraId="6ADD6E8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4531D2"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B94F578" w14:textId="77777777" w:rsidR="007621A4" w:rsidRDefault="007621A4" w:rsidP="007621A4">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3C99CE9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965F93" w14:textId="77777777" w:rsidR="007621A4" w:rsidRDefault="007621A4" w:rsidP="007621A4">
            <w:pPr>
              <w:pStyle w:val="MsgTableBody"/>
              <w:jc w:val="center"/>
            </w:pPr>
          </w:p>
        </w:tc>
      </w:tr>
      <w:tr w:rsidR="004E2DAA" w:rsidRPr="00573AF5" w14:paraId="041968C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E53E7A"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49AB2A6" w14:textId="77777777" w:rsidR="007621A4" w:rsidRDefault="007621A4" w:rsidP="007621A4">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2DC46C7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81C2C2" w14:textId="77777777" w:rsidR="007621A4" w:rsidRDefault="007621A4" w:rsidP="007621A4">
            <w:pPr>
              <w:pStyle w:val="MsgTableBody"/>
              <w:jc w:val="center"/>
            </w:pPr>
          </w:p>
        </w:tc>
      </w:tr>
      <w:tr w:rsidR="007621A4" w:rsidRPr="00573AF5" w14:paraId="4142A9C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DD5DED4"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0D255DC" w14:textId="77777777" w:rsidR="007621A4" w:rsidRDefault="007621A4" w:rsidP="007621A4">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5034D9D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973115" w14:textId="77777777" w:rsidR="007621A4" w:rsidRDefault="007621A4" w:rsidP="007621A4">
            <w:pPr>
              <w:pStyle w:val="MsgTableBody"/>
              <w:jc w:val="center"/>
            </w:pPr>
          </w:p>
        </w:tc>
      </w:tr>
      <w:tr w:rsidR="004E2DAA" w:rsidRPr="00573AF5" w14:paraId="56F85E6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5780525"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86A2BB7" w14:textId="77777777" w:rsidR="007621A4" w:rsidRDefault="007621A4" w:rsidP="007621A4">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7C1BEC0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3C00D2" w14:textId="77777777" w:rsidR="007621A4" w:rsidRDefault="007621A4" w:rsidP="007621A4">
            <w:pPr>
              <w:pStyle w:val="MsgTableBody"/>
              <w:jc w:val="center"/>
            </w:pPr>
          </w:p>
        </w:tc>
      </w:tr>
      <w:tr w:rsidR="007621A4" w:rsidRPr="00573AF5" w14:paraId="5281163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14AF87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042A3BDB" w14:textId="77777777" w:rsidR="007621A4" w:rsidRDefault="007621A4" w:rsidP="007621A4">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6346FF7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C49B28" w14:textId="77777777" w:rsidR="007621A4" w:rsidRDefault="007621A4" w:rsidP="007621A4">
            <w:pPr>
              <w:pStyle w:val="MsgTableBody"/>
              <w:jc w:val="center"/>
            </w:pPr>
          </w:p>
        </w:tc>
      </w:tr>
      <w:tr w:rsidR="004E2DAA" w:rsidRPr="00573AF5" w14:paraId="35EF526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3DF6CD" w14:textId="77777777" w:rsidR="007621A4" w:rsidRDefault="007621A4" w:rsidP="007621A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0D31E081" w14:textId="77777777" w:rsidR="007621A4" w:rsidRDefault="007621A4" w:rsidP="007621A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D7E7A0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1C04C3" w14:textId="77777777" w:rsidR="007621A4" w:rsidRDefault="007621A4" w:rsidP="007621A4">
            <w:pPr>
              <w:pStyle w:val="MsgTableBody"/>
              <w:jc w:val="center"/>
            </w:pPr>
            <w:r>
              <w:t>4</w:t>
            </w:r>
          </w:p>
        </w:tc>
      </w:tr>
      <w:tr w:rsidR="007621A4" w:rsidRPr="00573AF5" w14:paraId="0474FF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9382D27"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2909CF" w14:textId="77777777" w:rsidR="007621A4" w:rsidRDefault="007621A4" w:rsidP="007621A4">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306A1F7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460D31" w14:textId="77777777" w:rsidR="007621A4" w:rsidRDefault="007621A4" w:rsidP="007621A4">
            <w:pPr>
              <w:pStyle w:val="MsgTableBody"/>
              <w:jc w:val="center"/>
            </w:pPr>
          </w:p>
        </w:tc>
      </w:tr>
      <w:tr w:rsidR="004E2DAA" w:rsidRPr="00573AF5" w14:paraId="500803E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76A36E"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D686F5B" w14:textId="77777777" w:rsidR="007621A4" w:rsidRDefault="007621A4" w:rsidP="007621A4">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6A84B8F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B8E3CE" w14:textId="77777777" w:rsidR="007621A4" w:rsidRDefault="007621A4" w:rsidP="007621A4">
            <w:pPr>
              <w:pStyle w:val="MsgTableBody"/>
              <w:jc w:val="center"/>
            </w:pPr>
          </w:p>
        </w:tc>
      </w:tr>
      <w:tr w:rsidR="007621A4" w:rsidRPr="00573AF5" w14:paraId="1BDC71D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8B1D0C" w14:textId="41155DBA" w:rsidR="007621A4" w:rsidRDefault="007621A4" w:rsidP="007621A4">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19E63006" w14:textId="77777777" w:rsidR="007621A4" w:rsidRDefault="007621A4" w:rsidP="007621A4">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2ECD27C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7BCFB8" w14:textId="77777777" w:rsidR="007621A4" w:rsidRDefault="007621A4" w:rsidP="007621A4">
            <w:pPr>
              <w:pStyle w:val="MsgTableBody"/>
              <w:jc w:val="center"/>
            </w:pPr>
            <w:r>
              <w:t>4</w:t>
            </w:r>
          </w:p>
        </w:tc>
      </w:tr>
      <w:tr w:rsidR="004E2DAA" w:rsidRPr="00573AF5" w14:paraId="55B8C2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2DFB32" w14:textId="481D18AF" w:rsidR="007621A4" w:rsidRDefault="007621A4" w:rsidP="007621A4">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2D0A5600" w14:textId="77777777" w:rsidR="007621A4" w:rsidRDefault="007621A4" w:rsidP="007621A4">
            <w:pPr>
              <w:pStyle w:val="MsgTableBody"/>
            </w:pPr>
            <w:r w:rsidRPr="00CA6D40">
              <w:rPr>
                <w:color w:val="FF0000"/>
              </w:rPr>
              <w:t>Participation</w:t>
            </w:r>
          </w:p>
        </w:tc>
        <w:tc>
          <w:tcPr>
            <w:tcW w:w="864" w:type="dxa"/>
            <w:tcBorders>
              <w:top w:val="dotted" w:sz="4" w:space="0" w:color="auto"/>
              <w:left w:val="nil"/>
              <w:bottom w:val="dotted" w:sz="4" w:space="0" w:color="auto"/>
              <w:right w:val="nil"/>
            </w:tcBorders>
            <w:shd w:val="clear" w:color="auto" w:fill="FFFFFF"/>
          </w:tcPr>
          <w:p w14:paraId="0092179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A0C529" w14:textId="77777777" w:rsidR="007621A4" w:rsidRDefault="007621A4" w:rsidP="007621A4">
            <w:pPr>
              <w:pStyle w:val="MsgTableBody"/>
              <w:jc w:val="center"/>
            </w:pPr>
            <w:r w:rsidRPr="00CA6D40">
              <w:rPr>
                <w:color w:val="FF0000"/>
              </w:rPr>
              <w:t>7</w:t>
            </w:r>
          </w:p>
        </w:tc>
      </w:tr>
      <w:tr w:rsidR="006F2C2C" w:rsidRPr="00573AF5" w14:paraId="715A031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F7C5BB" w14:textId="77777777" w:rsidR="006F2C2C" w:rsidRPr="00CA6D40" w:rsidRDefault="006F2C2C" w:rsidP="007621A4">
            <w:pPr>
              <w:pStyle w:val="MsgTableBody"/>
              <w:rPr>
                <w:color w:val="FF0000"/>
              </w:rPr>
            </w:pP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5B696C33" w14:textId="77777777" w:rsidR="006F2C2C" w:rsidRPr="00CA6D40" w:rsidRDefault="006F2C2C" w:rsidP="007621A4">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7668D57D" w14:textId="77777777" w:rsidR="006F2C2C" w:rsidRDefault="006F2C2C"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D30B01" w14:textId="77777777" w:rsidR="006F2C2C" w:rsidRPr="00CA6D40" w:rsidRDefault="006F2C2C" w:rsidP="007621A4">
            <w:pPr>
              <w:pStyle w:val="MsgTableBody"/>
              <w:jc w:val="center"/>
              <w:rPr>
                <w:color w:val="FF0000"/>
              </w:rPr>
            </w:pPr>
          </w:p>
        </w:tc>
      </w:tr>
      <w:tr w:rsidR="004E2DAA" w:rsidRPr="00573AF5" w14:paraId="49CD9FA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35B8D7" w14:textId="77777777" w:rsidR="007621A4" w:rsidRDefault="007621A4" w:rsidP="007621A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1900D32B" w14:textId="77777777" w:rsidR="007621A4" w:rsidRDefault="007621A4" w:rsidP="007621A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4FB1E1E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34271E" w14:textId="77777777" w:rsidR="007621A4" w:rsidRDefault="007621A4" w:rsidP="007621A4">
            <w:pPr>
              <w:pStyle w:val="MsgTableBody"/>
              <w:jc w:val="center"/>
            </w:pPr>
            <w:r>
              <w:t>4</w:t>
            </w:r>
          </w:p>
        </w:tc>
      </w:tr>
      <w:tr w:rsidR="007621A4" w:rsidRPr="00573AF5" w14:paraId="7E6006D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73EB17" w14:textId="77777777" w:rsidR="007621A4" w:rsidRDefault="007621A4" w:rsidP="007621A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A0ECE7D" w14:textId="77777777" w:rsidR="007621A4" w:rsidRDefault="007621A4" w:rsidP="007621A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1514521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9D7360" w14:textId="77777777" w:rsidR="007621A4" w:rsidRDefault="007621A4" w:rsidP="007621A4">
            <w:pPr>
              <w:pStyle w:val="MsgTableBody"/>
              <w:jc w:val="center"/>
            </w:pPr>
            <w:r>
              <w:t>6</w:t>
            </w:r>
          </w:p>
        </w:tc>
      </w:tr>
      <w:tr w:rsidR="004E2DAA" w:rsidRPr="00573AF5" w14:paraId="3D22C3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F40FB8" w14:textId="77777777" w:rsidR="007621A4" w:rsidRDefault="007621A4" w:rsidP="007621A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620BF1F7" w14:textId="77777777" w:rsidR="007621A4" w:rsidRDefault="007621A4" w:rsidP="007621A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7F4E6E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F94D98" w14:textId="77777777" w:rsidR="007621A4" w:rsidRDefault="007621A4" w:rsidP="007621A4">
            <w:pPr>
              <w:pStyle w:val="MsgTableBody"/>
              <w:jc w:val="center"/>
            </w:pPr>
            <w:r>
              <w:t>11</w:t>
            </w:r>
          </w:p>
        </w:tc>
      </w:tr>
      <w:tr w:rsidR="007621A4" w:rsidRPr="00573AF5" w14:paraId="18A73A6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B57B8C" w14:textId="77777777" w:rsidR="007621A4" w:rsidRDefault="007621A4" w:rsidP="007621A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42519CF3" w14:textId="77777777" w:rsidR="007621A4" w:rsidRDefault="007621A4" w:rsidP="007621A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FFEF01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4E8093" w14:textId="77777777" w:rsidR="007621A4" w:rsidRDefault="007621A4" w:rsidP="007621A4">
            <w:pPr>
              <w:pStyle w:val="MsgTableBody"/>
              <w:jc w:val="center"/>
            </w:pPr>
            <w:r>
              <w:t>3</w:t>
            </w:r>
          </w:p>
        </w:tc>
      </w:tr>
      <w:tr w:rsidR="004E2DAA" w:rsidRPr="00573AF5" w14:paraId="677750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795C30" w14:textId="77777777" w:rsidR="007621A4" w:rsidRDefault="007621A4" w:rsidP="007621A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64D28031" w14:textId="77777777" w:rsidR="007621A4" w:rsidRDefault="007621A4" w:rsidP="007621A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7A8CC11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D7D79D" w14:textId="77777777" w:rsidR="007621A4" w:rsidRDefault="007621A4" w:rsidP="007621A4">
            <w:pPr>
              <w:pStyle w:val="MsgTableBody"/>
              <w:jc w:val="center"/>
            </w:pPr>
            <w:r>
              <w:t>3</w:t>
            </w:r>
          </w:p>
        </w:tc>
      </w:tr>
      <w:tr w:rsidR="007621A4" w:rsidRPr="00573AF5" w14:paraId="4EE9820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495D92" w14:textId="77777777" w:rsidR="007621A4" w:rsidRDefault="007621A4" w:rsidP="007621A4">
            <w:pPr>
              <w:pStyle w:val="MsgTableBody"/>
            </w:pPr>
            <w:r>
              <w:lastRenderedPageBreak/>
              <w:t xml:space="preserve">      ACC|</w:t>
            </w:r>
          </w:p>
        </w:tc>
        <w:tc>
          <w:tcPr>
            <w:tcW w:w="4320" w:type="dxa"/>
            <w:tcBorders>
              <w:top w:val="dotted" w:sz="4" w:space="0" w:color="auto"/>
              <w:left w:val="nil"/>
              <w:bottom w:val="dotted" w:sz="4" w:space="0" w:color="auto"/>
              <w:right w:val="nil"/>
            </w:tcBorders>
            <w:shd w:val="clear" w:color="auto" w:fill="FFFFFF"/>
          </w:tcPr>
          <w:p w14:paraId="04979F9B" w14:textId="77777777" w:rsidR="007621A4" w:rsidRDefault="007621A4" w:rsidP="007621A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47D2B08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CC4114" w14:textId="77777777" w:rsidR="007621A4" w:rsidRDefault="007621A4" w:rsidP="007621A4">
            <w:pPr>
              <w:pStyle w:val="MsgTableBody"/>
              <w:jc w:val="center"/>
            </w:pPr>
            <w:r>
              <w:t>6</w:t>
            </w:r>
          </w:p>
        </w:tc>
      </w:tr>
      <w:tr w:rsidR="004E2DAA" w:rsidRPr="00573AF5" w14:paraId="60E630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F2DC711" w14:textId="77777777" w:rsidR="007621A4" w:rsidRDefault="007621A4" w:rsidP="007621A4">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4A3ABB6E" w14:textId="77777777" w:rsidR="007621A4" w:rsidRDefault="007621A4" w:rsidP="007621A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4A35464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D6BB8E" w14:textId="77777777" w:rsidR="007621A4" w:rsidRDefault="007621A4" w:rsidP="007621A4">
            <w:pPr>
              <w:pStyle w:val="MsgTableBody"/>
              <w:jc w:val="center"/>
            </w:pPr>
            <w:r>
              <w:t>6</w:t>
            </w:r>
          </w:p>
        </w:tc>
      </w:tr>
      <w:tr w:rsidR="007621A4" w:rsidRPr="00573AF5" w14:paraId="7FE46F0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E4FFBB" w14:textId="77777777" w:rsidR="007621A4" w:rsidRDefault="007621A4" w:rsidP="007621A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6133A84F" w14:textId="77777777" w:rsidR="007621A4" w:rsidRDefault="007621A4" w:rsidP="007621A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5CCD6D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59A38E" w14:textId="77777777" w:rsidR="007621A4" w:rsidRDefault="007621A4" w:rsidP="007621A4">
            <w:pPr>
              <w:pStyle w:val="MsgTableBody"/>
              <w:jc w:val="center"/>
            </w:pPr>
            <w:r>
              <w:t>3</w:t>
            </w:r>
          </w:p>
        </w:tc>
      </w:tr>
      <w:tr w:rsidR="004E2DAA" w:rsidRPr="00573AF5" w14:paraId="1C9E5D2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853849" w14:textId="77777777" w:rsidR="007621A4" w:rsidRDefault="007621A4" w:rsidP="007621A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06CD3E63" w14:textId="77777777" w:rsidR="007621A4" w:rsidRDefault="007621A4" w:rsidP="007621A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0ADF04C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C80617" w14:textId="77777777" w:rsidR="007621A4" w:rsidRDefault="007621A4" w:rsidP="007621A4">
            <w:pPr>
              <w:pStyle w:val="MsgTableBody"/>
              <w:jc w:val="center"/>
            </w:pPr>
            <w:r>
              <w:t>6</w:t>
            </w:r>
          </w:p>
        </w:tc>
      </w:tr>
      <w:tr w:rsidR="007621A4" w:rsidRPr="00573AF5" w14:paraId="4640DDE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2675405" w14:textId="77777777" w:rsidR="007621A4" w:rsidRDefault="007621A4" w:rsidP="007621A4">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510EEA8E" w14:textId="77777777" w:rsidR="007621A4" w:rsidRDefault="007621A4" w:rsidP="007621A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44491FE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9DB5A" w14:textId="77777777" w:rsidR="007621A4" w:rsidRDefault="007621A4" w:rsidP="007621A4">
            <w:pPr>
              <w:pStyle w:val="MsgTableBody"/>
              <w:jc w:val="center"/>
            </w:pPr>
            <w:r>
              <w:t>6</w:t>
            </w:r>
          </w:p>
        </w:tc>
      </w:tr>
      <w:tr w:rsidR="004E2DAA" w:rsidRPr="00573AF5" w14:paraId="0360686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8D57A2" w14:textId="77777777" w:rsidR="007621A4" w:rsidRDefault="007621A4" w:rsidP="007621A4">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6667B997" w14:textId="77777777" w:rsidR="007621A4" w:rsidRDefault="007621A4" w:rsidP="007621A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3447CA9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3402E8" w14:textId="77777777" w:rsidR="007621A4" w:rsidRDefault="007621A4" w:rsidP="007621A4">
            <w:pPr>
              <w:pStyle w:val="MsgTableBody"/>
              <w:jc w:val="center"/>
            </w:pPr>
            <w:r>
              <w:t>3</w:t>
            </w:r>
          </w:p>
        </w:tc>
      </w:tr>
      <w:tr w:rsidR="007621A4" w:rsidRPr="00573AF5" w14:paraId="6107E44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9132DF"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159627C" w14:textId="77777777" w:rsidR="007621A4" w:rsidRDefault="007621A4" w:rsidP="007621A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0D24283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74827" w14:textId="77777777" w:rsidR="007621A4" w:rsidRDefault="007621A4" w:rsidP="007621A4">
            <w:pPr>
              <w:pStyle w:val="MsgTableBody"/>
              <w:jc w:val="center"/>
            </w:pPr>
          </w:p>
        </w:tc>
      </w:tr>
      <w:tr w:rsidR="004E2DAA" w:rsidRPr="00573AF5" w14:paraId="63D00F0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CD1EAF"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61EDD78" w14:textId="77777777" w:rsidR="007621A4" w:rsidRDefault="007621A4" w:rsidP="007621A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6922F96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C759E1" w14:textId="77777777" w:rsidR="007621A4" w:rsidRDefault="007621A4" w:rsidP="007621A4">
            <w:pPr>
              <w:pStyle w:val="MsgTableBody"/>
              <w:jc w:val="center"/>
            </w:pPr>
          </w:p>
        </w:tc>
      </w:tr>
      <w:tr w:rsidR="007621A4" w:rsidRPr="00573AF5" w14:paraId="7D1714D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DDC7AD"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A4217E8"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9BF3E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E7B4FD" w14:textId="77777777" w:rsidR="007621A4" w:rsidRDefault="007621A4" w:rsidP="007621A4">
            <w:pPr>
              <w:pStyle w:val="MsgTableBody"/>
              <w:jc w:val="center"/>
            </w:pPr>
            <w:r>
              <w:t>7</w:t>
            </w:r>
          </w:p>
        </w:tc>
      </w:tr>
      <w:tr w:rsidR="004E2DAA" w:rsidRPr="00573AF5" w14:paraId="21B1FE0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886302"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04B4655"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2D5CF1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75B51D" w14:textId="77777777" w:rsidR="007621A4" w:rsidRDefault="007621A4" w:rsidP="007621A4">
            <w:pPr>
              <w:pStyle w:val="MsgTableBody"/>
              <w:jc w:val="center"/>
            </w:pPr>
            <w:r>
              <w:rPr>
                <w:noProof/>
              </w:rPr>
              <w:t>7</w:t>
            </w:r>
          </w:p>
        </w:tc>
      </w:tr>
      <w:tr w:rsidR="007621A4" w:rsidRPr="00573AF5" w14:paraId="31CDE1A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6AA92F"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AE93FB9" w14:textId="77777777" w:rsidR="007621A4" w:rsidRDefault="007621A4" w:rsidP="007621A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713E794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BF1679" w14:textId="77777777" w:rsidR="007621A4" w:rsidRDefault="007621A4" w:rsidP="007621A4">
            <w:pPr>
              <w:pStyle w:val="MsgTableBody"/>
              <w:jc w:val="center"/>
            </w:pPr>
          </w:p>
        </w:tc>
      </w:tr>
      <w:tr w:rsidR="004E2DAA" w:rsidRPr="00573AF5" w14:paraId="4085DEF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57426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9C1941" w14:textId="77777777" w:rsidR="007621A4" w:rsidRDefault="007621A4" w:rsidP="007621A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07819B4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2F6D6E" w14:textId="77777777" w:rsidR="007621A4" w:rsidRDefault="007621A4" w:rsidP="007621A4">
            <w:pPr>
              <w:pStyle w:val="MsgTableBody"/>
              <w:jc w:val="center"/>
            </w:pPr>
          </w:p>
        </w:tc>
      </w:tr>
      <w:tr w:rsidR="007621A4" w:rsidRPr="00573AF5" w14:paraId="0152437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AC87B6E"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341DE7" w14:textId="1F48DB9A" w:rsidR="007621A4" w:rsidRDefault="007621A4" w:rsidP="007621A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726BF2F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4FBF2" w14:textId="77777777" w:rsidR="007621A4" w:rsidRDefault="007621A4" w:rsidP="007621A4">
            <w:pPr>
              <w:pStyle w:val="MsgTableBody"/>
              <w:jc w:val="center"/>
            </w:pPr>
          </w:p>
        </w:tc>
      </w:tr>
      <w:tr w:rsidR="004E2DAA" w:rsidRPr="00573AF5" w14:paraId="09A5A08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F2E9D2"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10102F8" w14:textId="491D573F" w:rsidR="007621A4" w:rsidRDefault="007621A4" w:rsidP="007621A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5EDBB5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D619B9" w14:textId="77777777" w:rsidR="007621A4" w:rsidRDefault="007621A4" w:rsidP="007621A4">
            <w:pPr>
              <w:pStyle w:val="MsgTableBody"/>
              <w:jc w:val="center"/>
            </w:pPr>
          </w:p>
        </w:tc>
      </w:tr>
      <w:tr w:rsidR="007621A4" w:rsidRPr="00573AF5" w14:paraId="6F57357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0D32F7" w14:textId="77777777" w:rsidR="007621A4" w:rsidRDefault="007621A4" w:rsidP="007621A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3F68FD3B" w14:textId="3A45B078" w:rsidR="007621A4" w:rsidRDefault="000F344B" w:rsidP="007621A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9C78F8F" w14:textId="1E8FBDF1" w:rsidR="007621A4" w:rsidRDefault="000F344B" w:rsidP="007621A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37DB3399" w14:textId="77777777" w:rsidR="007621A4" w:rsidRDefault="007621A4" w:rsidP="007621A4">
            <w:pPr>
              <w:pStyle w:val="MsgTableBody"/>
              <w:jc w:val="center"/>
            </w:pPr>
            <w:r>
              <w:t>15</w:t>
            </w:r>
          </w:p>
        </w:tc>
      </w:tr>
      <w:tr w:rsidR="004E2DAA" w:rsidRPr="00573AF5" w14:paraId="0CBC91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FAB21F8" w14:textId="77777777" w:rsidR="007621A4" w:rsidRDefault="007621A4" w:rsidP="007621A4">
            <w:pPr>
              <w:pStyle w:val="MsgTableBody"/>
            </w:pPr>
            <w:r w:rsidRPr="00CA6D40">
              <w:rPr>
                <w:color w:val="FF0000"/>
              </w:rPr>
              <w:t xml:space="preserve">      </w:t>
            </w:r>
            <w:r>
              <w:rPr>
                <w:color w:val="FF0000"/>
              </w:rPr>
              <w:t xml:space="preserve"> </w:t>
            </w:r>
            <w:r w:rsidRPr="00CA6D40">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63431E27" w14:textId="77777777" w:rsidR="007621A4" w:rsidRDefault="007621A4" w:rsidP="007621A4">
            <w:pPr>
              <w:pStyle w:val="MsgTableBody"/>
            </w:pPr>
            <w:r w:rsidRPr="00CA6D4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20E8B02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B9ECC2" w14:textId="77777777" w:rsidR="007621A4" w:rsidRDefault="007621A4" w:rsidP="007621A4">
            <w:pPr>
              <w:pStyle w:val="MsgTableBody"/>
              <w:jc w:val="center"/>
            </w:pPr>
            <w:r w:rsidRPr="00CA6D40">
              <w:rPr>
                <w:color w:val="FF0000"/>
              </w:rPr>
              <w:t>7</w:t>
            </w:r>
          </w:p>
        </w:tc>
      </w:tr>
      <w:tr w:rsidR="007621A4" w:rsidRPr="00573AF5" w14:paraId="10A4C4D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91CA4EE"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1AF01B26" w14:textId="77777777" w:rsidR="007621A4" w:rsidRDefault="007621A4" w:rsidP="007621A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084E4EB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F322D" w14:textId="77777777" w:rsidR="007621A4" w:rsidRDefault="007621A4" w:rsidP="007621A4">
            <w:pPr>
              <w:pStyle w:val="MsgTableBody"/>
              <w:jc w:val="center"/>
            </w:pPr>
            <w:r>
              <w:t>11</w:t>
            </w:r>
          </w:p>
        </w:tc>
      </w:tr>
      <w:tr w:rsidR="004E2DAA" w:rsidRPr="00573AF5" w14:paraId="571D01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1F1896"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FFEEEBB" w14:textId="0B7691EF" w:rsidR="007621A4" w:rsidRDefault="007621A4" w:rsidP="007621A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22197DA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599E0" w14:textId="77777777" w:rsidR="007621A4" w:rsidRDefault="007621A4" w:rsidP="007621A4">
            <w:pPr>
              <w:pStyle w:val="MsgTableBody"/>
              <w:jc w:val="center"/>
            </w:pPr>
          </w:p>
        </w:tc>
      </w:tr>
      <w:tr w:rsidR="007621A4" w:rsidRPr="00573AF5" w14:paraId="08246BE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EBDAE3C" w14:textId="77777777" w:rsidR="007621A4" w:rsidRDefault="007621A4" w:rsidP="007621A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DD1DFDB" w14:textId="77777777" w:rsidR="007621A4" w:rsidRDefault="007621A4" w:rsidP="007621A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1785A6E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60DDA8" w14:textId="77777777" w:rsidR="007621A4" w:rsidRDefault="007621A4" w:rsidP="007621A4">
            <w:pPr>
              <w:pStyle w:val="MsgTableBody"/>
              <w:jc w:val="center"/>
            </w:pPr>
            <w:r>
              <w:t>15</w:t>
            </w:r>
          </w:p>
        </w:tc>
      </w:tr>
      <w:tr w:rsidR="004E2DAA" w:rsidRPr="00573AF5" w14:paraId="463A40D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4BFF63"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69178F2" w14:textId="5EC926F5" w:rsidR="007621A4" w:rsidRDefault="007621A4" w:rsidP="007621A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65D998A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C330F6" w14:textId="77777777" w:rsidR="007621A4" w:rsidRDefault="007621A4" w:rsidP="007621A4">
            <w:pPr>
              <w:pStyle w:val="MsgTableBody"/>
              <w:jc w:val="center"/>
            </w:pPr>
          </w:p>
        </w:tc>
      </w:tr>
      <w:tr w:rsidR="007621A4" w:rsidRPr="00573AF5" w14:paraId="69A08F1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D601B2" w14:textId="77777777" w:rsidR="007621A4" w:rsidRDefault="007621A4" w:rsidP="007621A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040BED19" w14:textId="77777777" w:rsidR="007621A4" w:rsidRDefault="007621A4" w:rsidP="007621A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8938CF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945C2A" w14:textId="77777777" w:rsidR="007621A4" w:rsidRDefault="007621A4" w:rsidP="007621A4">
            <w:pPr>
              <w:pStyle w:val="MsgTableBody"/>
              <w:jc w:val="center"/>
            </w:pPr>
            <w:r>
              <w:t>7</w:t>
            </w:r>
          </w:p>
        </w:tc>
      </w:tr>
      <w:tr w:rsidR="004E2DAA" w:rsidRPr="00573AF5" w14:paraId="66C8768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9DA13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D3FC374" w14:textId="77777777" w:rsidR="007621A4" w:rsidRDefault="007621A4" w:rsidP="007621A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423A239D"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751C38" w14:textId="77777777" w:rsidR="007621A4" w:rsidRDefault="007621A4" w:rsidP="007621A4">
            <w:pPr>
              <w:pStyle w:val="MsgTableBody"/>
              <w:jc w:val="center"/>
            </w:pPr>
          </w:p>
        </w:tc>
      </w:tr>
      <w:tr w:rsidR="007621A4" w:rsidRPr="00573AF5" w14:paraId="77BBE61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78A969"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3707DEBD" w14:textId="77777777" w:rsidR="007621A4" w:rsidRDefault="007621A4" w:rsidP="007621A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43F8B7F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B6B7F4" w14:textId="77777777" w:rsidR="007621A4" w:rsidRDefault="007621A4" w:rsidP="007621A4">
            <w:pPr>
              <w:pStyle w:val="MsgTableBody"/>
              <w:jc w:val="center"/>
            </w:pPr>
          </w:p>
        </w:tc>
      </w:tr>
      <w:tr w:rsidR="004E2DAA" w:rsidRPr="00573AF5" w14:paraId="1F80DD9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767051" w14:textId="77777777" w:rsidR="007621A4" w:rsidRDefault="007621A4" w:rsidP="007621A4">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20BFD8BA" w14:textId="77777777" w:rsidR="007621A4" w:rsidRDefault="007621A4" w:rsidP="007621A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7AEA107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8593B9" w14:textId="77777777" w:rsidR="007621A4" w:rsidRDefault="007621A4" w:rsidP="007621A4">
            <w:pPr>
              <w:pStyle w:val="MsgTableBody"/>
              <w:jc w:val="center"/>
            </w:pPr>
            <w:r>
              <w:t>3</w:t>
            </w:r>
          </w:p>
        </w:tc>
      </w:tr>
      <w:tr w:rsidR="007621A4" w:rsidRPr="00573AF5" w14:paraId="020198D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C1212D" w14:textId="77777777" w:rsidR="007621A4" w:rsidRDefault="007621A4" w:rsidP="007621A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65229958" w14:textId="77777777" w:rsidR="007621A4" w:rsidRDefault="007621A4" w:rsidP="007621A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7B61ACE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341474" w14:textId="77777777" w:rsidR="007621A4" w:rsidRDefault="007621A4" w:rsidP="007621A4">
            <w:pPr>
              <w:pStyle w:val="MsgTableBody"/>
              <w:jc w:val="center"/>
            </w:pPr>
            <w:r>
              <w:t>3</w:t>
            </w:r>
          </w:p>
        </w:tc>
      </w:tr>
      <w:tr w:rsidR="004E2DAA" w:rsidRPr="00573AF5" w14:paraId="34065D1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51E6F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B178B85" w14:textId="77777777" w:rsidR="007621A4" w:rsidRDefault="007621A4" w:rsidP="007621A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015057B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41DEA0" w14:textId="77777777" w:rsidR="007621A4" w:rsidRDefault="007621A4" w:rsidP="007621A4">
            <w:pPr>
              <w:pStyle w:val="MsgTableBody"/>
              <w:jc w:val="center"/>
            </w:pPr>
          </w:p>
        </w:tc>
      </w:tr>
      <w:tr w:rsidR="007621A4" w:rsidRPr="00573AF5" w14:paraId="2E5D174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2F27B0"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312900B" w14:textId="77777777" w:rsidR="007621A4" w:rsidRDefault="007621A4" w:rsidP="007621A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2A2CFD6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01C7DD" w14:textId="77777777" w:rsidR="007621A4" w:rsidRDefault="007621A4" w:rsidP="007621A4">
            <w:pPr>
              <w:pStyle w:val="MsgTableBody"/>
              <w:jc w:val="center"/>
            </w:pPr>
          </w:p>
        </w:tc>
      </w:tr>
      <w:tr w:rsidR="004E2DAA" w:rsidRPr="00573AF5" w14:paraId="150FB55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535FF4" w14:textId="77777777" w:rsidR="007621A4" w:rsidRDefault="007621A4" w:rsidP="007621A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D94E6F6" w14:textId="77777777" w:rsidR="007621A4" w:rsidRDefault="007621A4" w:rsidP="007621A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646D449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EDD4F6" w14:textId="77777777" w:rsidR="007621A4" w:rsidRDefault="007621A4" w:rsidP="007621A4">
            <w:pPr>
              <w:pStyle w:val="MsgTableBody"/>
              <w:jc w:val="center"/>
            </w:pPr>
            <w:r>
              <w:t>4</w:t>
            </w:r>
          </w:p>
        </w:tc>
      </w:tr>
      <w:tr w:rsidR="007621A4" w:rsidRPr="00573AF5" w14:paraId="0E44CE5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6AD7C04"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7B6705" w14:textId="77777777" w:rsidR="007621A4" w:rsidRDefault="007621A4" w:rsidP="007621A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512BDBD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9CD930" w14:textId="77777777" w:rsidR="007621A4" w:rsidRDefault="007621A4" w:rsidP="007621A4">
            <w:pPr>
              <w:pStyle w:val="MsgTableBody"/>
              <w:jc w:val="center"/>
            </w:pPr>
          </w:p>
        </w:tc>
      </w:tr>
      <w:tr w:rsidR="004E2DAA" w:rsidRPr="00573AF5" w14:paraId="0956803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0ADD461" w14:textId="77777777" w:rsidR="007621A4" w:rsidRDefault="007621A4" w:rsidP="007621A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27B933C1" w14:textId="77777777" w:rsidR="007621A4" w:rsidRDefault="007621A4" w:rsidP="007621A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703348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2F3FA" w14:textId="77777777" w:rsidR="007621A4" w:rsidRDefault="007621A4" w:rsidP="007621A4">
            <w:pPr>
              <w:pStyle w:val="MsgTableBody"/>
              <w:jc w:val="center"/>
            </w:pPr>
            <w:r>
              <w:t>4</w:t>
            </w:r>
          </w:p>
        </w:tc>
      </w:tr>
      <w:tr w:rsidR="007621A4" w:rsidRPr="00573AF5" w14:paraId="6E18C0E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682B87B" w14:textId="77777777" w:rsidR="007621A4" w:rsidRDefault="007621A4" w:rsidP="007621A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6FEC22BB" w14:textId="77777777" w:rsidR="007621A4" w:rsidRDefault="007621A4" w:rsidP="007621A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50FD529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55A7F2" w14:textId="77777777" w:rsidR="007621A4" w:rsidRDefault="007621A4" w:rsidP="007621A4">
            <w:pPr>
              <w:pStyle w:val="MsgTableBody"/>
              <w:jc w:val="center"/>
            </w:pPr>
            <w:r w:rsidRPr="00FD56B2">
              <w:rPr>
                <w:noProof/>
                <w:color w:val="FF0000"/>
              </w:rPr>
              <w:t>7</w:t>
            </w:r>
          </w:p>
        </w:tc>
      </w:tr>
      <w:tr w:rsidR="004E2DAA" w:rsidRPr="00573AF5" w14:paraId="43446AB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AC935D" w14:textId="77777777" w:rsidR="007621A4" w:rsidRDefault="007621A4" w:rsidP="007621A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59E3AF6" w14:textId="77777777" w:rsidR="007621A4" w:rsidRDefault="007621A4" w:rsidP="007621A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0248E9F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43EF69" w14:textId="77777777" w:rsidR="007621A4" w:rsidRDefault="007621A4" w:rsidP="007621A4">
            <w:pPr>
              <w:pStyle w:val="MsgTableBody"/>
              <w:jc w:val="center"/>
            </w:pPr>
            <w:r>
              <w:t>4</w:t>
            </w:r>
          </w:p>
        </w:tc>
      </w:tr>
      <w:tr w:rsidR="007621A4" w:rsidRPr="00573AF5" w14:paraId="2C247F8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BE9140" w14:textId="77777777" w:rsidR="007621A4" w:rsidRDefault="007621A4" w:rsidP="007621A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53D70284" w14:textId="77777777" w:rsidR="007621A4" w:rsidRDefault="007621A4" w:rsidP="007621A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7A88599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E2F02B" w14:textId="77777777" w:rsidR="007621A4" w:rsidRDefault="007621A4" w:rsidP="007621A4">
            <w:pPr>
              <w:pStyle w:val="MsgTableBody"/>
              <w:jc w:val="center"/>
            </w:pPr>
            <w:r>
              <w:t>4</w:t>
            </w:r>
          </w:p>
        </w:tc>
      </w:tr>
      <w:tr w:rsidR="004E2DAA" w:rsidRPr="00573AF5" w14:paraId="2B93063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3C688F"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B83F09F" w14:textId="77777777" w:rsidR="007621A4" w:rsidRDefault="007621A4" w:rsidP="007621A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2FB2BFD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7701F5" w14:textId="77777777" w:rsidR="007621A4" w:rsidRDefault="007621A4" w:rsidP="007621A4">
            <w:pPr>
              <w:pStyle w:val="MsgTableBody"/>
              <w:jc w:val="center"/>
            </w:pPr>
          </w:p>
        </w:tc>
      </w:tr>
      <w:tr w:rsidR="007621A4" w:rsidRPr="00573AF5" w14:paraId="05AFB6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617F1C"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15631EF"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2C672B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2BCEF8" w14:textId="77777777" w:rsidR="007621A4" w:rsidRDefault="007621A4" w:rsidP="007621A4">
            <w:pPr>
              <w:pStyle w:val="MsgTableBody"/>
              <w:jc w:val="center"/>
            </w:pPr>
            <w:r>
              <w:t>7</w:t>
            </w:r>
          </w:p>
        </w:tc>
      </w:tr>
      <w:tr w:rsidR="004E2DAA" w:rsidRPr="00573AF5" w14:paraId="181ADF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FBB48A"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349E023"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428559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674DA7" w14:textId="77777777" w:rsidR="007621A4" w:rsidRDefault="007621A4" w:rsidP="007621A4">
            <w:pPr>
              <w:pStyle w:val="MsgTableBody"/>
              <w:jc w:val="center"/>
            </w:pPr>
            <w:r>
              <w:rPr>
                <w:noProof/>
              </w:rPr>
              <w:t>7</w:t>
            </w:r>
          </w:p>
        </w:tc>
      </w:tr>
      <w:tr w:rsidR="007621A4" w:rsidRPr="00573AF5" w14:paraId="15E04FD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FA37AE"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F36FB4E" w14:textId="77777777" w:rsidR="007621A4" w:rsidRDefault="007621A4" w:rsidP="007621A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2B53CB2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A5A60E" w14:textId="77777777" w:rsidR="007621A4" w:rsidRDefault="007621A4" w:rsidP="007621A4">
            <w:pPr>
              <w:pStyle w:val="MsgTableBody"/>
              <w:jc w:val="center"/>
            </w:pPr>
          </w:p>
        </w:tc>
      </w:tr>
      <w:tr w:rsidR="004E2DAA" w:rsidRPr="00573AF5" w14:paraId="633A1EC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639C08"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D65D032" w14:textId="77777777" w:rsidR="007621A4" w:rsidRDefault="007621A4" w:rsidP="007621A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25F1009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B0159E" w14:textId="77777777" w:rsidR="007621A4" w:rsidRDefault="007621A4" w:rsidP="007621A4">
            <w:pPr>
              <w:pStyle w:val="MsgTableBody"/>
              <w:jc w:val="center"/>
            </w:pPr>
          </w:p>
        </w:tc>
      </w:tr>
      <w:tr w:rsidR="007621A4" w:rsidRPr="00573AF5" w14:paraId="23E1134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7BC4E20"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E0E0F8C" w14:textId="77777777" w:rsidR="007621A4" w:rsidRDefault="007621A4" w:rsidP="007621A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1C77333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5B302" w14:textId="77777777" w:rsidR="007621A4" w:rsidRDefault="007621A4" w:rsidP="007621A4">
            <w:pPr>
              <w:pStyle w:val="MsgTableBody"/>
              <w:jc w:val="center"/>
            </w:pPr>
          </w:p>
        </w:tc>
      </w:tr>
      <w:tr w:rsidR="004E2DAA" w:rsidRPr="00573AF5" w14:paraId="77A1E41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ACF2BF" w14:textId="77777777" w:rsidR="007621A4" w:rsidRDefault="007621A4" w:rsidP="007621A4">
            <w:pPr>
              <w:pStyle w:val="MsgTableBody"/>
            </w:pPr>
            <w:r>
              <w:lastRenderedPageBreak/>
              <w:t xml:space="preserve">    RXE</w:t>
            </w:r>
          </w:p>
        </w:tc>
        <w:tc>
          <w:tcPr>
            <w:tcW w:w="4320" w:type="dxa"/>
            <w:tcBorders>
              <w:top w:val="dotted" w:sz="4" w:space="0" w:color="auto"/>
              <w:left w:val="nil"/>
              <w:bottom w:val="dotted" w:sz="4" w:space="0" w:color="auto"/>
              <w:right w:val="nil"/>
            </w:tcBorders>
            <w:shd w:val="clear" w:color="auto" w:fill="FFFFFF"/>
          </w:tcPr>
          <w:p w14:paraId="61E93119" w14:textId="77777777" w:rsidR="007621A4" w:rsidRDefault="007621A4" w:rsidP="007621A4">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4A0D704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988E90" w14:textId="77777777" w:rsidR="007621A4" w:rsidRDefault="007621A4" w:rsidP="007621A4">
            <w:pPr>
              <w:pStyle w:val="MsgTableBody"/>
              <w:jc w:val="center"/>
            </w:pPr>
            <w:r>
              <w:t>4</w:t>
            </w:r>
          </w:p>
        </w:tc>
      </w:tr>
      <w:tr w:rsidR="007621A4" w:rsidRPr="00573AF5" w14:paraId="43D8D47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B7D532" w14:textId="77777777" w:rsidR="007621A4" w:rsidRDefault="007621A4" w:rsidP="007621A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F7A9CD4" w14:textId="77777777" w:rsidR="007621A4" w:rsidRDefault="007621A4" w:rsidP="007621A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7DDF5DA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1904C4" w14:textId="77777777" w:rsidR="007621A4" w:rsidRDefault="007621A4" w:rsidP="007621A4">
            <w:pPr>
              <w:pStyle w:val="MsgTableBody"/>
              <w:jc w:val="center"/>
            </w:pPr>
            <w:r w:rsidRPr="00FD56B2">
              <w:rPr>
                <w:noProof/>
                <w:color w:val="FF0000"/>
              </w:rPr>
              <w:t>7</w:t>
            </w:r>
          </w:p>
        </w:tc>
      </w:tr>
      <w:tr w:rsidR="004E2DAA" w:rsidRPr="00573AF5" w14:paraId="7D436C3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5B4CB7" w14:textId="77777777" w:rsidR="007621A4" w:rsidRDefault="007621A4" w:rsidP="007621A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799AFBDE" w14:textId="77777777" w:rsidR="007621A4" w:rsidRDefault="007621A4" w:rsidP="007621A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49BD695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7FD60D" w14:textId="77777777" w:rsidR="007621A4" w:rsidRDefault="007621A4" w:rsidP="007621A4">
            <w:pPr>
              <w:pStyle w:val="MsgTableBody"/>
              <w:jc w:val="center"/>
            </w:pPr>
            <w:r>
              <w:t>4</w:t>
            </w:r>
          </w:p>
        </w:tc>
      </w:tr>
      <w:tr w:rsidR="007621A4" w:rsidRPr="00573AF5" w14:paraId="1741517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E9B5C5E" w14:textId="77777777" w:rsidR="007621A4" w:rsidRDefault="007621A4" w:rsidP="007621A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9333938" w14:textId="77777777" w:rsidR="007621A4" w:rsidRDefault="007621A4" w:rsidP="007621A4">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4D27069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34A240" w14:textId="77777777" w:rsidR="007621A4" w:rsidRDefault="007621A4" w:rsidP="007621A4">
            <w:pPr>
              <w:pStyle w:val="MsgTableBody"/>
              <w:jc w:val="center"/>
            </w:pPr>
            <w:r>
              <w:t>4</w:t>
            </w:r>
          </w:p>
        </w:tc>
      </w:tr>
      <w:tr w:rsidR="004E2DAA" w:rsidRPr="00573AF5" w14:paraId="4289945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DED809"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312A5A3" w14:textId="77777777" w:rsidR="007621A4" w:rsidRDefault="007621A4" w:rsidP="007621A4">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5D694C4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A05FD7" w14:textId="77777777" w:rsidR="007621A4" w:rsidRDefault="007621A4" w:rsidP="007621A4">
            <w:pPr>
              <w:pStyle w:val="MsgTableBody"/>
              <w:jc w:val="center"/>
            </w:pPr>
          </w:p>
        </w:tc>
      </w:tr>
      <w:tr w:rsidR="007621A4" w:rsidRPr="00573AF5" w14:paraId="6B6679C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0CDA9F"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F2BD9C2"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04DB2B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CD8B51" w14:textId="77777777" w:rsidR="007621A4" w:rsidRDefault="007621A4" w:rsidP="007621A4">
            <w:pPr>
              <w:pStyle w:val="MsgTableBody"/>
              <w:jc w:val="center"/>
            </w:pPr>
            <w:r>
              <w:t>7</w:t>
            </w:r>
          </w:p>
        </w:tc>
      </w:tr>
      <w:tr w:rsidR="004E2DAA" w:rsidRPr="00573AF5" w14:paraId="76D4A03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5B32A4"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6B2ABF3"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F7B521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09C4EE" w14:textId="77777777" w:rsidR="007621A4" w:rsidRDefault="007621A4" w:rsidP="007621A4">
            <w:pPr>
              <w:pStyle w:val="MsgTableBody"/>
              <w:jc w:val="center"/>
            </w:pPr>
            <w:r>
              <w:rPr>
                <w:noProof/>
              </w:rPr>
              <w:t>7</w:t>
            </w:r>
          </w:p>
        </w:tc>
      </w:tr>
      <w:tr w:rsidR="007621A4" w:rsidRPr="00573AF5" w14:paraId="240B8B8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6147D28"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B125380" w14:textId="77777777" w:rsidR="007621A4" w:rsidRDefault="007621A4" w:rsidP="007621A4">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391A4BE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DE1D01" w14:textId="77777777" w:rsidR="007621A4" w:rsidRDefault="007621A4" w:rsidP="007621A4">
            <w:pPr>
              <w:pStyle w:val="MsgTableBody"/>
              <w:jc w:val="center"/>
            </w:pPr>
          </w:p>
        </w:tc>
      </w:tr>
      <w:tr w:rsidR="004E2DAA" w:rsidRPr="00573AF5" w14:paraId="6E86446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F47D8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3817D50" w14:textId="77777777" w:rsidR="007621A4" w:rsidRDefault="007621A4" w:rsidP="007621A4">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79B13FE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ED5298" w14:textId="77777777" w:rsidR="007621A4" w:rsidRDefault="007621A4" w:rsidP="007621A4">
            <w:pPr>
              <w:pStyle w:val="MsgTableBody"/>
              <w:jc w:val="center"/>
            </w:pPr>
          </w:p>
        </w:tc>
      </w:tr>
      <w:tr w:rsidR="007621A4" w:rsidRPr="00573AF5" w14:paraId="1217DA9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FFAB2DB"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FAC3F38" w14:textId="77777777" w:rsidR="007621A4" w:rsidRDefault="007621A4" w:rsidP="007621A4">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4E02220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DF7853" w14:textId="77777777" w:rsidR="007621A4" w:rsidRDefault="007621A4" w:rsidP="007621A4">
            <w:pPr>
              <w:pStyle w:val="MsgTableBody"/>
              <w:jc w:val="center"/>
            </w:pPr>
          </w:p>
        </w:tc>
      </w:tr>
      <w:tr w:rsidR="004E2DAA" w:rsidRPr="00573AF5" w14:paraId="4086D56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290BC0" w14:textId="77777777" w:rsidR="007621A4" w:rsidRDefault="007621A4" w:rsidP="007621A4">
            <w:pPr>
              <w:pStyle w:val="MsgTableBody"/>
            </w:pPr>
            <w:r>
              <w:t xml:space="preserve">    </w:t>
            </w:r>
            <w:r w:rsidRPr="001E0D07">
              <w:rPr>
                <w:rPrChange w:id="2115" w:author="Amit Popat" w:date="2022-07-11T09:59:00Z">
                  <w:rPr>
                    <w:highlight w:val="yellow"/>
                  </w:rPr>
                </w:rPrChange>
              </w:rPr>
              <w:t>{RXA}</w:t>
            </w:r>
          </w:p>
        </w:tc>
        <w:tc>
          <w:tcPr>
            <w:tcW w:w="4320" w:type="dxa"/>
            <w:tcBorders>
              <w:top w:val="dotted" w:sz="4" w:space="0" w:color="auto"/>
              <w:left w:val="nil"/>
              <w:bottom w:val="dotted" w:sz="4" w:space="0" w:color="auto"/>
              <w:right w:val="nil"/>
            </w:tcBorders>
            <w:shd w:val="clear" w:color="auto" w:fill="FFFFFF"/>
          </w:tcPr>
          <w:p w14:paraId="19B49021" w14:textId="77777777" w:rsidR="007621A4" w:rsidRDefault="007621A4" w:rsidP="007621A4">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3F0A117D"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4DB78A" w14:textId="77777777" w:rsidR="007621A4" w:rsidRDefault="007621A4" w:rsidP="007621A4">
            <w:pPr>
              <w:pStyle w:val="MsgTableBody"/>
              <w:jc w:val="center"/>
            </w:pPr>
            <w:r>
              <w:t>4</w:t>
            </w:r>
          </w:p>
        </w:tc>
      </w:tr>
      <w:tr w:rsidR="007621A4" w:rsidRPr="00573AF5" w14:paraId="0523D15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B62AC4" w14:textId="77777777" w:rsidR="007621A4" w:rsidRDefault="007621A4" w:rsidP="007621A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A93483D" w14:textId="77777777" w:rsidR="007621A4" w:rsidRDefault="007621A4" w:rsidP="007621A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5F473E5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2FD5A4" w14:textId="77777777" w:rsidR="007621A4" w:rsidRDefault="007621A4" w:rsidP="007621A4">
            <w:pPr>
              <w:pStyle w:val="MsgTableBody"/>
              <w:jc w:val="center"/>
            </w:pPr>
            <w:r w:rsidRPr="00FD56B2">
              <w:rPr>
                <w:noProof/>
                <w:color w:val="FF0000"/>
              </w:rPr>
              <w:t>7</w:t>
            </w:r>
          </w:p>
        </w:tc>
      </w:tr>
      <w:tr w:rsidR="004E2DAA" w:rsidRPr="00573AF5" w14:paraId="6A66D36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22CB80" w14:textId="77777777" w:rsidR="007621A4" w:rsidRDefault="007621A4" w:rsidP="007621A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3E5BF9F" w14:textId="77777777" w:rsidR="007621A4" w:rsidRDefault="007621A4" w:rsidP="007621A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0FF5139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FDB072" w14:textId="77777777" w:rsidR="007621A4" w:rsidRDefault="007621A4" w:rsidP="007621A4">
            <w:pPr>
              <w:pStyle w:val="MsgTableBody"/>
              <w:jc w:val="center"/>
            </w:pPr>
            <w:r>
              <w:t>4</w:t>
            </w:r>
          </w:p>
        </w:tc>
      </w:tr>
      <w:tr w:rsidR="007621A4" w:rsidRPr="00573AF5" w14:paraId="7A9D14F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5C966B9"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A767930" w14:textId="77777777" w:rsidR="007621A4" w:rsidRDefault="007621A4" w:rsidP="007621A4">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4E13DFD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7ECD76" w14:textId="77777777" w:rsidR="007621A4" w:rsidRDefault="007621A4" w:rsidP="007621A4">
            <w:pPr>
              <w:pStyle w:val="MsgTableBody"/>
              <w:jc w:val="center"/>
            </w:pPr>
          </w:p>
        </w:tc>
      </w:tr>
      <w:tr w:rsidR="004E2DAA" w:rsidRPr="00573AF5" w14:paraId="6C395A9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3A0D30"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918D2F7"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862103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140611" w14:textId="77777777" w:rsidR="007621A4" w:rsidRDefault="007621A4" w:rsidP="007621A4">
            <w:pPr>
              <w:pStyle w:val="MsgTableBody"/>
              <w:jc w:val="center"/>
            </w:pPr>
            <w:r>
              <w:t>7</w:t>
            </w:r>
          </w:p>
        </w:tc>
      </w:tr>
      <w:tr w:rsidR="007621A4" w:rsidRPr="00573AF5" w14:paraId="425F244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565230"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D9BDFC4"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FE4446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22352F" w14:textId="77777777" w:rsidR="007621A4" w:rsidRDefault="007621A4" w:rsidP="007621A4">
            <w:pPr>
              <w:pStyle w:val="MsgTableBody"/>
              <w:jc w:val="center"/>
            </w:pPr>
            <w:r>
              <w:rPr>
                <w:noProof/>
              </w:rPr>
              <w:t>7</w:t>
            </w:r>
          </w:p>
        </w:tc>
      </w:tr>
      <w:tr w:rsidR="004E2DAA" w:rsidRPr="00573AF5" w14:paraId="258C26B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FF1686"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30FFA02" w14:textId="77777777" w:rsidR="007621A4" w:rsidRDefault="007621A4" w:rsidP="007621A4">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66F6E4B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B0E69F" w14:textId="77777777" w:rsidR="007621A4" w:rsidRDefault="007621A4" w:rsidP="007621A4">
            <w:pPr>
              <w:pStyle w:val="MsgTableBody"/>
              <w:jc w:val="center"/>
            </w:pPr>
          </w:p>
        </w:tc>
      </w:tr>
      <w:tr w:rsidR="007621A4" w:rsidRPr="00573AF5" w14:paraId="512D4FA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B558B4"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18A34B" w14:textId="77777777" w:rsidR="007621A4" w:rsidRDefault="007621A4" w:rsidP="007621A4">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603D4D0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C1357A" w14:textId="77777777" w:rsidR="007621A4" w:rsidRDefault="007621A4" w:rsidP="007621A4">
            <w:pPr>
              <w:pStyle w:val="MsgTableBody"/>
              <w:jc w:val="center"/>
            </w:pPr>
          </w:p>
        </w:tc>
      </w:tr>
      <w:tr w:rsidR="004E2DAA" w:rsidRPr="00573AF5" w14:paraId="2034EA4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568F31" w14:textId="77777777" w:rsidR="007621A4" w:rsidRDefault="007621A4" w:rsidP="007621A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5DC0217E" w14:textId="77777777" w:rsidR="007621A4" w:rsidRDefault="007621A4" w:rsidP="007621A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2ED1BEA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8D063B" w14:textId="77777777" w:rsidR="007621A4" w:rsidRDefault="007621A4" w:rsidP="007621A4">
            <w:pPr>
              <w:pStyle w:val="MsgTableBody"/>
              <w:jc w:val="center"/>
            </w:pPr>
            <w:r>
              <w:t>7</w:t>
            </w:r>
          </w:p>
        </w:tc>
      </w:tr>
      <w:tr w:rsidR="007621A4" w:rsidRPr="00573AF5" w14:paraId="1C955C0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0CDF18"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DD756C3" w14:textId="77777777" w:rsidR="007621A4" w:rsidRDefault="007621A4" w:rsidP="007621A4">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792855C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6F6C2B" w14:textId="77777777" w:rsidR="007621A4" w:rsidRDefault="007621A4" w:rsidP="007621A4">
            <w:pPr>
              <w:pStyle w:val="MsgTableBody"/>
              <w:jc w:val="center"/>
            </w:pPr>
          </w:p>
        </w:tc>
      </w:tr>
      <w:tr w:rsidR="004E2DAA" w:rsidRPr="00573AF5" w14:paraId="23C96F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F7568D"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33C01DF0" w14:textId="77777777" w:rsidR="007621A4" w:rsidRDefault="007621A4" w:rsidP="007621A4">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6C495B4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406E04" w14:textId="77777777" w:rsidR="007621A4" w:rsidRDefault="007621A4" w:rsidP="007621A4">
            <w:pPr>
              <w:pStyle w:val="MsgTableBody"/>
              <w:jc w:val="center"/>
            </w:pPr>
          </w:p>
        </w:tc>
      </w:tr>
      <w:tr w:rsidR="007621A4" w:rsidRPr="00573AF5" w14:paraId="491FEFE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1CAA90F" w14:textId="77777777" w:rsidR="007621A4" w:rsidRDefault="007621A4" w:rsidP="007621A4">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56C45693" w14:textId="77777777" w:rsidR="007621A4" w:rsidRDefault="007621A4" w:rsidP="007621A4">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453A331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733ED" w14:textId="77777777" w:rsidR="007621A4" w:rsidRDefault="007621A4" w:rsidP="007621A4">
            <w:pPr>
              <w:pStyle w:val="MsgTableBody"/>
              <w:jc w:val="center"/>
            </w:pPr>
            <w:r>
              <w:t>12</w:t>
            </w:r>
          </w:p>
        </w:tc>
      </w:tr>
      <w:tr w:rsidR="004E2DAA" w:rsidRPr="00573AF5" w14:paraId="51754F8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4249FA" w14:textId="77777777" w:rsidR="007621A4" w:rsidRDefault="007621A4" w:rsidP="007621A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F1CE159" w14:textId="77777777" w:rsidR="007621A4" w:rsidRDefault="007621A4" w:rsidP="007621A4">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01FDF1E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359A83" w14:textId="77777777" w:rsidR="007621A4" w:rsidRDefault="007621A4" w:rsidP="007621A4">
            <w:pPr>
              <w:pStyle w:val="MsgTableBody"/>
              <w:jc w:val="center"/>
            </w:pPr>
            <w:r>
              <w:t>15</w:t>
            </w:r>
          </w:p>
        </w:tc>
      </w:tr>
      <w:tr w:rsidR="007621A4" w:rsidRPr="00573AF5" w14:paraId="1BA2517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79113B"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B96C026" w14:textId="22B0066C" w:rsidR="007621A4" w:rsidRDefault="007621A4" w:rsidP="007621A4">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1156691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0A77CA" w14:textId="77777777" w:rsidR="007621A4" w:rsidRDefault="007621A4" w:rsidP="007621A4">
            <w:pPr>
              <w:pStyle w:val="MsgTableBody"/>
              <w:jc w:val="center"/>
            </w:pPr>
          </w:p>
        </w:tc>
      </w:tr>
      <w:tr w:rsidR="004E2DAA" w:rsidRPr="00573AF5" w14:paraId="61EFA3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1BBD83"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C42136B" w14:textId="55F31E1F" w:rsidR="007621A4" w:rsidRDefault="007621A4" w:rsidP="007621A4">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3DEFDEFD"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4A7823" w14:textId="77777777" w:rsidR="007621A4" w:rsidRDefault="007621A4" w:rsidP="007621A4">
            <w:pPr>
              <w:pStyle w:val="MsgTableBody"/>
              <w:jc w:val="center"/>
            </w:pPr>
          </w:p>
        </w:tc>
      </w:tr>
      <w:tr w:rsidR="00085F04" w:rsidRPr="00573AF5" w14:paraId="2F5379C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163BFA2" w14:textId="77777777" w:rsidR="00085F04" w:rsidRDefault="00085F04" w:rsidP="00085F0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2ABB7348" w14:textId="0558D374" w:rsidR="00085F04" w:rsidRDefault="000F344B" w:rsidP="00085F0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4426B4B" w14:textId="3BB4C456" w:rsidR="00085F04" w:rsidRDefault="000F344B" w:rsidP="00085F0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331B09CB" w14:textId="77777777" w:rsidR="00085F04" w:rsidRDefault="00085F04" w:rsidP="00085F04">
            <w:pPr>
              <w:pStyle w:val="MsgTableBody"/>
              <w:jc w:val="center"/>
            </w:pPr>
            <w:r>
              <w:t>15</w:t>
            </w:r>
          </w:p>
        </w:tc>
      </w:tr>
      <w:tr w:rsidR="004E2DAA" w:rsidRPr="00573AF5" w14:paraId="75F2F5D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0748B22" w14:textId="77777777" w:rsidR="00085F04" w:rsidRDefault="00085F04" w:rsidP="00085F04">
            <w:pPr>
              <w:pStyle w:val="MsgTableBody"/>
            </w:pPr>
            <w:r w:rsidRPr="00FD56B2">
              <w:rPr>
                <w:noProof/>
                <w:color w:val="FF0000"/>
              </w:rPr>
              <w:t xml:space="preserve">      </w:t>
            </w:r>
            <w:r>
              <w:rPr>
                <w:noProof/>
                <w:color w:val="FF0000"/>
              </w:rPr>
              <w:t xml:space="preserve"> </w:t>
            </w:r>
            <w:r w:rsidRPr="00FD56B2">
              <w:rPr>
                <w:noProof/>
                <w:color w:val="FF0000"/>
              </w:rPr>
              <w:t>PRT</w:t>
            </w:r>
            <w:r>
              <w:rPr>
                <w:noProof/>
                <w:color w:val="FF0000"/>
              </w:rPr>
              <w:t>|</w:t>
            </w:r>
          </w:p>
        </w:tc>
        <w:tc>
          <w:tcPr>
            <w:tcW w:w="4320" w:type="dxa"/>
            <w:tcBorders>
              <w:top w:val="dotted" w:sz="4" w:space="0" w:color="auto"/>
              <w:left w:val="nil"/>
              <w:bottom w:val="dotted" w:sz="4" w:space="0" w:color="auto"/>
              <w:right w:val="nil"/>
            </w:tcBorders>
            <w:shd w:val="clear" w:color="auto" w:fill="FFFFFF"/>
          </w:tcPr>
          <w:p w14:paraId="020A7325" w14:textId="77777777" w:rsidR="00085F04" w:rsidRDefault="00085F04" w:rsidP="00085F04">
            <w:pPr>
              <w:pStyle w:val="MsgTableBody"/>
            </w:pPr>
            <w:r w:rsidRPr="00FD56B2">
              <w:rPr>
                <w:noProof/>
                <w:color w:val="FF0000"/>
              </w:rPr>
              <w:t>Participation</w:t>
            </w:r>
            <w:r>
              <w:rPr>
                <w:noProof/>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65EFF31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4E5A82" w14:textId="77777777" w:rsidR="00085F04" w:rsidRDefault="00085F04" w:rsidP="00085F04">
            <w:pPr>
              <w:pStyle w:val="MsgTableBody"/>
              <w:jc w:val="center"/>
            </w:pPr>
            <w:r w:rsidRPr="00FD56B2">
              <w:rPr>
                <w:noProof/>
                <w:color w:val="FF0000"/>
              </w:rPr>
              <w:t>7</w:t>
            </w:r>
          </w:p>
        </w:tc>
      </w:tr>
      <w:tr w:rsidR="00085F04" w:rsidRPr="00573AF5" w14:paraId="1B37DF4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4CDC699" w14:textId="77777777" w:rsidR="00085F04" w:rsidRDefault="00085F04" w:rsidP="00085F0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548835E" w14:textId="77777777" w:rsidR="00085F04" w:rsidRDefault="00085F04" w:rsidP="00085F04">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29E4984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B36BB5" w14:textId="77777777" w:rsidR="00085F04" w:rsidRDefault="00085F04" w:rsidP="00085F04">
            <w:pPr>
              <w:pStyle w:val="MsgTableBody"/>
              <w:jc w:val="center"/>
            </w:pPr>
            <w:r>
              <w:t>11</w:t>
            </w:r>
          </w:p>
        </w:tc>
      </w:tr>
      <w:tr w:rsidR="004E2DAA" w:rsidRPr="00573AF5" w14:paraId="0DFC5C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7CE561"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5778A47C" w14:textId="20DCDDC0" w:rsidR="00085F04" w:rsidRDefault="00085F04" w:rsidP="00085F04">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4A4B189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FC2AA2" w14:textId="77777777" w:rsidR="00085F04" w:rsidRDefault="00085F04" w:rsidP="00085F04">
            <w:pPr>
              <w:pStyle w:val="MsgTableBody"/>
              <w:jc w:val="center"/>
            </w:pPr>
          </w:p>
        </w:tc>
      </w:tr>
      <w:tr w:rsidR="00085F04" w:rsidRPr="00573AF5" w14:paraId="6C3D5AB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717CD7"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DCEF809" w14:textId="77777777" w:rsidR="00085F04" w:rsidRDefault="00085F04" w:rsidP="00085F04">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580E200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EF6D35" w14:textId="77777777" w:rsidR="00085F04" w:rsidRDefault="00085F04" w:rsidP="00085F04">
            <w:pPr>
              <w:pStyle w:val="MsgTableBody"/>
              <w:jc w:val="center"/>
            </w:pPr>
            <w:r>
              <w:t>15</w:t>
            </w:r>
          </w:p>
        </w:tc>
      </w:tr>
      <w:tr w:rsidR="004E2DAA" w:rsidRPr="00573AF5" w14:paraId="7160E43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8CE6E8F"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742775" w14:textId="5433E5AA" w:rsidR="00085F04" w:rsidRDefault="00085F04" w:rsidP="00085F04">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6D1AA69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75EF0F" w14:textId="77777777" w:rsidR="00085F04" w:rsidRDefault="00085F04" w:rsidP="00085F04">
            <w:pPr>
              <w:pStyle w:val="MsgTableBody"/>
              <w:jc w:val="center"/>
            </w:pPr>
          </w:p>
        </w:tc>
      </w:tr>
      <w:tr w:rsidR="00085F04" w:rsidRPr="00573AF5" w14:paraId="615D740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1F3286"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0E208F0" w14:textId="77777777" w:rsidR="00085F04" w:rsidRDefault="00085F04" w:rsidP="00085F04">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1A7D92E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78F50A" w14:textId="77777777" w:rsidR="00085F04" w:rsidRDefault="00085F04" w:rsidP="00085F04">
            <w:pPr>
              <w:pStyle w:val="MsgTableBody"/>
              <w:jc w:val="center"/>
            </w:pPr>
          </w:p>
        </w:tc>
      </w:tr>
      <w:tr w:rsidR="004E2DAA" w:rsidRPr="00573AF5" w14:paraId="36B191F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38D987"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4FDF797"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E105D1B"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0BB62" w14:textId="77777777" w:rsidR="00085F04" w:rsidRDefault="00085F04" w:rsidP="00085F04">
            <w:pPr>
              <w:pStyle w:val="MsgTableBody"/>
              <w:jc w:val="center"/>
            </w:pPr>
            <w:r>
              <w:t>7</w:t>
            </w:r>
          </w:p>
        </w:tc>
      </w:tr>
      <w:tr w:rsidR="00085F04" w:rsidRPr="00573AF5" w14:paraId="522090B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3A8C9F"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2319750"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386B2F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BFAC7" w14:textId="77777777" w:rsidR="00085F04" w:rsidRDefault="00085F04" w:rsidP="00085F04">
            <w:pPr>
              <w:pStyle w:val="MsgTableBody"/>
              <w:jc w:val="center"/>
            </w:pPr>
            <w:r>
              <w:rPr>
                <w:noProof/>
              </w:rPr>
              <w:t>7</w:t>
            </w:r>
          </w:p>
        </w:tc>
      </w:tr>
      <w:tr w:rsidR="004E2DAA" w:rsidRPr="00573AF5" w14:paraId="423E834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5C8FF3"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80B4474" w14:textId="77777777" w:rsidR="00085F04" w:rsidRDefault="00085F04" w:rsidP="00085F04">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134DF48E"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AB99F8" w14:textId="77777777" w:rsidR="00085F04" w:rsidRDefault="00085F04" w:rsidP="00085F04">
            <w:pPr>
              <w:pStyle w:val="MsgTableBody"/>
              <w:jc w:val="center"/>
            </w:pPr>
          </w:p>
        </w:tc>
      </w:tr>
      <w:tr w:rsidR="00085F04" w:rsidRPr="00573AF5" w14:paraId="0F9F864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3F1FDE"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57B68920" w14:textId="77777777" w:rsidR="00085F04" w:rsidRDefault="00085F04" w:rsidP="00085F04">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0B765A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4312D" w14:textId="77777777" w:rsidR="00085F04" w:rsidRDefault="00085F04" w:rsidP="00085F04">
            <w:pPr>
              <w:pStyle w:val="MsgTableBody"/>
              <w:jc w:val="center"/>
            </w:pPr>
          </w:p>
        </w:tc>
      </w:tr>
      <w:tr w:rsidR="004E2DAA" w:rsidRPr="00573AF5" w14:paraId="47B1D0F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F03AF2"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1C12433D" w14:textId="77777777" w:rsidR="00085F04" w:rsidRDefault="00085F04" w:rsidP="00085F04">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03AA2F3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E2F3DA" w14:textId="77777777" w:rsidR="00085F04" w:rsidRDefault="00085F04" w:rsidP="00085F04">
            <w:pPr>
              <w:pStyle w:val="MsgTableBody"/>
              <w:jc w:val="center"/>
            </w:pPr>
          </w:p>
        </w:tc>
      </w:tr>
      <w:tr w:rsidR="00085F04" w:rsidRPr="00573AF5" w14:paraId="7047B52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BAAFE69" w14:textId="77777777" w:rsidR="00085F04" w:rsidRDefault="00085F04" w:rsidP="00085F04">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39EEB1BA" w14:textId="77777777" w:rsidR="00085F04" w:rsidRDefault="00085F04" w:rsidP="00085F04">
            <w:pPr>
              <w:pStyle w:val="MsgTableBody"/>
            </w:pPr>
            <w:r>
              <w:t>Goal</w:t>
            </w:r>
          </w:p>
        </w:tc>
        <w:tc>
          <w:tcPr>
            <w:tcW w:w="864" w:type="dxa"/>
            <w:tcBorders>
              <w:top w:val="dotted" w:sz="4" w:space="0" w:color="auto"/>
              <w:left w:val="nil"/>
              <w:bottom w:val="dotted" w:sz="4" w:space="0" w:color="auto"/>
              <w:right w:val="nil"/>
            </w:tcBorders>
            <w:shd w:val="clear" w:color="auto" w:fill="FFFFFF"/>
          </w:tcPr>
          <w:p w14:paraId="1524ED2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AB0766" w14:textId="77777777" w:rsidR="00085F04" w:rsidRDefault="00085F04" w:rsidP="00085F04">
            <w:pPr>
              <w:pStyle w:val="MsgTableBody"/>
              <w:jc w:val="center"/>
            </w:pPr>
            <w:r>
              <w:t>12</w:t>
            </w:r>
          </w:p>
        </w:tc>
      </w:tr>
      <w:tr w:rsidR="004E2DAA" w:rsidRPr="00573AF5" w14:paraId="3C1DC82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FDCF53"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9074624" w14:textId="77777777" w:rsidR="00085F04" w:rsidRDefault="00085F04" w:rsidP="00085F04">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571ACC9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286E57" w14:textId="77777777" w:rsidR="00085F04" w:rsidRDefault="00085F04" w:rsidP="00085F04">
            <w:pPr>
              <w:pStyle w:val="MsgTableBody"/>
              <w:jc w:val="center"/>
            </w:pPr>
            <w:r>
              <w:t>15</w:t>
            </w:r>
          </w:p>
        </w:tc>
      </w:tr>
      <w:tr w:rsidR="00085F04" w:rsidRPr="00573AF5" w14:paraId="59E39C2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D93B9F5" w14:textId="77777777" w:rsidR="00085F04" w:rsidRDefault="00085F04" w:rsidP="00085F04">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0751E4A4" w14:textId="65FE9F92" w:rsidR="00085F04" w:rsidRDefault="00085F04" w:rsidP="00085F04">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6BBD2BF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D5C87" w14:textId="77777777" w:rsidR="00085F04" w:rsidRDefault="00085F04" w:rsidP="00085F04">
            <w:pPr>
              <w:pStyle w:val="MsgTableBody"/>
              <w:jc w:val="center"/>
            </w:pPr>
          </w:p>
        </w:tc>
      </w:tr>
      <w:tr w:rsidR="004E2DAA" w:rsidRPr="00573AF5" w14:paraId="14A3602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EA80B4" w14:textId="77777777" w:rsidR="00085F04" w:rsidRDefault="00085F04" w:rsidP="00085F0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E582885" w14:textId="743C84B2" w:rsidR="00085F04" w:rsidRDefault="00085F04" w:rsidP="00085F04">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571759D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DDAF85" w14:textId="77777777" w:rsidR="00085F04" w:rsidRDefault="00085F04" w:rsidP="00085F04">
            <w:pPr>
              <w:pStyle w:val="MsgTableBody"/>
              <w:jc w:val="center"/>
            </w:pPr>
          </w:p>
        </w:tc>
      </w:tr>
      <w:tr w:rsidR="00085F04" w:rsidRPr="00573AF5" w14:paraId="7F7C3BC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AAD7689" w14:textId="77777777" w:rsidR="00085F04" w:rsidRDefault="00085F04" w:rsidP="00085F0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4BA95DF4" w14:textId="452923A9" w:rsidR="00085F04" w:rsidRDefault="000F344B" w:rsidP="00085F0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B8640F8" w14:textId="5649DB51" w:rsidR="00085F04" w:rsidRDefault="000F344B" w:rsidP="00085F0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28773014" w14:textId="77777777" w:rsidR="00085F04" w:rsidRDefault="00085F04" w:rsidP="00085F04">
            <w:pPr>
              <w:pStyle w:val="MsgTableBody"/>
              <w:jc w:val="center"/>
            </w:pPr>
            <w:r>
              <w:t>15</w:t>
            </w:r>
          </w:p>
        </w:tc>
      </w:tr>
      <w:tr w:rsidR="004E2DAA" w:rsidRPr="00573AF5" w14:paraId="5D5AF1A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0DB980" w14:textId="77777777" w:rsidR="00085F04" w:rsidRDefault="00085F04" w:rsidP="00085F04">
            <w:pPr>
              <w:pStyle w:val="MsgTableBody"/>
            </w:pPr>
            <w:r w:rsidRPr="00FD56B2">
              <w:rPr>
                <w:noProof/>
                <w:color w:val="FF0000"/>
              </w:rPr>
              <w:t xml:space="preserve">      </w:t>
            </w:r>
            <w:r>
              <w:rPr>
                <w:noProof/>
                <w:color w:val="FF0000"/>
              </w:rPr>
              <w:t xml:space="preserve"> </w:t>
            </w:r>
            <w:r w:rsidRPr="00FD56B2">
              <w:rPr>
                <w:noProof/>
                <w:color w:val="FF0000"/>
              </w:rPr>
              <w:t>PRT</w:t>
            </w:r>
            <w:r>
              <w:rPr>
                <w:noProof/>
                <w:color w:val="FF0000"/>
              </w:rPr>
              <w:t>|</w:t>
            </w:r>
          </w:p>
        </w:tc>
        <w:tc>
          <w:tcPr>
            <w:tcW w:w="4320" w:type="dxa"/>
            <w:tcBorders>
              <w:top w:val="dotted" w:sz="4" w:space="0" w:color="auto"/>
              <w:left w:val="nil"/>
              <w:bottom w:val="dotted" w:sz="4" w:space="0" w:color="auto"/>
              <w:right w:val="nil"/>
            </w:tcBorders>
            <w:shd w:val="clear" w:color="auto" w:fill="FFFFFF"/>
          </w:tcPr>
          <w:p w14:paraId="1592418A" w14:textId="77777777" w:rsidR="00085F04" w:rsidRDefault="00085F04" w:rsidP="00085F04">
            <w:pPr>
              <w:pStyle w:val="MsgTableBody"/>
            </w:pPr>
            <w:r w:rsidRPr="00FD56B2">
              <w:rPr>
                <w:noProof/>
                <w:color w:val="FF0000"/>
              </w:rPr>
              <w:t>Participation</w:t>
            </w:r>
            <w:r>
              <w:rPr>
                <w:noProof/>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26E8FD0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01B0F" w14:textId="77777777" w:rsidR="00085F04" w:rsidRDefault="00085F04" w:rsidP="00085F04">
            <w:pPr>
              <w:pStyle w:val="MsgTableBody"/>
              <w:jc w:val="center"/>
            </w:pPr>
            <w:r w:rsidRPr="00FD56B2">
              <w:rPr>
                <w:noProof/>
                <w:color w:val="FF0000"/>
              </w:rPr>
              <w:t>7</w:t>
            </w:r>
          </w:p>
        </w:tc>
      </w:tr>
      <w:tr w:rsidR="00085F04" w:rsidRPr="00573AF5" w14:paraId="135604D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4F58065" w14:textId="77777777" w:rsidR="00085F04" w:rsidRDefault="00085F04" w:rsidP="00085F04">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594B454F" w14:textId="77777777" w:rsidR="00085F04" w:rsidRDefault="00085F04" w:rsidP="00085F04">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37AEBE6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CAE23C" w14:textId="77777777" w:rsidR="00085F04" w:rsidRDefault="00085F04" w:rsidP="00085F04">
            <w:pPr>
              <w:pStyle w:val="MsgTableBody"/>
              <w:jc w:val="center"/>
            </w:pPr>
            <w:r>
              <w:t>11</w:t>
            </w:r>
          </w:p>
        </w:tc>
      </w:tr>
      <w:tr w:rsidR="004E2DAA" w:rsidRPr="00573AF5" w14:paraId="676D450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603AAC7"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5BB80DD" w14:textId="6A6F92DB" w:rsidR="00085F04" w:rsidRDefault="00085F04" w:rsidP="00085F04">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754B7FB0"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6E883C" w14:textId="77777777" w:rsidR="00085F04" w:rsidRDefault="00085F04" w:rsidP="00085F04">
            <w:pPr>
              <w:pStyle w:val="MsgTableBody"/>
              <w:jc w:val="center"/>
            </w:pPr>
          </w:p>
        </w:tc>
      </w:tr>
      <w:tr w:rsidR="00085F04" w:rsidRPr="00573AF5" w14:paraId="5F693B8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FE18A6"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00482DA" w14:textId="77777777" w:rsidR="00085F04" w:rsidRDefault="00085F04" w:rsidP="00085F04">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281CCA4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88BA8A" w14:textId="77777777" w:rsidR="00085F04" w:rsidRDefault="00085F04" w:rsidP="00085F04">
            <w:pPr>
              <w:pStyle w:val="MsgTableBody"/>
              <w:jc w:val="center"/>
            </w:pPr>
            <w:r>
              <w:t>15</w:t>
            </w:r>
          </w:p>
        </w:tc>
      </w:tr>
      <w:tr w:rsidR="004E2DAA" w:rsidRPr="00573AF5" w14:paraId="7A8FC9F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1DFD44"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89F545" w14:textId="5561D2FE" w:rsidR="00085F04" w:rsidRDefault="00085F04" w:rsidP="00085F04">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17930A3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FAE77E" w14:textId="77777777" w:rsidR="00085F04" w:rsidRDefault="00085F04" w:rsidP="00085F04">
            <w:pPr>
              <w:pStyle w:val="MsgTableBody"/>
              <w:jc w:val="center"/>
            </w:pPr>
          </w:p>
        </w:tc>
      </w:tr>
      <w:tr w:rsidR="00085F04" w:rsidRPr="00573AF5" w14:paraId="63296DA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4469BD"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099637B" w14:textId="77777777" w:rsidR="00085F04" w:rsidRDefault="00085F04" w:rsidP="00085F04">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278A4E3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E73000" w14:textId="77777777" w:rsidR="00085F04" w:rsidRDefault="00085F04" w:rsidP="00085F04">
            <w:pPr>
              <w:pStyle w:val="MsgTableBody"/>
              <w:jc w:val="center"/>
            </w:pPr>
          </w:p>
        </w:tc>
      </w:tr>
      <w:tr w:rsidR="004E2DAA" w:rsidRPr="00573AF5" w14:paraId="7982F9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7609109"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EA8D94A"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EA4CF9E"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BD8ACE" w14:textId="77777777" w:rsidR="00085F04" w:rsidRDefault="00085F04" w:rsidP="00085F04">
            <w:pPr>
              <w:pStyle w:val="MsgTableBody"/>
              <w:jc w:val="center"/>
            </w:pPr>
            <w:r>
              <w:t>7</w:t>
            </w:r>
          </w:p>
        </w:tc>
      </w:tr>
      <w:tr w:rsidR="00085F04" w:rsidRPr="00573AF5" w14:paraId="180DA66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0B1FAFB"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6F63671"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E935CE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60BBB4" w14:textId="77777777" w:rsidR="00085F04" w:rsidRDefault="00085F04" w:rsidP="00085F04">
            <w:pPr>
              <w:pStyle w:val="MsgTableBody"/>
              <w:jc w:val="center"/>
            </w:pPr>
            <w:r>
              <w:rPr>
                <w:noProof/>
              </w:rPr>
              <w:t>7</w:t>
            </w:r>
          </w:p>
        </w:tc>
      </w:tr>
      <w:tr w:rsidR="004E2DAA" w:rsidRPr="00573AF5" w14:paraId="4FA3235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B6B31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20126C4" w14:textId="77777777" w:rsidR="00085F04" w:rsidRDefault="00085F04" w:rsidP="00085F04">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2138E38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7D7FF9" w14:textId="77777777" w:rsidR="00085F04" w:rsidRDefault="00085F04" w:rsidP="00085F04">
            <w:pPr>
              <w:pStyle w:val="MsgTableBody"/>
              <w:jc w:val="center"/>
            </w:pPr>
          </w:p>
        </w:tc>
      </w:tr>
      <w:tr w:rsidR="00085F04" w:rsidRPr="00573AF5" w14:paraId="7A43F8C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8F76B4"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5AC9B6C6" w14:textId="77777777" w:rsidR="00085F04" w:rsidRDefault="00085F04" w:rsidP="00085F04">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0775AC8A"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8DF1B" w14:textId="77777777" w:rsidR="00085F04" w:rsidRDefault="00085F04" w:rsidP="00085F04">
            <w:pPr>
              <w:pStyle w:val="MsgTableBody"/>
              <w:jc w:val="center"/>
            </w:pPr>
          </w:p>
        </w:tc>
      </w:tr>
      <w:tr w:rsidR="004E2DAA" w:rsidRPr="00573AF5" w14:paraId="0516BF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AAFE2D"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66E5B3C6" w14:textId="77777777" w:rsidR="00085F04" w:rsidRDefault="00085F04" w:rsidP="00085F04">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152EB250"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7B5272" w14:textId="77777777" w:rsidR="00085F04" w:rsidRDefault="00085F04" w:rsidP="00085F04">
            <w:pPr>
              <w:pStyle w:val="MsgTableBody"/>
              <w:jc w:val="center"/>
            </w:pPr>
          </w:p>
        </w:tc>
      </w:tr>
      <w:tr w:rsidR="00085F04" w:rsidRPr="00573AF5" w14:paraId="495FEF0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4C7D908" w14:textId="77777777" w:rsidR="00085F04" w:rsidRDefault="00085F04" w:rsidP="00085F04">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11DDFA66" w14:textId="77777777" w:rsidR="00085F04" w:rsidRDefault="00085F04" w:rsidP="00085F04">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0BDBE38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B3E4DF" w14:textId="77777777" w:rsidR="00085F04" w:rsidRDefault="00085F04" w:rsidP="00085F04">
            <w:pPr>
              <w:pStyle w:val="MsgTableBody"/>
              <w:jc w:val="center"/>
            </w:pPr>
            <w:r>
              <w:t>12</w:t>
            </w:r>
          </w:p>
        </w:tc>
      </w:tr>
      <w:tr w:rsidR="004E2DAA" w:rsidRPr="00573AF5" w14:paraId="4F01203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0623D09"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3CC330C" w14:textId="77777777" w:rsidR="00085F04" w:rsidRDefault="00085F04" w:rsidP="00085F04">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5BCF36B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72ED29" w14:textId="77777777" w:rsidR="00085F04" w:rsidRDefault="00085F04" w:rsidP="00085F04">
            <w:pPr>
              <w:pStyle w:val="MsgTableBody"/>
              <w:jc w:val="center"/>
            </w:pPr>
            <w:r>
              <w:t>15</w:t>
            </w:r>
          </w:p>
        </w:tc>
      </w:tr>
      <w:tr w:rsidR="00085F04" w:rsidRPr="00573AF5" w14:paraId="7E455A4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3D2A5A"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8EB921" w14:textId="24E848A5" w:rsidR="00085F04" w:rsidRDefault="00085F04" w:rsidP="00085F04">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1060F95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A239E" w14:textId="77777777" w:rsidR="00085F04" w:rsidRDefault="00085F04" w:rsidP="00085F04">
            <w:pPr>
              <w:pStyle w:val="MsgTableBody"/>
              <w:jc w:val="center"/>
            </w:pPr>
          </w:p>
        </w:tc>
      </w:tr>
      <w:tr w:rsidR="004E2DAA" w:rsidRPr="00573AF5" w14:paraId="36F446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5A48B8A" w14:textId="77777777" w:rsidR="00085F04" w:rsidRDefault="00085F04" w:rsidP="00085F0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548A06D2" w14:textId="7E37AAC5" w:rsidR="00085F04" w:rsidRDefault="00085F04" w:rsidP="00085F04">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E349063"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940798" w14:textId="77777777" w:rsidR="00085F04" w:rsidRDefault="00085F04" w:rsidP="00085F04">
            <w:pPr>
              <w:pStyle w:val="MsgTableBody"/>
              <w:jc w:val="center"/>
            </w:pPr>
          </w:p>
        </w:tc>
      </w:tr>
      <w:tr w:rsidR="00085F04" w:rsidRPr="00573AF5" w14:paraId="7192736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430803E" w14:textId="77777777" w:rsidR="00085F04" w:rsidRDefault="00085F04" w:rsidP="00085F0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3B4BFB6" w14:textId="4F01BFCD" w:rsidR="00085F04" w:rsidRDefault="000F344B" w:rsidP="00085F0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82B8641" w14:textId="1127E85A" w:rsidR="00085F04" w:rsidRDefault="000F344B" w:rsidP="00085F0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28CA3CFD" w14:textId="77777777" w:rsidR="00085F04" w:rsidRDefault="00085F04" w:rsidP="00085F04">
            <w:pPr>
              <w:pStyle w:val="MsgTableBody"/>
              <w:jc w:val="center"/>
            </w:pPr>
            <w:r>
              <w:t>15</w:t>
            </w:r>
          </w:p>
        </w:tc>
      </w:tr>
      <w:tr w:rsidR="004E2DAA" w:rsidRPr="00573AF5" w14:paraId="311D3F1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62FB4F" w14:textId="77777777" w:rsidR="00085F04" w:rsidRDefault="00085F04" w:rsidP="00085F04">
            <w:pPr>
              <w:pStyle w:val="MsgTableBody"/>
            </w:pPr>
            <w:r w:rsidRPr="00FD56B2">
              <w:rPr>
                <w:noProof/>
                <w:color w:val="FF0000"/>
              </w:rPr>
              <w:t xml:space="preserve">      </w:t>
            </w:r>
            <w:r>
              <w:rPr>
                <w:noProof/>
                <w:color w:val="FF0000"/>
              </w:rPr>
              <w:t xml:space="preserve"> </w:t>
            </w:r>
            <w:r w:rsidRPr="00FD56B2">
              <w:rPr>
                <w:noProof/>
                <w:color w:val="FF0000"/>
              </w:rPr>
              <w:t>PRT</w:t>
            </w:r>
            <w:r>
              <w:rPr>
                <w:noProof/>
                <w:color w:val="FF0000"/>
              </w:rPr>
              <w:t>|</w:t>
            </w:r>
          </w:p>
        </w:tc>
        <w:tc>
          <w:tcPr>
            <w:tcW w:w="4320" w:type="dxa"/>
            <w:tcBorders>
              <w:top w:val="dotted" w:sz="4" w:space="0" w:color="auto"/>
              <w:left w:val="nil"/>
              <w:bottom w:val="dotted" w:sz="4" w:space="0" w:color="auto"/>
              <w:right w:val="nil"/>
            </w:tcBorders>
            <w:shd w:val="clear" w:color="auto" w:fill="FFFFFF"/>
          </w:tcPr>
          <w:p w14:paraId="624FCFF4" w14:textId="4309861C" w:rsidR="00085F04" w:rsidRDefault="00085F04" w:rsidP="00085F04">
            <w:pPr>
              <w:pStyle w:val="MsgTableBody"/>
            </w:pPr>
            <w:r w:rsidRPr="00FD56B2">
              <w:rPr>
                <w:noProof/>
                <w:color w:val="FF0000"/>
              </w:rPr>
              <w:t>Participation</w:t>
            </w:r>
            <w:r>
              <w:rPr>
                <w:noProof/>
                <w:color w:val="FF0000"/>
              </w:rPr>
              <w:t xml:space="preserve"> (</w:t>
            </w:r>
            <w:r w:rsidR="00A804D1">
              <w:rPr>
                <w:noProof/>
                <w:color w:val="FF0000"/>
              </w:rPr>
              <w:t>Pathway Participation</w:t>
            </w:r>
            <w:r>
              <w:rPr>
                <w:noProof/>
                <w:color w:val="FF0000"/>
              </w:rPr>
              <w:t>)</w:t>
            </w:r>
          </w:p>
        </w:tc>
        <w:tc>
          <w:tcPr>
            <w:tcW w:w="864" w:type="dxa"/>
            <w:tcBorders>
              <w:top w:val="dotted" w:sz="4" w:space="0" w:color="auto"/>
              <w:left w:val="nil"/>
              <w:bottom w:val="dotted" w:sz="4" w:space="0" w:color="auto"/>
              <w:right w:val="nil"/>
            </w:tcBorders>
            <w:shd w:val="clear" w:color="auto" w:fill="FFFFFF"/>
          </w:tcPr>
          <w:p w14:paraId="2AE99DB5"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53E8F7" w14:textId="77777777" w:rsidR="00085F04" w:rsidRDefault="00085F04" w:rsidP="00085F04">
            <w:pPr>
              <w:pStyle w:val="MsgTableBody"/>
              <w:jc w:val="center"/>
            </w:pPr>
            <w:r w:rsidRPr="00FD56B2">
              <w:rPr>
                <w:noProof/>
                <w:color w:val="FF0000"/>
              </w:rPr>
              <w:t>7</w:t>
            </w:r>
          </w:p>
        </w:tc>
      </w:tr>
      <w:tr w:rsidR="00085F04" w:rsidRPr="00573AF5" w14:paraId="4862144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0B579C" w14:textId="77777777" w:rsidR="00085F04" w:rsidRDefault="00085F04" w:rsidP="00085F0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302CE339" w14:textId="5F6AA99A" w:rsidR="00085F04" w:rsidRDefault="00085F04" w:rsidP="00085F04">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4515DC98"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BC99B8" w14:textId="77777777" w:rsidR="00085F04" w:rsidRDefault="00085F04" w:rsidP="00085F04">
            <w:pPr>
              <w:pStyle w:val="MsgTableBody"/>
              <w:jc w:val="center"/>
            </w:pPr>
            <w:r>
              <w:t>11</w:t>
            </w:r>
          </w:p>
        </w:tc>
      </w:tr>
      <w:tr w:rsidR="004E2DAA" w:rsidRPr="00573AF5" w14:paraId="738483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B0483F"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6D08709" w14:textId="19F95316" w:rsidR="00085F04" w:rsidRDefault="00085F04" w:rsidP="00085F04">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08D9185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87CB07" w14:textId="77777777" w:rsidR="00085F04" w:rsidRDefault="00085F04" w:rsidP="00085F04">
            <w:pPr>
              <w:pStyle w:val="MsgTableBody"/>
              <w:jc w:val="center"/>
            </w:pPr>
          </w:p>
        </w:tc>
      </w:tr>
      <w:tr w:rsidR="00085F04" w:rsidRPr="00573AF5" w14:paraId="6110787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DC76BF4"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6854596" w14:textId="0CF53A2D" w:rsidR="00085F04" w:rsidRDefault="00085F04" w:rsidP="00085F04">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61CB4C1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328B22" w14:textId="77777777" w:rsidR="00085F04" w:rsidRDefault="00085F04" w:rsidP="00085F04">
            <w:pPr>
              <w:pStyle w:val="MsgTableBody"/>
              <w:jc w:val="center"/>
            </w:pPr>
            <w:r>
              <w:t>15</w:t>
            </w:r>
          </w:p>
        </w:tc>
      </w:tr>
      <w:tr w:rsidR="004E2DAA" w:rsidRPr="00573AF5" w14:paraId="1BC215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EA09ED"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8BB8BD" w14:textId="36C59941" w:rsidR="00085F04" w:rsidRDefault="00085F04" w:rsidP="00085F04">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6B3B1D3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DD097E" w14:textId="77777777" w:rsidR="00085F04" w:rsidRDefault="00085F04" w:rsidP="00085F04">
            <w:pPr>
              <w:pStyle w:val="MsgTableBody"/>
              <w:jc w:val="center"/>
            </w:pPr>
          </w:p>
        </w:tc>
      </w:tr>
      <w:tr w:rsidR="00085F04" w:rsidRPr="00573AF5" w14:paraId="4CA65E6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FB7B502"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5A81AF7" w14:textId="77777777" w:rsidR="00085F04" w:rsidRDefault="00085F04" w:rsidP="00085F04">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5D1F5EB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810B97" w14:textId="77777777" w:rsidR="00085F04" w:rsidRDefault="00085F04" w:rsidP="00085F04">
            <w:pPr>
              <w:pStyle w:val="MsgTableBody"/>
              <w:jc w:val="center"/>
            </w:pPr>
          </w:p>
        </w:tc>
      </w:tr>
      <w:tr w:rsidR="004E2DAA" w:rsidRPr="00573AF5" w14:paraId="0C6E34D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81226A"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611F36E"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9B4A245"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C20CB5" w14:textId="77777777" w:rsidR="00085F04" w:rsidRDefault="00085F04" w:rsidP="00085F04">
            <w:pPr>
              <w:pStyle w:val="MsgTableBody"/>
              <w:jc w:val="center"/>
            </w:pPr>
            <w:r>
              <w:t>7</w:t>
            </w:r>
          </w:p>
        </w:tc>
      </w:tr>
      <w:tr w:rsidR="00085F04" w:rsidRPr="00573AF5" w14:paraId="7E23430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AEE5268"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3DC4DFE"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5A8DB5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F2AEA8" w14:textId="77777777" w:rsidR="00085F04" w:rsidRDefault="00085F04" w:rsidP="00085F04">
            <w:pPr>
              <w:pStyle w:val="MsgTableBody"/>
              <w:jc w:val="center"/>
            </w:pPr>
            <w:r>
              <w:rPr>
                <w:noProof/>
              </w:rPr>
              <w:t>7</w:t>
            </w:r>
          </w:p>
        </w:tc>
      </w:tr>
      <w:tr w:rsidR="004E2DAA" w:rsidRPr="00573AF5" w14:paraId="3408418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CEBE1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B5EE5FF" w14:textId="77777777" w:rsidR="00085F04" w:rsidRDefault="00085F04" w:rsidP="00085F04">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02AA549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7BB62A" w14:textId="77777777" w:rsidR="00085F04" w:rsidRDefault="00085F04" w:rsidP="00085F04">
            <w:pPr>
              <w:pStyle w:val="MsgTableBody"/>
              <w:jc w:val="center"/>
            </w:pPr>
          </w:p>
        </w:tc>
      </w:tr>
      <w:tr w:rsidR="00085F04" w:rsidRPr="00573AF5" w14:paraId="10C538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BC6A179"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4E2D7918" w14:textId="77777777" w:rsidR="00085F04" w:rsidRDefault="00085F04" w:rsidP="00085F04">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418B7B4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04A89C" w14:textId="77777777" w:rsidR="00085F04" w:rsidRDefault="00085F04" w:rsidP="00085F04">
            <w:pPr>
              <w:pStyle w:val="MsgTableBody"/>
              <w:jc w:val="center"/>
            </w:pPr>
          </w:p>
        </w:tc>
      </w:tr>
      <w:tr w:rsidR="00085F04" w:rsidRPr="00573AF5" w14:paraId="677C47D7"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79115EB8" w14:textId="77777777" w:rsidR="00085F04" w:rsidRDefault="00085F04" w:rsidP="00085F04">
            <w:pPr>
              <w:pStyle w:val="MsgTableBody"/>
            </w:pPr>
            <w:r>
              <w:t>[{REL}]</w:t>
            </w:r>
          </w:p>
        </w:tc>
        <w:tc>
          <w:tcPr>
            <w:tcW w:w="4320" w:type="dxa"/>
            <w:tcBorders>
              <w:top w:val="dotted" w:sz="4" w:space="0" w:color="auto"/>
              <w:left w:val="nil"/>
              <w:bottom w:val="single" w:sz="2" w:space="0" w:color="auto"/>
              <w:right w:val="nil"/>
            </w:tcBorders>
            <w:shd w:val="clear" w:color="auto" w:fill="FFFFFF"/>
          </w:tcPr>
          <w:p w14:paraId="2A6BA57E" w14:textId="77777777" w:rsidR="00085F04" w:rsidRDefault="00085F04" w:rsidP="00085F04">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7EB894EE" w14:textId="77777777" w:rsidR="00085F04" w:rsidRDefault="00085F04" w:rsidP="00085F0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A367D94" w14:textId="77777777" w:rsidR="00085F04" w:rsidRDefault="00085F04" w:rsidP="00085F04">
            <w:pPr>
              <w:pStyle w:val="MsgTableBody"/>
              <w:jc w:val="center"/>
            </w:pPr>
            <w:r>
              <w:t>11</w:t>
            </w:r>
          </w:p>
        </w:tc>
      </w:tr>
    </w:tbl>
    <w:p w14:paraId="25DD0256" w14:textId="77777777" w:rsidR="00573AF5" w:rsidRDefault="00573AF5" w:rsidP="00C87B0A">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C2FDB8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F6B2A2" w14:textId="39F5DE2D" w:rsidR="00EE6FC3" w:rsidRDefault="00EE6FC3" w:rsidP="00BD60E1">
            <w:pPr>
              <w:pStyle w:val="ACK-ChoreographyHeader"/>
            </w:pPr>
            <w:r>
              <w:lastRenderedPageBreak/>
              <w:t>Acknowledgment Choreography</w:t>
            </w:r>
          </w:p>
        </w:tc>
      </w:tr>
      <w:tr w:rsidR="00EE6FC3" w14:paraId="0B4D8E41"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3AF689F" w14:textId="5B81387A" w:rsidR="00EE6FC3" w:rsidRDefault="00EE6FC3" w:rsidP="00EE6FC3">
            <w:pPr>
              <w:pStyle w:val="ACK-ChoreographyHeader"/>
            </w:pPr>
            <w:r>
              <w:t>CQU^I19^CQU_I19</w:t>
            </w:r>
          </w:p>
        </w:tc>
      </w:tr>
      <w:tr w:rsidR="00314BE8" w14:paraId="5AE6A35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2B1853"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150F183"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94DDB66" w14:textId="77777777" w:rsidR="00314BE8" w:rsidRDefault="00314BE8" w:rsidP="00314BE8">
            <w:pPr>
              <w:pStyle w:val="ACK-ChoreographyBody"/>
            </w:pPr>
            <w:r>
              <w:t>Field value: Enhanced mode</w:t>
            </w:r>
          </w:p>
        </w:tc>
      </w:tr>
      <w:tr w:rsidR="00314BE8" w14:paraId="5885193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D15D474"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29844800"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2CAE404"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C9A5A40" w14:textId="77777777" w:rsidR="00314BE8" w:rsidRDefault="00314BE8" w:rsidP="00314BE8">
            <w:pPr>
              <w:pStyle w:val="ACK-ChoreographyBody"/>
            </w:pPr>
            <w:r>
              <w:t>AL, SU, ER</w:t>
            </w:r>
          </w:p>
        </w:tc>
      </w:tr>
      <w:tr w:rsidR="00314BE8" w14:paraId="7249D5A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5248C1A"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661F7B5D"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0CC8848"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19528C5" w14:textId="77777777" w:rsidR="00314BE8" w:rsidRDefault="00314BE8" w:rsidP="00314BE8">
            <w:pPr>
              <w:pStyle w:val="ACK-ChoreographyBody"/>
            </w:pPr>
            <w:r>
              <w:t>NE</w:t>
            </w:r>
          </w:p>
        </w:tc>
      </w:tr>
      <w:tr w:rsidR="00314BE8" w14:paraId="1F07EFA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596111B"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91AFD85" w14:textId="77777777" w:rsidR="00314BE8" w:rsidRDefault="00256761"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B7CA072"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7241A0B" w14:textId="77777777" w:rsidR="00314BE8" w:rsidRDefault="00314BE8" w:rsidP="00314BE8">
            <w:pPr>
              <w:pStyle w:val="ACK-ChoreographyBody"/>
            </w:pPr>
            <w:r>
              <w:rPr>
                <w:szCs w:val="16"/>
              </w:rPr>
              <w:t>ACK^I19^ACK</w:t>
            </w:r>
          </w:p>
        </w:tc>
      </w:tr>
      <w:tr w:rsidR="00314BE8" w14:paraId="6F2E6BD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E82142B"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F4C6D12"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2010EE7"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DA572B6" w14:textId="77777777" w:rsidR="00314BE8" w:rsidRDefault="00314BE8" w:rsidP="00314BE8">
            <w:pPr>
              <w:pStyle w:val="ACK-ChoreographyBody"/>
            </w:pPr>
            <w:r>
              <w:t>-</w:t>
            </w:r>
          </w:p>
        </w:tc>
      </w:tr>
    </w:tbl>
    <w:p w14:paraId="62EBC1AA" w14:textId="77777777" w:rsidR="00573AF5" w:rsidRDefault="00573AF5">
      <w:pPr>
        <w:pStyle w:val="Heading3"/>
      </w:pPr>
      <w:bookmarkStart w:id="2116" w:name="_Toc28982348"/>
      <w:r>
        <w:t>CCF/CCI – Collaborative Care Fetch / Collaborative Care Information (Event I22)</w:t>
      </w:r>
      <w:bookmarkEnd w:id="2116"/>
      <w:r w:rsidR="00FD02FB">
        <w:fldChar w:fldCharType="begin"/>
      </w:r>
      <w:r>
        <w:instrText xml:space="preserve"> XE "Collaborative Care Fetch"</w:instrText>
      </w:r>
      <w:r w:rsidR="00FD02FB">
        <w:fldChar w:fldCharType="end"/>
      </w:r>
      <w:r w:rsidR="00FD02FB">
        <w:fldChar w:fldCharType="begin"/>
      </w:r>
      <w:r>
        <w:instrText xml:space="preserve"> XE "Collaborative Care Information" </w:instrText>
      </w:r>
      <w:r w:rsidR="00FD02FB">
        <w:fldChar w:fldCharType="end"/>
      </w:r>
      <w:r w:rsidR="00FD02FB">
        <w:fldChar w:fldCharType="begin"/>
      </w:r>
      <w:r>
        <w:instrText xml:space="preserve"> XE "CCF" </w:instrText>
      </w:r>
      <w:r w:rsidR="00FD02FB">
        <w:fldChar w:fldCharType="end"/>
      </w:r>
      <w:r w:rsidR="00FD02FB">
        <w:fldChar w:fldCharType="begin"/>
      </w:r>
      <w:r>
        <w:instrText xml:space="preserve"> XE "CCI" </w:instrText>
      </w:r>
      <w:r w:rsidR="00FD02FB">
        <w:fldChar w:fldCharType="end"/>
      </w:r>
      <w:r w:rsidR="00FD02FB">
        <w:fldChar w:fldCharType="begin"/>
      </w:r>
      <w:r>
        <w:instrText xml:space="preserve"> XE "Messages:CCF" </w:instrText>
      </w:r>
      <w:r w:rsidR="00FD02FB">
        <w:fldChar w:fldCharType="end"/>
      </w:r>
      <w:r w:rsidR="00FD02FB">
        <w:fldChar w:fldCharType="begin"/>
      </w:r>
      <w:r>
        <w:instrText xml:space="preserve"> XE "Messages:CCI" </w:instrText>
      </w:r>
      <w:r w:rsidR="00FD02FB">
        <w:fldChar w:fldCharType="end"/>
      </w:r>
    </w:p>
    <w:p w14:paraId="09717732" w14:textId="77777777" w:rsidR="00573AF5" w:rsidRDefault="00573AF5" w:rsidP="00C87B0A">
      <w:pPr>
        <w:pStyle w:val="NormalIndented"/>
      </w:pPr>
      <w:r>
        <w:t>This event triggers a query message to be sent from one healthcare provider to another healthcare provider, clinical repository or regulatory body regarding a specific patient. The Collaborative Care Fetch message must contain sufficient information for the healthcare provider, clinical repository or regulatory body to be able to identify the specific patient. The response to a Collaborative Care Fetch is a CCI - Collaborative Care Information message. The meaning of the Collaborative Care Query Information message is identical to the meaning of the Collaborative Care Message message.</w:t>
      </w:r>
    </w:p>
    <w:p w14:paraId="67625061" w14:textId="77777777" w:rsidR="00573AF5" w:rsidRDefault="00573AF5">
      <w:pPr>
        <w:pStyle w:val="MsgTableCaption"/>
      </w:pPr>
      <w:r>
        <w:t>CCF^I22^CCF_I22: Collaborative Care Fetch</w:t>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Change w:id="2117" w:author="Amit Popat" w:date="2022-07-11T10:01: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PrChange>
      </w:tblPr>
      <w:tblGrid>
        <w:gridCol w:w="2882"/>
        <w:gridCol w:w="4321"/>
        <w:gridCol w:w="864"/>
        <w:gridCol w:w="1008"/>
        <w:tblGridChange w:id="2118">
          <w:tblGrid>
            <w:gridCol w:w="2880"/>
            <w:gridCol w:w="2"/>
            <w:gridCol w:w="4318"/>
            <w:gridCol w:w="3"/>
            <w:gridCol w:w="861"/>
            <w:gridCol w:w="3"/>
            <w:gridCol w:w="1005"/>
            <w:gridCol w:w="3"/>
          </w:tblGrid>
        </w:tblGridChange>
      </w:tblGrid>
      <w:tr w:rsidR="00573AF5" w:rsidRPr="00573AF5" w14:paraId="3CE6D1EE" w14:textId="77777777" w:rsidTr="001E0D07">
        <w:trPr>
          <w:tblHeader/>
          <w:jc w:val="center"/>
          <w:trPrChange w:id="2119" w:author="Amit Popat" w:date="2022-07-11T10:01:00Z">
            <w:trPr>
              <w:tblHeader/>
              <w:jc w:val="center"/>
            </w:trPr>
          </w:trPrChange>
        </w:trPr>
        <w:tc>
          <w:tcPr>
            <w:tcW w:w="2882" w:type="dxa"/>
            <w:tcBorders>
              <w:top w:val="single" w:sz="2" w:space="0" w:color="auto"/>
              <w:left w:val="nil"/>
              <w:bottom w:val="single" w:sz="4" w:space="0" w:color="auto"/>
              <w:right w:val="nil"/>
            </w:tcBorders>
            <w:shd w:val="clear" w:color="auto" w:fill="FFFFFF"/>
            <w:tcPrChange w:id="2120" w:author="Amit Popat" w:date="2022-07-11T10:01:00Z">
              <w:tcPr>
                <w:tcW w:w="2880" w:type="dxa"/>
                <w:gridSpan w:val="2"/>
                <w:tcBorders>
                  <w:top w:val="single" w:sz="2" w:space="0" w:color="auto"/>
                  <w:left w:val="nil"/>
                  <w:bottom w:val="single" w:sz="4" w:space="0" w:color="auto"/>
                  <w:right w:val="nil"/>
                </w:tcBorders>
                <w:shd w:val="clear" w:color="auto" w:fill="FFFFFF"/>
              </w:tcPr>
            </w:tcPrChange>
          </w:tcPr>
          <w:p w14:paraId="41B2886F" w14:textId="77777777" w:rsidR="00573AF5" w:rsidRDefault="00573AF5">
            <w:pPr>
              <w:pStyle w:val="MsgTableHeader"/>
            </w:pPr>
            <w:r>
              <w:t>Segments</w:t>
            </w:r>
          </w:p>
        </w:tc>
        <w:tc>
          <w:tcPr>
            <w:tcW w:w="4321" w:type="dxa"/>
            <w:tcBorders>
              <w:top w:val="single" w:sz="2" w:space="0" w:color="auto"/>
              <w:left w:val="nil"/>
              <w:bottom w:val="single" w:sz="4" w:space="0" w:color="auto"/>
              <w:right w:val="nil"/>
            </w:tcBorders>
            <w:shd w:val="clear" w:color="auto" w:fill="FFFFFF"/>
            <w:tcPrChange w:id="2121" w:author="Amit Popat" w:date="2022-07-11T10:01:00Z">
              <w:tcPr>
                <w:tcW w:w="4320" w:type="dxa"/>
                <w:gridSpan w:val="2"/>
                <w:tcBorders>
                  <w:top w:val="single" w:sz="2" w:space="0" w:color="auto"/>
                  <w:left w:val="nil"/>
                  <w:bottom w:val="single" w:sz="4" w:space="0" w:color="auto"/>
                  <w:right w:val="nil"/>
                </w:tcBorders>
                <w:shd w:val="clear" w:color="auto" w:fill="FFFFFF"/>
              </w:tcPr>
            </w:tcPrChange>
          </w:tcPr>
          <w:p w14:paraId="7928D314"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Change w:id="2122" w:author="Amit Popat" w:date="2022-07-11T10:01:00Z">
              <w:tcPr>
                <w:tcW w:w="864" w:type="dxa"/>
                <w:gridSpan w:val="2"/>
                <w:tcBorders>
                  <w:top w:val="single" w:sz="2" w:space="0" w:color="auto"/>
                  <w:left w:val="nil"/>
                  <w:bottom w:val="single" w:sz="4" w:space="0" w:color="auto"/>
                  <w:right w:val="nil"/>
                </w:tcBorders>
                <w:shd w:val="clear" w:color="auto" w:fill="FFFFFF"/>
              </w:tcPr>
            </w:tcPrChange>
          </w:tcPr>
          <w:p w14:paraId="2E368E6B" w14:textId="77777777" w:rsidR="00573AF5" w:rsidRDefault="00573AF5" w:rsidP="004E2DAA">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Change w:id="2123" w:author="Amit Popat" w:date="2022-07-11T10:01:00Z">
              <w:tcPr>
                <w:tcW w:w="1008" w:type="dxa"/>
                <w:gridSpan w:val="2"/>
                <w:tcBorders>
                  <w:top w:val="single" w:sz="2" w:space="0" w:color="auto"/>
                  <w:left w:val="nil"/>
                  <w:bottom w:val="single" w:sz="4" w:space="0" w:color="auto"/>
                  <w:right w:val="nil"/>
                </w:tcBorders>
                <w:shd w:val="clear" w:color="auto" w:fill="FFFFFF"/>
              </w:tcPr>
            </w:tcPrChange>
          </w:tcPr>
          <w:p w14:paraId="7E0264ED" w14:textId="77777777" w:rsidR="00573AF5" w:rsidRDefault="00573AF5" w:rsidP="004E2DAA">
            <w:pPr>
              <w:pStyle w:val="MsgTableHeader"/>
              <w:jc w:val="center"/>
            </w:pPr>
            <w:r>
              <w:t>Chapter</w:t>
            </w:r>
          </w:p>
        </w:tc>
      </w:tr>
      <w:tr w:rsidR="00573AF5" w:rsidRPr="00573AF5" w14:paraId="371B0BC3" w14:textId="77777777" w:rsidTr="001E0D07">
        <w:trPr>
          <w:jc w:val="center"/>
          <w:trPrChange w:id="2124" w:author="Amit Popat" w:date="2022-07-11T10:01:00Z">
            <w:trPr>
              <w:jc w:val="center"/>
            </w:trPr>
          </w:trPrChange>
        </w:trPr>
        <w:tc>
          <w:tcPr>
            <w:tcW w:w="2882" w:type="dxa"/>
            <w:tcBorders>
              <w:top w:val="single" w:sz="4" w:space="0" w:color="auto"/>
              <w:left w:val="nil"/>
              <w:bottom w:val="dotted" w:sz="4" w:space="0" w:color="auto"/>
              <w:right w:val="nil"/>
            </w:tcBorders>
            <w:shd w:val="clear" w:color="auto" w:fill="FFFFFF"/>
            <w:tcPrChange w:id="2125" w:author="Amit Popat" w:date="2022-07-11T10:01:00Z">
              <w:tcPr>
                <w:tcW w:w="2880" w:type="dxa"/>
                <w:gridSpan w:val="2"/>
                <w:tcBorders>
                  <w:top w:val="single" w:sz="4" w:space="0" w:color="auto"/>
                  <w:left w:val="nil"/>
                  <w:bottom w:val="dotted" w:sz="4" w:space="0" w:color="auto"/>
                  <w:right w:val="nil"/>
                </w:tcBorders>
                <w:shd w:val="clear" w:color="auto" w:fill="FFFFFF"/>
              </w:tcPr>
            </w:tcPrChange>
          </w:tcPr>
          <w:p w14:paraId="7E107EC9" w14:textId="77777777" w:rsidR="00573AF5" w:rsidRDefault="00573AF5">
            <w:pPr>
              <w:pStyle w:val="MsgTableBody"/>
            </w:pPr>
            <w:r>
              <w:t>MSH</w:t>
            </w:r>
          </w:p>
        </w:tc>
        <w:tc>
          <w:tcPr>
            <w:tcW w:w="4321" w:type="dxa"/>
            <w:tcBorders>
              <w:top w:val="single" w:sz="4" w:space="0" w:color="auto"/>
              <w:left w:val="nil"/>
              <w:bottom w:val="dotted" w:sz="4" w:space="0" w:color="auto"/>
              <w:right w:val="nil"/>
            </w:tcBorders>
            <w:shd w:val="clear" w:color="auto" w:fill="FFFFFF"/>
            <w:tcPrChange w:id="2126" w:author="Amit Popat" w:date="2022-07-11T10:01:00Z">
              <w:tcPr>
                <w:tcW w:w="4320" w:type="dxa"/>
                <w:gridSpan w:val="2"/>
                <w:tcBorders>
                  <w:top w:val="single" w:sz="4" w:space="0" w:color="auto"/>
                  <w:left w:val="nil"/>
                  <w:bottom w:val="dotted" w:sz="4" w:space="0" w:color="auto"/>
                  <w:right w:val="nil"/>
                </w:tcBorders>
                <w:shd w:val="clear" w:color="auto" w:fill="FFFFFF"/>
              </w:tcPr>
            </w:tcPrChange>
          </w:tcPr>
          <w:p w14:paraId="59DCD15D" w14:textId="77777777" w:rsidR="00573AF5" w:rsidRDefault="00573AF5">
            <w:pPr>
              <w:pStyle w:val="MsgTableBody"/>
            </w:pPr>
            <w:r>
              <w:rPr>
                <w:sz w:val="20"/>
              </w:rPr>
              <w:t>Message Header</w:t>
            </w:r>
          </w:p>
        </w:tc>
        <w:tc>
          <w:tcPr>
            <w:tcW w:w="864" w:type="dxa"/>
            <w:tcBorders>
              <w:top w:val="single" w:sz="4" w:space="0" w:color="auto"/>
              <w:left w:val="nil"/>
              <w:bottom w:val="dotted" w:sz="4" w:space="0" w:color="auto"/>
              <w:right w:val="nil"/>
            </w:tcBorders>
            <w:shd w:val="clear" w:color="auto" w:fill="FFFFFF"/>
            <w:tcPrChange w:id="2127" w:author="Amit Popat" w:date="2022-07-11T10:01:00Z">
              <w:tcPr>
                <w:tcW w:w="864" w:type="dxa"/>
                <w:gridSpan w:val="2"/>
                <w:tcBorders>
                  <w:top w:val="single" w:sz="4" w:space="0" w:color="auto"/>
                  <w:left w:val="nil"/>
                  <w:bottom w:val="dotted" w:sz="4" w:space="0" w:color="auto"/>
                  <w:right w:val="nil"/>
                </w:tcBorders>
                <w:shd w:val="clear" w:color="auto" w:fill="FFFFFF"/>
              </w:tcPr>
            </w:tcPrChange>
          </w:tcPr>
          <w:p w14:paraId="0758CFCE" w14:textId="77777777" w:rsidR="00573AF5" w:rsidRDefault="00573AF5" w:rsidP="004E2DAA">
            <w:pPr>
              <w:pStyle w:val="MsgTableBody"/>
              <w:jc w:val="center"/>
            </w:pPr>
          </w:p>
        </w:tc>
        <w:tc>
          <w:tcPr>
            <w:tcW w:w="1008" w:type="dxa"/>
            <w:tcBorders>
              <w:top w:val="single" w:sz="4" w:space="0" w:color="auto"/>
              <w:left w:val="nil"/>
              <w:bottom w:val="dotted" w:sz="4" w:space="0" w:color="auto"/>
              <w:right w:val="nil"/>
            </w:tcBorders>
            <w:shd w:val="clear" w:color="auto" w:fill="FFFFFF"/>
            <w:tcPrChange w:id="2128" w:author="Amit Popat" w:date="2022-07-11T10:01:00Z">
              <w:tcPr>
                <w:tcW w:w="1008" w:type="dxa"/>
                <w:gridSpan w:val="2"/>
                <w:tcBorders>
                  <w:top w:val="single" w:sz="4" w:space="0" w:color="auto"/>
                  <w:left w:val="nil"/>
                  <w:bottom w:val="dotted" w:sz="4" w:space="0" w:color="auto"/>
                  <w:right w:val="nil"/>
                </w:tcBorders>
                <w:shd w:val="clear" w:color="auto" w:fill="FFFFFF"/>
              </w:tcPr>
            </w:tcPrChange>
          </w:tcPr>
          <w:p w14:paraId="7528BE57" w14:textId="77777777" w:rsidR="00573AF5" w:rsidRDefault="00573AF5" w:rsidP="004E2DAA">
            <w:pPr>
              <w:pStyle w:val="MsgTableBody"/>
              <w:jc w:val="center"/>
            </w:pPr>
            <w:r>
              <w:t>2</w:t>
            </w:r>
          </w:p>
        </w:tc>
      </w:tr>
      <w:tr w:rsidR="00573AF5" w:rsidRPr="00573AF5" w14:paraId="4FC65610" w14:textId="77777777" w:rsidTr="001E0D07">
        <w:trPr>
          <w:jc w:val="center"/>
          <w:trPrChange w:id="2129" w:author="Amit Popat" w:date="2022-07-11T10:01:00Z">
            <w:trPr>
              <w:jc w:val="center"/>
            </w:trPr>
          </w:trPrChange>
        </w:trPr>
        <w:tc>
          <w:tcPr>
            <w:tcW w:w="2882" w:type="dxa"/>
            <w:tcBorders>
              <w:top w:val="dotted" w:sz="4" w:space="0" w:color="auto"/>
              <w:left w:val="nil"/>
              <w:bottom w:val="dotted" w:sz="4" w:space="0" w:color="auto"/>
              <w:right w:val="nil"/>
            </w:tcBorders>
            <w:shd w:val="clear" w:color="auto" w:fill="FFFFFF"/>
            <w:tcPrChange w:id="2130" w:author="Amit Popat" w:date="2022-07-11T10:01:00Z">
              <w:tcPr>
                <w:tcW w:w="2880" w:type="dxa"/>
                <w:gridSpan w:val="2"/>
                <w:tcBorders>
                  <w:top w:val="dotted" w:sz="4" w:space="0" w:color="auto"/>
                  <w:left w:val="nil"/>
                  <w:bottom w:val="dotted" w:sz="4" w:space="0" w:color="auto"/>
                  <w:right w:val="nil"/>
                </w:tcBorders>
                <w:shd w:val="clear" w:color="auto" w:fill="FFFFFF"/>
              </w:tcPr>
            </w:tcPrChange>
          </w:tcPr>
          <w:p w14:paraId="239F10EF" w14:textId="77777777" w:rsidR="00573AF5" w:rsidRDefault="00573AF5">
            <w:pPr>
              <w:pStyle w:val="MsgTableBody"/>
            </w:pPr>
            <w:r>
              <w:t>[{SFT}]</w:t>
            </w:r>
          </w:p>
        </w:tc>
        <w:tc>
          <w:tcPr>
            <w:tcW w:w="4321" w:type="dxa"/>
            <w:tcBorders>
              <w:top w:val="dotted" w:sz="4" w:space="0" w:color="auto"/>
              <w:left w:val="nil"/>
              <w:bottom w:val="dotted" w:sz="4" w:space="0" w:color="auto"/>
              <w:right w:val="nil"/>
            </w:tcBorders>
            <w:shd w:val="clear" w:color="auto" w:fill="FFFFFF"/>
            <w:tcPrChange w:id="2131" w:author="Amit Popat" w:date="2022-07-11T10:01:00Z">
              <w:tcPr>
                <w:tcW w:w="4320" w:type="dxa"/>
                <w:gridSpan w:val="2"/>
                <w:tcBorders>
                  <w:top w:val="dotted" w:sz="4" w:space="0" w:color="auto"/>
                  <w:left w:val="nil"/>
                  <w:bottom w:val="dotted" w:sz="4" w:space="0" w:color="auto"/>
                  <w:right w:val="nil"/>
                </w:tcBorders>
                <w:shd w:val="clear" w:color="auto" w:fill="FFFFFF"/>
              </w:tcPr>
            </w:tcPrChange>
          </w:tcPr>
          <w:p w14:paraId="2859532E"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Change w:id="2132" w:author="Amit Popat" w:date="2022-07-11T10:01:00Z">
              <w:tcPr>
                <w:tcW w:w="864" w:type="dxa"/>
                <w:gridSpan w:val="2"/>
                <w:tcBorders>
                  <w:top w:val="dotted" w:sz="4" w:space="0" w:color="auto"/>
                  <w:left w:val="nil"/>
                  <w:bottom w:val="dotted" w:sz="4" w:space="0" w:color="auto"/>
                  <w:right w:val="nil"/>
                </w:tcBorders>
                <w:shd w:val="clear" w:color="auto" w:fill="FFFFFF"/>
              </w:tcPr>
            </w:tcPrChange>
          </w:tcPr>
          <w:p w14:paraId="05D8C19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Change w:id="2133" w:author="Amit Popat" w:date="2022-07-11T10:01:00Z">
              <w:tcPr>
                <w:tcW w:w="1008" w:type="dxa"/>
                <w:gridSpan w:val="2"/>
                <w:tcBorders>
                  <w:top w:val="dotted" w:sz="4" w:space="0" w:color="auto"/>
                  <w:left w:val="nil"/>
                  <w:bottom w:val="dotted" w:sz="4" w:space="0" w:color="auto"/>
                  <w:right w:val="nil"/>
                </w:tcBorders>
                <w:shd w:val="clear" w:color="auto" w:fill="FFFFFF"/>
              </w:tcPr>
            </w:tcPrChange>
          </w:tcPr>
          <w:p w14:paraId="678761F8" w14:textId="77777777" w:rsidR="00573AF5" w:rsidRDefault="00573AF5" w:rsidP="004E2DAA">
            <w:pPr>
              <w:pStyle w:val="MsgTableBody"/>
              <w:jc w:val="center"/>
            </w:pPr>
            <w:r>
              <w:t>2</w:t>
            </w:r>
          </w:p>
        </w:tc>
      </w:tr>
      <w:tr w:rsidR="00573AF5" w:rsidRPr="00573AF5" w14:paraId="61B3099F" w14:textId="77777777" w:rsidTr="001E0D07">
        <w:trPr>
          <w:jc w:val="center"/>
          <w:trPrChange w:id="2134" w:author="Amit Popat" w:date="2022-07-11T10:01:00Z">
            <w:trPr>
              <w:jc w:val="center"/>
            </w:trPr>
          </w:trPrChange>
        </w:trPr>
        <w:tc>
          <w:tcPr>
            <w:tcW w:w="2882" w:type="dxa"/>
            <w:tcBorders>
              <w:top w:val="dotted" w:sz="4" w:space="0" w:color="auto"/>
              <w:left w:val="nil"/>
              <w:bottom w:val="dotted" w:sz="4" w:space="0" w:color="auto"/>
              <w:right w:val="nil"/>
            </w:tcBorders>
            <w:shd w:val="clear" w:color="auto" w:fill="FFFFFF"/>
            <w:tcPrChange w:id="2135" w:author="Amit Popat" w:date="2022-07-11T10:01:00Z">
              <w:tcPr>
                <w:tcW w:w="2880" w:type="dxa"/>
                <w:gridSpan w:val="2"/>
                <w:tcBorders>
                  <w:top w:val="dotted" w:sz="4" w:space="0" w:color="auto"/>
                  <w:left w:val="nil"/>
                  <w:bottom w:val="dotted" w:sz="4" w:space="0" w:color="auto"/>
                  <w:right w:val="nil"/>
                </w:tcBorders>
                <w:shd w:val="clear" w:color="auto" w:fill="FFFFFF"/>
              </w:tcPr>
            </w:tcPrChange>
          </w:tcPr>
          <w:p w14:paraId="06E07E08" w14:textId="77777777" w:rsidR="00573AF5" w:rsidRDefault="00573AF5">
            <w:pPr>
              <w:pStyle w:val="MsgTableBody"/>
            </w:pPr>
            <w:r>
              <w:t>[UAC]</w:t>
            </w:r>
          </w:p>
        </w:tc>
        <w:tc>
          <w:tcPr>
            <w:tcW w:w="4321" w:type="dxa"/>
            <w:tcBorders>
              <w:top w:val="dotted" w:sz="4" w:space="0" w:color="auto"/>
              <w:left w:val="nil"/>
              <w:bottom w:val="dotted" w:sz="4" w:space="0" w:color="auto"/>
              <w:right w:val="nil"/>
            </w:tcBorders>
            <w:shd w:val="clear" w:color="auto" w:fill="FFFFFF"/>
            <w:tcPrChange w:id="2136" w:author="Amit Popat" w:date="2022-07-11T10:01:00Z">
              <w:tcPr>
                <w:tcW w:w="4320" w:type="dxa"/>
                <w:gridSpan w:val="2"/>
                <w:tcBorders>
                  <w:top w:val="dotted" w:sz="4" w:space="0" w:color="auto"/>
                  <w:left w:val="nil"/>
                  <w:bottom w:val="dotted" w:sz="4" w:space="0" w:color="auto"/>
                  <w:right w:val="nil"/>
                </w:tcBorders>
                <w:shd w:val="clear" w:color="auto" w:fill="FFFFFF"/>
              </w:tcPr>
            </w:tcPrChange>
          </w:tcPr>
          <w:p w14:paraId="6D4FA0B1"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Change w:id="2137" w:author="Amit Popat" w:date="2022-07-11T10:01:00Z">
              <w:tcPr>
                <w:tcW w:w="864" w:type="dxa"/>
                <w:gridSpan w:val="2"/>
                <w:tcBorders>
                  <w:top w:val="dotted" w:sz="4" w:space="0" w:color="auto"/>
                  <w:left w:val="nil"/>
                  <w:bottom w:val="dotted" w:sz="4" w:space="0" w:color="auto"/>
                  <w:right w:val="nil"/>
                </w:tcBorders>
                <w:shd w:val="clear" w:color="auto" w:fill="FFFFFF"/>
              </w:tcPr>
            </w:tcPrChange>
          </w:tcPr>
          <w:p w14:paraId="22D49173"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Change w:id="2138" w:author="Amit Popat" w:date="2022-07-11T10:01:00Z">
              <w:tcPr>
                <w:tcW w:w="1008" w:type="dxa"/>
                <w:gridSpan w:val="2"/>
                <w:tcBorders>
                  <w:top w:val="dotted" w:sz="4" w:space="0" w:color="auto"/>
                  <w:left w:val="nil"/>
                  <w:bottom w:val="dotted" w:sz="4" w:space="0" w:color="auto"/>
                  <w:right w:val="nil"/>
                </w:tcBorders>
                <w:shd w:val="clear" w:color="auto" w:fill="FFFFFF"/>
              </w:tcPr>
            </w:tcPrChange>
          </w:tcPr>
          <w:p w14:paraId="4FDCB906" w14:textId="77777777" w:rsidR="00573AF5" w:rsidRDefault="00573AF5" w:rsidP="004E2DAA">
            <w:pPr>
              <w:pStyle w:val="MsgTableBody"/>
              <w:jc w:val="center"/>
            </w:pPr>
            <w:r>
              <w:t>2</w:t>
            </w:r>
          </w:p>
        </w:tc>
      </w:tr>
      <w:tr w:rsidR="00573AF5" w:rsidRPr="00573AF5" w14:paraId="503855E7" w14:textId="77777777" w:rsidTr="001E0D07">
        <w:tblPrEx>
          <w:tblPrExChange w:id="2139" w:author="Amit Popat" w:date="2022-07-11T10:01:00Z">
            <w:tblPrEx>
              <w:tblW w:w="9072" w:type="dxa"/>
            </w:tblPrEx>
          </w:tblPrExChange>
        </w:tblPrEx>
        <w:trPr>
          <w:jc w:val="center"/>
          <w:trPrChange w:id="2140" w:author="Amit Popat" w:date="2022-07-11T10:01:00Z">
            <w:trPr>
              <w:gridAfter w:val="0"/>
              <w:jc w:val="center"/>
            </w:trPr>
          </w:trPrChange>
        </w:trPr>
        <w:tc>
          <w:tcPr>
            <w:tcW w:w="2882" w:type="dxa"/>
            <w:tcBorders>
              <w:top w:val="dotted" w:sz="4" w:space="0" w:color="auto"/>
              <w:left w:val="nil"/>
              <w:bottom w:val="dotted" w:sz="4" w:space="0" w:color="auto"/>
              <w:right w:val="nil"/>
            </w:tcBorders>
            <w:shd w:val="clear" w:color="auto" w:fill="FFFFFF"/>
            <w:tcPrChange w:id="2141" w:author="Amit Popat" w:date="2022-07-11T10:01:00Z">
              <w:tcPr>
                <w:tcW w:w="2880" w:type="dxa"/>
                <w:tcBorders>
                  <w:top w:val="dotted" w:sz="4" w:space="0" w:color="auto"/>
                  <w:left w:val="nil"/>
                  <w:bottom w:val="single" w:sz="2" w:space="0" w:color="auto"/>
                  <w:right w:val="nil"/>
                </w:tcBorders>
                <w:shd w:val="clear" w:color="auto" w:fill="FFFFFF"/>
              </w:tcPr>
            </w:tcPrChange>
          </w:tcPr>
          <w:p w14:paraId="2C850EED" w14:textId="77777777" w:rsidR="00573AF5" w:rsidRDefault="00573AF5">
            <w:pPr>
              <w:pStyle w:val="MsgTableBody"/>
            </w:pPr>
            <w:r>
              <w:t>PID</w:t>
            </w:r>
          </w:p>
        </w:tc>
        <w:tc>
          <w:tcPr>
            <w:tcW w:w="4321" w:type="dxa"/>
            <w:tcBorders>
              <w:top w:val="dotted" w:sz="4" w:space="0" w:color="auto"/>
              <w:left w:val="nil"/>
              <w:bottom w:val="dotted" w:sz="4" w:space="0" w:color="auto"/>
              <w:right w:val="nil"/>
            </w:tcBorders>
            <w:shd w:val="clear" w:color="auto" w:fill="FFFFFF"/>
            <w:tcPrChange w:id="2142" w:author="Amit Popat" w:date="2022-07-11T10:01:00Z">
              <w:tcPr>
                <w:tcW w:w="4320" w:type="dxa"/>
                <w:gridSpan w:val="2"/>
                <w:tcBorders>
                  <w:top w:val="dotted" w:sz="4" w:space="0" w:color="auto"/>
                  <w:left w:val="nil"/>
                  <w:bottom w:val="single" w:sz="2" w:space="0" w:color="auto"/>
                  <w:right w:val="nil"/>
                </w:tcBorders>
                <w:shd w:val="clear" w:color="auto" w:fill="FFFFFF"/>
              </w:tcPr>
            </w:tcPrChange>
          </w:tcPr>
          <w:p w14:paraId="079A5EBC" w14:textId="77777777" w:rsidR="00573AF5" w:rsidRPr="00EC20DB" w:rsidRDefault="00573AF5" w:rsidP="00EC20DB">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Change w:id="2143" w:author="Amit Popat" w:date="2022-07-11T10:01:00Z">
              <w:tcPr>
                <w:tcW w:w="864" w:type="dxa"/>
                <w:gridSpan w:val="2"/>
                <w:tcBorders>
                  <w:top w:val="dotted" w:sz="4" w:space="0" w:color="auto"/>
                  <w:left w:val="nil"/>
                  <w:bottom w:val="single" w:sz="2" w:space="0" w:color="auto"/>
                  <w:right w:val="nil"/>
                </w:tcBorders>
                <w:shd w:val="clear" w:color="auto" w:fill="FFFFFF"/>
              </w:tcPr>
            </w:tcPrChange>
          </w:tcPr>
          <w:p w14:paraId="48311475"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Change w:id="2144" w:author="Amit Popat" w:date="2022-07-11T10:01:00Z">
              <w:tcPr>
                <w:tcW w:w="1008" w:type="dxa"/>
                <w:gridSpan w:val="2"/>
                <w:tcBorders>
                  <w:top w:val="dotted" w:sz="4" w:space="0" w:color="auto"/>
                  <w:left w:val="nil"/>
                  <w:bottom w:val="single" w:sz="2" w:space="0" w:color="auto"/>
                  <w:right w:val="nil"/>
                </w:tcBorders>
                <w:shd w:val="clear" w:color="auto" w:fill="FFFFFF"/>
              </w:tcPr>
            </w:tcPrChange>
          </w:tcPr>
          <w:p w14:paraId="1DEAB542" w14:textId="77777777" w:rsidR="00573AF5" w:rsidRDefault="00573AF5" w:rsidP="004E2DAA">
            <w:pPr>
              <w:pStyle w:val="MsgTableBody"/>
              <w:jc w:val="center"/>
            </w:pPr>
            <w:r>
              <w:t>3</w:t>
            </w:r>
          </w:p>
        </w:tc>
      </w:tr>
      <w:tr w:rsidR="001E0D07" w14:paraId="76A01D2E" w14:textId="77777777" w:rsidTr="001E0D07">
        <w:tblPrEx>
          <w:tblLook w:val="04A0" w:firstRow="1" w:lastRow="0" w:firstColumn="1" w:lastColumn="0" w:noHBand="0" w:noVBand="1"/>
        </w:tblPrEx>
        <w:trPr>
          <w:jc w:val="center"/>
          <w:ins w:id="2145" w:author="Amit Popat" w:date="2022-07-11T10:01:00Z"/>
        </w:trPr>
        <w:tc>
          <w:tcPr>
            <w:tcW w:w="2882" w:type="dxa"/>
            <w:tcBorders>
              <w:top w:val="dotted" w:sz="4" w:space="0" w:color="auto"/>
              <w:left w:val="nil"/>
              <w:bottom w:val="dotted" w:sz="4" w:space="0" w:color="auto"/>
              <w:right w:val="nil"/>
            </w:tcBorders>
            <w:shd w:val="clear" w:color="auto" w:fill="FFFFFF"/>
            <w:hideMark/>
          </w:tcPr>
          <w:p w14:paraId="67969395" w14:textId="77777777" w:rsidR="001E0D07" w:rsidRDefault="001E0D07">
            <w:pPr>
              <w:pStyle w:val="MsgTableBody"/>
              <w:spacing w:line="256" w:lineRule="auto"/>
              <w:rPr>
                <w:ins w:id="2146" w:author="Amit Popat" w:date="2022-07-11T10:01:00Z"/>
                <w:b/>
                <w:bCs/>
                <w:noProof/>
                <w:color w:val="FF0000"/>
              </w:rPr>
            </w:pPr>
            <w:ins w:id="2147" w:author="Amit Popat" w:date="2022-07-11T10:01:00Z">
              <w:r>
                <w:rPr>
                  <w:b/>
                  <w:bCs/>
                  <w:noProof/>
                  <w:color w:val="FF0000"/>
                </w:rPr>
                <w:t>[{ GS</w:t>
              </w:r>
              <w:r>
                <w:fldChar w:fldCharType="begin"/>
              </w:r>
              <w:r>
                <w:instrText xml:space="preserve"> HYPERLINK "file:///D:\\Eigene%20Dateien\\2018\\HL7\\Standards\\v2.9%20May\\716%20-%20New.doc" \l "#NK1" </w:instrText>
              </w:r>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16A89E1D" w14:textId="77777777" w:rsidR="001E0D07" w:rsidRDefault="001E0D07">
            <w:pPr>
              <w:pStyle w:val="MsgTableBody"/>
              <w:spacing w:line="256" w:lineRule="auto"/>
              <w:rPr>
                <w:ins w:id="2148" w:author="Amit Popat" w:date="2022-07-11T10:01:00Z"/>
                <w:b/>
                <w:bCs/>
                <w:noProof/>
                <w:color w:val="FF0000"/>
              </w:rPr>
            </w:pPr>
            <w:ins w:id="2149" w:author="Amit Popat" w:date="2022-07-11T10:01: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5DC66FFD" w14:textId="77777777" w:rsidR="001E0D07" w:rsidRDefault="001E0D07">
            <w:pPr>
              <w:pStyle w:val="MsgTableBody"/>
              <w:spacing w:line="256" w:lineRule="auto"/>
              <w:jc w:val="center"/>
              <w:rPr>
                <w:ins w:id="2150" w:author="Amit Popat" w:date="2022-07-11T10:01: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20C31241" w14:textId="77777777" w:rsidR="001E0D07" w:rsidRDefault="001E0D07">
            <w:pPr>
              <w:pStyle w:val="MsgTableBody"/>
              <w:spacing w:line="256" w:lineRule="auto"/>
              <w:jc w:val="center"/>
              <w:rPr>
                <w:ins w:id="2151" w:author="Amit Popat" w:date="2022-07-11T10:01:00Z"/>
                <w:b/>
                <w:bCs/>
                <w:noProof/>
                <w:color w:val="FF0000"/>
              </w:rPr>
            </w:pPr>
            <w:ins w:id="2152" w:author="Amit Popat" w:date="2022-07-11T10:01:00Z">
              <w:r>
                <w:rPr>
                  <w:b/>
                  <w:bCs/>
                  <w:noProof/>
                  <w:color w:val="FF0000"/>
                </w:rPr>
                <w:t>3</w:t>
              </w:r>
            </w:ins>
          </w:p>
        </w:tc>
      </w:tr>
      <w:tr w:rsidR="001E0D07" w14:paraId="4BD1F1D2" w14:textId="77777777" w:rsidTr="001E0D07">
        <w:tblPrEx>
          <w:tblLook w:val="04A0" w:firstRow="1" w:lastRow="0" w:firstColumn="1" w:lastColumn="0" w:noHBand="0" w:noVBand="1"/>
        </w:tblPrEx>
        <w:trPr>
          <w:jc w:val="center"/>
          <w:ins w:id="2153" w:author="Amit Popat" w:date="2022-07-11T10:01:00Z"/>
        </w:trPr>
        <w:tc>
          <w:tcPr>
            <w:tcW w:w="2882" w:type="dxa"/>
            <w:tcBorders>
              <w:top w:val="dotted" w:sz="4" w:space="0" w:color="auto"/>
              <w:left w:val="nil"/>
              <w:bottom w:val="dotted" w:sz="4" w:space="0" w:color="auto"/>
              <w:right w:val="nil"/>
            </w:tcBorders>
            <w:shd w:val="clear" w:color="auto" w:fill="FFFFFF"/>
            <w:hideMark/>
          </w:tcPr>
          <w:p w14:paraId="778C582E" w14:textId="77777777" w:rsidR="001E0D07" w:rsidRDefault="001E0D07">
            <w:pPr>
              <w:pStyle w:val="MsgTableBody"/>
              <w:spacing w:line="256" w:lineRule="auto"/>
              <w:rPr>
                <w:ins w:id="2154" w:author="Amit Popat" w:date="2022-07-11T10:01:00Z"/>
                <w:b/>
                <w:bCs/>
                <w:noProof/>
                <w:color w:val="FF0000"/>
              </w:rPr>
            </w:pPr>
            <w:ins w:id="2155" w:author="Amit Popat" w:date="2022-07-11T10:01: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5E1FE142" w14:textId="77777777" w:rsidR="001E0D07" w:rsidRDefault="001E0D07">
            <w:pPr>
              <w:pStyle w:val="MsgTableBody"/>
              <w:spacing w:line="256" w:lineRule="auto"/>
              <w:rPr>
                <w:ins w:id="2156" w:author="Amit Popat" w:date="2022-07-11T10:01:00Z"/>
                <w:b/>
                <w:bCs/>
                <w:noProof/>
                <w:color w:val="FF0000"/>
              </w:rPr>
            </w:pPr>
            <w:ins w:id="2157" w:author="Amit Popat" w:date="2022-07-11T10:01: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08118742" w14:textId="77777777" w:rsidR="001E0D07" w:rsidRDefault="001E0D07">
            <w:pPr>
              <w:pStyle w:val="MsgTableBody"/>
              <w:spacing w:line="256" w:lineRule="auto"/>
              <w:jc w:val="center"/>
              <w:rPr>
                <w:ins w:id="2158" w:author="Amit Popat" w:date="2022-07-11T10:01: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237EA022" w14:textId="77777777" w:rsidR="001E0D07" w:rsidRDefault="001E0D07">
            <w:pPr>
              <w:pStyle w:val="MsgTableBody"/>
              <w:spacing w:line="256" w:lineRule="auto"/>
              <w:jc w:val="center"/>
              <w:rPr>
                <w:ins w:id="2159" w:author="Amit Popat" w:date="2022-07-11T10:01:00Z"/>
                <w:b/>
                <w:bCs/>
                <w:noProof/>
                <w:color w:val="FF0000"/>
              </w:rPr>
            </w:pPr>
            <w:ins w:id="2160" w:author="Amit Popat" w:date="2022-07-11T10:01:00Z">
              <w:r>
                <w:rPr>
                  <w:b/>
                  <w:bCs/>
                  <w:noProof/>
                  <w:color w:val="FF0000"/>
                </w:rPr>
                <w:t>3</w:t>
              </w:r>
            </w:ins>
          </w:p>
        </w:tc>
      </w:tr>
      <w:tr w:rsidR="001E0D07" w14:paraId="75EFE0C8" w14:textId="77777777" w:rsidTr="001E0D07">
        <w:tblPrEx>
          <w:tblLook w:val="04A0" w:firstRow="1" w:lastRow="0" w:firstColumn="1" w:lastColumn="0" w:noHBand="0" w:noVBand="1"/>
        </w:tblPrEx>
        <w:trPr>
          <w:jc w:val="center"/>
          <w:ins w:id="2161" w:author="Amit Popat" w:date="2022-07-11T10:01:00Z"/>
        </w:trPr>
        <w:tc>
          <w:tcPr>
            <w:tcW w:w="2882" w:type="dxa"/>
            <w:tcBorders>
              <w:top w:val="dotted" w:sz="4" w:space="0" w:color="auto"/>
              <w:left w:val="nil"/>
              <w:bottom w:val="dotted" w:sz="4" w:space="0" w:color="auto"/>
              <w:right w:val="nil"/>
            </w:tcBorders>
            <w:shd w:val="clear" w:color="auto" w:fill="FFFFFF"/>
            <w:hideMark/>
          </w:tcPr>
          <w:p w14:paraId="5036EB57" w14:textId="77777777" w:rsidR="001E0D07" w:rsidRDefault="001E0D07">
            <w:pPr>
              <w:pStyle w:val="MsgTableBody"/>
              <w:spacing w:line="256" w:lineRule="auto"/>
              <w:rPr>
                <w:ins w:id="2162" w:author="Amit Popat" w:date="2022-07-11T10:01:00Z"/>
                <w:b/>
                <w:bCs/>
                <w:noProof/>
                <w:color w:val="FF0000"/>
              </w:rPr>
            </w:pPr>
            <w:ins w:id="2163" w:author="Amit Popat" w:date="2022-07-11T10:01: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65EF5194" w14:textId="77777777" w:rsidR="001E0D07" w:rsidRDefault="001E0D07">
            <w:pPr>
              <w:pStyle w:val="MsgTableBody"/>
              <w:spacing w:line="256" w:lineRule="auto"/>
              <w:rPr>
                <w:ins w:id="2164" w:author="Amit Popat" w:date="2022-07-11T10:01:00Z"/>
                <w:b/>
                <w:bCs/>
                <w:noProof/>
                <w:color w:val="FF0000"/>
              </w:rPr>
            </w:pPr>
            <w:ins w:id="2165" w:author="Amit Popat" w:date="2022-07-11T10:01: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291986F7" w14:textId="77777777" w:rsidR="001E0D07" w:rsidRDefault="001E0D07">
            <w:pPr>
              <w:pStyle w:val="MsgTableBody"/>
              <w:spacing w:line="256" w:lineRule="auto"/>
              <w:jc w:val="center"/>
              <w:rPr>
                <w:ins w:id="2166" w:author="Amit Popat" w:date="2022-07-11T10:01: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535B704B" w14:textId="77777777" w:rsidR="001E0D07" w:rsidRDefault="001E0D07">
            <w:pPr>
              <w:pStyle w:val="MsgTableBody"/>
              <w:spacing w:line="256" w:lineRule="auto"/>
              <w:jc w:val="center"/>
              <w:rPr>
                <w:ins w:id="2167" w:author="Amit Popat" w:date="2022-07-11T10:01:00Z"/>
                <w:b/>
                <w:bCs/>
                <w:noProof/>
                <w:color w:val="FF0000"/>
              </w:rPr>
            </w:pPr>
            <w:ins w:id="2168" w:author="Amit Popat" w:date="2022-07-11T10:01:00Z">
              <w:r>
                <w:rPr>
                  <w:b/>
                  <w:bCs/>
                  <w:noProof/>
                  <w:color w:val="FF0000"/>
                </w:rPr>
                <w:t>3</w:t>
              </w:r>
            </w:ins>
          </w:p>
        </w:tc>
      </w:tr>
    </w:tbl>
    <w:p w14:paraId="1C447036" w14:textId="77777777" w:rsidR="00256761" w:rsidRDefault="00256761" w:rsidP="00256761">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54A8497C"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2B2F67A7" w14:textId="285940BC" w:rsidR="00EE6FC3" w:rsidRDefault="00EE6FC3" w:rsidP="00BD60E1">
            <w:pPr>
              <w:pStyle w:val="ACK-ChoreographyHeader"/>
            </w:pPr>
            <w:r>
              <w:t>Acknowledgment Choreography</w:t>
            </w:r>
          </w:p>
        </w:tc>
      </w:tr>
      <w:tr w:rsidR="00EE6FC3" w14:paraId="17FDB4A5"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63644025" w14:textId="7DBAB643" w:rsidR="00EE6FC3" w:rsidRDefault="00EE6FC3" w:rsidP="00EE6FC3">
            <w:pPr>
              <w:pStyle w:val="ACK-ChoreographyHeader"/>
            </w:pPr>
            <w:r>
              <w:t>CCF^I22^CCF_I22</w:t>
            </w:r>
          </w:p>
        </w:tc>
      </w:tr>
      <w:tr w:rsidR="00256761" w14:paraId="54B4665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3DAEEF9" w14:textId="77777777" w:rsidR="00256761" w:rsidRDefault="00256761"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110E96DC" w14:textId="77777777" w:rsidR="00256761" w:rsidRDefault="00256761"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77BE2593" w14:textId="77777777" w:rsidR="00256761" w:rsidRDefault="00256761" w:rsidP="00256A1A">
            <w:pPr>
              <w:pStyle w:val="ACK-ChoreographyBody"/>
            </w:pPr>
            <w:r>
              <w:t>Field value: Enhanced mode</w:t>
            </w:r>
          </w:p>
        </w:tc>
      </w:tr>
      <w:tr w:rsidR="00256761" w14:paraId="2A8762A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7C6439D" w14:textId="77777777" w:rsidR="00256761" w:rsidRDefault="00256761"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C1CA01E"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7137A70A" w14:textId="77777777" w:rsidR="00256761" w:rsidRDefault="00256761"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7F102C7B" w14:textId="77777777" w:rsidR="00256761" w:rsidRDefault="00256761" w:rsidP="00256A1A">
            <w:pPr>
              <w:pStyle w:val="ACK-ChoreographyBody"/>
            </w:pPr>
            <w:r>
              <w:t>AL, SU, ER</w:t>
            </w:r>
          </w:p>
        </w:tc>
      </w:tr>
      <w:tr w:rsidR="00256761" w14:paraId="6332C33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6E02670" w14:textId="77777777" w:rsidR="00256761" w:rsidRDefault="00256761"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02F7002"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36E89D9F" w14:textId="77777777" w:rsidR="00256761" w:rsidRDefault="00256761"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14F3ACA4" w14:textId="77777777" w:rsidR="00256761" w:rsidRDefault="00256761" w:rsidP="00256A1A">
            <w:pPr>
              <w:pStyle w:val="ACK-ChoreographyBody"/>
            </w:pPr>
            <w:r>
              <w:t>AL</w:t>
            </w:r>
          </w:p>
        </w:tc>
      </w:tr>
      <w:tr w:rsidR="00256761" w14:paraId="2CE956C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D778180" w14:textId="77777777" w:rsidR="00256761" w:rsidRDefault="00256761"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CAFDCA5" w14:textId="77777777" w:rsidR="00256761" w:rsidRDefault="00256761"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61B09B47" w14:textId="77777777" w:rsidR="00256761" w:rsidRDefault="00256761"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4F41DDDD" w14:textId="77777777" w:rsidR="00256761" w:rsidRDefault="00256761" w:rsidP="00256A1A">
            <w:pPr>
              <w:pStyle w:val="ACK-ChoreographyBody"/>
            </w:pPr>
            <w:r>
              <w:rPr>
                <w:szCs w:val="16"/>
              </w:rPr>
              <w:t>ACK^I22^ACK</w:t>
            </w:r>
          </w:p>
        </w:tc>
      </w:tr>
      <w:tr w:rsidR="00256761" w14:paraId="5C525E9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EB2F4ED" w14:textId="77777777" w:rsidR="00256761" w:rsidRDefault="00256761"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026AD968" w14:textId="77777777" w:rsidR="00256761" w:rsidRDefault="00256761" w:rsidP="00256761">
            <w:pPr>
              <w:pStyle w:val="ACK-ChoreographyBody"/>
            </w:pPr>
            <w:r>
              <w:rPr>
                <w:szCs w:val="16"/>
              </w:rPr>
              <w:t>CCI^I22^CCI_I22</w:t>
            </w:r>
          </w:p>
        </w:tc>
        <w:tc>
          <w:tcPr>
            <w:tcW w:w="2268" w:type="dxa"/>
            <w:tcBorders>
              <w:top w:val="single" w:sz="4" w:space="0" w:color="auto"/>
              <w:left w:val="single" w:sz="4" w:space="0" w:color="auto"/>
              <w:bottom w:val="single" w:sz="4" w:space="0" w:color="auto"/>
              <w:right w:val="single" w:sz="4" w:space="0" w:color="auto"/>
            </w:tcBorders>
            <w:hideMark/>
          </w:tcPr>
          <w:p w14:paraId="58230BD3" w14:textId="77777777" w:rsidR="00256761" w:rsidRDefault="00256761" w:rsidP="00256761">
            <w:pPr>
              <w:pStyle w:val="ACK-ChoreographyBody"/>
            </w:pPr>
            <w:r>
              <w:rPr>
                <w:szCs w:val="16"/>
              </w:rPr>
              <w:t>CCI^I22^CCI_I22</w:t>
            </w:r>
          </w:p>
        </w:tc>
        <w:tc>
          <w:tcPr>
            <w:tcW w:w="2126" w:type="dxa"/>
            <w:tcBorders>
              <w:top w:val="single" w:sz="4" w:space="0" w:color="auto"/>
              <w:left w:val="single" w:sz="4" w:space="0" w:color="auto"/>
              <w:bottom w:val="single" w:sz="4" w:space="0" w:color="auto"/>
              <w:right w:val="single" w:sz="4" w:space="0" w:color="auto"/>
            </w:tcBorders>
            <w:hideMark/>
          </w:tcPr>
          <w:p w14:paraId="53897B77" w14:textId="77777777" w:rsidR="00256761" w:rsidRDefault="00256761" w:rsidP="00256761">
            <w:pPr>
              <w:pStyle w:val="ACK-ChoreographyBody"/>
            </w:pPr>
            <w:r>
              <w:rPr>
                <w:szCs w:val="16"/>
              </w:rPr>
              <w:t>CCI^I22^CCI_I22</w:t>
            </w:r>
          </w:p>
        </w:tc>
      </w:tr>
    </w:tbl>
    <w:p w14:paraId="5F03C94E" w14:textId="77777777" w:rsidR="00573AF5" w:rsidRDefault="00573AF5" w:rsidP="00C87B0A">
      <w:pPr>
        <w:pStyle w:val="NormalIndented"/>
      </w:pPr>
    </w:p>
    <w:p w14:paraId="2F4E983E" w14:textId="77777777" w:rsidR="00573AF5" w:rsidRDefault="00573AF5">
      <w:pPr>
        <w:pStyle w:val="MsgTableCaption"/>
      </w:pPr>
      <w:r>
        <w:t>CCI^I22^CCI_I22: Collaborative Care Information</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2CB40120"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533535E"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4D123CFA"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4FBA182A" w14:textId="77777777" w:rsidR="00573AF5" w:rsidRDefault="00573AF5" w:rsidP="004E2DAA">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313DD8D4" w14:textId="77777777" w:rsidR="00573AF5" w:rsidRDefault="00573AF5" w:rsidP="004E2DAA">
            <w:pPr>
              <w:pStyle w:val="MsgTableHeader"/>
              <w:jc w:val="center"/>
            </w:pPr>
            <w:r>
              <w:t>Chapter</w:t>
            </w:r>
          </w:p>
        </w:tc>
      </w:tr>
      <w:tr w:rsidR="004E2DAA" w:rsidRPr="00573AF5" w14:paraId="20E026E3"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09C06BD"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4CBB3988"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59AEB13" w14:textId="77777777" w:rsidR="00573AF5" w:rsidRDefault="00573AF5" w:rsidP="004E2DAA">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3391B7B" w14:textId="77777777" w:rsidR="00573AF5" w:rsidRDefault="00573AF5" w:rsidP="004E2DAA">
            <w:pPr>
              <w:pStyle w:val="MsgTableBody"/>
              <w:jc w:val="center"/>
            </w:pPr>
            <w:r>
              <w:t>2</w:t>
            </w:r>
          </w:p>
        </w:tc>
      </w:tr>
      <w:tr w:rsidR="004E2DAA" w:rsidRPr="00573AF5" w14:paraId="5B0FB7E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4086D7"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1081BEAD"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5C7C9AC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AE3BE" w14:textId="77777777" w:rsidR="00573AF5" w:rsidRDefault="00573AF5" w:rsidP="004E2DAA">
            <w:pPr>
              <w:pStyle w:val="MsgTableBody"/>
              <w:jc w:val="center"/>
            </w:pPr>
            <w:r>
              <w:t>2</w:t>
            </w:r>
          </w:p>
        </w:tc>
      </w:tr>
      <w:tr w:rsidR="00573AF5" w:rsidRPr="00573AF5" w14:paraId="348F69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0E1400"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0821EEA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18CCA44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C61E90" w14:textId="77777777" w:rsidR="00573AF5" w:rsidRDefault="00573AF5" w:rsidP="004E2DAA">
            <w:pPr>
              <w:pStyle w:val="MsgTableBody"/>
              <w:jc w:val="center"/>
            </w:pPr>
            <w:r>
              <w:t>2</w:t>
            </w:r>
          </w:p>
        </w:tc>
      </w:tr>
      <w:tr w:rsidR="004E2DAA" w:rsidRPr="00573AF5" w14:paraId="329CEEA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CBE29E8" w14:textId="77777777" w:rsidR="00573AF5" w:rsidRDefault="00573AF5">
            <w:pPr>
              <w:pStyle w:val="MsgTableBody"/>
            </w:pPr>
            <w:r>
              <w:lastRenderedPageBreak/>
              <w:t>MSA</w:t>
            </w:r>
          </w:p>
        </w:tc>
        <w:tc>
          <w:tcPr>
            <w:tcW w:w="4320" w:type="dxa"/>
            <w:tcBorders>
              <w:top w:val="dotted" w:sz="4" w:space="0" w:color="auto"/>
              <w:left w:val="nil"/>
              <w:bottom w:val="dotted" w:sz="4" w:space="0" w:color="auto"/>
              <w:right w:val="nil"/>
            </w:tcBorders>
            <w:shd w:val="clear" w:color="auto" w:fill="FFFFFF"/>
          </w:tcPr>
          <w:p w14:paraId="265A91BC" w14:textId="031544B7" w:rsidR="00573AF5" w:rsidRDefault="00573AF5">
            <w:pPr>
              <w:pStyle w:val="MsgTableBody"/>
            </w:pPr>
            <w:r>
              <w:t>Message Acknowledgment</w:t>
            </w:r>
          </w:p>
        </w:tc>
        <w:tc>
          <w:tcPr>
            <w:tcW w:w="864" w:type="dxa"/>
            <w:tcBorders>
              <w:top w:val="dotted" w:sz="4" w:space="0" w:color="auto"/>
              <w:left w:val="nil"/>
              <w:bottom w:val="dotted" w:sz="4" w:space="0" w:color="auto"/>
              <w:right w:val="nil"/>
            </w:tcBorders>
            <w:shd w:val="clear" w:color="auto" w:fill="FFFFFF"/>
          </w:tcPr>
          <w:p w14:paraId="7B9594DD"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7CCBA3" w14:textId="77777777" w:rsidR="00573AF5" w:rsidRDefault="00573AF5" w:rsidP="004E2DAA">
            <w:pPr>
              <w:pStyle w:val="MsgTableBody"/>
              <w:jc w:val="center"/>
            </w:pPr>
            <w:r>
              <w:t>2</w:t>
            </w:r>
          </w:p>
        </w:tc>
      </w:tr>
      <w:tr w:rsidR="00573AF5" w:rsidRPr="00573AF5" w14:paraId="780F4D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7D411B" w14:textId="77777777" w:rsidR="00573AF5" w:rsidRDefault="00573AF5">
            <w:pPr>
              <w:pStyle w:val="MsgTableBody"/>
            </w:pPr>
            <w:r>
              <w:t>[{ERR}]</w:t>
            </w:r>
          </w:p>
        </w:tc>
        <w:tc>
          <w:tcPr>
            <w:tcW w:w="4320" w:type="dxa"/>
            <w:tcBorders>
              <w:top w:val="dotted" w:sz="4" w:space="0" w:color="auto"/>
              <w:left w:val="nil"/>
              <w:bottom w:val="dotted" w:sz="4" w:space="0" w:color="auto"/>
              <w:right w:val="nil"/>
            </w:tcBorders>
            <w:shd w:val="clear" w:color="auto" w:fill="FFFFFF"/>
          </w:tcPr>
          <w:p w14:paraId="653795FA" w14:textId="77777777" w:rsidR="00573AF5" w:rsidRDefault="00573AF5">
            <w:pPr>
              <w:pStyle w:val="MsgTableBody"/>
            </w:pPr>
            <w:r>
              <w:t>Error</w:t>
            </w:r>
          </w:p>
        </w:tc>
        <w:tc>
          <w:tcPr>
            <w:tcW w:w="864" w:type="dxa"/>
            <w:tcBorders>
              <w:top w:val="dotted" w:sz="4" w:space="0" w:color="auto"/>
              <w:left w:val="nil"/>
              <w:bottom w:val="dotted" w:sz="4" w:space="0" w:color="auto"/>
              <w:right w:val="nil"/>
            </w:tcBorders>
            <w:shd w:val="clear" w:color="auto" w:fill="FFFFFF"/>
          </w:tcPr>
          <w:p w14:paraId="20818A9D"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F6701" w14:textId="77777777" w:rsidR="00573AF5" w:rsidRDefault="00573AF5" w:rsidP="004E2DAA">
            <w:pPr>
              <w:pStyle w:val="MsgTableBody"/>
              <w:jc w:val="center"/>
            </w:pPr>
            <w:r>
              <w:t>2</w:t>
            </w:r>
          </w:p>
        </w:tc>
      </w:tr>
      <w:tr w:rsidR="004E2DAA" w:rsidRPr="00573AF5" w14:paraId="711850C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0FCF6B" w14:textId="77777777" w:rsidR="00573AF5" w:rsidRDefault="00573AF5">
            <w:pPr>
              <w:pStyle w:val="MsgTableBody"/>
            </w:pPr>
            <w:r>
              <w:t>PID</w:t>
            </w:r>
          </w:p>
        </w:tc>
        <w:tc>
          <w:tcPr>
            <w:tcW w:w="4320" w:type="dxa"/>
            <w:tcBorders>
              <w:top w:val="dotted" w:sz="4" w:space="0" w:color="auto"/>
              <w:left w:val="nil"/>
              <w:bottom w:val="dotted" w:sz="4" w:space="0" w:color="auto"/>
              <w:right w:val="nil"/>
            </w:tcBorders>
            <w:shd w:val="clear" w:color="auto" w:fill="FFFFFF"/>
          </w:tcPr>
          <w:p w14:paraId="3F953E9F" w14:textId="77777777" w:rsidR="00573AF5" w:rsidRDefault="00573AF5">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5B903240"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4AEF2" w14:textId="77777777" w:rsidR="00573AF5" w:rsidRDefault="00573AF5" w:rsidP="004E2DAA">
            <w:pPr>
              <w:pStyle w:val="MsgTableBody"/>
              <w:jc w:val="center"/>
            </w:pPr>
            <w:r>
              <w:t>3</w:t>
            </w:r>
          </w:p>
        </w:tc>
      </w:tr>
      <w:tr w:rsidR="00573AF5" w:rsidRPr="00573AF5" w14:paraId="132F66D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DEE9F5" w14:textId="77777777" w:rsidR="00573AF5" w:rsidRDefault="00573AF5">
            <w:pPr>
              <w:pStyle w:val="MsgTableBody"/>
            </w:pPr>
            <w:r>
              <w:t>[PD1]</w:t>
            </w:r>
          </w:p>
        </w:tc>
        <w:tc>
          <w:tcPr>
            <w:tcW w:w="4320" w:type="dxa"/>
            <w:tcBorders>
              <w:top w:val="dotted" w:sz="4" w:space="0" w:color="auto"/>
              <w:left w:val="nil"/>
              <w:bottom w:val="dotted" w:sz="4" w:space="0" w:color="auto"/>
              <w:right w:val="nil"/>
            </w:tcBorders>
            <w:shd w:val="clear" w:color="auto" w:fill="FFFFFF"/>
          </w:tcPr>
          <w:p w14:paraId="1EC240EF" w14:textId="77777777" w:rsidR="00573AF5" w:rsidRDefault="00573AF5">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D41DE0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EE834A" w14:textId="77777777" w:rsidR="00573AF5" w:rsidRDefault="00573AF5" w:rsidP="004E2DAA">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1E0D07" w14:paraId="5FF4EF9C" w14:textId="77777777" w:rsidTr="001E0D07">
        <w:trPr>
          <w:jc w:val="center"/>
          <w:ins w:id="2169" w:author="Amit Popat" w:date="2022-07-11T10:01:00Z"/>
        </w:trPr>
        <w:tc>
          <w:tcPr>
            <w:tcW w:w="2882" w:type="dxa"/>
            <w:tcBorders>
              <w:top w:val="dotted" w:sz="4" w:space="0" w:color="auto"/>
              <w:left w:val="nil"/>
              <w:bottom w:val="dotted" w:sz="4" w:space="0" w:color="auto"/>
              <w:right w:val="nil"/>
            </w:tcBorders>
            <w:shd w:val="clear" w:color="auto" w:fill="FFFFFF"/>
            <w:hideMark/>
          </w:tcPr>
          <w:p w14:paraId="117DFF77" w14:textId="77777777" w:rsidR="001E0D07" w:rsidRDefault="001E0D07">
            <w:pPr>
              <w:pStyle w:val="MsgTableBody"/>
              <w:spacing w:line="256" w:lineRule="auto"/>
              <w:rPr>
                <w:ins w:id="2170" w:author="Amit Popat" w:date="2022-07-11T10:01:00Z"/>
                <w:b/>
                <w:bCs/>
                <w:noProof/>
                <w:color w:val="FF0000"/>
              </w:rPr>
            </w:pPr>
            <w:ins w:id="2171" w:author="Amit Popat" w:date="2022-07-11T10:01:00Z">
              <w:r>
                <w:rPr>
                  <w:b/>
                  <w:bCs/>
                  <w:noProof/>
                  <w:color w:val="FF0000"/>
                </w:rPr>
                <w:t>[{ GS</w:t>
              </w:r>
              <w:r>
                <w:fldChar w:fldCharType="begin"/>
              </w:r>
              <w:r>
                <w:instrText xml:space="preserve"> HYPERLINK "file:///D:\\Eigene%20Dateien\\2018\\HL7\\Standards\\v2.9%20May\\716%20-%20New.doc" \l "#NK1" </w:instrText>
              </w:r>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29BE3DFE" w14:textId="77777777" w:rsidR="001E0D07" w:rsidRDefault="001E0D07">
            <w:pPr>
              <w:pStyle w:val="MsgTableBody"/>
              <w:spacing w:line="256" w:lineRule="auto"/>
              <w:rPr>
                <w:ins w:id="2172" w:author="Amit Popat" w:date="2022-07-11T10:01:00Z"/>
                <w:b/>
                <w:bCs/>
                <w:noProof/>
                <w:color w:val="FF0000"/>
              </w:rPr>
            </w:pPr>
            <w:ins w:id="2173" w:author="Amit Popat" w:date="2022-07-11T10:01: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025CF0E0" w14:textId="77777777" w:rsidR="001E0D07" w:rsidRDefault="001E0D07">
            <w:pPr>
              <w:pStyle w:val="MsgTableBody"/>
              <w:spacing w:line="256" w:lineRule="auto"/>
              <w:jc w:val="center"/>
              <w:rPr>
                <w:ins w:id="2174" w:author="Amit Popat" w:date="2022-07-11T10:01: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42916C4F" w14:textId="77777777" w:rsidR="001E0D07" w:rsidRDefault="001E0D07">
            <w:pPr>
              <w:pStyle w:val="MsgTableBody"/>
              <w:spacing w:line="256" w:lineRule="auto"/>
              <w:jc w:val="center"/>
              <w:rPr>
                <w:ins w:id="2175" w:author="Amit Popat" w:date="2022-07-11T10:01:00Z"/>
                <w:b/>
                <w:bCs/>
                <w:noProof/>
                <w:color w:val="FF0000"/>
              </w:rPr>
            </w:pPr>
            <w:ins w:id="2176" w:author="Amit Popat" w:date="2022-07-11T10:01:00Z">
              <w:r>
                <w:rPr>
                  <w:b/>
                  <w:bCs/>
                  <w:noProof/>
                  <w:color w:val="FF0000"/>
                </w:rPr>
                <w:t>3</w:t>
              </w:r>
            </w:ins>
          </w:p>
        </w:tc>
      </w:tr>
      <w:tr w:rsidR="001E0D07" w14:paraId="6BDF4635" w14:textId="77777777" w:rsidTr="001E0D07">
        <w:trPr>
          <w:jc w:val="center"/>
          <w:ins w:id="2177" w:author="Amit Popat" w:date="2022-07-11T10:01:00Z"/>
        </w:trPr>
        <w:tc>
          <w:tcPr>
            <w:tcW w:w="2882" w:type="dxa"/>
            <w:tcBorders>
              <w:top w:val="dotted" w:sz="4" w:space="0" w:color="auto"/>
              <w:left w:val="nil"/>
              <w:bottom w:val="dotted" w:sz="4" w:space="0" w:color="auto"/>
              <w:right w:val="nil"/>
            </w:tcBorders>
            <w:shd w:val="clear" w:color="auto" w:fill="FFFFFF"/>
            <w:hideMark/>
          </w:tcPr>
          <w:p w14:paraId="52992D81" w14:textId="77777777" w:rsidR="001E0D07" w:rsidRDefault="001E0D07">
            <w:pPr>
              <w:pStyle w:val="MsgTableBody"/>
              <w:spacing w:line="256" w:lineRule="auto"/>
              <w:rPr>
                <w:ins w:id="2178" w:author="Amit Popat" w:date="2022-07-11T10:01:00Z"/>
                <w:b/>
                <w:bCs/>
                <w:noProof/>
                <w:color w:val="FF0000"/>
              </w:rPr>
            </w:pPr>
            <w:ins w:id="2179" w:author="Amit Popat" w:date="2022-07-11T10:01: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5973950A" w14:textId="77777777" w:rsidR="001E0D07" w:rsidRDefault="001E0D07">
            <w:pPr>
              <w:pStyle w:val="MsgTableBody"/>
              <w:spacing w:line="256" w:lineRule="auto"/>
              <w:rPr>
                <w:ins w:id="2180" w:author="Amit Popat" w:date="2022-07-11T10:01:00Z"/>
                <w:b/>
                <w:bCs/>
                <w:noProof/>
                <w:color w:val="FF0000"/>
              </w:rPr>
            </w:pPr>
            <w:ins w:id="2181" w:author="Amit Popat" w:date="2022-07-11T10:01: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42297F0B" w14:textId="77777777" w:rsidR="001E0D07" w:rsidRDefault="001E0D07">
            <w:pPr>
              <w:pStyle w:val="MsgTableBody"/>
              <w:spacing w:line="256" w:lineRule="auto"/>
              <w:jc w:val="center"/>
              <w:rPr>
                <w:ins w:id="2182" w:author="Amit Popat" w:date="2022-07-11T10:01: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4CFB9DBD" w14:textId="77777777" w:rsidR="001E0D07" w:rsidRDefault="001E0D07">
            <w:pPr>
              <w:pStyle w:val="MsgTableBody"/>
              <w:spacing w:line="256" w:lineRule="auto"/>
              <w:jc w:val="center"/>
              <w:rPr>
                <w:ins w:id="2183" w:author="Amit Popat" w:date="2022-07-11T10:01:00Z"/>
                <w:b/>
                <w:bCs/>
                <w:noProof/>
                <w:color w:val="FF0000"/>
              </w:rPr>
            </w:pPr>
            <w:ins w:id="2184" w:author="Amit Popat" w:date="2022-07-11T10:01:00Z">
              <w:r>
                <w:rPr>
                  <w:b/>
                  <w:bCs/>
                  <w:noProof/>
                  <w:color w:val="FF0000"/>
                </w:rPr>
                <w:t>3</w:t>
              </w:r>
            </w:ins>
          </w:p>
        </w:tc>
      </w:tr>
      <w:tr w:rsidR="001E0D07" w14:paraId="05F17EBD" w14:textId="77777777" w:rsidTr="001E0D07">
        <w:trPr>
          <w:jc w:val="center"/>
          <w:ins w:id="2185" w:author="Amit Popat" w:date="2022-07-11T10:01:00Z"/>
        </w:trPr>
        <w:tc>
          <w:tcPr>
            <w:tcW w:w="2882" w:type="dxa"/>
            <w:tcBorders>
              <w:top w:val="dotted" w:sz="4" w:space="0" w:color="auto"/>
              <w:left w:val="nil"/>
              <w:bottom w:val="dotted" w:sz="4" w:space="0" w:color="auto"/>
              <w:right w:val="nil"/>
            </w:tcBorders>
            <w:shd w:val="clear" w:color="auto" w:fill="FFFFFF"/>
            <w:hideMark/>
          </w:tcPr>
          <w:p w14:paraId="6F954454" w14:textId="77777777" w:rsidR="001E0D07" w:rsidRDefault="001E0D07">
            <w:pPr>
              <w:pStyle w:val="MsgTableBody"/>
              <w:spacing w:line="256" w:lineRule="auto"/>
              <w:rPr>
                <w:ins w:id="2186" w:author="Amit Popat" w:date="2022-07-11T10:01:00Z"/>
                <w:b/>
                <w:bCs/>
                <w:noProof/>
                <w:color w:val="FF0000"/>
              </w:rPr>
            </w:pPr>
            <w:ins w:id="2187" w:author="Amit Popat" w:date="2022-07-11T10:01: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4C6B4C11" w14:textId="77777777" w:rsidR="001E0D07" w:rsidRDefault="001E0D07">
            <w:pPr>
              <w:pStyle w:val="MsgTableBody"/>
              <w:spacing w:line="256" w:lineRule="auto"/>
              <w:rPr>
                <w:ins w:id="2188" w:author="Amit Popat" w:date="2022-07-11T10:01:00Z"/>
                <w:b/>
                <w:bCs/>
                <w:noProof/>
                <w:color w:val="FF0000"/>
              </w:rPr>
            </w:pPr>
            <w:ins w:id="2189" w:author="Amit Popat" w:date="2022-07-11T10:01: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4B520443" w14:textId="77777777" w:rsidR="001E0D07" w:rsidRDefault="001E0D07">
            <w:pPr>
              <w:pStyle w:val="MsgTableBody"/>
              <w:spacing w:line="256" w:lineRule="auto"/>
              <w:jc w:val="center"/>
              <w:rPr>
                <w:ins w:id="2190" w:author="Amit Popat" w:date="2022-07-11T10:01: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247A613F" w14:textId="77777777" w:rsidR="001E0D07" w:rsidRDefault="001E0D07">
            <w:pPr>
              <w:pStyle w:val="MsgTableBody"/>
              <w:spacing w:line="256" w:lineRule="auto"/>
              <w:jc w:val="center"/>
              <w:rPr>
                <w:ins w:id="2191" w:author="Amit Popat" w:date="2022-07-11T10:01:00Z"/>
                <w:b/>
                <w:bCs/>
                <w:noProof/>
                <w:color w:val="FF0000"/>
              </w:rPr>
            </w:pPr>
            <w:ins w:id="2192" w:author="Amit Popat" w:date="2022-07-11T10:01:00Z">
              <w:r>
                <w:rPr>
                  <w:b/>
                  <w:bCs/>
                  <w:noProof/>
                  <w:color w:val="FF0000"/>
                </w:rPr>
                <w:t>3</w:t>
              </w:r>
            </w:ins>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rsidDel="00E165AE" w14:paraId="0DEDE999" w14:textId="364F1461" w:rsidTr="004E2DAA">
        <w:trPr>
          <w:cnfStyle w:val="100000000000" w:firstRow="1" w:lastRow="0" w:firstColumn="0" w:lastColumn="0" w:oddVBand="0" w:evenVBand="0" w:oddHBand="0" w:evenHBand="0" w:firstRowFirstColumn="0" w:firstRowLastColumn="0" w:lastRowFirstColumn="0" w:lastRowLastColumn="0"/>
          <w:jc w:val="center"/>
          <w:del w:id="2193" w:author="Amit Popat" w:date="2022-07-11T10:35:00Z"/>
        </w:trPr>
        <w:tc>
          <w:tcPr>
            <w:tcW w:w="2880" w:type="dxa"/>
            <w:tcBorders>
              <w:top w:val="dotted" w:sz="4" w:space="0" w:color="auto"/>
              <w:left w:val="nil"/>
              <w:bottom w:val="dotted" w:sz="4" w:space="0" w:color="auto"/>
              <w:right w:val="nil"/>
            </w:tcBorders>
            <w:shd w:val="clear" w:color="auto" w:fill="FFFFFF"/>
          </w:tcPr>
          <w:p w14:paraId="1C88AEA8" w14:textId="630B7B37" w:rsidR="00573AF5" w:rsidDel="00E165AE" w:rsidRDefault="00573AF5">
            <w:pPr>
              <w:pStyle w:val="MsgTableBody"/>
              <w:rPr>
                <w:del w:id="2194" w:author="Amit Popat" w:date="2022-07-11T10:35:00Z"/>
              </w:rPr>
            </w:pPr>
            <w:del w:id="2195" w:author="Amit Popat" w:date="2022-07-11T10:35:00Z">
              <w:r w:rsidDel="00E165AE">
                <w:delText>[{NK1}]</w:delText>
              </w:r>
            </w:del>
          </w:p>
        </w:tc>
        <w:tc>
          <w:tcPr>
            <w:tcW w:w="4320" w:type="dxa"/>
            <w:tcBorders>
              <w:top w:val="dotted" w:sz="4" w:space="0" w:color="auto"/>
              <w:left w:val="nil"/>
              <w:bottom w:val="dotted" w:sz="4" w:space="0" w:color="auto"/>
              <w:right w:val="nil"/>
            </w:tcBorders>
            <w:shd w:val="clear" w:color="auto" w:fill="FFFFFF"/>
          </w:tcPr>
          <w:p w14:paraId="42A13321" w14:textId="176568B4" w:rsidR="00573AF5" w:rsidDel="00E165AE" w:rsidRDefault="00573AF5">
            <w:pPr>
              <w:pStyle w:val="MsgTableBody"/>
              <w:rPr>
                <w:del w:id="2196" w:author="Amit Popat" w:date="2022-07-11T10:35:00Z"/>
              </w:rPr>
            </w:pPr>
            <w:del w:id="2197" w:author="Amit Popat" w:date="2022-07-11T10:35:00Z">
              <w:r w:rsidDel="00E165AE">
                <w:delText>Next of Kin / Associated Parties</w:delText>
              </w:r>
            </w:del>
          </w:p>
        </w:tc>
        <w:tc>
          <w:tcPr>
            <w:tcW w:w="864" w:type="dxa"/>
            <w:tcBorders>
              <w:top w:val="dotted" w:sz="4" w:space="0" w:color="auto"/>
              <w:left w:val="nil"/>
              <w:bottom w:val="dotted" w:sz="4" w:space="0" w:color="auto"/>
              <w:right w:val="nil"/>
            </w:tcBorders>
            <w:shd w:val="clear" w:color="auto" w:fill="FFFFFF"/>
          </w:tcPr>
          <w:p w14:paraId="3D33597F" w14:textId="286E80DB" w:rsidR="00573AF5" w:rsidDel="00E165AE" w:rsidRDefault="00573AF5" w:rsidP="004E2DAA">
            <w:pPr>
              <w:pStyle w:val="MsgTableBody"/>
              <w:jc w:val="center"/>
              <w:rPr>
                <w:del w:id="2198" w:author="Amit Popat" w:date="2022-07-11T10:35:00Z"/>
              </w:rPr>
            </w:pPr>
          </w:p>
        </w:tc>
        <w:tc>
          <w:tcPr>
            <w:tcW w:w="1008" w:type="dxa"/>
            <w:tcBorders>
              <w:top w:val="dotted" w:sz="4" w:space="0" w:color="auto"/>
              <w:left w:val="nil"/>
              <w:bottom w:val="dotted" w:sz="4" w:space="0" w:color="auto"/>
              <w:right w:val="nil"/>
            </w:tcBorders>
            <w:shd w:val="clear" w:color="auto" w:fill="FFFFFF"/>
          </w:tcPr>
          <w:p w14:paraId="75FD352D" w14:textId="147A63B0" w:rsidR="00573AF5" w:rsidDel="00E165AE" w:rsidRDefault="00573AF5" w:rsidP="004E2DAA">
            <w:pPr>
              <w:pStyle w:val="MsgTableBody"/>
              <w:jc w:val="center"/>
              <w:rPr>
                <w:del w:id="2199" w:author="Amit Popat" w:date="2022-07-11T10:35:00Z"/>
              </w:rPr>
            </w:pPr>
            <w:del w:id="2200" w:author="Amit Popat" w:date="2022-07-11T10:35:00Z">
              <w:r w:rsidDel="00E165AE">
                <w:delText>3</w:delText>
              </w:r>
            </w:del>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Change w:id="2201">
          <w:tblGrid>
            <w:gridCol w:w="2882"/>
            <w:gridCol w:w="4321"/>
            <w:gridCol w:w="864"/>
            <w:gridCol w:w="1008"/>
          </w:tblGrid>
        </w:tblGridChange>
      </w:tblGrid>
      <w:tr w:rsidR="00E165AE" w14:paraId="28F036C4" w14:textId="77777777" w:rsidTr="00F8714F">
        <w:trPr>
          <w:jc w:val="center"/>
          <w:ins w:id="2202" w:author="Amit Popat" w:date="2022-07-11T10:35:00Z"/>
        </w:trPr>
        <w:tc>
          <w:tcPr>
            <w:tcW w:w="2882" w:type="dxa"/>
            <w:tcBorders>
              <w:top w:val="dotted" w:sz="4" w:space="0" w:color="auto"/>
              <w:left w:val="nil"/>
              <w:bottom w:val="dotted" w:sz="4" w:space="0" w:color="auto"/>
              <w:right w:val="nil"/>
            </w:tcBorders>
            <w:shd w:val="clear" w:color="auto" w:fill="FFFFFF"/>
          </w:tcPr>
          <w:p w14:paraId="4DD29A34" w14:textId="77777777" w:rsidR="00E165AE" w:rsidRDefault="00E165AE" w:rsidP="00F8714F">
            <w:pPr>
              <w:pStyle w:val="MsgTableBody"/>
              <w:spacing w:line="256" w:lineRule="auto"/>
              <w:rPr>
                <w:ins w:id="2203" w:author="Amit Popat" w:date="2022-07-11T10:35:00Z"/>
                <w:b/>
                <w:bCs/>
                <w:noProof/>
                <w:color w:val="FF0000"/>
              </w:rPr>
            </w:pPr>
            <w:ins w:id="2204" w:author="Amit Popat" w:date="2022-07-11T10:35:00Z">
              <w:r>
                <w:rPr>
                  <w:noProof/>
                </w:rPr>
                <w:t>[{</w:t>
              </w:r>
            </w:ins>
          </w:p>
        </w:tc>
        <w:tc>
          <w:tcPr>
            <w:tcW w:w="4321" w:type="dxa"/>
            <w:tcBorders>
              <w:top w:val="dotted" w:sz="4" w:space="0" w:color="auto"/>
              <w:left w:val="nil"/>
              <w:bottom w:val="dotted" w:sz="4" w:space="0" w:color="auto"/>
              <w:right w:val="nil"/>
            </w:tcBorders>
            <w:shd w:val="clear" w:color="auto" w:fill="FFFFFF"/>
          </w:tcPr>
          <w:p w14:paraId="23729D2D" w14:textId="77777777" w:rsidR="00E165AE" w:rsidRDefault="00E165AE" w:rsidP="00F8714F">
            <w:pPr>
              <w:pStyle w:val="MsgTableBody"/>
              <w:spacing w:line="256" w:lineRule="auto"/>
              <w:rPr>
                <w:ins w:id="2205" w:author="Amit Popat" w:date="2022-07-11T10:35:00Z"/>
                <w:b/>
                <w:bCs/>
                <w:noProof/>
                <w:color w:val="FF0000"/>
              </w:rPr>
            </w:pPr>
            <w:ins w:id="2206" w:author="Amit Popat" w:date="2022-07-11T10:35: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7F048A7B" w14:textId="77777777" w:rsidR="00E165AE" w:rsidRDefault="00E165AE" w:rsidP="00F8714F">
            <w:pPr>
              <w:pStyle w:val="MsgTableBody"/>
              <w:spacing w:line="256" w:lineRule="auto"/>
              <w:jc w:val="center"/>
              <w:rPr>
                <w:ins w:id="2207" w:author="Amit Popat" w:date="2022-07-11T10:35:00Z"/>
                <w:b/>
                <w:bCs/>
                <w:noProof/>
                <w:color w:val="FF0000"/>
              </w:rPr>
            </w:pPr>
          </w:p>
        </w:tc>
        <w:tc>
          <w:tcPr>
            <w:tcW w:w="1008" w:type="dxa"/>
            <w:tcBorders>
              <w:top w:val="dotted" w:sz="4" w:space="0" w:color="auto"/>
              <w:left w:val="nil"/>
              <w:bottom w:val="dotted" w:sz="4" w:space="0" w:color="auto"/>
              <w:right w:val="nil"/>
            </w:tcBorders>
            <w:shd w:val="clear" w:color="auto" w:fill="FFFFFF"/>
          </w:tcPr>
          <w:p w14:paraId="6C41874B" w14:textId="77777777" w:rsidR="00E165AE" w:rsidRDefault="00E165AE" w:rsidP="00F8714F">
            <w:pPr>
              <w:pStyle w:val="MsgTableBody"/>
              <w:spacing w:line="256" w:lineRule="auto"/>
              <w:jc w:val="center"/>
              <w:rPr>
                <w:ins w:id="2208" w:author="Amit Popat" w:date="2022-07-11T10:35:00Z"/>
                <w:b/>
                <w:bCs/>
                <w:noProof/>
                <w:color w:val="FF0000"/>
              </w:rPr>
            </w:pPr>
          </w:p>
        </w:tc>
      </w:tr>
      <w:tr w:rsidR="00E165AE" w14:paraId="7288A4EA" w14:textId="77777777" w:rsidTr="00F8714F">
        <w:tblPrEx>
          <w:tblLook w:val="0000" w:firstRow="0" w:lastRow="0" w:firstColumn="0" w:lastColumn="0" w:noHBand="0" w:noVBand="0"/>
        </w:tblPrEx>
        <w:trPr>
          <w:jc w:val="center"/>
          <w:ins w:id="2209" w:author="Amit Popat" w:date="2022-07-11T10:35:00Z"/>
        </w:trPr>
        <w:tc>
          <w:tcPr>
            <w:tcW w:w="2882" w:type="dxa"/>
            <w:tcBorders>
              <w:top w:val="dotted" w:sz="4" w:space="0" w:color="auto"/>
              <w:left w:val="nil"/>
              <w:bottom w:val="dotted" w:sz="4" w:space="0" w:color="auto"/>
              <w:right w:val="nil"/>
            </w:tcBorders>
            <w:shd w:val="clear" w:color="auto" w:fill="FFFFFF"/>
          </w:tcPr>
          <w:p w14:paraId="2271D40C" w14:textId="77777777" w:rsidR="00E165AE" w:rsidRDefault="00E165AE" w:rsidP="00F8714F">
            <w:pPr>
              <w:pStyle w:val="MsgTableBody"/>
              <w:rPr>
                <w:ins w:id="2210" w:author="Amit Popat" w:date="2022-07-11T10:35:00Z"/>
                <w:noProof/>
              </w:rPr>
            </w:pPr>
            <w:ins w:id="2211" w:author="Amit Popat" w:date="2022-07-11T10:35:00Z">
              <w:r>
                <w:rPr>
                  <w:noProof/>
                </w:rPr>
                <w:t xml:space="preserve">     </w:t>
              </w:r>
              <w:r>
                <w:fldChar w:fldCharType="begin"/>
              </w:r>
              <w:r>
                <w:instrText xml:space="preserve"> HYPERLINK "file:///D:\\Eigene%20Dateien\\2018\\HL7\\Standards\\v2.9%20May\\716%20-%20New.doc" \l "#NK1" </w:instrText>
              </w:r>
              <w:r>
                <w:fldChar w:fldCharType="separate"/>
              </w:r>
              <w:r>
                <w:rPr>
                  <w:rStyle w:val="Hyperlink"/>
                  <w:noProof/>
                </w:rPr>
                <w:t>NK1</w:t>
              </w:r>
              <w:r>
                <w:fldChar w:fldCharType="end"/>
              </w:r>
              <w:r>
                <w:rPr>
                  <w:noProof/>
                </w:rPr>
                <w:t xml:space="preserve">   </w:t>
              </w:r>
            </w:ins>
          </w:p>
        </w:tc>
        <w:tc>
          <w:tcPr>
            <w:tcW w:w="4321" w:type="dxa"/>
            <w:tcBorders>
              <w:top w:val="dotted" w:sz="4" w:space="0" w:color="auto"/>
              <w:left w:val="nil"/>
              <w:bottom w:val="dotted" w:sz="4" w:space="0" w:color="auto"/>
              <w:right w:val="nil"/>
            </w:tcBorders>
            <w:shd w:val="clear" w:color="auto" w:fill="FFFFFF"/>
          </w:tcPr>
          <w:p w14:paraId="03E097D8" w14:textId="77777777" w:rsidR="00E165AE" w:rsidRDefault="00E165AE" w:rsidP="00F8714F">
            <w:pPr>
              <w:pStyle w:val="MsgTableBody"/>
              <w:rPr>
                <w:ins w:id="2212" w:author="Amit Popat" w:date="2022-07-11T10:35:00Z"/>
                <w:noProof/>
              </w:rPr>
            </w:pPr>
            <w:ins w:id="2213" w:author="Amit Popat" w:date="2022-07-11T10:35:00Z">
              <w:r>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5A2DF7E2" w14:textId="77777777" w:rsidR="00E165AE" w:rsidRDefault="00E165AE" w:rsidP="00F8714F">
            <w:pPr>
              <w:pStyle w:val="MsgTableBody"/>
              <w:jc w:val="center"/>
              <w:rPr>
                <w:ins w:id="2214" w:author="Amit Popat" w:date="2022-07-11T10:35:00Z"/>
                <w:noProof/>
              </w:rPr>
            </w:pPr>
          </w:p>
        </w:tc>
        <w:tc>
          <w:tcPr>
            <w:tcW w:w="1008" w:type="dxa"/>
            <w:tcBorders>
              <w:top w:val="dotted" w:sz="4" w:space="0" w:color="auto"/>
              <w:left w:val="nil"/>
              <w:bottom w:val="dotted" w:sz="4" w:space="0" w:color="auto"/>
              <w:right w:val="nil"/>
            </w:tcBorders>
            <w:shd w:val="clear" w:color="auto" w:fill="FFFFFF"/>
          </w:tcPr>
          <w:p w14:paraId="308B7EB5" w14:textId="77777777" w:rsidR="00E165AE" w:rsidRDefault="00E165AE" w:rsidP="00F8714F">
            <w:pPr>
              <w:pStyle w:val="MsgTableBody"/>
              <w:jc w:val="center"/>
              <w:rPr>
                <w:ins w:id="2215" w:author="Amit Popat" w:date="2022-07-11T10:35:00Z"/>
                <w:noProof/>
              </w:rPr>
            </w:pPr>
            <w:ins w:id="2216" w:author="Amit Popat" w:date="2022-07-11T10:35:00Z">
              <w:r>
                <w:rPr>
                  <w:noProof/>
                </w:rPr>
                <w:t>3</w:t>
              </w:r>
            </w:ins>
          </w:p>
        </w:tc>
      </w:tr>
      <w:tr w:rsidR="00E165AE" w14:paraId="6AA2F453" w14:textId="77777777" w:rsidTr="00F8714F">
        <w:trPr>
          <w:jc w:val="center"/>
          <w:ins w:id="2217" w:author="Amit Popat" w:date="2022-07-11T10:35:00Z"/>
        </w:trPr>
        <w:tc>
          <w:tcPr>
            <w:tcW w:w="2882" w:type="dxa"/>
            <w:tcBorders>
              <w:top w:val="dotted" w:sz="4" w:space="0" w:color="auto"/>
              <w:left w:val="nil"/>
              <w:bottom w:val="dotted" w:sz="4" w:space="0" w:color="auto"/>
              <w:right w:val="nil"/>
            </w:tcBorders>
            <w:shd w:val="clear" w:color="auto" w:fill="FFFFFF"/>
            <w:hideMark/>
          </w:tcPr>
          <w:p w14:paraId="7F2BA9ED" w14:textId="77777777" w:rsidR="00E165AE" w:rsidRDefault="00E165AE" w:rsidP="00F8714F">
            <w:pPr>
              <w:pStyle w:val="MsgTableBody"/>
              <w:spacing w:line="256" w:lineRule="auto"/>
              <w:rPr>
                <w:ins w:id="2218" w:author="Amit Popat" w:date="2022-07-11T10:35:00Z"/>
                <w:b/>
                <w:bCs/>
                <w:noProof/>
                <w:color w:val="FF0000"/>
              </w:rPr>
            </w:pPr>
            <w:ins w:id="2219" w:author="Amit Popat" w:date="2022-07-11T10:35:00Z">
              <w:r>
                <w:rPr>
                  <w:b/>
                  <w:bCs/>
                  <w:noProof/>
                  <w:color w:val="FF0000"/>
                </w:rPr>
                <w:t xml:space="preserve">    [{ </w:t>
              </w:r>
              <w:r>
                <w:fldChar w:fldCharType="begin"/>
              </w:r>
              <w:r>
                <w:instrText xml:space="preserve"> HYPERLINK "file:///D:\\Eigene%20Dateien\\2018\\HL7\\Standards\\v2.9%20May\\716%20-%20New.doc" \l "#NK1" </w:instrText>
              </w:r>
              <w:r>
                <w:fldChar w:fldCharType="separate"/>
              </w:r>
              <w:r>
                <w:rPr>
                  <w:rStyle w:val="Hyperlink"/>
                  <w:b/>
                  <w:bCs/>
                  <w:noProof/>
                  <w:color w:val="FF0000"/>
                </w:rPr>
                <w:t>GSP</w:t>
              </w:r>
              <w:r>
                <w:fldChar w:fldCharType="end"/>
              </w:r>
              <w:r>
                <w:rPr>
                  <w:b/>
                  <w:bCs/>
                  <w:color w:val="FF0000"/>
                </w:rPr>
                <w:t xml:space="preserve"> }</w:t>
              </w:r>
              <w:r>
                <w:rPr>
                  <w:b/>
                  <w:bCs/>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4922F24B" w14:textId="77777777" w:rsidR="00E165AE" w:rsidRDefault="00E165AE" w:rsidP="00F8714F">
            <w:pPr>
              <w:pStyle w:val="MsgTableBody"/>
              <w:spacing w:line="256" w:lineRule="auto"/>
              <w:rPr>
                <w:ins w:id="2220" w:author="Amit Popat" w:date="2022-07-11T10:35:00Z"/>
                <w:b/>
                <w:bCs/>
                <w:noProof/>
                <w:color w:val="FF0000"/>
              </w:rPr>
            </w:pPr>
            <w:ins w:id="2221" w:author="Amit Popat" w:date="2022-07-11T10:35: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5CB5F133" w14:textId="77777777" w:rsidR="00E165AE" w:rsidRDefault="00E165AE" w:rsidP="00F8714F">
            <w:pPr>
              <w:pStyle w:val="MsgTableBody"/>
              <w:spacing w:line="256" w:lineRule="auto"/>
              <w:jc w:val="center"/>
              <w:rPr>
                <w:ins w:id="2222" w:author="Amit Popat" w:date="2022-07-11T10:35: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4AF31615" w14:textId="77777777" w:rsidR="00E165AE" w:rsidRDefault="00E165AE" w:rsidP="00F8714F">
            <w:pPr>
              <w:pStyle w:val="MsgTableBody"/>
              <w:spacing w:line="256" w:lineRule="auto"/>
              <w:jc w:val="center"/>
              <w:rPr>
                <w:ins w:id="2223" w:author="Amit Popat" w:date="2022-07-11T10:35:00Z"/>
                <w:b/>
                <w:bCs/>
                <w:noProof/>
                <w:color w:val="FF0000"/>
              </w:rPr>
            </w:pPr>
            <w:ins w:id="2224" w:author="Amit Popat" w:date="2022-07-11T10:35:00Z">
              <w:r>
                <w:rPr>
                  <w:b/>
                  <w:bCs/>
                  <w:noProof/>
                  <w:color w:val="FF0000"/>
                </w:rPr>
                <w:t>3</w:t>
              </w:r>
            </w:ins>
          </w:p>
        </w:tc>
      </w:tr>
      <w:tr w:rsidR="00E165AE" w14:paraId="0738DA84" w14:textId="77777777" w:rsidTr="00F8714F">
        <w:trPr>
          <w:jc w:val="center"/>
          <w:ins w:id="2225" w:author="Amit Popat" w:date="2022-07-11T10:35:00Z"/>
        </w:trPr>
        <w:tc>
          <w:tcPr>
            <w:tcW w:w="2882" w:type="dxa"/>
            <w:tcBorders>
              <w:top w:val="dotted" w:sz="4" w:space="0" w:color="auto"/>
              <w:left w:val="nil"/>
              <w:bottom w:val="dotted" w:sz="4" w:space="0" w:color="auto"/>
              <w:right w:val="nil"/>
            </w:tcBorders>
            <w:shd w:val="clear" w:color="auto" w:fill="FFFFFF"/>
            <w:hideMark/>
          </w:tcPr>
          <w:p w14:paraId="0884060C" w14:textId="77777777" w:rsidR="00E165AE" w:rsidRDefault="00E165AE" w:rsidP="00F8714F">
            <w:pPr>
              <w:pStyle w:val="MsgTableBody"/>
              <w:spacing w:line="256" w:lineRule="auto"/>
              <w:rPr>
                <w:ins w:id="2226" w:author="Amit Popat" w:date="2022-07-11T10:35:00Z"/>
                <w:b/>
                <w:bCs/>
                <w:noProof/>
                <w:color w:val="FF0000"/>
              </w:rPr>
            </w:pPr>
            <w:ins w:id="2227" w:author="Amit Popat" w:date="2022-07-11T10:35:00Z">
              <w:r>
                <w:rPr>
                  <w:b/>
                  <w:bCs/>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4BE8B16E" w14:textId="77777777" w:rsidR="00E165AE" w:rsidRDefault="00E165AE" w:rsidP="00F8714F">
            <w:pPr>
              <w:pStyle w:val="MsgTableBody"/>
              <w:spacing w:line="256" w:lineRule="auto"/>
              <w:rPr>
                <w:ins w:id="2228" w:author="Amit Popat" w:date="2022-07-11T10:35:00Z"/>
                <w:b/>
                <w:bCs/>
                <w:noProof/>
                <w:color w:val="FF0000"/>
              </w:rPr>
            </w:pPr>
            <w:ins w:id="2229" w:author="Amit Popat" w:date="2022-07-11T10:35: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38EBB635" w14:textId="77777777" w:rsidR="00E165AE" w:rsidRDefault="00E165AE" w:rsidP="00F8714F">
            <w:pPr>
              <w:pStyle w:val="MsgTableBody"/>
              <w:spacing w:line="256" w:lineRule="auto"/>
              <w:jc w:val="center"/>
              <w:rPr>
                <w:ins w:id="2230" w:author="Amit Popat" w:date="2022-07-11T10:35: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45B9E2A6" w14:textId="77777777" w:rsidR="00E165AE" w:rsidRDefault="00E165AE" w:rsidP="00F8714F">
            <w:pPr>
              <w:pStyle w:val="MsgTableBody"/>
              <w:spacing w:line="256" w:lineRule="auto"/>
              <w:jc w:val="center"/>
              <w:rPr>
                <w:ins w:id="2231" w:author="Amit Popat" w:date="2022-07-11T10:35:00Z"/>
                <w:b/>
                <w:bCs/>
                <w:noProof/>
                <w:color w:val="FF0000"/>
              </w:rPr>
            </w:pPr>
            <w:ins w:id="2232" w:author="Amit Popat" w:date="2022-07-11T10:35:00Z">
              <w:r>
                <w:rPr>
                  <w:b/>
                  <w:bCs/>
                  <w:noProof/>
                  <w:color w:val="FF0000"/>
                </w:rPr>
                <w:t>3</w:t>
              </w:r>
            </w:ins>
          </w:p>
        </w:tc>
      </w:tr>
      <w:tr w:rsidR="00E165AE" w14:paraId="68DDBE4E" w14:textId="77777777" w:rsidTr="00F8714F">
        <w:trPr>
          <w:jc w:val="center"/>
          <w:ins w:id="2233" w:author="Amit Popat" w:date="2022-07-11T10:35:00Z"/>
        </w:trPr>
        <w:tc>
          <w:tcPr>
            <w:tcW w:w="2882" w:type="dxa"/>
            <w:tcBorders>
              <w:top w:val="dotted" w:sz="4" w:space="0" w:color="auto"/>
              <w:left w:val="nil"/>
              <w:bottom w:val="dotted" w:sz="4" w:space="0" w:color="auto"/>
              <w:right w:val="nil"/>
            </w:tcBorders>
            <w:shd w:val="clear" w:color="auto" w:fill="FFFFFF"/>
          </w:tcPr>
          <w:p w14:paraId="2B23B61F" w14:textId="77777777" w:rsidR="00E165AE" w:rsidRDefault="00E165AE" w:rsidP="00F8714F">
            <w:pPr>
              <w:pStyle w:val="MsgTableBody"/>
              <w:spacing w:line="256" w:lineRule="auto"/>
              <w:rPr>
                <w:ins w:id="2234" w:author="Amit Popat" w:date="2022-07-11T10:35:00Z"/>
                <w:b/>
                <w:bCs/>
                <w:noProof/>
                <w:color w:val="FF0000"/>
              </w:rPr>
            </w:pPr>
            <w:ins w:id="2235" w:author="Amit Popat" w:date="2022-07-11T10:35:00Z">
              <w:r>
                <w:rPr>
                  <w:noProof/>
                </w:rPr>
                <w:t>}]</w:t>
              </w:r>
            </w:ins>
          </w:p>
        </w:tc>
        <w:tc>
          <w:tcPr>
            <w:tcW w:w="4321" w:type="dxa"/>
            <w:tcBorders>
              <w:top w:val="dotted" w:sz="4" w:space="0" w:color="auto"/>
              <w:left w:val="nil"/>
              <w:bottom w:val="dotted" w:sz="4" w:space="0" w:color="auto"/>
              <w:right w:val="nil"/>
            </w:tcBorders>
            <w:shd w:val="clear" w:color="auto" w:fill="FFFFFF"/>
          </w:tcPr>
          <w:p w14:paraId="140E97A2" w14:textId="77777777" w:rsidR="00E165AE" w:rsidRDefault="00E165AE" w:rsidP="00F8714F">
            <w:pPr>
              <w:pStyle w:val="MsgTableBody"/>
              <w:spacing w:line="256" w:lineRule="auto"/>
              <w:rPr>
                <w:ins w:id="2236" w:author="Amit Popat" w:date="2022-07-11T10:35:00Z"/>
                <w:b/>
                <w:bCs/>
                <w:noProof/>
                <w:color w:val="FF0000"/>
              </w:rPr>
            </w:pPr>
            <w:ins w:id="2237" w:author="Amit Popat" w:date="2022-07-11T10:35: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0EDBE990" w14:textId="77777777" w:rsidR="00E165AE" w:rsidRDefault="00E165AE" w:rsidP="00F8714F">
            <w:pPr>
              <w:pStyle w:val="MsgTableBody"/>
              <w:spacing w:line="256" w:lineRule="auto"/>
              <w:jc w:val="center"/>
              <w:rPr>
                <w:ins w:id="2238" w:author="Amit Popat" w:date="2022-07-11T10:35:00Z"/>
                <w:b/>
                <w:bCs/>
                <w:noProof/>
                <w:color w:val="FF0000"/>
              </w:rPr>
            </w:pPr>
          </w:p>
        </w:tc>
        <w:tc>
          <w:tcPr>
            <w:tcW w:w="1008" w:type="dxa"/>
            <w:tcBorders>
              <w:top w:val="dotted" w:sz="4" w:space="0" w:color="auto"/>
              <w:left w:val="nil"/>
              <w:bottom w:val="dotted" w:sz="4" w:space="0" w:color="auto"/>
              <w:right w:val="nil"/>
            </w:tcBorders>
            <w:shd w:val="clear" w:color="auto" w:fill="FFFFFF"/>
          </w:tcPr>
          <w:p w14:paraId="259BE645" w14:textId="77777777" w:rsidR="00E165AE" w:rsidRDefault="00E165AE" w:rsidP="00F8714F">
            <w:pPr>
              <w:pStyle w:val="MsgTableBody"/>
              <w:spacing w:line="256" w:lineRule="auto"/>
              <w:jc w:val="center"/>
              <w:rPr>
                <w:ins w:id="2239" w:author="Amit Popat" w:date="2022-07-11T10:35:00Z"/>
                <w:b/>
                <w:bCs/>
                <w:noProof/>
                <w:color w:val="FF0000"/>
              </w:rPr>
            </w:pPr>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573AF5" w:rsidRPr="00573AF5" w14:paraId="15F7057A"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B275BEF"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FFED95C" w14:textId="77777777" w:rsidR="00573AF5" w:rsidRDefault="00573AF5">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5EE569E0"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1B8CD8" w14:textId="77777777" w:rsidR="00573AF5" w:rsidRDefault="00573AF5" w:rsidP="004E2DAA">
            <w:pPr>
              <w:pStyle w:val="MsgTableBody"/>
              <w:jc w:val="center"/>
            </w:pPr>
          </w:p>
        </w:tc>
      </w:tr>
      <w:tr w:rsidR="004E2DAA" w:rsidRPr="00573AF5" w14:paraId="039E06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99C5FA" w14:textId="77777777" w:rsidR="00573AF5" w:rsidRDefault="00573AF5">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664CEB8C" w14:textId="77777777" w:rsidR="00573AF5" w:rsidRDefault="00573AF5">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FF550F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1921" w14:textId="77777777" w:rsidR="00573AF5" w:rsidRDefault="00573AF5" w:rsidP="004E2DAA">
            <w:pPr>
              <w:pStyle w:val="MsgTableBody"/>
              <w:jc w:val="center"/>
            </w:pPr>
            <w:r>
              <w:t>6</w:t>
            </w:r>
          </w:p>
        </w:tc>
      </w:tr>
      <w:tr w:rsidR="00573AF5" w:rsidRPr="00573AF5" w14:paraId="1D72C50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0729560" w14:textId="77777777" w:rsidR="00573AF5" w:rsidRDefault="00573AF5">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26D97A1D" w14:textId="77777777" w:rsidR="00573AF5" w:rsidRDefault="00573AF5">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002E7624"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77011F" w14:textId="77777777" w:rsidR="00573AF5" w:rsidRDefault="00573AF5" w:rsidP="004E2DAA">
            <w:pPr>
              <w:pStyle w:val="MsgTableBody"/>
              <w:jc w:val="center"/>
            </w:pPr>
            <w:r>
              <w:t>6</w:t>
            </w:r>
          </w:p>
        </w:tc>
      </w:tr>
      <w:tr w:rsidR="004E2DAA" w:rsidRPr="00573AF5" w14:paraId="6AC4B6F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FD5951" w14:textId="77777777" w:rsidR="00573AF5" w:rsidRDefault="00573AF5">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058582F" w14:textId="77777777" w:rsidR="00573AF5" w:rsidRDefault="00573AF5">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83BE22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6005A0" w14:textId="77777777" w:rsidR="00573AF5" w:rsidRDefault="00573AF5" w:rsidP="004E2DAA">
            <w:pPr>
              <w:pStyle w:val="MsgTableBody"/>
              <w:jc w:val="center"/>
            </w:pPr>
            <w:r>
              <w:t>6</w:t>
            </w:r>
          </w:p>
        </w:tc>
      </w:tr>
      <w:tr w:rsidR="00573AF5" w:rsidRPr="00573AF5" w14:paraId="554ECB3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AB4A5E"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150B392" w14:textId="77777777" w:rsidR="00573AF5" w:rsidRDefault="00573AF5">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30059D1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6845E8" w14:textId="77777777" w:rsidR="00573AF5" w:rsidRDefault="00573AF5" w:rsidP="004E2DAA">
            <w:pPr>
              <w:pStyle w:val="MsgTableBody"/>
              <w:jc w:val="center"/>
            </w:pPr>
          </w:p>
        </w:tc>
      </w:tr>
      <w:tr w:rsidR="004E2DAA" w:rsidRPr="00573AF5" w14:paraId="13ACDA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D6F970"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342C0C37" w14:textId="77777777" w:rsidR="00573AF5" w:rsidRDefault="00573AF5">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18DD5B3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023B60" w14:textId="77777777" w:rsidR="00573AF5" w:rsidRDefault="00573AF5" w:rsidP="004E2DAA">
            <w:pPr>
              <w:pStyle w:val="MsgTableBody"/>
              <w:jc w:val="center"/>
            </w:pPr>
          </w:p>
        </w:tc>
      </w:tr>
      <w:tr w:rsidR="00573AF5" w:rsidRPr="00573AF5" w14:paraId="2063C43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4BCC44" w14:textId="77777777" w:rsidR="00573AF5" w:rsidRDefault="00573AF5">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1BE849FC" w14:textId="77777777" w:rsidR="00573AF5" w:rsidRDefault="00573AF5">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396B16F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5E154B" w14:textId="77777777" w:rsidR="00573AF5" w:rsidRDefault="00573AF5" w:rsidP="004E2DAA">
            <w:pPr>
              <w:pStyle w:val="MsgTableBody"/>
              <w:jc w:val="center"/>
            </w:pPr>
            <w:r>
              <w:t>10</w:t>
            </w:r>
          </w:p>
        </w:tc>
      </w:tr>
      <w:tr w:rsidR="004E2DAA" w:rsidRPr="00573AF5" w14:paraId="1A8D9F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6BA0B7"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01566F" w14:textId="77777777" w:rsidR="00573AF5" w:rsidRDefault="00573AF5">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385DC4E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56BC97" w14:textId="77777777" w:rsidR="00573AF5" w:rsidRDefault="00573AF5" w:rsidP="004E2DAA">
            <w:pPr>
              <w:pStyle w:val="MsgTableBody"/>
              <w:jc w:val="center"/>
            </w:pPr>
          </w:p>
        </w:tc>
      </w:tr>
      <w:tr w:rsidR="00573AF5" w:rsidRPr="00573AF5" w14:paraId="0CF92E8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3E4F33" w14:textId="77777777" w:rsidR="00573AF5" w:rsidRDefault="00573AF5">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5F712D86" w14:textId="77777777" w:rsidR="00573AF5" w:rsidRDefault="00573AF5">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3EC637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B0BABF" w14:textId="77777777" w:rsidR="00573AF5" w:rsidRDefault="00573AF5" w:rsidP="004E2DAA">
            <w:pPr>
              <w:pStyle w:val="MsgTableBody"/>
              <w:jc w:val="center"/>
            </w:pPr>
            <w:r>
              <w:t>10</w:t>
            </w:r>
          </w:p>
        </w:tc>
      </w:tr>
      <w:tr w:rsidR="004E2DAA" w:rsidRPr="00573AF5" w14:paraId="60FCB95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E7A64FB"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80C1A8" w14:textId="77777777" w:rsidR="00573AF5" w:rsidRDefault="00573AF5">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0E922705"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FAE41" w14:textId="77777777" w:rsidR="00573AF5" w:rsidRDefault="00573AF5" w:rsidP="004E2DAA">
            <w:pPr>
              <w:pStyle w:val="MsgTableBody"/>
              <w:jc w:val="center"/>
            </w:pPr>
          </w:p>
        </w:tc>
      </w:tr>
      <w:tr w:rsidR="00573AF5" w:rsidRPr="00573AF5" w14:paraId="1C114E7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A604F78" w14:textId="77777777" w:rsidR="00573AF5" w:rsidRDefault="00573AF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BD5A641" w14:textId="77777777" w:rsidR="00573AF5" w:rsidRDefault="00573AF5">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0E57E88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803F82" w14:textId="77777777" w:rsidR="00573AF5" w:rsidRDefault="00573AF5" w:rsidP="004E2DAA">
            <w:pPr>
              <w:pStyle w:val="MsgTableBody"/>
              <w:jc w:val="center"/>
            </w:pPr>
          </w:p>
        </w:tc>
      </w:tr>
      <w:tr w:rsidR="004E2DAA" w:rsidRPr="00573AF5" w14:paraId="7A777DC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FC2F2D" w14:textId="77777777" w:rsidR="00573AF5" w:rsidRDefault="00573AF5">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0BAACC89" w14:textId="77777777" w:rsidR="00573AF5" w:rsidRDefault="00573AF5">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3275488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6D76E8" w14:textId="77777777" w:rsidR="00573AF5" w:rsidRDefault="00573AF5" w:rsidP="004E2DAA">
            <w:pPr>
              <w:pStyle w:val="MsgTableBody"/>
              <w:jc w:val="center"/>
            </w:pPr>
            <w:r>
              <w:t>10</w:t>
            </w:r>
          </w:p>
        </w:tc>
      </w:tr>
      <w:tr w:rsidR="00573AF5" w:rsidRPr="00573AF5" w14:paraId="71FC61A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20C016" w14:textId="77777777" w:rsidR="00573AF5" w:rsidRDefault="00573AF5">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6475FDCE" w14:textId="77777777" w:rsidR="00573AF5" w:rsidRDefault="00573AF5">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1D96C4AB" w14:textId="47264B2C"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039F20" w14:textId="4EE4A051" w:rsidR="00573AF5" w:rsidRDefault="00781828" w:rsidP="004E2DAA">
            <w:pPr>
              <w:pStyle w:val="MsgTableBody"/>
              <w:jc w:val="center"/>
            </w:pPr>
            <w:r>
              <w:t>10</w:t>
            </w:r>
          </w:p>
        </w:tc>
      </w:tr>
      <w:tr w:rsidR="004E2DAA" w:rsidRPr="00573AF5" w14:paraId="2DDB00C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A3ADAAB" w14:textId="77777777" w:rsidR="00573AF5" w:rsidRDefault="00573AF5">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3EE3C955" w14:textId="77777777" w:rsidR="00573AF5" w:rsidRDefault="00573AF5">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3AF9B6B"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EA3408" w14:textId="77777777" w:rsidR="00573AF5" w:rsidRDefault="00573AF5" w:rsidP="004E2DAA">
            <w:pPr>
              <w:pStyle w:val="MsgTableBody"/>
              <w:jc w:val="center"/>
            </w:pPr>
            <w:r>
              <w:t>10</w:t>
            </w:r>
          </w:p>
        </w:tc>
      </w:tr>
      <w:tr w:rsidR="00573AF5" w:rsidRPr="00573AF5" w14:paraId="40271EC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B9C562" w14:textId="77777777" w:rsidR="00573AF5" w:rsidRDefault="00573AF5">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02D61A72" w14:textId="77777777" w:rsidR="00573AF5" w:rsidRDefault="00573AF5">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6AC132B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C3BC9A" w14:textId="77777777" w:rsidR="00573AF5" w:rsidRDefault="00573AF5" w:rsidP="004E2DAA">
            <w:pPr>
              <w:pStyle w:val="MsgTableBody"/>
              <w:jc w:val="center"/>
            </w:pPr>
            <w:r>
              <w:t>10</w:t>
            </w:r>
          </w:p>
        </w:tc>
      </w:tr>
      <w:tr w:rsidR="004E2DAA" w:rsidRPr="00573AF5" w14:paraId="0FEBF9C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D5D440" w14:textId="77777777" w:rsidR="00573AF5" w:rsidRDefault="00573AF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13C680E" w14:textId="77777777" w:rsidR="00573AF5" w:rsidRDefault="00573AF5">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25709B8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B7DF4" w14:textId="77777777" w:rsidR="00573AF5" w:rsidRDefault="00573AF5" w:rsidP="004E2DAA">
            <w:pPr>
              <w:pStyle w:val="MsgTableBody"/>
              <w:jc w:val="center"/>
            </w:pPr>
          </w:p>
        </w:tc>
      </w:tr>
      <w:tr w:rsidR="0028162E" w:rsidRPr="00573AF5" w14:paraId="3085219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AD9C56B"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F778552" w14:textId="77777777" w:rsidR="0028162E" w:rsidRDefault="0028162E" w:rsidP="0028162E">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6742608C"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7EB8D1" w14:textId="77777777" w:rsidR="0028162E" w:rsidRDefault="0028162E">
            <w:pPr>
              <w:pStyle w:val="MsgTableBody"/>
              <w:jc w:val="center"/>
            </w:pPr>
          </w:p>
        </w:tc>
      </w:tr>
      <w:tr w:rsidR="004E2DAA" w:rsidRPr="00573AF5" w14:paraId="60193D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66547A" w14:textId="77777777" w:rsidR="0028162E" w:rsidRDefault="0028162E">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6C3B61F" w14:textId="77777777" w:rsidR="0028162E" w:rsidRDefault="0028162E">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D2E8906"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4B62C7" w14:textId="77777777" w:rsidR="0028162E" w:rsidRDefault="0028162E">
            <w:pPr>
              <w:pStyle w:val="MsgTableBody"/>
              <w:jc w:val="center"/>
            </w:pPr>
            <w:r>
              <w:t>7</w:t>
            </w:r>
          </w:p>
        </w:tc>
      </w:tr>
      <w:tr w:rsidR="0028162E" w:rsidRPr="00573AF5" w14:paraId="73D50F2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5CA6C4" w14:textId="77777777" w:rsidR="0028162E" w:rsidRDefault="0028162E">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4769008" w14:textId="77777777" w:rsidR="0028162E" w:rsidRDefault="0028162E">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3807326"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CE5664" w14:textId="77777777" w:rsidR="0028162E" w:rsidRDefault="0028162E">
            <w:pPr>
              <w:pStyle w:val="MsgTableBody"/>
              <w:jc w:val="center"/>
            </w:pPr>
            <w:r>
              <w:rPr>
                <w:noProof/>
              </w:rPr>
              <w:t>7</w:t>
            </w:r>
          </w:p>
        </w:tc>
      </w:tr>
      <w:tr w:rsidR="004E2DAA" w:rsidRPr="00573AF5" w14:paraId="4532024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B2EFF5"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EAC6B0A" w14:textId="77777777" w:rsidR="0028162E" w:rsidRDefault="0028162E" w:rsidP="00222A2E">
            <w:pPr>
              <w:pStyle w:val="MsgTableBody"/>
            </w:pPr>
            <w:r>
              <w:t xml:space="preserve">--- RESOURCE_OBSERVATION </w:t>
            </w:r>
            <w:r w:rsidR="00222A2E">
              <w:t>end</w:t>
            </w:r>
          </w:p>
        </w:tc>
        <w:tc>
          <w:tcPr>
            <w:tcW w:w="864" w:type="dxa"/>
            <w:tcBorders>
              <w:top w:val="dotted" w:sz="4" w:space="0" w:color="auto"/>
              <w:left w:val="nil"/>
              <w:bottom w:val="dotted" w:sz="4" w:space="0" w:color="auto"/>
              <w:right w:val="nil"/>
            </w:tcBorders>
            <w:shd w:val="clear" w:color="auto" w:fill="FFFFFF"/>
          </w:tcPr>
          <w:p w14:paraId="57931AB9"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751EF9" w14:textId="77777777" w:rsidR="0028162E" w:rsidRDefault="0028162E">
            <w:pPr>
              <w:pStyle w:val="MsgTableBody"/>
              <w:jc w:val="center"/>
            </w:pPr>
          </w:p>
        </w:tc>
      </w:tr>
      <w:tr w:rsidR="0028162E" w:rsidRPr="00573AF5" w14:paraId="2DA1FBD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8E7D77"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701AFE" w14:textId="77777777" w:rsidR="0028162E" w:rsidRDefault="0028162E">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62C8572A"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C4DEBE" w14:textId="77777777" w:rsidR="0028162E" w:rsidRDefault="0028162E" w:rsidP="004E2DAA">
            <w:pPr>
              <w:pStyle w:val="MsgTableBody"/>
              <w:jc w:val="center"/>
            </w:pPr>
          </w:p>
        </w:tc>
      </w:tr>
      <w:tr w:rsidR="004E2DAA" w:rsidRPr="00573AF5" w14:paraId="224219D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4802C9"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79FA704" w14:textId="77777777" w:rsidR="0028162E" w:rsidRDefault="0028162E">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42D74807"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F30CE2" w14:textId="77777777" w:rsidR="0028162E" w:rsidRDefault="0028162E" w:rsidP="004E2DAA">
            <w:pPr>
              <w:pStyle w:val="MsgTableBody"/>
              <w:jc w:val="center"/>
            </w:pPr>
          </w:p>
        </w:tc>
      </w:tr>
      <w:tr w:rsidR="0028162E" w:rsidRPr="00573AF5" w14:paraId="318A0CB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E6EC01" w14:textId="77777777" w:rsidR="0028162E" w:rsidRDefault="0028162E">
            <w:pPr>
              <w:pStyle w:val="MsgTableBody"/>
            </w:pPr>
            <w:r>
              <w:t>}]</w:t>
            </w:r>
          </w:p>
        </w:tc>
        <w:tc>
          <w:tcPr>
            <w:tcW w:w="4320" w:type="dxa"/>
            <w:tcBorders>
              <w:top w:val="dotted" w:sz="4" w:space="0" w:color="auto"/>
              <w:left w:val="nil"/>
              <w:bottom w:val="dotted" w:sz="4" w:space="0" w:color="auto"/>
              <w:right w:val="nil"/>
            </w:tcBorders>
            <w:shd w:val="clear" w:color="auto" w:fill="FFFFFF"/>
          </w:tcPr>
          <w:p w14:paraId="21F8CF76" w14:textId="4A1BB49D" w:rsidR="0028162E" w:rsidRDefault="0028162E">
            <w:pPr>
              <w:pStyle w:val="MsgTableBody"/>
            </w:pPr>
            <w:r>
              <w:t xml:space="preserve">--- </w:t>
            </w:r>
            <w:r w:rsidR="006513E8">
              <w:t>APPOINTMENT_</w:t>
            </w:r>
            <w:r>
              <w:t>HISTORY end</w:t>
            </w:r>
          </w:p>
        </w:tc>
        <w:tc>
          <w:tcPr>
            <w:tcW w:w="864" w:type="dxa"/>
            <w:tcBorders>
              <w:top w:val="dotted" w:sz="4" w:space="0" w:color="auto"/>
              <w:left w:val="nil"/>
              <w:bottom w:val="dotted" w:sz="4" w:space="0" w:color="auto"/>
              <w:right w:val="nil"/>
            </w:tcBorders>
            <w:shd w:val="clear" w:color="auto" w:fill="FFFFFF"/>
          </w:tcPr>
          <w:p w14:paraId="613BA753"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8F039A" w14:textId="77777777" w:rsidR="0028162E" w:rsidRDefault="0028162E" w:rsidP="004E2DAA">
            <w:pPr>
              <w:pStyle w:val="MsgTableBody"/>
              <w:jc w:val="center"/>
            </w:pPr>
          </w:p>
        </w:tc>
      </w:tr>
      <w:tr w:rsidR="004E2DAA" w:rsidRPr="00573AF5" w14:paraId="599BB32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1716FC" w14:textId="77777777" w:rsidR="0028162E" w:rsidRDefault="0028162E">
            <w:pPr>
              <w:pStyle w:val="MsgTableBody"/>
            </w:pPr>
            <w:r>
              <w:t>[{</w:t>
            </w:r>
          </w:p>
        </w:tc>
        <w:tc>
          <w:tcPr>
            <w:tcW w:w="4320" w:type="dxa"/>
            <w:tcBorders>
              <w:top w:val="dotted" w:sz="4" w:space="0" w:color="auto"/>
              <w:left w:val="nil"/>
              <w:bottom w:val="dotted" w:sz="4" w:space="0" w:color="auto"/>
              <w:right w:val="nil"/>
            </w:tcBorders>
            <w:shd w:val="clear" w:color="auto" w:fill="FFFFFF"/>
          </w:tcPr>
          <w:p w14:paraId="48D98C1A" w14:textId="77777777" w:rsidR="0028162E" w:rsidRDefault="0028162E">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5CE09105"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2842E9" w14:textId="77777777" w:rsidR="0028162E" w:rsidRDefault="0028162E" w:rsidP="004E2DAA">
            <w:pPr>
              <w:pStyle w:val="MsgTableBody"/>
              <w:jc w:val="center"/>
            </w:pPr>
          </w:p>
        </w:tc>
      </w:tr>
      <w:tr w:rsidR="0028162E" w:rsidRPr="00573AF5" w14:paraId="7264E6E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35603F" w14:textId="77777777" w:rsidR="0028162E" w:rsidRDefault="0028162E">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BBA32BF" w14:textId="77777777" w:rsidR="0028162E" w:rsidRDefault="0028162E">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398568"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BFAD37" w14:textId="77777777" w:rsidR="0028162E" w:rsidRDefault="0028162E" w:rsidP="004E2DAA">
            <w:pPr>
              <w:pStyle w:val="MsgTableBody"/>
              <w:jc w:val="center"/>
            </w:pPr>
            <w:r>
              <w:t>4</w:t>
            </w:r>
          </w:p>
        </w:tc>
      </w:tr>
      <w:tr w:rsidR="004E2DAA" w:rsidRPr="00573AF5" w14:paraId="1843402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FC0B09"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7401257" w14:textId="77777777" w:rsidR="0028162E" w:rsidRDefault="0028162E">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100C64AE"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7F2F38" w14:textId="77777777" w:rsidR="0028162E" w:rsidRDefault="0028162E" w:rsidP="004E2DAA">
            <w:pPr>
              <w:pStyle w:val="MsgTableBody"/>
              <w:jc w:val="center"/>
            </w:pPr>
          </w:p>
        </w:tc>
      </w:tr>
      <w:tr w:rsidR="0028162E" w:rsidRPr="00573AF5" w14:paraId="2D914DC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01C71A" w14:textId="77777777" w:rsidR="0028162E" w:rsidRDefault="0028162E">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A401898" w14:textId="77777777" w:rsidR="0028162E" w:rsidRDefault="0028162E">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17FC6B7E"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B4864E" w14:textId="77777777" w:rsidR="0028162E" w:rsidRDefault="0028162E" w:rsidP="004E2DAA">
            <w:pPr>
              <w:pStyle w:val="MsgTableBody"/>
              <w:jc w:val="center"/>
            </w:pPr>
          </w:p>
        </w:tc>
      </w:tr>
      <w:tr w:rsidR="004E2DAA" w:rsidRPr="00573AF5" w14:paraId="40AF47B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60C2C6" w14:textId="23ECBE82" w:rsidR="0028162E" w:rsidRDefault="0028162E">
            <w:pPr>
              <w:pStyle w:val="MsgTableBody"/>
            </w:pPr>
            <w:r>
              <w:lastRenderedPageBreak/>
              <w:t xml:space="preserve">      OBR</w:t>
            </w:r>
          </w:p>
        </w:tc>
        <w:tc>
          <w:tcPr>
            <w:tcW w:w="4320" w:type="dxa"/>
            <w:tcBorders>
              <w:top w:val="dotted" w:sz="4" w:space="0" w:color="auto"/>
              <w:left w:val="nil"/>
              <w:bottom w:val="dotted" w:sz="4" w:space="0" w:color="auto"/>
              <w:right w:val="nil"/>
            </w:tcBorders>
            <w:shd w:val="clear" w:color="auto" w:fill="FFFFFF"/>
          </w:tcPr>
          <w:p w14:paraId="2D1D01B8" w14:textId="77777777" w:rsidR="0028162E" w:rsidRDefault="0028162E">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4CD7B6E0"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8F90B6" w14:textId="77777777" w:rsidR="0028162E" w:rsidRDefault="0028162E" w:rsidP="004E2DAA">
            <w:pPr>
              <w:pStyle w:val="MsgTableBody"/>
              <w:jc w:val="center"/>
            </w:pPr>
            <w:r>
              <w:t>4</w:t>
            </w:r>
          </w:p>
        </w:tc>
      </w:tr>
      <w:tr w:rsidR="00B71EF4" w:rsidRPr="00573AF5" w14:paraId="3FADFFB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5235F4" w14:textId="4A9F5581" w:rsidR="00B71EF4" w:rsidRDefault="00B71EF4" w:rsidP="00781828">
            <w:pPr>
              <w:pStyle w:val="MsgTableBody"/>
            </w:pPr>
            <w:r w:rsidRPr="00AD7197">
              <w:rPr>
                <w:color w:val="FF0000"/>
              </w:rPr>
              <w:t xml:space="preserve">      [{PRT}]</w:t>
            </w:r>
            <w:r w:rsidR="00781828">
              <w:rPr>
                <w:color w:val="FF0000"/>
              </w:rPr>
              <w:t xml:space="preserve"> </w:t>
            </w:r>
            <w:r>
              <w:rPr>
                <w:color w:val="FF0000"/>
              </w:rPr>
              <w:t>|</w:t>
            </w:r>
          </w:p>
        </w:tc>
        <w:tc>
          <w:tcPr>
            <w:tcW w:w="4320" w:type="dxa"/>
            <w:tcBorders>
              <w:top w:val="dotted" w:sz="4" w:space="0" w:color="auto"/>
              <w:left w:val="nil"/>
              <w:bottom w:val="dotted" w:sz="4" w:space="0" w:color="auto"/>
              <w:right w:val="nil"/>
            </w:tcBorders>
            <w:shd w:val="clear" w:color="auto" w:fill="FFFFFF"/>
          </w:tcPr>
          <w:p w14:paraId="00EC9681" w14:textId="77777777" w:rsidR="00B71EF4" w:rsidRDefault="00B71EF4" w:rsidP="00B71EF4">
            <w:pPr>
              <w:pStyle w:val="MsgTableBody"/>
            </w:pPr>
            <w:r w:rsidRPr="00AD7197">
              <w:rPr>
                <w:color w:val="FF0000"/>
              </w:rPr>
              <w:t>Participation</w:t>
            </w:r>
          </w:p>
        </w:tc>
        <w:tc>
          <w:tcPr>
            <w:tcW w:w="864" w:type="dxa"/>
            <w:tcBorders>
              <w:top w:val="dotted" w:sz="4" w:space="0" w:color="auto"/>
              <w:left w:val="nil"/>
              <w:bottom w:val="dotted" w:sz="4" w:space="0" w:color="auto"/>
              <w:right w:val="nil"/>
            </w:tcBorders>
            <w:shd w:val="clear" w:color="auto" w:fill="FFFFFF"/>
          </w:tcPr>
          <w:p w14:paraId="0F568392"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022E11" w14:textId="77777777" w:rsidR="00B71EF4" w:rsidRDefault="00B71EF4" w:rsidP="004E2DAA">
            <w:pPr>
              <w:pStyle w:val="MsgTableBody"/>
              <w:jc w:val="center"/>
            </w:pPr>
            <w:r w:rsidRPr="00AD7197">
              <w:rPr>
                <w:color w:val="FF0000"/>
              </w:rPr>
              <w:t>7</w:t>
            </w:r>
          </w:p>
        </w:tc>
      </w:tr>
      <w:tr w:rsidR="004E2DAA" w:rsidRPr="00573AF5" w14:paraId="3BB153A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13877F3" w14:textId="77777777" w:rsidR="00B71EF4" w:rsidRDefault="00B71EF4" w:rsidP="00B71EF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3E5E5A54" w14:textId="77777777" w:rsidR="00B71EF4" w:rsidRDefault="00B71EF4" w:rsidP="00B71EF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44BC1312"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34691C" w14:textId="77777777" w:rsidR="00B71EF4" w:rsidRDefault="00B71EF4" w:rsidP="004E2DAA">
            <w:pPr>
              <w:pStyle w:val="MsgTableBody"/>
              <w:jc w:val="center"/>
            </w:pPr>
            <w:r>
              <w:t>4</w:t>
            </w:r>
          </w:p>
        </w:tc>
      </w:tr>
      <w:tr w:rsidR="00B71EF4" w:rsidRPr="00573AF5" w14:paraId="029C1EE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E21617" w14:textId="77777777" w:rsidR="00B71EF4" w:rsidRDefault="00B71EF4" w:rsidP="00B71EF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8763897" w14:textId="77777777" w:rsidR="00B71EF4" w:rsidRDefault="00B71EF4" w:rsidP="00B71EF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5A65B03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683D4" w14:textId="77777777" w:rsidR="00B71EF4" w:rsidRDefault="00B71EF4" w:rsidP="004E2DAA">
            <w:pPr>
              <w:pStyle w:val="MsgTableBody"/>
              <w:jc w:val="center"/>
            </w:pPr>
            <w:r>
              <w:t>6</w:t>
            </w:r>
          </w:p>
        </w:tc>
      </w:tr>
      <w:tr w:rsidR="004E2DAA" w:rsidRPr="00573AF5" w14:paraId="6995A7D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5B4BCE" w14:textId="77777777" w:rsidR="00B71EF4" w:rsidRDefault="00B71EF4" w:rsidP="00B71EF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5B77F248" w14:textId="77777777" w:rsidR="00B71EF4" w:rsidRDefault="00B71EF4" w:rsidP="00B71EF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39699D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986CE0" w14:textId="77777777" w:rsidR="00B71EF4" w:rsidRDefault="00B71EF4" w:rsidP="004E2DAA">
            <w:pPr>
              <w:pStyle w:val="MsgTableBody"/>
              <w:jc w:val="center"/>
            </w:pPr>
            <w:r>
              <w:t>11</w:t>
            </w:r>
          </w:p>
        </w:tc>
      </w:tr>
      <w:tr w:rsidR="00B71EF4" w:rsidRPr="00573AF5" w14:paraId="65484C0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53B99F" w14:textId="77777777" w:rsidR="00B71EF4" w:rsidRDefault="00B71EF4" w:rsidP="00B71EF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0004C130" w14:textId="77777777" w:rsidR="00B71EF4" w:rsidRDefault="00B71EF4" w:rsidP="00B71EF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5173F94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FAE8D" w14:textId="77777777" w:rsidR="00B71EF4" w:rsidRDefault="00B71EF4" w:rsidP="004E2DAA">
            <w:pPr>
              <w:pStyle w:val="MsgTableBody"/>
              <w:jc w:val="center"/>
            </w:pPr>
            <w:r>
              <w:t>3</w:t>
            </w:r>
          </w:p>
        </w:tc>
      </w:tr>
      <w:tr w:rsidR="004E2DAA" w:rsidRPr="00573AF5" w14:paraId="5DE7372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199D5EE" w14:textId="77777777" w:rsidR="00B71EF4" w:rsidRDefault="00B71EF4" w:rsidP="00B71EF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25B0CB14" w14:textId="77777777" w:rsidR="00B71EF4" w:rsidRDefault="00B71EF4" w:rsidP="00B71EF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0A6B79E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30A999" w14:textId="77777777" w:rsidR="00B71EF4" w:rsidRDefault="00B71EF4" w:rsidP="004E2DAA">
            <w:pPr>
              <w:pStyle w:val="MsgTableBody"/>
              <w:jc w:val="center"/>
            </w:pPr>
            <w:r>
              <w:t>3</w:t>
            </w:r>
          </w:p>
        </w:tc>
      </w:tr>
      <w:tr w:rsidR="00B71EF4" w:rsidRPr="00573AF5" w14:paraId="1F86C49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3B0A6B" w14:textId="77777777" w:rsidR="00B71EF4" w:rsidRDefault="00B71EF4" w:rsidP="00B71EF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160B500A" w14:textId="77777777" w:rsidR="00B71EF4" w:rsidRDefault="00B71EF4" w:rsidP="00B71EF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4B0A46B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4754A2" w14:textId="77777777" w:rsidR="00B71EF4" w:rsidRDefault="00B71EF4" w:rsidP="004E2DAA">
            <w:pPr>
              <w:pStyle w:val="MsgTableBody"/>
              <w:jc w:val="center"/>
            </w:pPr>
            <w:r>
              <w:t>6</w:t>
            </w:r>
          </w:p>
        </w:tc>
      </w:tr>
      <w:tr w:rsidR="004E2DAA" w:rsidRPr="00573AF5" w14:paraId="496DBF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3174E2" w14:textId="77777777" w:rsidR="00B71EF4" w:rsidRDefault="00B71EF4" w:rsidP="00B71EF4">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545DBE45" w14:textId="77777777" w:rsidR="00B71EF4" w:rsidRDefault="00B71EF4" w:rsidP="00B71EF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2B59317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CA5D66" w14:textId="77777777" w:rsidR="00B71EF4" w:rsidRDefault="00B71EF4" w:rsidP="004E2DAA">
            <w:pPr>
              <w:pStyle w:val="MsgTableBody"/>
              <w:jc w:val="center"/>
            </w:pPr>
            <w:r>
              <w:t>6</w:t>
            </w:r>
          </w:p>
        </w:tc>
      </w:tr>
      <w:tr w:rsidR="00B71EF4" w:rsidRPr="00573AF5" w14:paraId="24BAF70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245AF55" w14:textId="77777777" w:rsidR="00B71EF4" w:rsidRDefault="00B71EF4" w:rsidP="00B71EF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1664102C" w14:textId="77777777" w:rsidR="00B71EF4" w:rsidRDefault="00B71EF4" w:rsidP="00B71EF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7CD159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C319A1" w14:textId="77777777" w:rsidR="00B71EF4" w:rsidRDefault="00B71EF4" w:rsidP="004E2DAA">
            <w:pPr>
              <w:pStyle w:val="MsgTableBody"/>
              <w:jc w:val="center"/>
            </w:pPr>
            <w:r>
              <w:t>3</w:t>
            </w:r>
          </w:p>
        </w:tc>
      </w:tr>
      <w:tr w:rsidR="004E2DAA" w:rsidRPr="00573AF5" w14:paraId="5B76281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A48517" w14:textId="77777777" w:rsidR="00B71EF4" w:rsidRDefault="00B71EF4" w:rsidP="00B71EF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49929540" w14:textId="77777777" w:rsidR="00B71EF4" w:rsidRDefault="00B71EF4" w:rsidP="00B71EF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1774A68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260AB8" w14:textId="77777777" w:rsidR="00B71EF4" w:rsidRDefault="00B71EF4" w:rsidP="004E2DAA">
            <w:pPr>
              <w:pStyle w:val="MsgTableBody"/>
              <w:jc w:val="center"/>
            </w:pPr>
            <w:r>
              <w:t>6</w:t>
            </w:r>
          </w:p>
        </w:tc>
      </w:tr>
      <w:tr w:rsidR="00B71EF4" w:rsidRPr="00573AF5" w14:paraId="130E590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EC958E" w14:textId="77777777" w:rsidR="00B71EF4" w:rsidRDefault="00B71EF4" w:rsidP="00B71EF4">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35323FF4" w14:textId="77777777" w:rsidR="00B71EF4" w:rsidRDefault="00B71EF4" w:rsidP="00B71EF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63CC458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948711" w14:textId="77777777" w:rsidR="00B71EF4" w:rsidRDefault="00B71EF4" w:rsidP="004E2DAA">
            <w:pPr>
              <w:pStyle w:val="MsgTableBody"/>
              <w:jc w:val="center"/>
            </w:pPr>
            <w:r>
              <w:t>6</w:t>
            </w:r>
          </w:p>
        </w:tc>
      </w:tr>
      <w:tr w:rsidR="004E2DAA" w:rsidRPr="00573AF5" w14:paraId="719DE3A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7AA183" w14:textId="77777777" w:rsidR="00B71EF4" w:rsidRDefault="00B71EF4" w:rsidP="00B71EF4">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0392E002" w14:textId="77777777" w:rsidR="00B71EF4" w:rsidRDefault="00B71EF4" w:rsidP="00B71EF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34A84FC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09F8E3" w14:textId="77777777" w:rsidR="00B71EF4" w:rsidRDefault="00B71EF4" w:rsidP="004E2DAA">
            <w:pPr>
              <w:pStyle w:val="MsgTableBody"/>
              <w:jc w:val="center"/>
            </w:pPr>
            <w:r>
              <w:t>3</w:t>
            </w:r>
          </w:p>
        </w:tc>
      </w:tr>
      <w:tr w:rsidR="00B71EF4" w:rsidRPr="00573AF5" w14:paraId="5C537FC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332036" w14:textId="77777777" w:rsidR="00B71EF4" w:rsidRDefault="00B71EF4" w:rsidP="00B71EF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167876B" w14:textId="77777777" w:rsidR="00B71EF4" w:rsidRDefault="00B71EF4" w:rsidP="00B71EF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6BC2D88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F8B564" w14:textId="77777777" w:rsidR="00B71EF4" w:rsidRDefault="00B71EF4" w:rsidP="004E2DAA">
            <w:pPr>
              <w:pStyle w:val="MsgTableBody"/>
              <w:jc w:val="center"/>
            </w:pPr>
          </w:p>
        </w:tc>
      </w:tr>
      <w:tr w:rsidR="004E2DAA" w:rsidRPr="00573AF5" w14:paraId="275AF1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5A46A5"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54EEC0" w14:textId="77777777" w:rsidR="00B71EF4" w:rsidRDefault="00B71EF4" w:rsidP="00B71EF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0958082E"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3E8AAE" w14:textId="77777777" w:rsidR="00B71EF4" w:rsidRDefault="00B71EF4" w:rsidP="00B71EF4">
            <w:pPr>
              <w:pStyle w:val="MsgTableBody"/>
              <w:jc w:val="center"/>
            </w:pPr>
          </w:p>
        </w:tc>
      </w:tr>
      <w:tr w:rsidR="00B71EF4" w:rsidRPr="00573AF5" w14:paraId="4B5DA28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DC8B41"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5D718ED"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7E40D8C"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E87859" w14:textId="77777777" w:rsidR="00B71EF4" w:rsidRDefault="00B71EF4" w:rsidP="00B71EF4">
            <w:pPr>
              <w:pStyle w:val="MsgTableBody"/>
              <w:jc w:val="center"/>
            </w:pPr>
            <w:r>
              <w:t>7</w:t>
            </w:r>
          </w:p>
        </w:tc>
      </w:tr>
      <w:tr w:rsidR="004E2DAA" w:rsidRPr="00573AF5" w14:paraId="438F62B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321293"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5FF8E4F"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8033EAC"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881B63" w14:textId="77777777" w:rsidR="00B71EF4" w:rsidRDefault="00B71EF4" w:rsidP="00B71EF4">
            <w:pPr>
              <w:pStyle w:val="MsgTableBody"/>
              <w:jc w:val="center"/>
            </w:pPr>
            <w:r>
              <w:rPr>
                <w:noProof/>
              </w:rPr>
              <w:t>7</w:t>
            </w:r>
          </w:p>
        </w:tc>
      </w:tr>
      <w:tr w:rsidR="00B71EF4" w:rsidRPr="00573AF5" w14:paraId="1718739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CA870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AAA159D" w14:textId="77777777" w:rsidR="00B71EF4" w:rsidRDefault="00B71EF4" w:rsidP="00B71EF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1A0C29BD"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A9FB3E" w14:textId="77777777" w:rsidR="00B71EF4" w:rsidRDefault="00B71EF4" w:rsidP="00B71EF4">
            <w:pPr>
              <w:pStyle w:val="MsgTableBody"/>
              <w:jc w:val="center"/>
            </w:pPr>
          </w:p>
        </w:tc>
      </w:tr>
      <w:tr w:rsidR="004E2DAA" w:rsidRPr="00573AF5" w14:paraId="7E13CFD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16F0D9"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B2286E1" w14:textId="77777777" w:rsidR="00B71EF4" w:rsidRDefault="00B71EF4" w:rsidP="00B71EF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669D3B9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04894B" w14:textId="77777777" w:rsidR="00B71EF4" w:rsidRDefault="00B71EF4" w:rsidP="004E2DAA">
            <w:pPr>
              <w:pStyle w:val="MsgTableBody"/>
              <w:jc w:val="center"/>
            </w:pPr>
          </w:p>
        </w:tc>
      </w:tr>
      <w:tr w:rsidR="00B71EF4" w:rsidRPr="00573AF5" w14:paraId="428293D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1A7EBE"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87D2C0B" w14:textId="4C55420A" w:rsidR="00B71EF4" w:rsidRDefault="00B71EF4" w:rsidP="00B71EF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250F86D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B51F67" w14:textId="77777777" w:rsidR="00B71EF4" w:rsidRDefault="00B71EF4" w:rsidP="004E2DAA">
            <w:pPr>
              <w:pStyle w:val="MsgTableBody"/>
              <w:jc w:val="center"/>
            </w:pPr>
          </w:p>
        </w:tc>
      </w:tr>
      <w:tr w:rsidR="004E2DAA" w:rsidRPr="00573AF5" w14:paraId="766CABA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6DE497" w14:textId="77777777" w:rsidR="00B71EF4" w:rsidRDefault="00B71EF4" w:rsidP="00B71EF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0E72DA6" w14:textId="7DD3580A" w:rsidR="00B71EF4" w:rsidRDefault="00B71EF4" w:rsidP="00B71EF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1FCF2D5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0C56D9" w14:textId="77777777" w:rsidR="00B71EF4" w:rsidRDefault="00B71EF4" w:rsidP="004E2DAA">
            <w:pPr>
              <w:pStyle w:val="MsgTableBody"/>
              <w:jc w:val="center"/>
            </w:pPr>
          </w:p>
        </w:tc>
      </w:tr>
      <w:tr w:rsidR="00B71EF4" w:rsidRPr="00573AF5" w14:paraId="025C35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022A4B" w14:textId="77777777" w:rsidR="00B71EF4" w:rsidRDefault="00B71EF4" w:rsidP="00B71EF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81D4633" w14:textId="26716134" w:rsidR="00B71EF4" w:rsidRDefault="000F344B" w:rsidP="00B71EF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61B1341" w14:textId="66AADEE1" w:rsidR="00B71EF4"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17BE80B4" w14:textId="77777777" w:rsidR="00B71EF4" w:rsidRDefault="00B71EF4" w:rsidP="004E2DAA">
            <w:pPr>
              <w:pStyle w:val="MsgTableBody"/>
              <w:jc w:val="center"/>
            </w:pPr>
            <w:r>
              <w:t>15</w:t>
            </w:r>
          </w:p>
        </w:tc>
      </w:tr>
      <w:tr w:rsidR="004E2DAA" w:rsidRPr="00573AF5" w14:paraId="114F22A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8DE2AC" w14:textId="77777777" w:rsidR="00B71EF4" w:rsidRDefault="00B71EF4" w:rsidP="00B71EF4">
            <w:pPr>
              <w:pStyle w:val="MsgTableBody"/>
            </w:pP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2C3DB9F4" w14:textId="77777777" w:rsidR="00B71EF4" w:rsidRDefault="00B71EF4" w:rsidP="00B71EF4">
            <w:pPr>
              <w:pStyle w:val="MsgTableBody"/>
            </w:pPr>
            <w:r w:rsidRPr="00AD7197">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57138B7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DA85E3" w14:textId="77777777" w:rsidR="00B71EF4" w:rsidRDefault="00B71EF4" w:rsidP="004E2DAA">
            <w:pPr>
              <w:pStyle w:val="MsgTableBody"/>
              <w:jc w:val="center"/>
            </w:pPr>
            <w:r w:rsidRPr="00AD7197">
              <w:rPr>
                <w:color w:val="FF0000"/>
              </w:rPr>
              <w:t>7</w:t>
            </w:r>
          </w:p>
        </w:tc>
      </w:tr>
      <w:tr w:rsidR="00B71EF4" w:rsidRPr="00573AF5" w14:paraId="33E9DD0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F0CADE" w14:textId="77777777" w:rsidR="00B71EF4" w:rsidRDefault="00B71EF4" w:rsidP="00B71EF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7A35F98" w14:textId="77777777" w:rsidR="00B71EF4" w:rsidRDefault="00B71EF4" w:rsidP="00B71EF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019725D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942205" w14:textId="77777777" w:rsidR="00B71EF4" w:rsidRDefault="00B71EF4" w:rsidP="004E2DAA">
            <w:pPr>
              <w:pStyle w:val="MsgTableBody"/>
              <w:jc w:val="center"/>
            </w:pPr>
            <w:r>
              <w:t>11</w:t>
            </w:r>
          </w:p>
        </w:tc>
      </w:tr>
      <w:tr w:rsidR="004E2DAA" w:rsidRPr="00573AF5" w14:paraId="10DEAD0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D13843" w14:textId="77777777" w:rsidR="00B71EF4" w:rsidRDefault="00B71EF4" w:rsidP="00B71EF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E6834F3" w14:textId="44355985" w:rsidR="00B71EF4" w:rsidRDefault="00B71EF4" w:rsidP="00B71EF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0EC41ED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E0D882" w14:textId="77777777" w:rsidR="00B71EF4" w:rsidRDefault="00B71EF4" w:rsidP="004E2DAA">
            <w:pPr>
              <w:pStyle w:val="MsgTableBody"/>
              <w:jc w:val="center"/>
            </w:pPr>
          </w:p>
        </w:tc>
      </w:tr>
      <w:tr w:rsidR="00B71EF4" w:rsidRPr="00573AF5" w14:paraId="41CE6DC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99F8E33" w14:textId="77777777" w:rsidR="00B71EF4" w:rsidRDefault="00B71EF4" w:rsidP="00B71EF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91F1305" w14:textId="77777777" w:rsidR="00B71EF4" w:rsidRDefault="00B71EF4" w:rsidP="00B71EF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08296E27"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737EA6" w14:textId="77777777" w:rsidR="00B71EF4" w:rsidRDefault="00B71EF4" w:rsidP="004E2DAA">
            <w:pPr>
              <w:pStyle w:val="MsgTableBody"/>
              <w:jc w:val="center"/>
            </w:pPr>
            <w:r>
              <w:t>15</w:t>
            </w:r>
          </w:p>
        </w:tc>
      </w:tr>
      <w:tr w:rsidR="004E2DAA" w:rsidRPr="00573AF5" w14:paraId="23EBBB2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7569CCD"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0CA23B6" w14:textId="4DB81FDA" w:rsidR="00B71EF4" w:rsidRDefault="00B71EF4" w:rsidP="00B71EF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25C8E2A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ABB281" w14:textId="77777777" w:rsidR="00B71EF4" w:rsidRDefault="00B71EF4" w:rsidP="004E2DAA">
            <w:pPr>
              <w:pStyle w:val="MsgTableBody"/>
              <w:jc w:val="center"/>
            </w:pPr>
          </w:p>
        </w:tc>
      </w:tr>
      <w:tr w:rsidR="00B71EF4" w:rsidRPr="00573AF5" w14:paraId="62CCCA8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78B605" w14:textId="77777777" w:rsidR="00B71EF4" w:rsidRDefault="00B71EF4" w:rsidP="00B71EF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2EB9D48" w14:textId="77777777" w:rsidR="00B71EF4" w:rsidRDefault="00B71EF4" w:rsidP="00B71EF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43FDA73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052E44" w14:textId="77777777" w:rsidR="00B71EF4" w:rsidRDefault="00B71EF4" w:rsidP="004E2DAA">
            <w:pPr>
              <w:pStyle w:val="MsgTableBody"/>
              <w:jc w:val="center"/>
            </w:pPr>
            <w:r>
              <w:t>7</w:t>
            </w:r>
          </w:p>
        </w:tc>
      </w:tr>
      <w:tr w:rsidR="004E2DAA" w:rsidRPr="00573AF5" w14:paraId="78EB0C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81B4F7"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3C085C78" w14:textId="77777777" w:rsidR="00B71EF4" w:rsidRDefault="00B71EF4" w:rsidP="00B71EF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27D0414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655140" w14:textId="77777777" w:rsidR="00B71EF4" w:rsidRDefault="00B71EF4" w:rsidP="004E2DAA">
            <w:pPr>
              <w:pStyle w:val="MsgTableBody"/>
              <w:jc w:val="center"/>
            </w:pPr>
          </w:p>
        </w:tc>
      </w:tr>
      <w:tr w:rsidR="00B71EF4" w:rsidRPr="00573AF5" w14:paraId="42CB042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C419A6F"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2BCE9487" w14:textId="77777777" w:rsidR="00B71EF4" w:rsidRDefault="00B71EF4" w:rsidP="00B71EF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2F24D0C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6AB5BE" w14:textId="77777777" w:rsidR="00B71EF4" w:rsidRDefault="00B71EF4" w:rsidP="004E2DAA">
            <w:pPr>
              <w:pStyle w:val="MsgTableBody"/>
              <w:jc w:val="center"/>
            </w:pPr>
          </w:p>
        </w:tc>
      </w:tr>
      <w:tr w:rsidR="004E2DAA" w:rsidRPr="00573AF5" w14:paraId="10FE8E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6A321F" w14:textId="77777777" w:rsidR="00B71EF4" w:rsidRDefault="00B71EF4" w:rsidP="00B71EF4">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6211715A" w14:textId="77777777" w:rsidR="00B71EF4" w:rsidRDefault="00B71EF4" w:rsidP="00B71EF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52367C5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4CD11A" w14:textId="77777777" w:rsidR="00B71EF4" w:rsidRDefault="00B71EF4" w:rsidP="004E2DAA">
            <w:pPr>
              <w:pStyle w:val="MsgTableBody"/>
              <w:jc w:val="center"/>
            </w:pPr>
            <w:r>
              <w:t>3</w:t>
            </w:r>
          </w:p>
        </w:tc>
      </w:tr>
      <w:tr w:rsidR="00B71EF4" w:rsidRPr="00573AF5" w14:paraId="33490BE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AC31AB" w14:textId="77777777" w:rsidR="00B71EF4" w:rsidRDefault="00B71EF4" w:rsidP="00B71EF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38FA16B5" w14:textId="77777777" w:rsidR="00B71EF4" w:rsidRDefault="00B71EF4" w:rsidP="00B71EF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6D45F05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218070" w14:textId="77777777" w:rsidR="00B71EF4" w:rsidRDefault="00B71EF4" w:rsidP="004E2DAA">
            <w:pPr>
              <w:pStyle w:val="MsgTableBody"/>
              <w:jc w:val="center"/>
            </w:pPr>
            <w:r>
              <w:t>3</w:t>
            </w:r>
          </w:p>
        </w:tc>
      </w:tr>
      <w:tr w:rsidR="004E2DAA" w:rsidRPr="00573AF5" w14:paraId="638B223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5A4DC6"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676668E3" w14:textId="77777777" w:rsidR="00B71EF4" w:rsidRDefault="00B71EF4" w:rsidP="00B71EF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5ED2C30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8FBE7A" w14:textId="77777777" w:rsidR="00B71EF4" w:rsidRDefault="00B71EF4" w:rsidP="004E2DAA">
            <w:pPr>
              <w:pStyle w:val="MsgTableBody"/>
              <w:jc w:val="center"/>
            </w:pPr>
          </w:p>
        </w:tc>
      </w:tr>
      <w:tr w:rsidR="00B71EF4" w:rsidRPr="00573AF5" w14:paraId="708D4D0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AD68C8"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7699ACB3" w14:textId="77777777" w:rsidR="00B71EF4" w:rsidRDefault="00B71EF4" w:rsidP="00B71EF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00834C8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1BE0D6" w14:textId="77777777" w:rsidR="00B71EF4" w:rsidRDefault="00B71EF4" w:rsidP="004E2DAA">
            <w:pPr>
              <w:pStyle w:val="MsgTableBody"/>
              <w:jc w:val="center"/>
            </w:pPr>
          </w:p>
        </w:tc>
      </w:tr>
      <w:tr w:rsidR="004E2DAA" w:rsidRPr="00573AF5" w14:paraId="528912E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D00DCE" w14:textId="77777777" w:rsidR="00B71EF4" w:rsidRDefault="00B71EF4" w:rsidP="00B71EF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03AE8E27" w14:textId="77777777" w:rsidR="00B71EF4" w:rsidRDefault="00B71EF4" w:rsidP="00B71EF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5A901A7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539507" w14:textId="77777777" w:rsidR="00B71EF4" w:rsidRDefault="00B71EF4" w:rsidP="004E2DAA">
            <w:pPr>
              <w:pStyle w:val="MsgTableBody"/>
              <w:jc w:val="center"/>
            </w:pPr>
            <w:r>
              <w:t>4</w:t>
            </w:r>
          </w:p>
        </w:tc>
      </w:tr>
      <w:tr w:rsidR="00B71EF4" w:rsidRPr="00573AF5" w14:paraId="4A0A6C3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A7B85B"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5865FC" w14:textId="77777777" w:rsidR="00B71EF4" w:rsidRDefault="00B71EF4" w:rsidP="00B71EF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A4D2FD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303266" w14:textId="77777777" w:rsidR="00B71EF4" w:rsidRDefault="00B71EF4" w:rsidP="004E2DAA">
            <w:pPr>
              <w:pStyle w:val="MsgTableBody"/>
              <w:jc w:val="center"/>
            </w:pPr>
          </w:p>
        </w:tc>
      </w:tr>
      <w:tr w:rsidR="004E2DAA" w:rsidRPr="00573AF5" w14:paraId="1FA0472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E648E2" w14:textId="77777777" w:rsidR="00B71EF4" w:rsidRDefault="00B71EF4" w:rsidP="00B71EF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7986C3D7" w14:textId="77777777" w:rsidR="00B71EF4" w:rsidRDefault="00B71EF4" w:rsidP="00B71EF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421402B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9312D" w14:textId="77777777" w:rsidR="00B71EF4" w:rsidRDefault="00B71EF4" w:rsidP="004E2DAA">
            <w:pPr>
              <w:pStyle w:val="MsgTableBody"/>
              <w:jc w:val="center"/>
            </w:pPr>
            <w:r>
              <w:t>4</w:t>
            </w:r>
          </w:p>
        </w:tc>
      </w:tr>
      <w:tr w:rsidR="00B71EF4" w:rsidRPr="00573AF5" w14:paraId="7D9A14F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D607F8" w14:textId="5FF4A4A8" w:rsidR="00B71EF4" w:rsidRDefault="00B71EF4" w:rsidP="00B71EF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47FC9168" w14:textId="77777777" w:rsidR="00B71EF4" w:rsidRDefault="00B71EF4" w:rsidP="00B71EF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3F63143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0BDFEB" w14:textId="77777777" w:rsidR="00B71EF4" w:rsidRDefault="00B71EF4" w:rsidP="004E2DAA">
            <w:pPr>
              <w:pStyle w:val="MsgTableBody"/>
              <w:jc w:val="center"/>
            </w:pPr>
            <w:r w:rsidRPr="00FD56B2">
              <w:rPr>
                <w:noProof/>
                <w:color w:val="FF0000"/>
              </w:rPr>
              <w:t>7</w:t>
            </w:r>
          </w:p>
        </w:tc>
      </w:tr>
      <w:tr w:rsidR="004E2DAA" w:rsidRPr="00573AF5" w14:paraId="128AF0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B22EC00"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25C46C2E"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B76F2A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48F27A" w14:textId="77777777" w:rsidR="00B71EF4" w:rsidRDefault="00B71EF4" w:rsidP="004E2DAA">
            <w:pPr>
              <w:pStyle w:val="MsgTableBody"/>
              <w:jc w:val="center"/>
            </w:pPr>
            <w:r>
              <w:t>4</w:t>
            </w:r>
          </w:p>
        </w:tc>
      </w:tr>
      <w:tr w:rsidR="00B71EF4" w:rsidRPr="00573AF5" w14:paraId="7AC2FDF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2B42EE" w14:textId="77777777" w:rsidR="00B71EF4" w:rsidRDefault="00B71EF4" w:rsidP="00B71EF4">
            <w:pPr>
              <w:pStyle w:val="MsgTableBody"/>
            </w:pPr>
            <w:r>
              <w:lastRenderedPageBreak/>
              <w:t xml:space="preserve">    [{RXC}]</w:t>
            </w:r>
          </w:p>
        </w:tc>
        <w:tc>
          <w:tcPr>
            <w:tcW w:w="4320" w:type="dxa"/>
            <w:tcBorders>
              <w:top w:val="dotted" w:sz="4" w:space="0" w:color="auto"/>
              <w:left w:val="nil"/>
              <w:bottom w:val="dotted" w:sz="4" w:space="0" w:color="auto"/>
              <w:right w:val="nil"/>
            </w:tcBorders>
            <w:shd w:val="clear" w:color="auto" w:fill="FFFFFF"/>
          </w:tcPr>
          <w:p w14:paraId="51B3AAF5" w14:textId="77777777" w:rsidR="00B71EF4" w:rsidRDefault="00B71EF4" w:rsidP="00B71EF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74B254A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65F709" w14:textId="77777777" w:rsidR="00B71EF4" w:rsidRDefault="00B71EF4" w:rsidP="004E2DAA">
            <w:pPr>
              <w:pStyle w:val="MsgTableBody"/>
              <w:jc w:val="center"/>
            </w:pPr>
            <w:r>
              <w:t>4</w:t>
            </w:r>
          </w:p>
        </w:tc>
      </w:tr>
      <w:tr w:rsidR="004E2DAA" w:rsidRPr="00573AF5" w14:paraId="1C5384A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96DE8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7E2BDA0" w14:textId="77777777" w:rsidR="00B71EF4" w:rsidRDefault="00B71EF4" w:rsidP="00B71EF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409176E5"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8B0BE1" w14:textId="77777777" w:rsidR="00B71EF4" w:rsidRDefault="00B71EF4" w:rsidP="00B71EF4">
            <w:pPr>
              <w:pStyle w:val="MsgTableBody"/>
              <w:jc w:val="center"/>
            </w:pPr>
          </w:p>
        </w:tc>
      </w:tr>
      <w:tr w:rsidR="00B71EF4" w:rsidRPr="00573AF5" w14:paraId="55F9EFE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B154400"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9DE9077"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A58DE40"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531FDA" w14:textId="77777777" w:rsidR="00B71EF4" w:rsidRDefault="00B71EF4" w:rsidP="00B71EF4">
            <w:pPr>
              <w:pStyle w:val="MsgTableBody"/>
              <w:jc w:val="center"/>
            </w:pPr>
            <w:r>
              <w:t>7</w:t>
            </w:r>
          </w:p>
        </w:tc>
      </w:tr>
      <w:tr w:rsidR="004E2DAA" w:rsidRPr="00573AF5" w14:paraId="7B4F76B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750E36"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5AF2EA5"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C9D41B0"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EDDD4B" w14:textId="77777777" w:rsidR="00B71EF4" w:rsidRDefault="00B71EF4" w:rsidP="00B71EF4">
            <w:pPr>
              <w:pStyle w:val="MsgTableBody"/>
              <w:jc w:val="center"/>
            </w:pPr>
            <w:r>
              <w:rPr>
                <w:noProof/>
              </w:rPr>
              <w:t>7</w:t>
            </w:r>
          </w:p>
        </w:tc>
      </w:tr>
      <w:tr w:rsidR="00B71EF4" w:rsidRPr="00573AF5" w14:paraId="27EC26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8A16AF"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6950712" w14:textId="77777777" w:rsidR="00B71EF4" w:rsidRDefault="00B71EF4" w:rsidP="00B71EF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4E3D3307"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DB6631" w14:textId="77777777" w:rsidR="00B71EF4" w:rsidRDefault="00B71EF4" w:rsidP="00B71EF4">
            <w:pPr>
              <w:pStyle w:val="MsgTableBody"/>
              <w:jc w:val="center"/>
            </w:pPr>
          </w:p>
        </w:tc>
      </w:tr>
      <w:tr w:rsidR="004E2DAA" w:rsidRPr="00573AF5" w14:paraId="0A4247F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95135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712DB0C" w14:textId="77777777" w:rsidR="00B71EF4" w:rsidRDefault="00B71EF4" w:rsidP="00B71EF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096A464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1719B6" w14:textId="77777777" w:rsidR="00B71EF4" w:rsidRDefault="00B71EF4" w:rsidP="004E2DAA">
            <w:pPr>
              <w:pStyle w:val="MsgTableBody"/>
              <w:jc w:val="center"/>
            </w:pPr>
          </w:p>
        </w:tc>
      </w:tr>
      <w:tr w:rsidR="00B71EF4" w:rsidRPr="00573AF5" w14:paraId="048D09C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D08BD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A911276" w14:textId="77777777" w:rsidR="00B71EF4" w:rsidRDefault="00B71EF4" w:rsidP="00B71EF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2A7E3FE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5CD98" w14:textId="77777777" w:rsidR="00B71EF4" w:rsidRDefault="00B71EF4" w:rsidP="004E2DAA">
            <w:pPr>
              <w:pStyle w:val="MsgTableBody"/>
              <w:jc w:val="center"/>
            </w:pPr>
          </w:p>
        </w:tc>
      </w:tr>
      <w:tr w:rsidR="004E2DAA" w:rsidRPr="00573AF5" w14:paraId="59A3623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BDBF30" w14:textId="77777777" w:rsidR="00B71EF4" w:rsidRDefault="00B71EF4" w:rsidP="00B71EF4">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575C5360" w14:textId="77777777" w:rsidR="00B71EF4" w:rsidRDefault="00B71EF4" w:rsidP="00B71EF4">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0BF779E5"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C0EE0" w14:textId="77777777" w:rsidR="00B71EF4" w:rsidRDefault="00B71EF4" w:rsidP="004E2DAA">
            <w:pPr>
              <w:pStyle w:val="MsgTableBody"/>
              <w:jc w:val="center"/>
            </w:pPr>
            <w:r>
              <w:t>4</w:t>
            </w:r>
          </w:p>
        </w:tc>
      </w:tr>
      <w:tr w:rsidR="00B71EF4" w:rsidRPr="00573AF5" w14:paraId="0FE72F8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FAE231" w14:textId="6FBA2FC6" w:rsidR="00B71EF4" w:rsidRDefault="00B71EF4" w:rsidP="00B71EF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2C45D53" w14:textId="77777777" w:rsidR="00B71EF4" w:rsidRDefault="00B71EF4" w:rsidP="00B71EF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123D05C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1482B5" w14:textId="77777777" w:rsidR="00B71EF4" w:rsidRDefault="00B71EF4" w:rsidP="004E2DAA">
            <w:pPr>
              <w:pStyle w:val="MsgTableBody"/>
              <w:jc w:val="center"/>
            </w:pPr>
            <w:r w:rsidRPr="00FD56B2">
              <w:rPr>
                <w:noProof/>
                <w:color w:val="FF0000"/>
              </w:rPr>
              <w:t>7</w:t>
            </w:r>
          </w:p>
        </w:tc>
      </w:tr>
      <w:tr w:rsidR="004E2DAA" w:rsidRPr="00573AF5" w14:paraId="44083B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17E6E0"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700F11F"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3A2F129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EA27DE" w14:textId="77777777" w:rsidR="00B71EF4" w:rsidRDefault="00B71EF4" w:rsidP="004E2DAA">
            <w:pPr>
              <w:pStyle w:val="MsgTableBody"/>
              <w:jc w:val="center"/>
            </w:pPr>
            <w:r>
              <w:t>4</w:t>
            </w:r>
          </w:p>
        </w:tc>
      </w:tr>
      <w:tr w:rsidR="00B71EF4" w:rsidRPr="00573AF5" w14:paraId="5DDBF5D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EA09C1" w14:textId="77777777" w:rsidR="00B71EF4" w:rsidRDefault="00B71EF4" w:rsidP="00B71EF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F84D707" w14:textId="77777777" w:rsidR="00B71EF4" w:rsidRDefault="00B71EF4" w:rsidP="00B71EF4">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3639FDF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CFA438" w14:textId="77777777" w:rsidR="00B71EF4" w:rsidRDefault="00B71EF4" w:rsidP="004E2DAA">
            <w:pPr>
              <w:pStyle w:val="MsgTableBody"/>
              <w:jc w:val="center"/>
            </w:pPr>
            <w:r>
              <w:t>4</w:t>
            </w:r>
          </w:p>
        </w:tc>
      </w:tr>
      <w:tr w:rsidR="004E2DAA" w:rsidRPr="00573AF5" w14:paraId="194E76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736930"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972ABC" w14:textId="77777777" w:rsidR="00B71EF4" w:rsidRDefault="00B71EF4" w:rsidP="00B71EF4">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7A4F2F0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CC43B6" w14:textId="77777777" w:rsidR="00B71EF4" w:rsidRDefault="00B71EF4" w:rsidP="00B71EF4">
            <w:pPr>
              <w:pStyle w:val="MsgTableBody"/>
              <w:jc w:val="center"/>
            </w:pPr>
          </w:p>
        </w:tc>
      </w:tr>
      <w:tr w:rsidR="00B71EF4" w:rsidRPr="00573AF5" w14:paraId="035D545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213E83A"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0C0DD8E"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200340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8C729" w14:textId="77777777" w:rsidR="00B71EF4" w:rsidRDefault="00B71EF4" w:rsidP="00B71EF4">
            <w:pPr>
              <w:pStyle w:val="MsgTableBody"/>
              <w:jc w:val="center"/>
            </w:pPr>
            <w:r>
              <w:t>7</w:t>
            </w:r>
          </w:p>
        </w:tc>
      </w:tr>
      <w:tr w:rsidR="004E2DAA" w:rsidRPr="00573AF5" w14:paraId="6B9E489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7929B4"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941BCA6"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9EF1979"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129D3" w14:textId="77777777" w:rsidR="00B71EF4" w:rsidRDefault="00B71EF4" w:rsidP="00B71EF4">
            <w:pPr>
              <w:pStyle w:val="MsgTableBody"/>
              <w:jc w:val="center"/>
            </w:pPr>
            <w:r>
              <w:rPr>
                <w:noProof/>
              </w:rPr>
              <w:t>7</w:t>
            </w:r>
          </w:p>
        </w:tc>
      </w:tr>
      <w:tr w:rsidR="00B71EF4" w:rsidRPr="00573AF5" w14:paraId="711E6FF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538087"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769362" w14:textId="77777777" w:rsidR="00B71EF4" w:rsidRDefault="00B71EF4" w:rsidP="00B71EF4">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0800F65D"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F80682" w14:textId="77777777" w:rsidR="00B71EF4" w:rsidRDefault="00B71EF4" w:rsidP="00B71EF4">
            <w:pPr>
              <w:pStyle w:val="MsgTableBody"/>
              <w:jc w:val="center"/>
            </w:pPr>
          </w:p>
        </w:tc>
      </w:tr>
      <w:tr w:rsidR="004E2DAA" w:rsidRPr="00573AF5" w14:paraId="4ADF32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B9F5D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18882D" w14:textId="77777777" w:rsidR="00B71EF4" w:rsidRDefault="00B71EF4" w:rsidP="00B71EF4">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6C2D0F1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A90987" w14:textId="77777777" w:rsidR="00B71EF4" w:rsidRDefault="00B71EF4" w:rsidP="004E2DAA">
            <w:pPr>
              <w:pStyle w:val="MsgTableBody"/>
              <w:jc w:val="center"/>
            </w:pPr>
          </w:p>
        </w:tc>
      </w:tr>
      <w:tr w:rsidR="00B71EF4" w:rsidRPr="00573AF5" w14:paraId="6AB59A2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A5C88A"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60B3A9D" w14:textId="77777777" w:rsidR="00B71EF4" w:rsidRDefault="00B71EF4" w:rsidP="00B71EF4">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37D462D7"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E0A8B8" w14:textId="77777777" w:rsidR="00B71EF4" w:rsidRDefault="00B71EF4" w:rsidP="004E2DAA">
            <w:pPr>
              <w:pStyle w:val="MsgTableBody"/>
              <w:jc w:val="center"/>
            </w:pPr>
          </w:p>
        </w:tc>
      </w:tr>
      <w:tr w:rsidR="004E2DAA" w:rsidRPr="00573AF5" w14:paraId="0EB62C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3E76E95" w14:textId="53A8DD58" w:rsidR="00B71EF4" w:rsidRDefault="00B71EF4" w:rsidP="00B71EF4">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708A2E9B" w14:textId="77777777" w:rsidR="00B71EF4" w:rsidRDefault="00B71EF4" w:rsidP="00B71EF4">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002AE06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F9F12" w14:textId="77777777" w:rsidR="00B71EF4" w:rsidRDefault="00B71EF4" w:rsidP="004E2DAA">
            <w:pPr>
              <w:pStyle w:val="MsgTableBody"/>
              <w:jc w:val="center"/>
            </w:pPr>
            <w:r>
              <w:t>4</w:t>
            </w:r>
          </w:p>
        </w:tc>
      </w:tr>
      <w:tr w:rsidR="00B71EF4" w:rsidRPr="00573AF5" w14:paraId="5DA4AF7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DCBF8F0" w14:textId="0A0B5A6C" w:rsidR="00B71EF4" w:rsidRDefault="00B71EF4" w:rsidP="00B71EF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51A0983" w14:textId="77777777" w:rsidR="00B71EF4" w:rsidRDefault="00B71EF4" w:rsidP="00B71EF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22EB9B4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B04DC7" w14:textId="77777777" w:rsidR="00B71EF4" w:rsidRDefault="00B71EF4" w:rsidP="004E2DAA">
            <w:pPr>
              <w:pStyle w:val="MsgTableBody"/>
              <w:jc w:val="center"/>
            </w:pPr>
            <w:r w:rsidRPr="00FD56B2">
              <w:rPr>
                <w:noProof/>
                <w:color w:val="FF0000"/>
              </w:rPr>
              <w:t>7</w:t>
            </w:r>
          </w:p>
        </w:tc>
      </w:tr>
      <w:tr w:rsidR="004E2DAA" w:rsidRPr="00573AF5" w14:paraId="5E49DE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1EC892E"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A57637B"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4590413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23E660" w14:textId="77777777" w:rsidR="00B71EF4" w:rsidRDefault="00B71EF4" w:rsidP="004E2DAA">
            <w:pPr>
              <w:pStyle w:val="MsgTableBody"/>
              <w:jc w:val="center"/>
            </w:pPr>
            <w:r>
              <w:t>4</w:t>
            </w:r>
          </w:p>
        </w:tc>
      </w:tr>
      <w:tr w:rsidR="00B71EF4" w:rsidRPr="00573AF5" w14:paraId="09C846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EC5DE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0DA6E95" w14:textId="77777777" w:rsidR="00B71EF4" w:rsidRDefault="00B71EF4" w:rsidP="00B71EF4">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66D12EE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015FE3" w14:textId="77777777" w:rsidR="00B71EF4" w:rsidRDefault="00B71EF4" w:rsidP="00B71EF4">
            <w:pPr>
              <w:pStyle w:val="MsgTableBody"/>
              <w:jc w:val="center"/>
            </w:pPr>
          </w:p>
        </w:tc>
      </w:tr>
      <w:tr w:rsidR="004E2DAA" w:rsidRPr="00573AF5" w14:paraId="50E2840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4A6D0C"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9465F09"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BB8A639"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CDBD43" w14:textId="77777777" w:rsidR="00B71EF4" w:rsidRDefault="00B71EF4" w:rsidP="00B71EF4">
            <w:pPr>
              <w:pStyle w:val="MsgTableBody"/>
              <w:jc w:val="center"/>
            </w:pPr>
            <w:r>
              <w:t>7</w:t>
            </w:r>
          </w:p>
        </w:tc>
      </w:tr>
      <w:tr w:rsidR="00B71EF4" w:rsidRPr="00573AF5" w14:paraId="414E8E0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F03F2A"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7B3E554"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B71B4C2"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30703C" w14:textId="77777777" w:rsidR="00B71EF4" w:rsidRDefault="00B71EF4" w:rsidP="00B71EF4">
            <w:pPr>
              <w:pStyle w:val="MsgTableBody"/>
              <w:jc w:val="center"/>
            </w:pPr>
            <w:r>
              <w:rPr>
                <w:noProof/>
              </w:rPr>
              <w:t>7</w:t>
            </w:r>
          </w:p>
        </w:tc>
      </w:tr>
      <w:tr w:rsidR="004E2DAA" w:rsidRPr="00573AF5" w14:paraId="78F645E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DAA9EE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59E8B90" w14:textId="77777777" w:rsidR="00B71EF4" w:rsidRDefault="00B71EF4" w:rsidP="00B71EF4">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7E5CDB2A"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50E1E1" w14:textId="77777777" w:rsidR="00B71EF4" w:rsidRDefault="00B71EF4" w:rsidP="00B71EF4">
            <w:pPr>
              <w:pStyle w:val="MsgTableBody"/>
              <w:jc w:val="center"/>
            </w:pPr>
          </w:p>
        </w:tc>
      </w:tr>
      <w:tr w:rsidR="00B71EF4" w:rsidRPr="00573AF5" w14:paraId="6FF1B3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E3E47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3BF87E9" w14:textId="77777777" w:rsidR="00B71EF4" w:rsidRDefault="00B71EF4" w:rsidP="00B71EF4">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55CDCCB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333E81" w14:textId="77777777" w:rsidR="00B71EF4" w:rsidRDefault="00B71EF4" w:rsidP="004E2DAA">
            <w:pPr>
              <w:pStyle w:val="MsgTableBody"/>
              <w:jc w:val="center"/>
            </w:pPr>
          </w:p>
        </w:tc>
      </w:tr>
      <w:tr w:rsidR="004E2DAA" w:rsidRPr="00573AF5" w14:paraId="2AE1C8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779186" w14:textId="77777777" w:rsidR="00B71EF4" w:rsidRDefault="00B71EF4" w:rsidP="00B71EF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5416765A" w14:textId="77777777" w:rsidR="00B71EF4" w:rsidRDefault="00B71EF4" w:rsidP="00B71EF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7CC74F2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33AF89" w14:textId="77777777" w:rsidR="00B71EF4" w:rsidRDefault="00B71EF4" w:rsidP="004E2DAA">
            <w:pPr>
              <w:pStyle w:val="MsgTableBody"/>
              <w:jc w:val="center"/>
            </w:pPr>
            <w:r>
              <w:t>7</w:t>
            </w:r>
          </w:p>
        </w:tc>
      </w:tr>
      <w:tr w:rsidR="00B71EF4" w:rsidRPr="00573AF5" w14:paraId="242691F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DD6221"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720A636D" w14:textId="77777777" w:rsidR="00B71EF4" w:rsidRDefault="00B71EF4" w:rsidP="00B71EF4">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13954BD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AC7F9" w14:textId="77777777" w:rsidR="00B71EF4" w:rsidRDefault="00B71EF4" w:rsidP="004E2DAA">
            <w:pPr>
              <w:pStyle w:val="MsgTableBody"/>
              <w:jc w:val="center"/>
            </w:pPr>
          </w:p>
        </w:tc>
      </w:tr>
      <w:tr w:rsidR="004E2DAA" w:rsidRPr="00573AF5" w14:paraId="69C0758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BBA4BF"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17AC2DAC" w14:textId="77777777" w:rsidR="00B71EF4" w:rsidRDefault="00B71EF4" w:rsidP="00B71EF4">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4360E3B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0DDC11" w14:textId="77777777" w:rsidR="00B71EF4" w:rsidRDefault="00B71EF4" w:rsidP="004E2DAA">
            <w:pPr>
              <w:pStyle w:val="MsgTableBody"/>
              <w:jc w:val="center"/>
            </w:pPr>
          </w:p>
        </w:tc>
      </w:tr>
      <w:tr w:rsidR="00B71EF4" w:rsidRPr="00573AF5" w14:paraId="57538BE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69B7E7" w14:textId="77777777" w:rsidR="00B71EF4" w:rsidRDefault="00B71EF4" w:rsidP="00B71EF4">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4DC0D60F" w14:textId="77777777" w:rsidR="00B71EF4" w:rsidRDefault="00B71EF4" w:rsidP="00B71EF4">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79E0DFAD"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F1F512" w14:textId="77777777" w:rsidR="00B71EF4" w:rsidRDefault="00B71EF4" w:rsidP="004E2DAA">
            <w:pPr>
              <w:pStyle w:val="MsgTableBody"/>
              <w:jc w:val="center"/>
            </w:pPr>
            <w:r>
              <w:t>12</w:t>
            </w:r>
          </w:p>
        </w:tc>
      </w:tr>
      <w:tr w:rsidR="004E2DAA" w:rsidRPr="00573AF5" w14:paraId="2279D9A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2A167F" w14:textId="77777777" w:rsidR="00B71EF4" w:rsidRDefault="00B71EF4" w:rsidP="00B71EF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8ADE538" w14:textId="77777777" w:rsidR="00B71EF4" w:rsidRDefault="00B71EF4" w:rsidP="00B71EF4">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223F827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7BEE82" w14:textId="77777777" w:rsidR="00B71EF4" w:rsidRDefault="00B71EF4" w:rsidP="004E2DAA">
            <w:pPr>
              <w:pStyle w:val="MsgTableBody"/>
              <w:jc w:val="center"/>
            </w:pPr>
            <w:r>
              <w:t>15</w:t>
            </w:r>
          </w:p>
        </w:tc>
      </w:tr>
      <w:tr w:rsidR="00B71EF4" w:rsidRPr="00573AF5" w14:paraId="42F2153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A0A3C8"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B7F2A5" w14:textId="104054AF" w:rsidR="00B71EF4" w:rsidRDefault="00B71EF4" w:rsidP="00B71EF4">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33E4664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339BEF" w14:textId="77777777" w:rsidR="00B71EF4" w:rsidRDefault="00B71EF4" w:rsidP="004E2DAA">
            <w:pPr>
              <w:pStyle w:val="MsgTableBody"/>
              <w:jc w:val="center"/>
            </w:pPr>
          </w:p>
        </w:tc>
      </w:tr>
      <w:tr w:rsidR="004E2DAA" w:rsidRPr="00573AF5" w14:paraId="79451CF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2590D6" w14:textId="77777777" w:rsidR="00B71EF4" w:rsidRDefault="00B71EF4" w:rsidP="00B71EF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8324D1E" w14:textId="0EFD7DA4" w:rsidR="00B71EF4" w:rsidRDefault="00B71EF4" w:rsidP="00B71EF4">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2CC5368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CA2047" w14:textId="77777777" w:rsidR="00B71EF4" w:rsidRDefault="00B71EF4" w:rsidP="004E2DAA">
            <w:pPr>
              <w:pStyle w:val="MsgTableBody"/>
              <w:jc w:val="center"/>
            </w:pPr>
          </w:p>
        </w:tc>
      </w:tr>
      <w:tr w:rsidR="004052D5" w:rsidRPr="00573AF5" w14:paraId="10349BC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74C2AF" w14:textId="77777777" w:rsidR="004052D5" w:rsidRDefault="004052D5" w:rsidP="004052D5">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95DB220" w14:textId="153E3AEC" w:rsidR="004052D5" w:rsidRDefault="000F344B" w:rsidP="004052D5">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A876DE3" w14:textId="0F672B4E" w:rsidR="004052D5"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588F6578" w14:textId="77777777" w:rsidR="004052D5" w:rsidRDefault="004052D5" w:rsidP="004E2DAA">
            <w:pPr>
              <w:pStyle w:val="MsgTableBody"/>
              <w:jc w:val="center"/>
            </w:pPr>
            <w:r>
              <w:t>15</w:t>
            </w:r>
          </w:p>
        </w:tc>
      </w:tr>
      <w:tr w:rsidR="004E2DAA" w:rsidRPr="00573AF5" w14:paraId="19006A1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D495D23" w14:textId="77777777" w:rsidR="004052D5" w:rsidRDefault="004052D5" w:rsidP="004052D5">
            <w:pPr>
              <w:pStyle w:val="MsgTableBody"/>
            </w:pP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1286EFDE" w14:textId="77777777" w:rsidR="004052D5" w:rsidRDefault="004052D5" w:rsidP="004052D5">
            <w:pPr>
              <w:pStyle w:val="MsgTableBody"/>
            </w:pPr>
            <w:r w:rsidRPr="00AD7197">
              <w:rPr>
                <w:color w:val="FF0000"/>
              </w:rPr>
              <w:t>Participation</w:t>
            </w:r>
            <w:r>
              <w:rPr>
                <w:color w:val="FF0000"/>
              </w:rPr>
              <w:t xml:space="preserve"> (Problem Role)</w:t>
            </w:r>
          </w:p>
        </w:tc>
        <w:tc>
          <w:tcPr>
            <w:tcW w:w="864" w:type="dxa"/>
            <w:tcBorders>
              <w:top w:val="dotted" w:sz="4" w:space="0" w:color="auto"/>
              <w:left w:val="nil"/>
              <w:bottom w:val="dotted" w:sz="4" w:space="0" w:color="auto"/>
              <w:right w:val="nil"/>
            </w:tcBorders>
            <w:shd w:val="clear" w:color="auto" w:fill="FFFFFF"/>
          </w:tcPr>
          <w:p w14:paraId="5DACDD8E"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BC7C7B" w14:textId="77777777" w:rsidR="004052D5" w:rsidRDefault="004052D5" w:rsidP="004E2DAA">
            <w:pPr>
              <w:pStyle w:val="MsgTableBody"/>
              <w:jc w:val="center"/>
            </w:pPr>
            <w:r w:rsidRPr="00AD7197">
              <w:rPr>
                <w:color w:val="FF0000"/>
              </w:rPr>
              <w:t>7</w:t>
            </w:r>
          </w:p>
        </w:tc>
      </w:tr>
      <w:tr w:rsidR="004052D5" w:rsidRPr="00573AF5" w14:paraId="2CDBE21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F3451B" w14:textId="77777777" w:rsidR="004052D5" w:rsidRDefault="004052D5" w:rsidP="004052D5">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72AEF898" w14:textId="77777777" w:rsidR="004052D5" w:rsidRDefault="004052D5" w:rsidP="004052D5">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3D83CC9D"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4D845F" w14:textId="77777777" w:rsidR="004052D5" w:rsidRDefault="004052D5" w:rsidP="004E2DAA">
            <w:pPr>
              <w:pStyle w:val="MsgTableBody"/>
              <w:jc w:val="center"/>
            </w:pPr>
            <w:r>
              <w:t>11</w:t>
            </w:r>
          </w:p>
        </w:tc>
      </w:tr>
      <w:tr w:rsidR="004E2DAA" w:rsidRPr="00573AF5" w14:paraId="015549B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7E55D2" w14:textId="77777777" w:rsidR="004052D5" w:rsidRDefault="004052D5" w:rsidP="004052D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BAF0041" w14:textId="03F51253" w:rsidR="004052D5" w:rsidRDefault="004052D5" w:rsidP="004052D5">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73A9827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FF3306" w14:textId="77777777" w:rsidR="004052D5" w:rsidRDefault="004052D5" w:rsidP="004E2DAA">
            <w:pPr>
              <w:pStyle w:val="MsgTableBody"/>
              <w:jc w:val="center"/>
            </w:pPr>
          </w:p>
        </w:tc>
      </w:tr>
      <w:tr w:rsidR="004052D5" w:rsidRPr="00573AF5" w14:paraId="5A55F26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F9D7D5"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ED9E4DD" w14:textId="77777777" w:rsidR="004052D5" w:rsidRDefault="004052D5" w:rsidP="004052D5">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382DD976"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C625A" w14:textId="77777777" w:rsidR="004052D5" w:rsidRDefault="004052D5" w:rsidP="004E2DAA">
            <w:pPr>
              <w:pStyle w:val="MsgTableBody"/>
              <w:jc w:val="center"/>
            </w:pPr>
            <w:r>
              <w:t>15</w:t>
            </w:r>
          </w:p>
        </w:tc>
      </w:tr>
      <w:tr w:rsidR="004E2DAA" w:rsidRPr="00573AF5" w14:paraId="73AAC87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416636"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DFAE4B6" w14:textId="6BCCBC76" w:rsidR="004052D5" w:rsidRDefault="004052D5" w:rsidP="004052D5">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3D24CB5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99D5C5" w14:textId="77777777" w:rsidR="004052D5" w:rsidRDefault="004052D5" w:rsidP="004E2DAA">
            <w:pPr>
              <w:pStyle w:val="MsgTableBody"/>
              <w:jc w:val="center"/>
            </w:pPr>
          </w:p>
        </w:tc>
      </w:tr>
      <w:tr w:rsidR="004052D5" w:rsidRPr="00573AF5" w14:paraId="066FB97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DA997C"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23F12DF" w14:textId="77777777" w:rsidR="004052D5" w:rsidRDefault="004052D5" w:rsidP="004052D5">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8C3D358"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8FCB1B" w14:textId="77777777" w:rsidR="004052D5" w:rsidRDefault="004052D5" w:rsidP="004052D5">
            <w:pPr>
              <w:pStyle w:val="MsgTableBody"/>
              <w:jc w:val="center"/>
            </w:pPr>
          </w:p>
        </w:tc>
      </w:tr>
      <w:tr w:rsidR="004E2DAA" w:rsidRPr="00573AF5" w14:paraId="0422CA0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2B621A" w14:textId="77777777" w:rsidR="004052D5" w:rsidRDefault="004052D5" w:rsidP="004052D5">
            <w:pPr>
              <w:pStyle w:val="MsgTableBody"/>
            </w:pPr>
            <w:r>
              <w:lastRenderedPageBreak/>
              <w:t xml:space="preserve">    OBX</w:t>
            </w:r>
          </w:p>
        </w:tc>
        <w:tc>
          <w:tcPr>
            <w:tcW w:w="4320" w:type="dxa"/>
            <w:tcBorders>
              <w:top w:val="dotted" w:sz="4" w:space="0" w:color="auto"/>
              <w:left w:val="nil"/>
              <w:bottom w:val="dotted" w:sz="4" w:space="0" w:color="auto"/>
              <w:right w:val="nil"/>
            </w:tcBorders>
            <w:shd w:val="clear" w:color="auto" w:fill="FFFFFF"/>
          </w:tcPr>
          <w:p w14:paraId="265F3EB0" w14:textId="77777777" w:rsidR="004052D5" w:rsidRDefault="004052D5" w:rsidP="004052D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F4A51A"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6EB500" w14:textId="77777777" w:rsidR="004052D5" w:rsidRDefault="004052D5" w:rsidP="004052D5">
            <w:pPr>
              <w:pStyle w:val="MsgTableBody"/>
              <w:jc w:val="center"/>
            </w:pPr>
            <w:r>
              <w:t>7</w:t>
            </w:r>
          </w:p>
        </w:tc>
      </w:tr>
      <w:tr w:rsidR="004052D5" w:rsidRPr="00573AF5" w14:paraId="2286B07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ADEA60" w14:textId="77777777" w:rsidR="004052D5" w:rsidRDefault="004052D5" w:rsidP="004052D5">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C0551AC" w14:textId="77777777" w:rsidR="004052D5" w:rsidRDefault="004052D5" w:rsidP="004052D5">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31B036F"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5F8BE6" w14:textId="77777777" w:rsidR="004052D5" w:rsidRDefault="004052D5" w:rsidP="004052D5">
            <w:pPr>
              <w:pStyle w:val="MsgTableBody"/>
              <w:jc w:val="center"/>
            </w:pPr>
            <w:r>
              <w:rPr>
                <w:noProof/>
              </w:rPr>
              <w:t>7</w:t>
            </w:r>
          </w:p>
        </w:tc>
      </w:tr>
      <w:tr w:rsidR="004E2DAA" w:rsidRPr="00573AF5" w14:paraId="24B578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2CFB75"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CB787C0" w14:textId="77777777" w:rsidR="004052D5" w:rsidRDefault="004052D5" w:rsidP="004052D5">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57DFBF3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B6B11D" w14:textId="77777777" w:rsidR="004052D5" w:rsidRDefault="004052D5" w:rsidP="004052D5">
            <w:pPr>
              <w:pStyle w:val="MsgTableBody"/>
              <w:jc w:val="center"/>
            </w:pPr>
          </w:p>
        </w:tc>
      </w:tr>
      <w:tr w:rsidR="004052D5" w:rsidRPr="00573AF5" w14:paraId="276E06F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0CD8417"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47514FDB" w14:textId="77777777" w:rsidR="004052D5" w:rsidRDefault="004052D5" w:rsidP="004052D5">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57154CF"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CF5148" w14:textId="77777777" w:rsidR="004052D5" w:rsidRDefault="004052D5" w:rsidP="004E2DAA">
            <w:pPr>
              <w:pStyle w:val="MsgTableBody"/>
              <w:jc w:val="center"/>
            </w:pPr>
          </w:p>
        </w:tc>
      </w:tr>
      <w:tr w:rsidR="004E2DAA" w:rsidRPr="00573AF5" w14:paraId="198DAF5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0DA9A3"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7E31BABD" w14:textId="77777777" w:rsidR="004052D5" w:rsidRDefault="004052D5" w:rsidP="004052D5">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54D5CD69"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360C96" w14:textId="77777777" w:rsidR="004052D5" w:rsidRDefault="004052D5" w:rsidP="004E2DAA">
            <w:pPr>
              <w:pStyle w:val="MsgTableBody"/>
              <w:jc w:val="center"/>
            </w:pPr>
          </w:p>
        </w:tc>
      </w:tr>
      <w:tr w:rsidR="004052D5" w:rsidRPr="00573AF5" w14:paraId="549B39E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8D203B" w14:textId="77777777" w:rsidR="004052D5" w:rsidRDefault="004052D5" w:rsidP="004052D5">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01A6009" w14:textId="77777777" w:rsidR="004052D5" w:rsidRDefault="004052D5" w:rsidP="004052D5">
            <w:pPr>
              <w:pStyle w:val="MsgTableBody"/>
            </w:pPr>
            <w:r>
              <w:t>Goal</w:t>
            </w:r>
          </w:p>
        </w:tc>
        <w:tc>
          <w:tcPr>
            <w:tcW w:w="864" w:type="dxa"/>
            <w:tcBorders>
              <w:top w:val="dotted" w:sz="4" w:space="0" w:color="auto"/>
              <w:left w:val="nil"/>
              <w:bottom w:val="dotted" w:sz="4" w:space="0" w:color="auto"/>
              <w:right w:val="nil"/>
            </w:tcBorders>
            <w:shd w:val="clear" w:color="auto" w:fill="FFFFFF"/>
          </w:tcPr>
          <w:p w14:paraId="2EE302A0"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E8874B" w14:textId="77777777" w:rsidR="004052D5" w:rsidRDefault="004052D5" w:rsidP="004E2DAA">
            <w:pPr>
              <w:pStyle w:val="MsgTableBody"/>
              <w:jc w:val="center"/>
            </w:pPr>
            <w:r>
              <w:t>12</w:t>
            </w:r>
          </w:p>
        </w:tc>
      </w:tr>
      <w:tr w:rsidR="004E2DAA" w:rsidRPr="00573AF5" w14:paraId="4DFDC7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098E89"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3AE1761" w14:textId="77777777" w:rsidR="004052D5" w:rsidRDefault="004052D5" w:rsidP="004052D5">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68C3B68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3D8400" w14:textId="77777777" w:rsidR="004052D5" w:rsidRDefault="004052D5" w:rsidP="004E2DAA">
            <w:pPr>
              <w:pStyle w:val="MsgTableBody"/>
              <w:jc w:val="center"/>
            </w:pPr>
            <w:r>
              <w:t>15</w:t>
            </w:r>
          </w:p>
        </w:tc>
      </w:tr>
      <w:tr w:rsidR="004052D5" w:rsidRPr="00573AF5" w14:paraId="7A7A97A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BDFED84"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8A790C1" w14:textId="2866F18E" w:rsidR="004052D5" w:rsidRDefault="004052D5" w:rsidP="004052D5">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F6937F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9508AD" w14:textId="77777777" w:rsidR="004052D5" w:rsidRDefault="004052D5" w:rsidP="004E2DAA">
            <w:pPr>
              <w:pStyle w:val="MsgTableBody"/>
              <w:jc w:val="center"/>
            </w:pPr>
          </w:p>
        </w:tc>
      </w:tr>
      <w:tr w:rsidR="004E2DAA" w:rsidRPr="00573AF5" w14:paraId="758301D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19EF50" w14:textId="77777777" w:rsidR="004052D5" w:rsidRDefault="004052D5" w:rsidP="004052D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9FEA8B5" w14:textId="104DA3A3" w:rsidR="004052D5" w:rsidRDefault="004052D5" w:rsidP="004052D5">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599AD6A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29DFFF" w14:textId="77777777" w:rsidR="004052D5" w:rsidRDefault="004052D5" w:rsidP="004E2DAA">
            <w:pPr>
              <w:pStyle w:val="MsgTableBody"/>
              <w:jc w:val="center"/>
            </w:pPr>
          </w:p>
        </w:tc>
      </w:tr>
      <w:tr w:rsidR="004052D5" w:rsidRPr="00573AF5" w14:paraId="2E5B7A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DEB7F62" w14:textId="77777777" w:rsidR="004052D5" w:rsidRDefault="004052D5" w:rsidP="004052D5">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0E82B56F" w14:textId="39506933" w:rsidR="004052D5" w:rsidRDefault="000F344B" w:rsidP="004052D5">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7772D34" w14:textId="5CE0AE87" w:rsidR="004052D5"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420E017A" w14:textId="77777777" w:rsidR="004052D5" w:rsidRDefault="004052D5" w:rsidP="004E2DAA">
            <w:pPr>
              <w:pStyle w:val="MsgTableBody"/>
              <w:jc w:val="center"/>
            </w:pPr>
            <w:r>
              <w:t>15</w:t>
            </w:r>
          </w:p>
        </w:tc>
      </w:tr>
      <w:tr w:rsidR="004E2DAA" w:rsidRPr="00573AF5" w14:paraId="5D8D473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69823C" w14:textId="77777777" w:rsidR="004052D5" w:rsidRDefault="004052D5" w:rsidP="004052D5">
            <w:pPr>
              <w:pStyle w:val="MsgTableBody"/>
            </w:pP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18B5F265" w14:textId="77777777" w:rsidR="004052D5" w:rsidRDefault="004052D5" w:rsidP="004052D5">
            <w:pPr>
              <w:pStyle w:val="MsgTableBody"/>
            </w:pPr>
            <w:r w:rsidRPr="00AD7197">
              <w:rPr>
                <w:color w:val="FF0000"/>
              </w:rPr>
              <w:t>Participation</w:t>
            </w:r>
            <w:r>
              <w:rPr>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1720C1D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B84072" w14:textId="77777777" w:rsidR="004052D5" w:rsidRDefault="004052D5" w:rsidP="004E2DAA">
            <w:pPr>
              <w:pStyle w:val="MsgTableBody"/>
              <w:jc w:val="center"/>
            </w:pPr>
            <w:r w:rsidRPr="00AD7197">
              <w:rPr>
                <w:color w:val="FF0000"/>
              </w:rPr>
              <w:t>7</w:t>
            </w:r>
          </w:p>
        </w:tc>
      </w:tr>
      <w:tr w:rsidR="004052D5" w:rsidRPr="00573AF5" w14:paraId="46C612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F278E7" w14:textId="77777777" w:rsidR="004052D5" w:rsidRDefault="004052D5" w:rsidP="004052D5">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41500EB" w14:textId="77777777" w:rsidR="004052D5" w:rsidRDefault="004052D5" w:rsidP="004052D5">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4D130C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483FD8" w14:textId="77777777" w:rsidR="004052D5" w:rsidRDefault="004052D5" w:rsidP="004E2DAA">
            <w:pPr>
              <w:pStyle w:val="MsgTableBody"/>
              <w:jc w:val="center"/>
            </w:pPr>
            <w:r>
              <w:t>11</w:t>
            </w:r>
          </w:p>
        </w:tc>
      </w:tr>
      <w:tr w:rsidR="004E2DAA" w:rsidRPr="00573AF5" w14:paraId="453081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B6A705" w14:textId="77777777" w:rsidR="004052D5" w:rsidRDefault="004052D5" w:rsidP="004052D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5324421" w14:textId="32946B8D" w:rsidR="004052D5" w:rsidRDefault="004052D5" w:rsidP="004052D5">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246C939C"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67979E" w14:textId="77777777" w:rsidR="004052D5" w:rsidRDefault="004052D5" w:rsidP="004E2DAA">
            <w:pPr>
              <w:pStyle w:val="MsgTableBody"/>
              <w:jc w:val="center"/>
            </w:pPr>
          </w:p>
        </w:tc>
      </w:tr>
      <w:tr w:rsidR="004052D5" w:rsidRPr="00573AF5" w14:paraId="7D56AC2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DE7A4F"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2072023" w14:textId="77777777" w:rsidR="004052D5" w:rsidRDefault="004052D5" w:rsidP="004052D5">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0668A6E0"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D68FC7" w14:textId="77777777" w:rsidR="004052D5" w:rsidRDefault="004052D5" w:rsidP="004E2DAA">
            <w:pPr>
              <w:pStyle w:val="MsgTableBody"/>
              <w:jc w:val="center"/>
            </w:pPr>
            <w:r>
              <w:t>15</w:t>
            </w:r>
          </w:p>
        </w:tc>
      </w:tr>
      <w:tr w:rsidR="004E2DAA" w:rsidRPr="00573AF5" w14:paraId="0FAE1C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17D69A"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A90717E" w14:textId="02EED964" w:rsidR="004052D5" w:rsidRDefault="004052D5" w:rsidP="004052D5">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625EB44E"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380F41" w14:textId="77777777" w:rsidR="004052D5" w:rsidRDefault="004052D5" w:rsidP="004E2DAA">
            <w:pPr>
              <w:pStyle w:val="MsgTableBody"/>
              <w:jc w:val="center"/>
            </w:pPr>
          </w:p>
        </w:tc>
      </w:tr>
      <w:tr w:rsidR="004052D5" w:rsidRPr="00573AF5" w14:paraId="1AAB604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99D5DF"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AE90F3" w14:textId="77777777" w:rsidR="004052D5" w:rsidRDefault="004052D5" w:rsidP="004052D5">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58FB71F3"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4F4F8B" w14:textId="77777777" w:rsidR="004052D5" w:rsidRDefault="004052D5" w:rsidP="004052D5">
            <w:pPr>
              <w:pStyle w:val="MsgTableBody"/>
              <w:jc w:val="center"/>
            </w:pPr>
          </w:p>
        </w:tc>
      </w:tr>
      <w:tr w:rsidR="004E2DAA" w:rsidRPr="00573AF5" w14:paraId="725C90E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99B3BA" w14:textId="77777777" w:rsidR="004052D5" w:rsidRDefault="004052D5" w:rsidP="004052D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290ACEE" w14:textId="77777777" w:rsidR="004052D5" w:rsidRDefault="004052D5" w:rsidP="004052D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346EF7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5C98BE" w14:textId="77777777" w:rsidR="004052D5" w:rsidRDefault="004052D5" w:rsidP="004052D5">
            <w:pPr>
              <w:pStyle w:val="MsgTableBody"/>
              <w:jc w:val="center"/>
            </w:pPr>
            <w:r>
              <w:t>7</w:t>
            </w:r>
          </w:p>
        </w:tc>
      </w:tr>
      <w:tr w:rsidR="004052D5" w:rsidRPr="00573AF5" w14:paraId="1DE04B3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30E77B" w14:textId="77777777" w:rsidR="004052D5" w:rsidRDefault="004052D5" w:rsidP="004052D5">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32D3E9D" w14:textId="77777777" w:rsidR="004052D5" w:rsidRDefault="004052D5" w:rsidP="004052D5">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9C7DA36"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0B26E7" w14:textId="77777777" w:rsidR="004052D5" w:rsidRDefault="004052D5" w:rsidP="004052D5">
            <w:pPr>
              <w:pStyle w:val="MsgTableBody"/>
              <w:jc w:val="center"/>
            </w:pPr>
            <w:r>
              <w:rPr>
                <w:noProof/>
              </w:rPr>
              <w:t>7</w:t>
            </w:r>
          </w:p>
        </w:tc>
      </w:tr>
      <w:tr w:rsidR="004E2DAA" w:rsidRPr="00573AF5" w14:paraId="0A3C15C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B2CBB5"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63DBE37" w14:textId="77777777" w:rsidR="004052D5" w:rsidRDefault="004052D5" w:rsidP="004052D5">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29B7073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BBA04" w14:textId="77777777" w:rsidR="004052D5" w:rsidRDefault="004052D5" w:rsidP="004052D5">
            <w:pPr>
              <w:pStyle w:val="MsgTableBody"/>
              <w:jc w:val="center"/>
            </w:pPr>
          </w:p>
        </w:tc>
      </w:tr>
      <w:tr w:rsidR="004052D5" w:rsidRPr="00573AF5" w14:paraId="4D4C463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1C438B"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5D57F393" w14:textId="77777777" w:rsidR="004052D5" w:rsidRDefault="004052D5" w:rsidP="004052D5">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12284491"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DB3350" w14:textId="77777777" w:rsidR="004052D5" w:rsidRDefault="004052D5" w:rsidP="004E2DAA">
            <w:pPr>
              <w:pStyle w:val="MsgTableBody"/>
              <w:jc w:val="center"/>
            </w:pPr>
          </w:p>
        </w:tc>
      </w:tr>
      <w:tr w:rsidR="004E2DAA" w:rsidRPr="00573AF5" w14:paraId="213E69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2EE176"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5B8C1CCB" w14:textId="77777777" w:rsidR="004052D5" w:rsidRDefault="004052D5" w:rsidP="004052D5">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2939890B"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4B27B1" w14:textId="77777777" w:rsidR="004052D5" w:rsidRDefault="004052D5" w:rsidP="004E2DAA">
            <w:pPr>
              <w:pStyle w:val="MsgTableBody"/>
              <w:jc w:val="center"/>
            </w:pPr>
          </w:p>
        </w:tc>
      </w:tr>
      <w:tr w:rsidR="004052D5" w:rsidRPr="00573AF5" w14:paraId="1507260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26AAF6D" w14:textId="77777777" w:rsidR="004052D5" w:rsidRDefault="004052D5" w:rsidP="004052D5">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01D8E4E8" w14:textId="77777777" w:rsidR="004052D5" w:rsidRDefault="004052D5" w:rsidP="004052D5">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78D258F1"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AB0C64" w14:textId="77777777" w:rsidR="004052D5" w:rsidRDefault="004052D5" w:rsidP="004E2DAA">
            <w:pPr>
              <w:pStyle w:val="MsgTableBody"/>
              <w:jc w:val="center"/>
            </w:pPr>
            <w:r>
              <w:t>12</w:t>
            </w:r>
          </w:p>
        </w:tc>
      </w:tr>
      <w:tr w:rsidR="004E2DAA" w:rsidRPr="00573AF5" w14:paraId="5160A3F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E4AC23E"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50AAD5A" w14:textId="77777777" w:rsidR="004052D5" w:rsidRDefault="004052D5" w:rsidP="004052D5">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25A90D9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7B4706" w14:textId="77777777" w:rsidR="004052D5" w:rsidRDefault="004052D5" w:rsidP="004E2DAA">
            <w:pPr>
              <w:pStyle w:val="MsgTableBody"/>
              <w:jc w:val="center"/>
            </w:pPr>
            <w:r>
              <w:t>15</w:t>
            </w:r>
          </w:p>
        </w:tc>
      </w:tr>
      <w:tr w:rsidR="004052D5" w:rsidRPr="00573AF5" w14:paraId="093F5C7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37F456D"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972264" w14:textId="20168AA7" w:rsidR="004052D5" w:rsidRDefault="004052D5" w:rsidP="004052D5">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750F2E37"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6CF6A7" w14:textId="77777777" w:rsidR="004052D5" w:rsidRDefault="004052D5" w:rsidP="004E2DAA">
            <w:pPr>
              <w:pStyle w:val="MsgTableBody"/>
              <w:jc w:val="center"/>
            </w:pPr>
          </w:p>
        </w:tc>
      </w:tr>
      <w:tr w:rsidR="004E2DAA" w:rsidRPr="00573AF5" w14:paraId="7CF4D5E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CB9F2B" w14:textId="77777777" w:rsidR="004052D5" w:rsidRDefault="004052D5" w:rsidP="004052D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4A60F36" w14:textId="1BD1DA6D" w:rsidR="004052D5" w:rsidRDefault="004052D5" w:rsidP="004052D5">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31A2553F"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AD286E" w14:textId="77777777" w:rsidR="004052D5" w:rsidRDefault="004052D5" w:rsidP="004E2DAA">
            <w:pPr>
              <w:pStyle w:val="MsgTableBody"/>
              <w:jc w:val="center"/>
            </w:pPr>
          </w:p>
        </w:tc>
      </w:tr>
      <w:tr w:rsidR="00FB7658" w:rsidRPr="00573AF5" w14:paraId="7EA0B6D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7C000B9" w14:textId="77777777" w:rsidR="00FB7658" w:rsidRDefault="00FB7658" w:rsidP="00FB7658">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BE89D62" w14:textId="30DBABBD" w:rsidR="00FB7658" w:rsidRDefault="000F344B" w:rsidP="00FB7658">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5EAB330" w14:textId="76583817" w:rsidR="00FB7658"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37E8F235" w14:textId="77777777" w:rsidR="00FB7658" w:rsidRDefault="00FB7658" w:rsidP="004E2DAA">
            <w:pPr>
              <w:pStyle w:val="MsgTableBody"/>
              <w:jc w:val="center"/>
            </w:pPr>
            <w:r>
              <w:t>15</w:t>
            </w:r>
          </w:p>
        </w:tc>
      </w:tr>
      <w:tr w:rsidR="004E2DAA" w:rsidRPr="00573AF5" w14:paraId="3E33F92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92486A" w14:textId="77777777" w:rsidR="00FB7658" w:rsidRDefault="00FB7658" w:rsidP="00FB7658">
            <w:pPr>
              <w:pStyle w:val="MsgTableBody"/>
            </w:pPr>
            <w:r w:rsidRPr="00AD7197">
              <w:rPr>
                <w:color w:val="FF0000"/>
              </w:rPr>
              <w:t xml:space="preserve">     </w:t>
            </w:r>
            <w:r w:rsidR="003C7EBA">
              <w:rPr>
                <w:color w:val="FF0000"/>
              </w:rPr>
              <w:t xml:space="preserve"> </w:t>
            </w: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64F0F847" w14:textId="316CC0AB" w:rsidR="00FB7658" w:rsidRDefault="00FB7658" w:rsidP="00FB7658">
            <w:pPr>
              <w:pStyle w:val="MsgTableBody"/>
            </w:pPr>
            <w:r w:rsidRPr="00AD7197">
              <w:rPr>
                <w:color w:val="FF0000"/>
              </w:rPr>
              <w:t>Participation</w:t>
            </w:r>
            <w:r>
              <w:rPr>
                <w:color w:val="FF0000"/>
              </w:rPr>
              <w:t xml:space="preserve"> (</w:t>
            </w:r>
            <w:r w:rsidR="00A804D1">
              <w:rPr>
                <w:color w:val="FF0000"/>
              </w:rPr>
              <w:t>Pathway Participation</w:t>
            </w:r>
            <w:r>
              <w:rPr>
                <w:color w:val="FF0000"/>
              </w:rPr>
              <w:t>)</w:t>
            </w:r>
          </w:p>
        </w:tc>
        <w:tc>
          <w:tcPr>
            <w:tcW w:w="864" w:type="dxa"/>
            <w:tcBorders>
              <w:top w:val="dotted" w:sz="4" w:space="0" w:color="auto"/>
              <w:left w:val="nil"/>
              <w:bottom w:val="dotted" w:sz="4" w:space="0" w:color="auto"/>
              <w:right w:val="nil"/>
            </w:tcBorders>
            <w:shd w:val="clear" w:color="auto" w:fill="FFFFFF"/>
          </w:tcPr>
          <w:p w14:paraId="0B7199AF"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21728B" w14:textId="77777777" w:rsidR="00FB7658" w:rsidRDefault="00FB7658" w:rsidP="004E2DAA">
            <w:pPr>
              <w:pStyle w:val="MsgTableBody"/>
              <w:jc w:val="center"/>
            </w:pPr>
            <w:r w:rsidRPr="00AD7197">
              <w:rPr>
                <w:color w:val="FF0000"/>
              </w:rPr>
              <w:t>7</w:t>
            </w:r>
          </w:p>
        </w:tc>
      </w:tr>
      <w:tr w:rsidR="00FB7658" w:rsidRPr="00573AF5" w14:paraId="5E03556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AEAA2B6" w14:textId="77777777" w:rsidR="00FB7658" w:rsidRDefault="00FB7658" w:rsidP="00FB7658">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67113E2" w14:textId="342832C5" w:rsidR="00FB7658" w:rsidRDefault="00FB7658" w:rsidP="00FB7658">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7B149100"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0BAD47" w14:textId="77777777" w:rsidR="00FB7658" w:rsidRDefault="00FB7658" w:rsidP="004E2DAA">
            <w:pPr>
              <w:pStyle w:val="MsgTableBody"/>
              <w:jc w:val="center"/>
            </w:pPr>
            <w:r>
              <w:t>11</w:t>
            </w:r>
          </w:p>
        </w:tc>
      </w:tr>
      <w:tr w:rsidR="004E2DAA" w:rsidRPr="00573AF5" w14:paraId="57C9F27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F15898" w14:textId="77777777" w:rsidR="00FB7658" w:rsidRDefault="00FB7658" w:rsidP="00FB7658">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5E08DD3" w14:textId="05307075" w:rsidR="00FB7658" w:rsidRDefault="00FB7658" w:rsidP="00FB7658">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12AD7986"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1BC10E" w14:textId="77777777" w:rsidR="00FB7658" w:rsidRDefault="00FB7658" w:rsidP="004E2DAA">
            <w:pPr>
              <w:pStyle w:val="MsgTableBody"/>
              <w:jc w:val="center"/>
            </w:pPr>
          </w:p>
        </w:tc>
      </w:tr>
      <w:tr w:rsidR="00FB7658" w:rsidRPr="00573AF5" w14:paraId="6238092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681B97" w14:textId="77777777" w:rsidR="00FB7658" w:rsidRDefault="00FB7658" w:rsidP="00FB7658">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9F777ED" w14:textId="2E56F785" w:rsidR="00FB7658" w:rsidRDefault="00FB7658" w:rsidP="00FB7658">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5C0938B"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90A2C" w14:textId="77777777" w:rsidR="00FB7658" w:rsidRDefault="00FB7658" w:rsidP="004E2DAA">
            <w:pPr>
              <w:pStyle w:val="MsgTableBody"/>
              <w:jc w:val="center"/>
            </w:pPr>
            <w:r>
              <w:t>15</w:t>
            </w:r>
          </w:p>
        </w:tc>
      </w:tr>
      <w:tr w:rsidR="004E2DAA" w:rsidRPr="00573AF5" w14:paraId="5D8626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C529B1"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DD2812" w14:textId="596279F0" w:rsidR="00FB7658" w:rsidRDefault="00FB7658" w:rsidP="00FB7658">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7756F9ED"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BEEC90" w14:textId="77777777" w:rsidR="00FB7658" w:rsidRDefault="00FB7658" w:rsidP="004E2DAA">
            <w:pPr>
              <w:pStyle w:val="MsgTableBody"/>
              <w:jc w:val="center"/>
            </w:pPr>
          </w:p>
        </w:tc>
      </w:tr>
      <w:tr w:rsidR="00FB7658" w:rsidRPr="00573AF5" w14:paraId="72EE037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87B1C9"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6BC6986" w14:textId="77777777" w:rsidR="00FB7658" w:rsidRDefault="00FB7658" w:rsidP="00FB7658">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75291D1B"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4E966F" w14:textId="77777777" w:rsidR="00FB7658" w:rsidRDefault="00FB7658" w:rsidP="00FB7658">
            <w:pPr>
              <w:pStyle w:val="MsgTableBody"/>
              <w:jc w:val="center"/>
            </w:pPr>
          </w:p>
        </w:tc>
      </w:tr>
      <w:tr w:rsidR="004E2DAA" w:rsidRPr="00573AF5" w14:paraId="52106E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0075EE5" w14:textId="77777777" w:rsidR="00FB7658" w:rsidRDefault="00FB7658" w:rsidP="00FB7658">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5D04472" w14:textId="77777777" w:rsidR="00FB7658" w:rsidRDefault="00FB7658" w:rsidP="00FB7658">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1DE874E"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F99687" w14:textId="77777777" w:rsidR="00FB7658" w:rsidRDefault="00FB7658" w:rsidP="00FB7658">
            <w:pPr>
              <w:pStyle w:val="MsgTableBody"/>
              <w:jc w:val="center"/>
            </w:pPr>
            <w:r>
              <w:t>7</w:t>
            </w:r>
          </w:p>
        </w:tc>
      </w:tr>
      <w:tr w:rsidR="00FB7658" w:rsidRPr="00573AF5" w14:paraId="21408C4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B73583D" w14:textId="77777777" w:rsidR="00FB7658" w:rsidRDefault="00FB7658" w:rsidP="00FB7658">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30CF120" w14:textId="77777777" w:rsidR="00FB7658" w:rsidRDefault="00FB7658" w:rsidP="00FB7658">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28B5814"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BED00E" w14:textId="77777777" w:rsidR="00FB7658" w:rsidRDefault="00FB7658" w:rsidP="00FB7658">
            <w:pPr>
              <w:pStyle w:val="MsgTableBody"/>
              <w:jc w:val="center"/>
            </w:pPr>
            <w:r>
              <w:rPr>
                <w:noProof/>
              </w:rPr>
              <w:t>7</w:t>
            </w:r>
          </w:p>
        </w:tc>
      </w:tr>
      <w:tr w:rsidR="004E2DAA" w:rsidRPr="00573AF5" w14:paraId="0A3FE1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52DF9B"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59064A" w14:textId="77777777" w:rsidR="00FB7658" w:rsidRDefault="00FB7658" w:rsidP="00FB7658">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04531B94"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55B651" w14:textId="77777777" w:rsidR="00FB7658" w:rsidRDefault="00FB7658" w:rsidP="00FB7658">
            <w:pPr>
              <w:pStyle w:val="MsgTableBody"/>
              <w:jc w:val="center"/>
            </w:pPr>
          </w:p>
        </w:tc>
      </w:tr>
      <w:tr w:rsidR="00FB7658" w:rsidRPr="00573AF5" w14:paraId="082A6AD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C334B2" w14:textId="77777777" w:rsidR="00FB7658" w:rsidRDefault="00FB7658" w:rsidP="00FB7658">
            <w:pPr>
              <w:pStyle w:val="MsgTableBody"/>
            </w:pPr>
            <w:r>
              <w:t>}]</w:t>
            </w:r>
          </w:p>
        </w:tc>
        <w:tc>
          <w:tcPr>
            <w:tcW w:w="4320" w:type="dxa"/>
            <w:tcBorders>
              <w:top w:val="dotted" w:sz="4" w:space="0" w:color="auto"/>
              <w:left w:val="nil"/>
              <w:bottom w:val="dotted" w:sz="4" w:space="0" w:color="auto"/>
              <w:right w:val="nil"/>
            </w:tcBorders>
            <w:shd w:val="clear" w:color="auto" w:fill="FFFFFF"/>
          </w:tcPr>
          <w:p w14:paraId="0EC97D3D" w14:textId="77777777" w:rsidR="00FB7658" w:rsidRDefault="00FB7658" w:rsidP="00FB7658">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62D64834"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9CD1D3" w14:textId="77777777" w:rsidR="00FB7658" w:rsidRDefault="00FB7658" w:rsidP="004E2DAA">
            <w:pPr>
              <w:pStyle w:val="MsgTableBody"/>
              <w:jc w:val="center"/>
            </w:pPr>
          </w:p>
        </w:tc>
      </w:tr>
      <w:tr w:rsidR="00FB7658" w:rsidRPr="00573AF5" w14:paraId="1D250103"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5E507B43" w14:textId="77777777" w:rsidR="00FB7658" w:rsidRDefault="00FB7658" w:rsidP="00FB7658">
            <w:pPr>
              <w:pStyle w:val="MsgTableBody"/>
            </w:pPr>
            <w:r>
              <w:t>[{REL}]</w:t>
            </w:r>
          </w:p>
        </w:tc>
        <w:tc>
          <w:tcPr>
            <w:tcW w:w="4320" w:type="dxa"/>
            <w:tcBorders>
              <w:top w:val="dotted" w:sz="4" w:space="0" w:color="auto"/>
              <w:left w:val="nil"/>
              <w:bottom w:val="single" w:sz="2" w:space="0" w:color="auto"/>
              <w:right w:val="nil"/>
            </w:tcBorders>
            <w:shd w:val="clear" w:color="auto" w:fill="FFFFFF"/>
          </w:tcPr>
          <w:p w14:paraId="5095A10A" w14:textId="77777777" w:rsidR="00FB7658" w:rsidRDefault="00FB7658" w:rsidP="00FB7658">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174FE576" w14:textId="77777777" w:rsidR="00FB7658" w:rsidRDefault="00FB7658" w:rsidP="004E2DAA">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F2297C3" w14:textId="77777777" w:rsidR="00FB7658" w:rsidRDefault="00FB7658" w:rsidP="004E2DAA">
            <w:pPr>
              <w:pStyle w:val="MsgTableBody"/>
              <w:jc w:val="center"/>
            </w:pPr>
            <w:r>
              <w:t>11</w:t>
            </w:r>
          </w:p>
        </w:tc>
      </w:tr>
    </w:tbl>
    <w:p w14:paraId="2FA49C98" w14:textId="77777777" w:rsidR="00314BE8" w:rsidRDefault="00314BE8" w:rsidP="00314BE8">
      <w:bookmarkStart w:id="2240" w:name="_Toc348244495"/>
      <w:bookmarkStart w:id="2241" w:name="_Toc348244627"/>
      <w:bookmarkStart w:id="2242" w:name="_Toc348260659"/>
      <w:bookmarkStart w:id="2243" w:name="_Toc348346632"/>
      <w:bookmarkStart w:id="2244" w:name="_Toc380430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CC5499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FDDD871" w14:textId="61F9E0D8" w:rsidR="00EE6FC3" w:rsidRDefault="00EE6FC3" w:rsidP="00BD60E1">
            <w:pPr>
              <w:pStyle w:val="ACK-ChoreographyHeader"/>
            </w:pPr>
            <w:r>
              <w:lastRenderedPageBreak/>
              <w:t>Acknowledgment Choreography</w:t>
            </w:r>
          </w:p>
        </w:tc>
      </w:tr>
      <w:tr w:rsidR="00EE6FC3" w14:paraId="1A35145E"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E3F3730" w14:textId="5407EAA1" w:rsidR="00EE6FC3" w:rsidRDefault="00EE6FC3" w:rsidP="00EE6FC3">
            <w:pPr>
              <w:pStyle w:val="ACK-ChoreographyHeader"/>
            </w:pPr>
            <w:r>
              <w:t>CCI^I22^CCI_I22</w:t>
            </w:r>
          </w:p>
        </w:tc>
      </w:tr>
      <w:tr w:rsidR="00314BE8" w14:paraId="7C4188F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12F0E35"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540B928"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F0C0C53" w14:textId="77777777" w:rsidR="00314BE8" w:rsidRDefault="00314BE8" w:rsidP="00314BE8">
            <w:pPr>
              <w:pStyle w:val="ACK-ChoreographyBody"/>
            </w:pPr>
            <w:r>
              <w:t>Field value: Enhanced mode</w:t>
            </w:r>
          </w:p>
        </w:tc>
      </w:tr>
      <w:tr w:rsidR="00314BE8" w14:paraId="6BAB9E5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93164FE"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76FC53B0"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9238B09"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399BB19" w14:textId="77777777" w:rsidR="00314BE8" w:rsidRDefault="00314BE8" w:rsidP="00314BE8">
            <w:pPr>
              <w:pStyle w:val="ACK-ChoreographyBody"/>
            </w:pPr>
            <w:r>
              <w:t>AL, SU, ER</w:t>
            </w:r>
          </w:p>
        </w:tc>
      </w:tr>
      <w:tr w:rsidR="00314BE8" w14:paraId="71603E7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1E5B3E4"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432EE4B"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0ECA37D"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148CFFF" w14:textId="77777777" w:rsidR="00314BE8" w:rsidRDefault="00314BE8" w:rsidP="00314BE8">
            <w:pPr>
              <w:pStyle w:val="ACK-ChoreographyBody"/>
            </w:pPr>
            <w:r>
              <w:t>NE</w:t>
            </w:r>
          </w:p>
        </w:tc>
      </w:tr>
      <w:tr w:rsidR="00314BE8" w14:paraId="6C7CD26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48D9A9"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9D2E310" w14:textId="77777777" w:rsidR="00314BE8" w:rsidRDefault="00256761"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A5DBF45"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97F8778" w14:textId="77777777" w:rsidR="00314BE8" w:rsidRDefault="00314BE8" w:rsidP="00314BE8">
            <w:pPr>
              <w:pStyle w:val="ACK-ChoreographyBody"/>
            </w:pPr>
            <w:r>
              <w:rPr>
                <w:szCs w:val="16"/>
              </w:rPr>
              <w:t>ACK^I22^ACK</w:t>
            </w:r>
          </w:p>
        </w:tc>
      </w:tr>
      <w:tr w:rsidR="00314BE8" w14:paraId="5CD4B07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BA14C2F"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5F45D8C"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AB59FB9"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BD4A35" w14:textId="77777777" w:rsidR="00314BE8" w:rsidRDefault="00314BE8" w:rsidP="00314BE8">
            <w:pPr>
              <w:pStyle w:val="ACK-ChoreographyBody"/>
            </w:pPr>
            <w:r>
              <w:t>-</w:t>
            </w:r>
          </w:p>
        </w:tc>
      </w:tr>
    </w:tbl>
    <w:p w14:paraId="66829D92" w14:textId="77777777" w:rsidR="00573AF5" w:rsidRDefault="00573AF5">
      <w:pPr>
        <w:pStyle w:val="Heading2"/>
        <w:rPr>
          <w:noProof/>
        </w:rPr>
      </w:pPr>
      <w:bookmarkStart w:id="2245" w:name="_Toc28982349"/>
      <w:r>
        <w:rPr>
          <w:noProof/>
        </w:rPr>
        <w:t>SEGMENTS</w:t>
      </w:r>
      <w:bookmarkEnd w:id="2240"/>
      <w:bookmarkEnd w:id="2241"/>
      <w:bookmarkEnd w:id="2242"/>
      <w:bookmarkEnd w:id="2243"/>
      <w:bookmarkEnd w:id="2244"/>
      <w:bookmarkEnd w:id="2245"/>
    </w:p>
    <w:p w14:paraId="2CC17632" w14:textId="7FF4572F" w:rsidR="00573AF5" w:rsidRDefault="00573AF5">
      <w:pPr>
        <w:pStyle w:val="Heading3"/>
        <w:rPr>
          <w:noProof/>
        </w:rPr>
      </w:pPr>
      <w:bookmarkStart w:id="2246" w:name="_Toc348244496"/>
      <w:bookmarkStart w:id="2247" w:name="_Toc348244628"/>
      <w:bookmarkStart w:id="2248" w:name="_Toc348260660"/>
      <w:bookmarkStart w:id="2249" w:name="_Toc348346633"/>
      <w:bookmarkStart w:id="2250" w:name="_Toc380430453"/>
      <w:bookmarkStart w:id="2251" w:name="_Toc28982350"/>
      <w:r>
        <w:rPr>
          <w:noProof/>
        </w:rPr>
        <w:t>RF1</w:t>
      </w:r>
      <w:r w:rsidR="00FD02FB">
        <w:rPr>
          <w:noProof/>
        </w:rPr>
        <w:fldChar w:fldCharType="begin"/>
      </w:r>
      <w:r>
        <w:rPr>
          <w:noProof/>
        </w:rPr>
        <w:instrText xml:space="preserve"> XE "RF1" </w:instrText>
      </w:r>
      <w:r w:rsidR="00FD02FB">
        <w:rPr>
          <w:noProof/>
        </w:rPr>
        <w:fldChar w:fldCharType="end"/>
      </w:r>
      <w:r>
        <w:rPr>
          <w:noProof/>
        </w:rPr>
        <w:t xml:space="preserve"> - </w:t>
      </w:r>
      <w:r w:rsidR="00FD02FB">
        <w:rPr>
          <w:noProof/>
        </w:rPr>
        <w:fldChar w:fldCharType="begin"/>
      </w:r>
      <w:r>
        <w:rPr>
          <w:noProof/>
        </w:rPr>
        <w:instrText xml:space="preserve"> XE "Segments:RF1" </w:instrText>
      </w:r>
      <w:r w:rsidR="00FD02FB">
        <w:rPr>
          <w:noProof/>
        </w:rPr>
        <w:fldChar w:fldCharType="end"/>
      </w:r>
      <w:r>
        <w:rPr>
          <w:noProof/>
        </w:rPr>
        <w:t>Referral Information Segment</w:t>
      </w:r>
      <w:bookmarkEnd w:id="2246"/>
      <w:bookmarkEnd w:id="2247"/>
      <w:bookmarkEnd w:id="2248"/>
      <w:bookmarkEnd w:id="2249"/>
      <w:bookmarkEnd w:id="2250"/>
      <w:bookmarkEnd w:id="2251"/>
      <w:r w:rsidR="00FD02FB">
        <w:rPr>
          <w:noProof/>
        </w:rPr>
        <w:fldChar w:fldCharType="begin"/>
      </w:r>
      <w:r>
        <w:rPr>
          <w:noProof/>
        </w:rPr>
        <w:instrText xml:space="preserve"> XE "referral information segment" </w:instrText>
      </w:r>
      <w:r w:rsidR="00FD02FB">
        <w:rPr>
          <w:noProof/>
        </w:rPr>
        <w:fldChar w:fldCharType="end"/>
      </w:r>
      <w:bookmarkStart w:id="2252" w:name="_Toc380430454"/>
      <w:bookmarkEnd w:id="2252"/>
    </w:p>
    <w:p w14:paraId="57C62B66" w14:textId="128365FD" w:rsidR="008B4D8C" w:rsidRDefault="008B4D8C" w:rsidP="008B4D8C">
      <w:pPr>
        <w:rPr>
          <w:b/>
          <w:bCs/>
          <w:i/>
          <w:iCs/>
          <w:szCs w:val="20"/>
        </w:rPr>
      </w:pPr>
      <w:r>
        <w:rPr>
          <w:b/>
          <w:bCs/>
          <w:i/>
          <w:iCs/>
          <w:szCs w:val="20"/>
        </w:rPr>
        <w:t>Attention: Retained for backwards compatibility as of V2.9. Refer to 7.4.4 for the PRT segment instead.</w:t>
      </w:r>
    </w:p>
    <w:p w14:paraId="14E022E6" w14:textId="77777777" w:rsidR="00573AF5" w:rsidRDefault="00573AF5" w:rsidP="00C87B0A">
      <w:pPr>
        <w:pStyle w:val="NormalIndented"/>
      </w:pPr>
      <w:r>
        <w:t>This segment represents information that may be useful when sending referrals from the referring provider to the referred-to provider.</w:t>
      </w:r>
    </w:p>
    <w:p w14:paraId="75A79703" w14:textId="77777777" w:rsidR="00573AF5" w:rsidRDefault="00573AF5">
      <w:pPr>
        <w:pStyle w:val="AttributeTableCaption"/>
        <w:rPr>
          <w:noProof/>
        </w:rPr>
      </w:pPr>
      <w:bookmarkStart w:id="2253" w:name="RFI"/>
      <w:bookmarkEnd w:id="2253"/>
      <w:r>
        <w:rPr>
          <w:noProof/>
        </w:rPr>
        <w:t>HL7 Attribute Table - RF1</w:t>
      </w:r>
      <w:r w:rsidR="00FD02FB">
        <w:rPr>
          <w:noProof/>
        </w:rPr>
        <w:fldChar w:fldCharType="begin"/>
      </w:r>
      <w:r>
        <w:rPr>
          <w:noProof/>
        </w:rPr>
        <w:instrText xml:space="preserve"> XE "HL7 Attribute Table -  RF1" </w:instrText>
      </w:r>
      <w:r w:rsidR="00FD02FB">
        <w:rPr>
          <w:noProof/>
        </w:rPr>
        <w:fldChar w:fldCharType="end"/>
      </w:r>
      <w:r>
        <w:rPr>
          <w:noProof/>
        </w:rPr>
        <w:t xml:space="preserve"> –Referral Information</w:t>
      </w:r>
      <w:r w:rsidR="00FD02FB">
        <w:rPr>
          <w:noProof/>
        </w:rPr>
        <w:fldChar w:fldCharType="begin"/>
      </w:r>
      <w:r>
        <w:rPr>
          <w:noProof/>
        </w:rPr>
        <w:instrText xml:space="preserve"> XE "RFI" </w:instrText>
      </w:r>
      <w:r w:rsidR="00FD02FB">
        <w:rPr>
          <w:noProof/>
        </w:rPr>
        <w:fldChar w:fldCharType="end"/>
      </w:r>
      <w:r w:rsidR="00FD02FB">
        <w:rPr>
          <w:noProof/>
        </w:rPr>
        <w:fldChar w:fldCharType="begin"/>
      </w:r>
      <w:r>
        <w:rPr>
          <w:noProof/>
        </w:rPr>
        <w:instrText xml:space="preserve"> XE "Segments: RFI"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473F900F"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3959368A"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2E8E2E11"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F8A052A"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CF4DE93"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90B575D"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332359D6"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E3A326B"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9AD1E3E"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16E159B" w14:textId="77777777" w:rsidR="00573AF5" w:rsidRDefault="00573AF5">
            <w:pPr>
              <w:pStyle w:val="AttributeTableHeader"/>
              <w:jc w:val="left"/>
              <w:rPr>
                <w:noProof/>
              </w:rPr>
            </w:pPr>
            <w:r>
              <w:rPr>
                <w:noProof/>
              </w:rPr>
              <w:t>ELEMENT NAME</w:t>
            </w:r>
          </w:p>
        </w:tc>
      </w:tr>
      <w:tr w:rsidR="004E2DAA" w:rsidRPr="00573AF5" w14:paraId="0C358942"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6C86647E"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7ACA15D4"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B46120"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3FECCE2"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4106E626" w14:textId="77777777" w:rsidR="00573AF5" w:rsidRDefault="00573AF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40B816CC"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4F6586" w14:textId="51770953" w:rsidR="00573AF5" w:rsidRDefault="00976CBD">
            <w:pPr>
              <w:pStyle w:val="AttributeTableBody"/>
              <w:rPr>
                <w:rStyle w:val="HyperlinkTable"/>
                <w:noProof/>
              </w:rPr>
            </w:pPr>
            <w:hyperlink r:id="rId13" w:anchor="HL70283" w:history="1">
              <w:r w:rsidR="00573AF5">
                <w:rPr>
                  <w:rStyle w:val="HyperlinkTable"/>
                  <w:noProof/>
                </w:rPr>
                <w:t>0283</w:t>
              </w:r>
            </w:hyperlink>
          </w:p>
        </w:tc>
        <w:tc>
          <w:tcPr>
            <w:tcW w:w="720" w:type="dxa"/>
            <w:tcBorders>
              <w:top w:val="single" w:sz="4" w:space="0" w:color="auto"/>
              <w:left w:val="nil"/>
              <w:bottom w:val="dotted" w:sz="4" w:space="0" w:color="auto"/>
              <w:right w:val="nil"/>
            </w:tcBorders>
            <w:shd w:val="clear" w:color="auto" w:fill="FFFFFF"/>
          </w:tcPr>
          <w:p w14:paraId="0DF6C895" w14:textId="77777777" w:rsidR="00573AF5" w:rsidRDefault="00573AF5">
            <w:pPr>
              <w:pStyle w:val="AttributeTableBody"/>
              <w:rPr>
                <w:noProof/>
              </w:rPr>
            </w:pPr>
            <w:r>
              <w:rPr>
                <w:noProof/>
              </w:rPr>
              <w:t>01137</w:t>
            </w:r>
          </w:p>
        </w:tc>
        <w:tc>
          <w:tcPr>
            <w:tcW w:w="3888" w:type="dxa"/>
            <w:tcBorders>
              <w:top w:val="single" w:sz="4" w:space="0" w:color="auto"/>
              <w:left w:val="nil"/>
              <w:bottom w:val="dotted" w:sz="4" w:space="0" w:color="auto"/>
              <w:right w:val="nil"/>
            </w:tcBorders>
            <w:shd w:val="clear" w:color="auto" w:fill="FFFFFF"/>
          </w:tcPr>
          <w:p w14:paraId="4F79BC31" w14:textId="77777777" w:rsidR="00573AF5" w:rsidRDefault="00573AF5">
            <w:pPr>
              <w:pStyle w:val="AttributeTableBody"/>
              <w:jc w:val="left"/>
              <w:rPr>
                <w:noProof/>
              </w:rPr>
            </w:pPr>
            <w:r>
              <w:rPr>
                <w:noProof/>
              </w:rPr>
              <w:t>Referral Status</w:t>
            </w:r>
          </w:p>
        </w:tc>
      </w:tr>
      <w:tr w:rsidR="004E2DAA" w:rsidRPr="00573AF5" w14:paraId="364D630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CDF5A33"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1F9463B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C15F3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6F43C9"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2883855"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E5E53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6CAF0" w14:textId="50A1724E" w:rsidR="00573AF5" w:rsidRDefault="00976CBD">
            <w:pPr>
              <w:pStyle w:val="AttributeTableBody"/>
              <w:rPr>
                <w:rStyle w:val="HyperlinkTable"/>
                <w:noProof/>
              </w:rPr>
            </w:pPr>
            <w:hyperlink r:id="rId14" w:anchor="HL70280" w:history="1">
              <w:r w:rsidR="00573AF5">
                <w:rPr>
                  <w:rStyle w:val="HyperlinkTable"/>
                  <w:noProof/>
                </w:rPr>
                <w:t>0280</w:t>
              </w:r>
            </w:hyperlink>
          </w:p>
        </w:tc>
        <w:tc>
          <w:tcPr>
            <w:tcW w:w="720" w:type="dxa"/>
            <w:tcBorders>
              <w:top w:val="dotted" w:sz="4" w:space="0" w:color="auto"/>
              <w:left w:val="nil"/>
              <w:bottom w:val="dotted" w:sz="4" w:space="0" w:color="auto"/>
              <w:right w:val="nil"/>
            </w:tcBorders>
            <w:shd w:val="clear" w:color="auto" w:fill="FFFFFF"/>
          </w:tcPr>
          <w:p w14:paraId="07F44B3B" w14:textId="77777777" w:rsidR="00573AF5" w:rsidRDefault="00573AF5">
            <w:pPr>
              <w:pStyle w:val="AttributeTableBody"/>
              <w:rPr>
                <w:noProof/>
              </w:rPr>
            </w:pPr>
            <w:r>
              <w:rPr>
                <w:noProof/>
              </w:rPr>
              <w:t>01138</w:t>
            </w:r>
          </w:p>
        </w:tc>
        <w:tc>
          <w:tcPr>
            <w:tcW w:w="3888" w:type="dxa"/>
            <w:tcBorders>
              <w:top w:val="dotted" w:sz="4" w:space="0" w:color="auto"/>
              <w:left w:val="nil"/>
              <w:bottom w:val="dotted" w:sz="4" w:space="0" w:color="auto"/>
              <w:right w:val="nil"/>
            </w:tcBorders>
            <w:shd w:val="clear" w:color="auto" w:fill="FFFFFF"/>
          </w:tcPr>
          <w:p w14:paraId="41F6DB71" w14:textId="77777777" w:rsidR="00573AF5" w:rsidRDefault="00573AF5">
            <w:pPr>
              <w:pStyle w:val="AttributeTableBody"/>
              <w:jc w:val="left"/>
              <w:rPr>
                <w:noProof/>
              </w:rPr>
            </w:pPr>
            <w:r>
              <w:rPr>
                <w:noProof/>
              </w:rPr>
              <w:t>Referral Priority</w:t>
            </w:r>
          </w:p>
        </w:tc>
      </w:tr>
      <w:tr w:rsidR="004E2DAA" w:rsidRPr="00573AF5" w14:paraId="090C914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DDE43B"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4889849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0C14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F325D2"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3FEB425"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D51B48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764A7" w14:textId="1B88712D" w:rsidR="00573AF5" w:rsidRDefault="00976CBD">
            <w:pPr>
              <w:pStyle w:val="AttributeTableBody"/>
              <w:rPr>
                <w:rStyle w:val="HyperlinkTable"/>
                <w:noProof/>
              </w:rPr>
            </w:pPr>
            <w:hyperlink r:id="rId15" w:anchor="HL70281" w:history="1">
              <w:r w:rsidR="00573AF5">
                <w:rPr>
                  <w:rStyle w:val="HyperlinkTable"/>
                  <w:noProof/>
                </w:rPr>
                <w:t>0281</w:t>
              </w:r>
            </w:hyperlink>
          </w:p>
        </w:tc>
        <w:tc>
          <w:tcPr>
            <w:tcW w:w="720" w:type="dxa"/>
            <w:tcBorders>
              <w:top w:val="dotted" w:sz="4" w:space="0" w:color="auto"/>
              <w:left w:val="nil"/>
              <w:bottom w:val="dotted" w:sz="4" w:space="0" w:color="auto"/>
              <w:right w:val="nil"/>
            </w:tcBorders>
            <w:shd w:val="clear" w:color="auto" w:fill="FFFFFF"/>
          </w:tcPr>
          <w:p w14:paraId="2F2D2AB1" w14:textId="77777777" w:rsidR="00573AF5" w:rsidRDefault="00573AF5">
            <w:pPr>
              <w:pStyle w:val="AttributeTableBody"/>
              <w:rPr>
                <w:noProof/>
              </w:rPr>
            </w:pPr>
            <w:r>
              <w:rPr>
                <w:noProof/>
              </w:rPr>
              <w:t>01139</w:t>
            </w:r>
          </w:p>
        </w:tc>
        <w:tc>
          <w:tcPr>
            <w:tcW w:w="3888" w:type="dxa"/>
            <w:tcBorders>
              <w:top w:val="dotted" w:sz="4" w:space="0" w:color="auto"/>
              <w:left w:val="nil"/>
              <w:bottom w:val="dotted" w:sz="4" w:space="0" w:color="auto"/>
              <w:right w:val="nil"/>
            </w:tcBorders>
            <w:shd w:val="clear" w:color="auto" w:fill="FFFFFF"/>
          </w:tcPr>
          <w:p w14:paraId="72CBA1D6" w14:textId="77777777" w:rsidR="00573AF5" w:rsidRDefault="00573AF5">
            <w:pPr>
              <w:pStyle w:val="AttributeTableBody"/>
              <w:jc w:val="left"/>
              <w:rPr>
                <w:noProof/>
              </w:rPr>
            </w:pPr>
            <w:r>
              <w:rPr>
                <w:noProof/>
              </w:rPr>
              <w:t>Referral Type</w:t>
            </w:r>
          </w:p>
        </w:tc>
      </w:tr>
      <w:tr w:rsidR="004E2DAA" w:rsidRPr="00573AF5" w14:paraId="5E2DC26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22DC7BA"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715405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59A06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B152F"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318ABC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81D25F"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3705663" w14:textId="756BCE42" w:rsidR="00573AF5" w:rsidRDefault="00976CBD">
            <w:pPr>
              <w:pStyle w:val="AttributeTableBody"/>
              <w:rPr>
                <w:rStyle w:val="HyperlinkTable"/>
                <w:noProof/>
              </w:rPr>
            </w:pPr>
            <w:hyperlink r:id="rId16" w:anchor="HL70282" w:history="1">
              <w:r w:rsidR="00573AF5">
                <w:rPr>
                  <w:rStyle w:val="HyperlinkTable"/>
                  <w:noProof/>
                </w:rPr>
                <w:t>0282</w:t>
              </w:r>
            </w:hyperlink>
          </w:p>
        </w:tc>
        <w:tc>
          <w:tcPr>
            <w:tcW w:w="720" w:type="dxa"/>
            <w:tcBorders>
              <w:top w:val="dotted" w:sz="4" w:space="0" w:color="auto"/>
              <w:left w:val="nil"/>
              <w:bottom w:val="dotted" w:sz="4" w:space="0" w:color="auto"/>
              <w:right w:val="nil"/>
            </w:tcBorders>
            <w:shd w:val="clear" w:color="auto" w:fill="FFFFFF"/>
          </w:tcPr>
          <w:p w14:paraId="47AEDF91" w14:textId="77777777" w:rsidR="00573AF5" w:rsidRDefault="00573AF5">
            <w:pPr>
              <w:pStyle w:val="AttributeTableBody"/>
              <w:rPr>
                <w:noProof/>
              </w:rPr>
            </w:pPr>
            <w:r>
              <w:rPr>
                <w:noProof/>
              </w:rPr>
              <w:t>01140</w:t>
            </w:r>
          </w:p>
        </w:tc>
        <w:tc>
          <w:tcPr>
            <w:tcW w:w="3888" w:type="dxa"/>
            <w:tcBorders>
              <w:top w:val="dotted" w:sz="4" w:space="0" w:color="auto"/>
              <w:left w:val="nil"/>
              <w:bottom w:val="dotted" w:sz="4" w:space="0" w:color="auto"/>
              <w:right w:val="nil"/>
            </w:tcBorders>
            <w:shd w:val="clear" w:color="auto" w:fill="FFFFFF"/>
          </w:tcPr>
          <w:p w14:paraId="1AC3A215" w14:textId="77777777" w:rsidR="00573AF5" w:rsidRDefault="00573AF5">
            <w:pPr>
              <w:pStyle w:val="AttributeTableBody"/>
              <w:jc w:val="left"/>
              <w:rPr>
                <w:noProof/>
              </w:rPr>
            </w:pPr>
            <w:r>
              <w:rPr>
                <w:noProof/>
              </w:rPr>
              <w:t>Referral Disposition</w:t>
            </w:r>
          </w:p>
        </w:tc>
      </w:tr>
      <w:tr w:rsidR="004E2DAA" w:rsidRPr="00573AF5" w14:paraId="40574F2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C874A1A"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0D327DC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FBC7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BF0405"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609E9EA"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5F956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2FFEF" w14:textId="4F8C927C" w:rsidR="00573AF5" w:rsidRDefault="00976CBD">
            <w:pPr>
              <w:pStyle w:val="AttributeTableBody"/>
              <w:rPr>
                <w:rStyle w:val="HyperlinkTable"/>
                <w:noProof/>
              </w:rPr>
            </w:pPr>
            <w:hyperlink r:id="rId17" w:anchor="HL70284" w:history="1">
              <w:r w:rsidR="00573AF5">
                <w:rPr>
                  <w:rStyle w:val="HyperlinkTable"/>
                  <w:noProof/>
                </w:rPr>
                <w:t>0284</w:t>
              </w:r>
            </w:hyperlink>
          </w:p>
        </w:tc>
        <w:tc>
          <w:tcPr>
            <w:tcW w:w="720" w:type="dxa"/>
            <w:tcBorders>
              <w:top w:val="dotted" w:sz="4" w:space="0" w:color="auto"/>
              <w:left w:val="nil"/>
              <w:bottom w:val="dotted" w:sz="4" w:space="0" w:color="auto"/>
              <w:right w:val="nil"/>
            </w:tcBorders>
            <w:shd w:val="clear" w:color="auto" w:fill="FFFFFF"/>
          </w:tcPr>
          <w:p w14:paraId="2B514F2A" w14:textId="77777777" w:rsidR="00573AF5" w:rsidRDefault="00573AF5">
            <w:pPr>
              <w:pStyle w:val="AttributeTableBody"/>
              <w:rPr>
                <w:noProof/>
              </w:rPr>
            </w:pPr>
            <w:r>
              <w:rPr>
                <w:noProof/>
              </w:rPr>
              <w:t>01141</w:t>
            </w:r>
          </w:p>
        </w:tc>
        <w:tc>
          <w:tcPr>
            <w:tcW w:w="3888" w:type="dxa"/>
            <w:tcBorders>
              <w:top w:val="dotted" w:sz="4" w:space="0" w:color="auto"/>
              <w:left w:val="nil"/>
              <w:bottom w:val="dotted" w:sz="4" w:space="0" w:color="auto"/>
              <w:right w:val="nil"/>
            </w:tcBorders>
            <w:shd w:val="clear" w:color="auto" w:fill="FFFFFF"/>
          </w:tcPr>
          <w:p w14:paraId="6956C1D7" w14:textId="77777777" w:rsidR="00573AF5" w:rsidRDefault="00573AF5">
            <w:pPr>
              <w:pStyle w:val="AttributeTableBody"/>
              <w:jc w:val="left"/>
              <w:rPr>
                <w:noProof/>
              </w:rPr>
            </w:pPr>
            <w:r>
              <w:rPr>
                <w:noProof/>
              </w:rPr>
              <w:t>Referral Category</w:t>
            </w:r>
          </w:p>
        </w:tc>
      </w:tr>
      <w:tr w:rsidR="004E2DAA" w:rsidRPr="00573AF5" w14:paraId="02F46FA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084D3F9"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2C4EFD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2ED9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D1A0CE"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912EEB4" w14:textId="77777777" w:rsidR="00573AF5" w:rsidRDefault="00573AF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65C507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89018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DBA98" w14:textId="77777777" w:rsidR="00573AF5" w:rsidRDefault="00573AF5">
            <w:pPr>
              <w:pStyle w:val="AttributeTableBody"/>
              <w:rPr>
                <w:noProof/>
              </w:rPr>
            </w:pPr>
            <w:r>
              <w:rPr>
                <w:noProof/>
              </w:rPr>
              <w:t>01142</w:t>
            </w:r>
          </w:p>
        </w:tc>
        <w:tc>
          <w:tcPr>
            <w:tcW w:w="3888" w:type="dxa"/>
            <w:tcBorders>
              <w:top w:val="dotted" w:sz="4" w:space="0" w:color="auto"/>
              <w:left w:val="nil"/>
              <w:bottom w:val="dotted" w:sz="4" w:space="0" w:color="auto"/>
              <w:right w:val="nil"/>
            </w:tcBorders>
            <w:shd w:val="clear" w:color="auto" w:fill="FFFFFF"/>
          </w:tcPr>
          <w:p w14:paraId="2EBC256C" w14:textId="77777777" w:rsidR="00573AF5" w:rsidRDefault="00573AF5">
            <w:pPr>
              <w:pStyle w:val="AttributeTableBody"/>
              <w:jc w:val="left"/>
              <w:rPr>
                <w:noProof/>
              </w:rPr>
            </w:pPr>
            <w:r>
              <w:rPr>
                <w:noProof/>
              </w:rPr>
              <w:t>Originating Referral Identifier</w:t>
            </w:r>
          </w:p>
        </w:tc>
      </w:tr>
      <w:tr w:rsidR="004E2DAA" w:rsidRPr="00573AF5" w14:paraId="390C1E1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66C6E8C" w14:textId="77777777" w:rsidR="00573AF5" w:rsidRDefault="00573AF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8D9EDF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C00D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0A0516"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C71FEE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C4D8D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A474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E4BA9" w14:textId="77777777" w:rsidR="00573AF5" w:rsidRDefault="00573AF5">
            <w:pPr>
              <w:pStyle w:val="AttributeTableBody"/>
              <w:rPr>
                <w:noProof/>
              </w:rPr>
            </w:pPr>
            <w:r>
              <w:rPr>
                <w:noProof/>
              </w:rPr>
              <w:t>01143</w:t>
            </w:r>
          </w:p>
        </w:tc>
        <w:tc>
          <w:tcPr>
            <w:tcW w:w="3888" w:type="dxa"/>
            <w:tcBorders>
              <w:top w:val="dotted" w:sz="4" w:space="0" w:color="auto"/>
              <w:left w:val="nil"/>
              <w:bottom w:val="dotted" w:sz="4" w:space="0" w:color="auto"/>
              <w:right w:val="nil"/>
            </w:tcBorders>
            <w:shd w:val="clear" w:color="auto" w:fill="FFFFFF"/>
          </w:tcPr>
          <w:p w14:paraId="6CA96171" w14:textId="77777777" w:rsidR="00573AF5" w:rsidRDefault="00573AF5">
            <w:pPr>
              <w:pStyle w:val="AttributeTableBody"/>
              <w:jc w:val="left"/>
              <w:rPr>
                <w:noProof/>
              </w:rPr>
            </w:pPr>
            <w:r>
              <w:rPr>
                <w:noProof/>
              </w:rPr>
              <w:t>Effective Date</w:t>
            </w:r>
          </w:p>
        </w:tc>
      </w:tr>
      <w:tr w:rsidR="004E2DAA" w:rsidRPr="00573AF5" w14:paraId="601EC77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0EB43E1"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C97DB5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C57E5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8C3680"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D13D27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7E3D1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FB03C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CFABA" w14:textId="77777777" w:rsidR="00573AF5" w:rsidRDefault="00573AF5">
            <w:pPr>
              <w:pStyle w:val="AttributeTableBody"/>
              <w:rPr>
                <w:noProof/>
              </w:rPr>
            </w:pPr>
            <w:r>
              <w:rPr>
                <w:noProof/>
              </w:rPr>
              <w:t>01144</w:t>
            </w:r>
          </w:p>
        </w:tc>
        <w:tc>
          <w:tcPr>
            <w:tcW w:w="3888" w:type="dxa"/>
            <w:tcBorders>
              <w:top w:val="dotted" w:sz="4" w:space="0" w:color="auto"/>
              <w:left w:val="nil"/>
              <w:bottom w:val="dotted" w:sz="4" w:space="0" w:color="auto"/>
              <w:right w:val="nil"/>
            </w:tcBorders>
            <w:shd w:val="clear" w:color="auto" w:fill="FFFFFF"/>
          </w:tcPr>
          <w:p w14:paraId="53BBA110" w14:textId="77777777" w:rsidR="00573AF5" w:rsidRDefault="00573AF5">
            <w:pPr>
              <w:pStyle w:val="AttributeTableBody"/>
              <w:jc w:val="left"/>
              <w:rPr>
                <w:noProof/>
              </w:rPr>
            </w:pPr>
            <w:r>
              <w:rPr>
                <w:noProof/>
              </w:rPr>
              <w:t>Expiration Date</w:t>
            </w:r>
          </w:p>
        </w:tc>
      </w:tr>
      <w:tr w:rsidR="004E2DAA" w:rsidRPr="00573AF5" w14:paraId="675B413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7D611B8" w14:textId="77777777" w:rsidR="00573AF5" w:rsidRDefault="00573AF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A72874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B800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2CA92C"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662E223"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8A3AC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E750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DC9457" w14:textId="77777777" w:rsidR="00573AF5" w:rsidRDefault="00573AF5">
            <w:pPr>
              <w:pStyle w:val="AttributeTableBody"/>
              <w:rPr>
                <w:noProof/>
              </w:rPr>
            </w:pPr>
            <w:r>
              <w:rPr>
                <w:noProof/>
              </w:rPr>
              <w:t>01145</w:t>
            </w:r>
          </w:p>
        </w:tc>
        <w:tc>
          <w:tcPr>
            <w:tcW w:w="3888" w:type="dxa"/>
            <w:tcBorders>
              <w:top w:val="dotted" w:sz="4" w:space="0" w:color="auto"/>
              <w:left w:val="nil"/>
              <w:bottom w:val="dotted" w:sz="4" w:space="0" w:color="auto"/>
              <w:right w:val="nil"/>
            </w:tcBorders>
            <w:shd w:val="clear" w:color="auto" w:fill="FFFFFF"/>
          </w:tcPr>
          <w:p w14:paraId="50339EAD" w14:textId="77777777" w:rsidR="00573AF5" w:rsidRDefault="00573AF5">
            <w:pPr>
              <w:pStyle w:val="AttributeTableBody"/>
              <w:jc w:val="left"/>
              <w:rPr>
                <w:noProof/>
              </w:rPr>
            </w:pPr>
            <w:r>
              <w:rPr>
                <w:noProof/>
              </w:rPr>
              <w:t>Process Date</w:t>
            </w:r>
          </w:p>
        </w:tc>
      </w:tr>
      <w:tr w:rsidR="004E2DAA" w:rsidRPr="00573AF5" w14:paraId="19E8F2B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2E1CA2D" w14:textId="77777777" w:rsidR="00573AF5" w:rsidRDefault="00573AF5">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1B15E91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C729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E51D7E"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EA9304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AF0FC2"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5FC3CC6" w14:textId="6EE3FDCB" w:rsidR="00573AF5" w:rsidRDefault="00976CBD">
            <w:pPr>
              <w:pStyle w:val="AttributeTableBody"/>
              <w:rPr>
                <w:noProof/>
              </w:rPr>
            </w:pPr>
            <w:hyperlink r:id="rId18" w:anchor="HL70336" w:history="1">
              <w:r w:rsidR="00573AF5">
                <w:rPr>
                  <w:rStyle w:val="Hyperlink"/>
                  <w:noProof/>
                  <w:kern w:val="16"/>
                </w:rPr>
                <w:t>0336</w:t>
              </w:r>
            </w:hyperlink>
          </w:p>
        </w:tc>
        <w:tc>
          <w:tcPr>
            <w:tcW w:w="720" w:type="dxa"/>
            <w:tcBorders>
              <w:top w:val="dotted" w:sz="4" w:space="0" w:color="auto"/>
              <w:left w:val="nil"/>
              <w:bottom w:val="dotted" w:sz="4" w:space="0" w:color="auto"/>
              <w:right w:val="nil"/>
            </w:tcBorders>
            <w:shd w:val="clear" w:color="auto" w:fill="FFFFFF"/>
          </w:tcPr>
          <w:p w14:paraId="48B453B7" w14:textId="77777777" w:rsidR="00573AF5" w:rsidRDefault="00573AF5">
            <w:pPr>
              <w:pStyle w:val="AttributeTableBody"/>
              <w:rPr>
                <w:noProof/>
              </w:rPr>
            </w:pPr>
            <w:r>
              <w:rPr>
                <w:noProof/>
              </w:rPr>
              <w:t>01228</w:t>
            </w:r>
          </w:p>
        </w:tc>
        <w:tc>
          <w:tcPr>
            <w:tcW w:w="3888" w:type="dxa"/>
            <w:tcBorders>
              <w:top w:val="dotted" w:sz="4" w:space="0" w:color="auto"/>
              <w:left w:val="nil"/>
              <w:bottom w:val="dotted" w:sz="4" w:space="0" w:color="auto"/>
              <w:right w:val="nil"/>
            </w:tcBorders>
            <w:shd w:val="clear" w:color="auto" w:fill="FFFFFF"/>
          </w:tcPr>
          <w:p w14:paraId="48FC80E0" w14:textId="77777777" w:rsidR="00573AF5" w:rsidRDefault="00573AF5">
            <w:pPr>
              <w:pStyle w:val="AttributeTableBody"/>
              <w:jc w:val="left"/>
              <w:rPr>
                <w:noProof/>
              </w:rPr>
            </w:pPr>
            <w:r>
              <w:rPr>
                <w:noProof/>
              </w:rPr>
              <w:t>Referral Reason</w:t>
            </w:r>
          </w:p>
        </w:tc>
      </w:tr>
      <w:tr w:rsidR="004E2DAA" w:rsidRPr="00573AF5" w14:paraId="5E27BE0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8B3E1B9"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47E7332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11FF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539880"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50E3D92"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E5CC011"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740FE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5DDCC" w14:textId="77777777" w:rsidR="00573AF5" w:rsidRDefault="00573AF5">
            <w:pPr>
              <w:pStyle w:val="AttributeTableBody"/>
              <w:rPr>
                <w:noProof/>
              </w:rPr>
            </w:pPr>
            <w:r>
              <w:rPr>
                <w:noProof/>
              </w:rPr>
              <w:t>01300</w:t>
            </w:r>
          </w:p>
        </w:tc>
        <w:tc>
          <w:tcPr>
            <w:tcW w:w="3888" w:type="dxa"/>
            <w:tcBorders>
              <w:top w:val="dotted" w:sz="4" w:space="0" w:color="auto"/>
              <w:left w:val="nil"/>
              <w:bottom w:val="dotted" w:sz="4" w:space="0" w:color="auto"/>
              <w:right w:val="nil"/>
            </w:tcBorders>
            <w:shd w:val="clear" w:color="auto" w:fill="FFFFFF"/>
          </w:tcPr>
          <w:p w14:paraId="65FAB612" w14:textId="77777777" w:rsidR="00573AF5" w:rsidRDefault="00573AF5">
            <w:pPr>
              <w:pStyle w:val="AttributeTableBody"/>
              <w:jc w:val="left"/>
              <w:rPr>
                <w:noProof/>
              </w:rPr>
            </w:pPr>
            <w:r>
              <w:rPr>
                <w:noProof/>
              </w:rPr>
              <w:t>External Referral Identifier</w:t>
            </w:r>
          </w:p>
        </w:tc>
      </w:tr>
      <w:tr w:rsidR="004E2DAA" w:rsidRPr="00573AF5" w14:paraId="36F0D78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5B13B07" w14:textId="77777777" w:rsidR="00573AF5" w:rsidRDefault="00573AF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B324F6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1C6CA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7FD9B7"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0D0260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4FF7F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8B09F" w14:textId="4C0391A8" w:rsidR="00573AF5" w:rsidRDefault="00976CBD">
            <w:pPr>
              <w:pStyle w:val="AttributeTableBody"/>
              <w:rPr>
                <w:noProof/>
              </w:rPr>
            </w:pPr>
            <w:hyperlink r:id="rId19" w:anchor="HL70865" w:history="1">
              <w:r w:rsidR="00573AF5">
                <w:rPr>
                  <w:rStyle w:val="Hyperlink"/>
                  <w:noProof/>
                  <w:kern w:val="16"/>
                </w:rPr>
                <w:t>0865</w:t>
              </w:r>
            </w:hyperlink>
          </w:p>
        </w:tc>
        <w:tc>
          <w:tcPr>
            <w:tcW w:w="720" w:type="dxa"/>
            <w:tcBorders>
              <w:top w:val="dotted" w:sz="4" w:space="0" w:color="auto"/>
              <w:left w:val="nil"/>
              <w:bottom w:val="dotted" w:sz="4" w:space="0" w:color="auto"/>
              <w:right w:val="nil"/>
            </w:tcBorders>
            <w:shd w:val="clear" w:color="auto" w:fill="FFFFFF"/>
          </w:tcPr>
          <w:p w14:paraId="13CCA133" w14:textId="77777777" w:rsidR="00573AF5" w:rsidRDefault="00573AF5">
            <w:pPr>
              <w:pStyle w:val="AttributeTableBody"/>
              <w:rPr>
                <w:noProof/>
              </w:rPr>
            </w:pPr>
            <w:r>
              <w:rPr>
                <w:noProof/>
              </w:rPr>
              <w:t>02262</w:t>
            </w:r>
          </w:p>
        </w:tc>
        <w:tc>
          <w:tcPr>
            <w:tcW w:w="3888" w:type="dxa"/>
            <w:tcBorders>
              <w:top w:val="dotted" w:sz="4" w:space="0" w:color="auto"/>
              <w:left w:val="nil"/>
              <w:bottom w:val="dotted" w:sz="4" w:space="0" w:color="auto"/>
              <w:right w:val="nil"/>
            </w:tcBorders>
            <w:shd w:val="clear" w:color="auto" w:fill="FFFFFF"/>
          </w:tcPr>
          <w:p w14:paraId="2C50E869" w14:textId="77777777" w:rsidR="00573AF5" w:rsidRDefault="00573AF5">
            <w:pPr>
              <w:pStyle w:val="AttributeTableBody"/>
              <w:jc w:val="left"/>
              <w:rPr>
                <w:noProof/>
              </w:rPr>
            </w:pPr>
            <w:r>
              <w:rPr>
                <w:noProof/>
              </w:rPr>
              <w:t xml:space="preserve">Referral Documentation Completion Status </w:t>
            </w:r>
          </w:p>
        </w:tc>
      </w:tr>
      <w:tr w:rsidR="004E2DAA" w:rsidRPr="00573AF5" w14:paraId="4E84A4A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089A957"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4C325123" w14:textId="77777777" w:rsidR="00573AF5" w:rsidRDefault="00573AF5">
            <w:pPr>
              <w:pStyle w:val="AttributeTableBody"/>
              <w:rPr>
                <w:noProof/>
              </w:rPr>
            </w:pPr>
            <w:r>
              <w:rPr>
                <w:noProof/>
              </w:rPr>
              <w:t>24</w:t>
            </w:r>
          </w:p>
        </w:tc>
        <w:tc>
          <w:tcPr>
            <w:tcW w:w="720" w:type="dxa"/>
            <w:tcBorders>
              <w:top w:val="dotted" w:sz="4" w:space="0" w:color="auto"/>
              <w:left w:val="nil"/>
              <w:bottom w:val="dotted" w:sz="4" w:space="0" w:color="auto"/>
              <w:right w:val="nil"/>
            </w:tcBorders>
            <w:shd w:val="clear" w:color="auto" w:fill="FFFFFF"/>
          </w:tcPr>
          <w:p w14:paraId="415F8016"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193B4"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84C0D5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A8E893"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2EF0FB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9CD4C" w14:textId="77777777" w:rsidR="00573AF5" w:rsidRDefault="00573AF5">
            <w:pPr>
              <w:pStyle w:val="AttributeTableBody"/>
              <w:rPr>
                <w:noProof/>
              </w:rPr>
            </w:pPr>
            <w:r>
              <w:rPr>
                <w:noProof/>
              </w:rPr>
              <w:t>03400</w:t>
            </w:r>
          </w:p>
        </w:tc>
        <w:tc>
          <w:tcPr>
            <w:tcW w:w="3888" w:type="dxa"/>
            <w:tcBorders>
              <w:top w:val="dotted" w:sz="4" w:space="0" w:color="auto"/>
              <w:left w:val="nil"/>
              <w:bottom w:val="dotted" w:sz="4" w:space="0" w:color="auto"/>
              <w:right w:val="nil"/>
            </w:tcBorders>
            <w:shd w:val="clear" w:color="auto" w:fill="FFFFFF"/>
          </w:tcPr>
          <w:p w14:paraId="1C85A7D7" w14:textId="77777777" w:rsidR="00573AF5" w:rsidRDefault="00573AF5">
            <w:pPr>
              <w:pStyle w:val="AttributeTableBody"/>
              <w:jc w:val="left"/>
              <w:rPr>
                <w:noProof/>
              </w:rPr>
            </w:pPr>
            <w:r>
              <w:t>Planned Treatment Stop Date</w:t>
            </w:r>
          </w:p>
        </w:tc>
      </w:tr>
      <w:tr w:rsidR="004E2DAA" w:rsidRPr="00573AF5" w14:paraId="57CE86E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AE0B7D" w14:textId="77777777" w:rsidR="00573AF5" w:rsidRDefault="00573AF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1CFB8C4F" w14:textId="77777777" w:rsidR="00573AF5" w:rsidRDefault="00573AF5">
            <w:pPr>
              <w:pStyle w:val="AttributeTableBody"/>
              <w:rPr>
                <w:noProof/>
              </w:rPr>
            </w:pPr>
            <w:r>
              <w:rPr>
                <w:noProof/>
              </w:rPr>
              <w:t>60</w:t>
            </w:r>
          </w:p>
        </w:tc>
        <w:tc>
          <w:tcPr>
            <w:tcW w:w="720" w:type="dxa"/>
            <w:tcBorders>
              <w:top w:val="dotted" w:sz="4" w:space="0" w:color="auto"/>
              <w:left w:val="nil"/>
              <w:bottom w:val="dotted" w:sz="4" w:space="0" w:color="auto"/>
              <w:right w:val="nil"/>
            </w:tcBorders>
            <w:shd w:val="clear" w:color="auto" w:fill="FFFFFF"/>
          </w:tcPr>
          <w:p w14:paraId="79427AA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675AB8"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460FEB6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C7C9B4"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6A91EA0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D4266" w14:textId="77777777" w:rsidR="00573AF5" w:rsidRDefault="00573AF5">
            <w:pPr>
              <w:pStyle w:val="AttributeTableBody"/>
              <w:rPr>
                <w:noProof/>
              </w:rPr>
            </w:pPr>
            <w:r>
              <w:rPr>
                <w:noProof/>
              </w:rPr>
              <w:t>03401</w:t>
            </w:r>
          </w:p>
        </w:tc>
        <w:tc>
          <w:tcPr>
            <w:tcW w:w="3888" w:type="dxa"/>
            <w:tcBorders>
              <w:top w:val="dotted" w:sz="4" w:space="0" w:color="auto"/>
              <w:left w:val="nil"/>
              <w:bottom w:val="dotted" w:sz="4" w:space="0" w:color="auto"/>
              <w:right w:val="nil"/>
            </w:tcBorders>
            <w:shd w:val="clear" w:color="auto" w:fill="FFFFFF"/>
          </w:tcPr>
          <w:p w14:paraId="2F79340C" w14:textId="77777777" w:rsidR="00573AF5" w:rsidRDefault="00573AF5">
            <w:pPr>
              <w:pStyle w:val="AttributeTableBody"/>
              <w:jc w:val="left"/>
              <w:rPr>
                <w:noProof/>
              </w:rPr>
            </w:pPr>
            <w:r>
              <w:t>Referral Reason Text</w:t>
            </w:r>
          </w:p>
        </w:tc>
      </w:tr>
      <w:tr w:rsidR="004E2DAA" w:rsidRPr="00573AF5" w14:paraId="413EC53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91A1DE4" w14:textId="77777777" w:rsidR="00573AF5" w:rsidRDefault="00573AF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9F982BA"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2418FDA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C8A319"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4525DA5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835F094"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285B47B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B0B2D" w14:textId="77777777" w:rsidR="00573AF5" w:rsidRDefault="00573AF5">
            <w:pPr>
              <w:pStyle w:val="AttributeTableBody"/>
              <w:rPr>
                <w:noProof/>
              </w:rPr>
            </w:pPr>
            <w:r>
              <w:rPr>
                <w:noProof/>
              </w:rPr>
              <w:t>03402</w:t>
            </w:r>
          </w:p>
        </w:tc>
        <w:tc>
          <w:tcPr>
            <w:tcW w:w="3888" w:type="dxa"/>
            <w:tcBorders>
              <w:top w:val="dotted" w:sz="4" w:space="0" w:color="auto"/>
              <w:left w:val="nil"/>
              <w:bottom w:val="dotted" w:sz="4" w:space="0" w:color="auto"/>
              <w:right w:val="nil"/>
            </w:tcBorders>
            <w:shd w:val="clear" w:color="auto" w:fill="FFFFFF"/>
          </w:tcPr>
          <w:p w14:paraId="7E489310" w14:textId="77777777" w:rsidR="00573AF5" w:rsidRDefault="00573AF5">
            <w:pPr>
              <w:pStyle w:val="AttributeTableBody"/>
              <w:jc w:val="left"/>
              <w:rPr>
                <w:noProof/>
              </w:rPr>
            </w:pPr>
            <w:r>
              <w:t>Number of Authorized Treatments/Units</w:t>
            </w:r>
          </w:p>
        </w:tc>
      </w:tr>
      <w:tr w:rsidR="004E2DAA" w:rsidRPr="00573AF5" w14:paraId="1000A8B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020F1A7" w14:textId="77777777" w:rsidR="00573AF5" w:rsidRDefault="00573AF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2AE35442"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6E24317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8B1CCA"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CDC5ACE"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94808F"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8149AC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1CFC8" w14:textId="77777777" w:rsidR="00573AF5" w:rsidRDefault="00573AF5">
            <w:pPr>
              <w:pStyle w:val="AttributeTableBody"/>
              <w:rPr>
                <w:noProof/>
              </w:rPr>
            </w:pPr>
            <w:r>
              <w:rPr>
                <w:noProof/>
              </w:rPr>
              <w:t>03403</w:t>
            </w:r>
          </w:p>
        </w:tc>
        <w:tc>
          <w:tcPr>
            <w:tcW w:w="3888" w:type="dxa"/>
            <w:tcBorders>
              <w:top w:val="dotted" w:sz="4" w:space="0" w:color="auto"/>
              <w:left w:val="nil"/>
              <w:bottom w:val="dotted" w:sz="4" w:space="0" w:color="auto"/>
              <w:right w:val="nil"/>
            </w:tcBorders>
            <w:shd w:val="clear" w:color="auto" w:fill="FFFFFF"/>
          </w:tcPr>
          <w:p w14:paraId="540CF430" w14:textId="77777777" w:rsidR="00573AF5" w:rsidRDefault="00573AF5">
            <w:pPr>
              <w:pStyle w:val="AttributeTableBody"/>
              <w:jc w:val="left"/>
              <w:rPr>
                <w:noProof/>
              </w:rPr>
            </w:pPr>
            <w:r>
              <w:t>Number of Used Treatments/Units</w:t>
            </w:r>
          </w:p>
        </w:tc>
      </w:tr>
      <w:tr w:rsidR="004E2DAA" w:rsidRPr="00573AF5" w14:paraId="70194B9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45413D9" w14:textId="77777777" w:rsidR="00573AF5" w:rsidRDefault="00573AF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288A303E"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58698E2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EF030"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4D15DF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F0EC897"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532061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FC9BD" w14:textId="77777777" w:rsidR="00573AF5" w:rsidRDefault="00573AF5">
            <w:pPr>
              <w:pStyle w:val="AttributeTableBody"/>
              <w:rPr>
                <w:noProof/>
              </w:rPr>
            </w:pPr>
            <w:r>
              <w:rPr>
                <w:noProof/>
              </w:rPr>
              <w:t>03404</w:t>
            </w:r>
          </w:p>
        </w:tc>
        <w:tc>
          <w:tcPr>
            <w:tcW w:w="3888" w:type="dxa"/>
            <w:tcBorders>
              <w:top w:val="dotted" w:sz="4" w:space="0" w:color="auto"/>
              <w:left w:val="nil"/>
              <w:bottom w:val="dotted" w:sz="4" w:space="0" w:color="auto"/>
              <w:right w:val="nil"/>
            </w:tcBorders>
            <w:shd w:val="clear" w:color="auto" w:fill="FFFFFF"/>
          </w:tcPr>
          <w:p w14:paraId="4D8B3266" w14:textId="77777777" w:rsidR="00573AF5" w:rsidRDefault="00573AF5">
            <w:pPr>
              <w:pStyle w:val="AttributeTableBody"/>
              <w:jc w:val="left"/>
              <w:rPr>
                <w:noProof/>
              </w:rPr>
            </w:pPr>
            <w:r>
              <w:t>Number of Schedule Treatments/Units</w:t>
            </w:r>
          </w:p>
        </w:tc>
      </w:tr>
      <w:tr w:rsidR="004E2DAA" w:rsidRPr="00573AF5" w14:paraId="33ED307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576E111" w14:textId="77777777" w:rsidR="00573AF5" w:rsidRDefault="00573AF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0CA4F59D" w14:textId="77777777" w:rsidR="00573AF5" w:rsidRDefault="00573AF5">
            <w:pPr>
              <w:pStyle w:val="AttributeTableBody"/>
              <w:rPr>
                <w:noProof/>
              </w:rPr>
            </w:pPr>
            <w:r>
              <w:rPr>
                <w:noProof/>
              </w:rPr>
              <w:t>20</w:t>
            </w:r>
          </w:p>
        </w:tc>
        <w:tc>
          <w:tcPr>
            <w:tcW w:w="720" w:type="dxa"/>
            <w:tcBorders>
              <w:top w:val="dotted" w:sz="4" w:space="0" w:color="auto"/>
              <w:left w:val="nil"/>
              <w:bottom w:val="dotted" w:sz="4" w:space="0" w:color="auto"/>
              <w:right w:val="nil"/>
            </w:tcBorders>
            <w:shd w:val="clear" w:color="auto" w:fill="FFFFFF"/>
          </w:tcPr>
          <w:p w14:paraId="2F6F307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A45545" w14:textId="74D5EADE" w:rsidR="00573AF5" w:rsidRDefault="00573AF5">
            <w:pPr>
              <w:pStyle w:val="AttributeTableBody"/>
              <w:rPr>
                <w:noProof/>
              </w:rPr>
            </w:pPr>
            <w:r>
              <w:rPr>
                <w:noProof/>
              </w:rPr>
              <w:t>M</w:t>
            </w:r>
            <w:r w:rsidR="00B72CC6">
              <w:rPr>
                <w:noProof/>
              </w:rPr>
              <w:t>O</w:t>
            </w:r>
          </w:p>
        </w:tc>
        <w:tc>
          <w:tcPr>
            <w:tcW w:w="648" w:type="dxa"/>
            <w:tcBorders>
              <w:top w:val="dotted" w:sz="4" w:space="0" w:color="auto"/>
              <w:left w:val="nil"/>
              <w:bottom w:val="dotted" w:sz="4" w:space="0" w:color="auto"/>
              <w:right w:val="nil"/>
            </w:tcBorders>
            <w:shd w:val="clear" w:color="auto" w:fill="FFFFFF"/>
          </w:tcPr>
          <w:p w14:paraId="56682FC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FEAF59"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699EE6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5BD60A" w14:textId="77777777" w:rsidR="00573AF5" w:rsidRDefault="00573AF5">
            <w:pPr>
              <w:pStyle w:val="AttributeTableBody"/>
              <w:rPr>
                <w:noProof/>
              </w:rPr>
            </w:pPr>
            <w:r>
              <w:rPr>
                <w:noProof/>
              </w:rPr>
              <w:t>03405</w:t>
            </w:r>
          </w:p>
        </w:tc>
        <w:tc>
          <w:tcPr>
            <w:tcW w:w="3888" w:type="dxa"/>
            <w:tcBorders>
              <w:top w:val="dotted" w:sz="4" w:space="0" w:color="auto"/>
              <w:left w:val="nil"/>
              <w:bottom w:val="dotted" w:sz="4" w:space="0" w:color="auto"/>
              <w:right w:val="nil"/>
            </w:tcBorders>
            <w:shd w:val="clear" w:color="auto" w:fill="FFFFFF"/>
          </w:tcPr>
          <w:p w14:paraId="502EF155" w14:textId="77777777" w:rsidR="00573AF5" w:rsidRDefault="00573AF5">
            <w:pPr>
              <w:pStyle w:val="AttributeTableBody"/>
              <w:jc w:val="left"/>
              <w:rPr>
                <w:noProof/>
              </w:rPr>
            </w:pPr>
            <w:r>
              <w:t>Remaining Benefit Amount</w:t>
            </w:r>
          </w:p>
        </w:tc>
      </w:tr>
      <w:tr w:rsidR="004E2DAA" w:rsidRPr="00573AF5" w14:paraId="072A943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D68C588" w14:textId="77777777" w:rsidR="00573AF5" w:rsidRDefault="00573AF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276EC1C2"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5F0BF0A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1C84A5" w14:textId="77777777" w:rsidR="00573AF5" w:rsidRDefault="00573AF5">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29199472"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5609F79"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76D2B86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A14C7" w14:textId="77777777" w:rsidR="00573AF5" w:rsidRDefault="00573AF5">
            <w:pPr>
              <w:pStyle w:val="AttributeTableBody"/>
              <w:rPr>
                <w:noProof/>
              </w:rPr>
            </w:pPr>
            <w:r>
              <w:rPr>
                <w:noProof/>
              </w:rPr>
              <w:t>03406</w:t>
            </w:r>
          </w:p>
        </w:tc>
        <w:tc>
          <w:tcPr>
            <w:tcW w:w="3888" w:type="dxa"/>
            <w:tcBorders>
              <w:top w:val="dotted" w:sz="4" w:space="0" w:color="auto"/>
              <w:left w:val="nil"/>
              <w:bottom w:val="dotted" w:sz="4" w:space="0" w:color="auto"/>
              <w:right w:val="nil"/>
            </w:tcBorders>
            <w:shd w:val="clear" w:color="auto" w:fill="FFFFFF"/>
          </w:tcPr>
          <w:p w14:paraId="70FBCE69" w14:textId="77777777" w:rsidR="00573AF5" w:rsidRDefault="00573AF5">
            <w:pPr>
              <w:pStyle w:val="AttributeTableBody"/>
              <w:jc w:val="left"/>
              <w:rPr>
                <w:noProof/>
              </w:rPr>
            </w:pPr>
            <w:r>
              <w:t>Authorized Provider</w:t>
            </w:r>
          </w:p>
        </w:tc>
      </w:tr>
      <w:tr w:rsidR="004E2DAA" w:rsidRPr="00573AF5" w14:paraId="7C25E76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850EC6" w14:textId="77777777" w:rsidR="00573AF5" w:rsidRDefault="00573AF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6948106"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5A26746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4CA096" w14:textId="77777777" w:rsidR="00573AF5" w:rsidRDefault="00573AF5">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66B9560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2766CC"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59F88C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4F576A" w14:textId="77777777" w:rsidR="00573AF5" w:rsidRDefault="00573AF5">
            <w:pPr>
              <w:pStyle w:val="AttributeTableBody"/>
              <w:rPr>
                <w:noProof/>
              </w:rPr>
            </w:pPr>
            <w:r>
              <w:rPr>
                <w:noProof/>
              </w:rPr>
              <w:t>03407</w:t>
            </w:r>
          </w:p>
        </w:tc>
        <w:tc>
          <w:tcPr>
            <w:tcW w:w="3888" w:type="dxa"/>
            <w:tcBorders>
              <w:top w:val="dotted" w:sz="4" w:space="0" w:color="auto"/>
              <w:left w:val="nil"/>
              <w:bottom w:val="dotted" w:sz="4" w:space="0" w:color="auto"/>
              <w:right w:val="nil"/>
            </w:tcBorders>
            <w:shd w:val="clear" w:color="auto" w:fill="FFFFFF"/>
          </w:tcPr>
          <w:p w14:paraId="52D979E3" w14:textId="77777777" w:rsidR="00573AF5" w:rsidRDefault="00573AF5">
            <w:pPr>
              <w:pStyle w:val="AttributeTableBody"/>
              <w:jc w:val="left"/>
              <w:rPr>
                <w:noProof/>
              </w:rPr>
            </w:pPr>
            <w:r>
              <w:t>Authorized Health Professional</w:t>
            </w:r>
          </w:p>
        </w:tc>
      </w:tr>
      <w:tr w:rsidR="004E2DAA" w:rsidRPr="00573AF5" w14:paraId="2287D8F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52A8659" w14:textId="77777777" w:rsidR="00573AF5" w:rsidRDefault="00573AF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5B70E5F6" w14:textId="77777777" w:rsidR="00573AF5" w:rsidRDefault="00573AF5">
            <w:pPr>
              <w:pStyle w:val="AttributeTableBody"/>
              <w:rPr>
                <w:noProof/>
              </w:rPr>
            </w:pPr>
            <w:r>
              <w:rPr>
                <w:noProof/>
              </w:rPr>
              <w:t>60</w:t>
            </w:r>
          </w:p>
        </w:tc>
        <w:tc>
          <w:tcPr>
            <w:tcW w:w="720" w:type="dxa"/>
            <w:tcBorders>
              <w:top w:val="dotted" w:sz="4" w:space="0" w:color="auto"/>
              <w:left w:val="nil"/>
              <w:bottom w:val="dotted" w:sz="4" w:space="0" w:color="auto"/>
              <w:right w:val="nil"/>
            </w:tcBorders>
            <w:shd w:val="clear" w:color="auto" w:fill="FFFFFF"/>
          </w:tcPr>
          <w:p w14:paraId="15330236"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87E0C"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238878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DB4E2FE"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7F75220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68A9B" w14:textId="77777777" w:rsidR="00573AF5" w:rsidRDefault="00573AF5">
            <w:pPr>
              <w:pStyle w:val="AttributeTableBody"/>
              <w:rPr>
                <w:noProof/>
              </w:rPr>
            </w:pPr>
            <w:r>
              <w:rPr>
                <w:noProof/>
              </w:rPr>
              <w:t>03408</w:t>
            </w:r>
          </w:p>
        </w:tc>
        <w:tc>
          <w:tcPr>
            <w:tcW w:w="3888" w:type="dxa"/>
            <w:tcBorders>
              <w:top w:val="dotted" w:sz="4" w:space="0" w:color="auto"/>
              <w:left w:val="nil"/>
              <w:bottom w:val="dotted" w:sz="4" w:space="0" w:color="auto"/>
              <w:right w:val="nil"/>
            </w:tcBorders>
            <w:shd w:val="clear" w:color="auto" w:fill="FFFFFF"/>
          </w:tcPr>
          <w:p w14:paraId="4F203B18" w14:textId="77777777" w:rsidR="00573AF5" w:rsidRDefault="00573AF5">
            <w:pPr>
              <w:pStyle w:val="AttributeTableBody"/>
              <w:jc w:val="left"/>
              <w:rPr>
                <w:noProof/>
              </w:rPr>
            </w:pPr>
            <w:r>
              <w:t>Source Text</w:t>
            </w:r>
          </w:p>
        </w:tc>
      </w:tr>
      <w:tr w:rsidR="004E2DAA" w:rsidRPr="00573AF5" w14:paraId="0B508FC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09A6B7E" w14:textId="77777777" w:rsidR="00573AF5" w:rsidRDefault="00573AF5">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4F1AA7B9" w14:textId="77777777" w:rsidR="00573AF5" w:rsidRDefault="00573AF5">
            <w:pPr>
              <w:pStyle w:val="AttributeTableBody"/>
              <w:rPr>
                <w:noProof/>
              </w:rPr>
            </w:pPr>
            <w:r>
              <w:rPr>
                <w:noProof/>
              </w:rPr>
              <w:t>24</w:t>
            </w:r>
          </w:p>
        </w:tc>
        <w:tc>
          <w:tcPr>
            <w:tcW w:w="720" w:type="dxa"/>
            <w:tcBorders>
              <w:top w:val="dotted" w:sz="4" w:space="0" w:color="auto"/>
              <w:left w:val="nil"/>
              <w:bottom w:val="dotted" w:sz="4" w:space="0" w:color="auto"/>
              <w:right w:val="nil"/>
            </w:tcBorders>
            <w:shd w:val="clear" w:color="auto" w:fill="FFFFFF"/>
          </w:tcPr>
          <w:p w14:paraId="4CA1541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233E02"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70EBC2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54ED73"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42620F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C0C9C" w14:textId="77777777" w:rsidR="00573AF5" w:rsidRDefault="00573AF5">
            <w:pPr>
              <w:pStyle w:val="AttributeTableBody"/>
              <w:rPr>
                <w:noProof/>
              </w:rPr>
            </w:pPr>
            <w:r>
              <w:rPr>
                <w:noProof/>
              </w:rPr>
              <w:t>03409</w:t>
            </w:r>
          </w:p>
        </w:tc>
        <w:tc>
          <w:tcPr>
            <w:tcW w:w="3888" w:type="dxa"/>
            <w:tcBorders>
              <w:top w:val="dotted" w:sz="4" w:space="0" w:color="auto"/>
              <w:left w:val="nil"/>
              <w:bottom w:val="dotted" w:sz="4" w:space="0" w:color="auto"/>
              <w:right w:val="nil"/>
            </w:tcBorders>
            <w:shd w:val="clear" w:color="auto" w:fill="FFFFFF"/>
          </w:tcPr>
          <w:p w14:paraId="500C84D4" w14:textId="77777777" w:rsidR="00573AF5" w:rsidRDefault="00573AF5">
            <w:pPr>
              <w:pStyle w:val="AttributeTableBody"/>
              <w:jc w:val="left"/>
              <w:rPr>
                <w:noProof/>
              </w:rPr>
            </w:pPr>
            <w:r>
              <w:t>Source Date</w:t>
            </w:r>
          </w:p>
        </w:tc>
      </w:tr>
      <w:tr w:rsidR="004E2DAA" w:rsidRPr="00573AF5" w14:paraId="73E4266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CA8D289" w14:textId="77777777" w:rsidR="00573AF5" w:rsidRDefault="00573AF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63A1944E"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48C3599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FD25E"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5646069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77894C"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FDB1C8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21A72" w14:textId="77777777" w:rsidR="00573AF5" w:rsidRDefault="00573AF5">
            <w:pPr>
              <w:pStyle w:val="AttributeTableBody"/>
              <w:rPr>
                <w:noProof/>
              </w:rPr>
            </w:pPr>
            <w:r>
              <w:rPr>
                <w:noProof/>
              </w:rPr>
              <w:t>03410</w:t>
            </w:r>
          </w:p>
        </w:tc>
        <w:tc>
          <w:tcPr>
            <w:tcW w:w="3888" w:type="dxa"/>
            <w:tcBorders>
              <w:top w:val="dotted" w:sz="4" w:space="0" w:color="auto"/>
              <w:left w:val="nil"/>
              <w:bottom w:val="dotted" w:sz="4" w:space="0" w:color="auto"/>
              <w:right w:val="nil"/>
            </w:tcBorders>
            <w:shd w:val="clear" w:color="auto" w:fill="FFFFFF"/>
          </w:tcPr>
          <w:p w14:paraId="041D521F" w14:textId="77777777" w:rsidR="00573AF5" w:rsidRDefault="00573AF5">
            <w:pPr>
              <w:pStyle w:val="AttributeTableBody"/>
              <w:jc w:val="left"/>
              <w:rPr>
                <w:noProof/>
              </w:rPr>
            </w:pPr>
            <w:r>
              <w:t>Source Phone</w:t>
            </w:r>
          </w:p>
        </w:tc>
      </w:tr>
      <w:tr w:rsidR="004E2DAA" w:rsidRPr="00573AF5" w14:paraId="736E191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2A25800" w14:textId="77777777" w:rsidR="00573AF5" w:rsidRDefault="00573AF5">
            <w:pPr>
              <w:pStyle w:val="AttributeTableBody"/>
              <w:rPr>
                <w:noProof/>
              </w:rPr>
            </w:pPr>
            <w:r>
              <w:rPr>
                <w:noProof/>
              </w:rPr>
              <w:lastRenderedPageBreak/>
              <w:t>24</w:t>
            </w:r>
          </w:p>
        </w:tc>
        <w:tc>
          <w:tcPr>
            <w:tcW w:w="648" w:type="dxa"/>
            <w:tcBorders>
              <w:top w:val="dotted" w:sz="4" w:space="0" w:color="auto"/>
              <w:left w:val="nil"/>
              <w:bottom w:val="dotted" w:sz="4" w:space="0" w:color="auto"/>
              <w:right w:val="nil"/>
            </w:tcBorders>
            <w:shd w:val="clear" w:color="auto" w:fill="FFFFFF"/>
          </w:tcPr>
          <w:p w14:paraId="7916A0FC"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742ACB1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BE591F"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296DC86A"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3AE4F4A"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0124C05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3D08C" w14:textId="77777777" w:rsidR="00573AF5" w:rsidRDefault="00573AF5">
            <w:pPr>
              <w:pStyle w:val="AttributeTableBody"/>
              <w:rPr>
                <w:noProof/>
              </w:rPr>
            </w:pPr>
            <w:r>
              <w:rPr>
                <w:noProof/>
              </w:rPr>
              <w:t>03411</w:t>
            </w:r>
          </w:p>
        </w:tc>
        <w:tc>
          <w:tcPr>
            <w:tcW w:w="3888" w:type="dxa"/>
            <w:tcBorders>
              <w:top w:val="dotted" w:sz="4" w:space="0" w:color="auto"/>
              <w:left w:val="nil"/>
              <w:bottom w:val="dotted" w:sz="4" w:space="0" w:color="auto"/>
              <w:right w:val="nil"/>
            </w:tcBorders>
            <w:shd w:val="clear" w:color="auto" w:fill="FFFFFF"/>
          </w:tcPr>
          <w:p w14:paraId="1994903C" w14:textId="77777777" w:rsidR="00573AF5" w:rsidRDefault="00573AF5">
            <w:pPr>
              <w:pStyle w:val="AttributeTableBody"/>
              <w:jc w:val="left"/>
              <w:rPr>
                <w:noProof/>
              </w:rPr>
            </w:pPr>
            <w:r>
              <w:t>Comment</w:t>
            </w:r>
          </w:p>
        </w:tc>
      </w:tr>
      <w:tr w:rsidR="004E2DAA" w:rsidRPr="00573AF5" w14:paraId="5BDF95B7"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61C5C2F9" w14:textId="77777777" w:rsidR="00573AF5" w:rsidRDefault="00573AF5">
            <w:pPr>
              <w:pStyle w:val="AttributeTableBody"/>
              <w:rPr>
                <w:noProof/>
              </w:rPr>
            </w:pPr>
            <w:r>
              <w:rPr>
                <w:noProof/>
              </w:rPr>
              <w:t>25</w:t>
            </w:r>
          </w:p>
        </w:tc>
        <w:tc>
          <w:tcPr>
            <w:tcW w:w="648" w:type="dxa"/>
            <w:tcBorders>
              <w:top w:val="dotted" w:sz="4" w:space="0" w:color="auto"/>
              <w:left w:val="nil"/>
              <w:bottom w:val="single" w:sz="4" w:space="0" w:color="auto"/>
              <w:right w:val="nil"/>
            </w:tcBorders>
            <w:shd w:val="clear" w:color="auto" w:fill="FFFFFF"/>
          </w:tcPr>
          <w:p w14:paraId="7AD5C410" w14:textId="77777777" w:rsidR="00573AF5" w:rsidRDefault="00573AF5">
            <w:pPr>
              <w:pStyle w:val="AttributeTableBody"/>
              <w:rPr>
                <w:noProof/>
              </w:rPr>
            </w:pPr>
            <w:r>
              <w:rPr>
                <w:noProof/>
              </w:rPr>
              <w:t>1</w:t>
            </w:r>
          </w:p>
        </w:tc>
        <w:tc>
          <w:tcPr>
            <w:tcW w:w="720" w:type="dxa"/>
            <w:tcBorders>
              <w:top w:val="dotted" w:sz="4" w:space="0" w:color="auto"/>
              <w:left w:val="nil"/>
              <w:bottom w:val="single" w:sz="4" w:space="0" w:color="auto"/>
              <w:right w:val="nil"/>
            </w:tcBorders>
            <w:shd w:val="clear" w:color="auto" w:fill="FFFFFF"/>
          </w:tcPr>
          <w:p w14:paraId="75CF9272"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7320A56" w14:textId="77777777" w:rsidR="00573AF5" w:rsidRDefault="00573AF5">
            <w:pPr>
              <w:pStyle w:val="AttributeTableBody"/>
              <w:rPr>
                <w:noProof/>
              </w:rPr>
            </w:pPr>
            <w:r>
              <w:rPr>
                <w:noProof/>
              </w:rPr>
              <w:t>ID</w:t>
            </w:r>
          </w:p>
        </w:tc>
        <w:tc>
          <w:tcPr>
            <w:tcW w:w="648" w:type="dxa"/>
            <w:tcBorders>
              <w:top w:val="dotted" w:sz="4" w:space="0" w:color="auto"/>
              <w:left w:val="nil"/>
              <w:bottom w:val="single" w:sz="4" w:space="0" w:color="auto"/>
              <w:right w:val="nil"/>
            </w:tcBorders>
            <w:shd w:val="clear" w:color="auto" w:fill="FFFFFF"/>
          </w:tcPr>
          <w:p w14:paraId="15C366E0"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44E6CDB" w14:textId="77777777" w:rsidR="00573AF5" w:rsidRDefault="00573AF5">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4FB2B9FE" w14:textId="253006AB" w:rsidR="00573AF5" w:rsidRDefault="00976CBD">
            <w:pPr>
              <w:pStyle w:val="AttributeTableBody"/>
              <w:rPr>
                <w:noProof/>
              </w:rPr>
            </w:pPr>
            <w:hyperlink r:id="rId20" w:anchor="HL70206" w:history="1">
              <w:r w:rsidR="00573AF5" w:rsidRPr="00F462ED">
                <w:rPr>
                  <w:rStyle w:val="Hyperlink"/>
                  <w:noProof/>
                  <w:kern w:val="16"/>
                </w:rPr>
                <w:t>0206</w:t>
              </w:r>
            </w:hyperlink>
          </w:p>
        </w:tc>
        <w:tc>
          <w:tcPr>
            <w:tcW w:w="720" w:type="dxa"/>
            <w:tcBorders>
              <w:top w:val="dotted" w:sz="4" w:space="0" w:color="auto"/>
              <w:left w:val="nil"/>
              <w:bottom w:val="single" w:sz="4" w:space="0" w:color="auto"/>
              <w:right w:val="nil"/>
            </w:tcBorders>
            <w:shd w:val="clear" w:color="auto" w:fill="FFFFFF"/>
          </w:tcPr>
          <w:p w14:paraId="1696141A" w14:textId="77777777" w:rsidR="00573AF5" w:rsidRDefault="00573AF5">
            <w:pPr>
              <w:pStyle w:val="AttributeTableBody"/>
              <w:rPr>
                <w:noProof/>
              </w:rPr>
            </w:pPr>
            <w:r>
              <w:rPr>
                <w:noProof/>
              </w:rPr>
              <w:t>03412</w:t>
            </w:r>
          </w:p>
        </w:tc>
        <w:tc>
          <w:tcPr>
            <w:tcW w:w="3888" w:type="dxa"/>
            <w:tcBorders>
              <w:top w:val="dotted" w:sz="4" w:space="0" w:color="auto"/>
              <w:left w:val="nil"/>
              <w:bottom w:val="single" w:sz="4" w:space="0" w:color="auto"/>
              <w:right w:val="nil"/>
            </w:tcBorders>
            <w:shd w:val="clear" w:color="auto" w:fill="FFFFFF"/>
          </w:tcPr>
          <w:p w14:paraId="168DE039" w14:textId="77777777" w:rsidR="00573AF5" w:rsidRDefault="00573AF5">
            <w:pPr>
              <w:pStyle w:val="AttributeTableBody"/>
              <w:jc w:val="left"/>
              <w:rPr>
                <w:noProof/>
              </w:rPr>
            </w:pPr>
            <w:r>
              <w:t>Action Code</w:t>
            </w:r>
          </w:p>
        </w:tc>
      </w:tr>
    </w:tbl>
    <w:p w14:paraId="2B7F715D" w14:textId="77777777" w:rsidR="00573AF5" w:rsidRDefault="00573AF5">
      <w:pPr>
        <w:pStyle w:val="Heading4"/>
        <w:rPr>
          <w:noProof/>
          <w:vanish/>
        </w:rPr>
      </w:pPr>
      <w:r>
        <w:rPr>
          <w:noProof/>
          <w:vanish/>
        </w:rPr>
        <w:t>RF1 - Field Definitions</w:t>
      </w:r>
      <w:r w:rsidR="00FD02FB">
        <w:rPr>
          <w:noProof/>
          <w:vanish/>
        </w:rPr>
        <w:fldChar w:fldCharType="begin"/>
      </w:r>
      <w:r>
        <w:rPr>
          <w:noProof/>
          <w:vanish/>
        </w:rPr>
        <w:instrText xml:space="preserve"> XE "RF1 - data element definitions" </w:instrText>
      </w:r>
      <w:r w:rsidR="00FD02FB">
        <w:rPr>
          <w:noProof/>
          <w:vanish/>
        </w:rPr>
        <w:fldChar w:fldCharType="end"/>
      </w:r>
    </w:p>
    <w:p w14:paraId="532CB521" w14:textId="77777777" w:rsidR="00573AF5" w:rsidRDefault="00573AF5">
      <w:pPr>
        <w:pStyle w:val="Heading4"/>
        <w:rPr>
          <w:noProof/>
        </w:rPr>
      </w:pPr>
      <w:bookmarkStart w:id="2254" w:name="_Toc348244497"/>
      <w:r>
        <w:rPr>
          <w:noProof/>
        </w:rPr>
        <w:t>RF1-1   Referral Status</w:t>
      </w:r>
      <w:r w:rsidR="00FD02FB">
        <w:rPr>
          <w:noProof/>
        </w:rPr>
        <w:fldChar w:fldCharType="begin"/>
      </w:r>
      <w:r>
        <w:rPr>
          <w:noProof/>
        </w:rPr>
        <w:instrText xml:space="preserve"> XE "Referral status" </w:instrText>
      </w:r>
      <w:r w:rsidR="00FD02FB">
        <w:rPr>
          <w:noProof/>
        </w:rPr>
        <w:fldChar w:fldCharType="end"/>
      </w:r>
      <w:r>
        <w:rPr>
          <w:noProof/>
        </w:rPr>
        <w:t xml:space="preserve">   </w:t>
      </w:r>
      <w:bookmarkEnd w:id="2254"/>
      <w:r>
        <w:rPr>
          <w:noProof/>
        </w:rPr>
        <w:t>(CWE)   01137</w:t>
      </w:r>
    </w:p>
    <w:p w14:paraId="752DA39A" w14:textId="77777777" w:rsidR="00E1218A" w:rsidRDefault="00E1218A" w:rsidP="00E1218A">
      <w:pPr>
        <w:pStyle w:val="Components"/>
      </w:pPr>
      <w:bookmarkStart w:id="2255"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255"/>
    </w:p>
    <w:p w14:paraId="72EA4B5F" w14:textId="524E0211" w:rsidR="00573AF5" w:rsidRDefault="00573AF5" w:rsidP="00C87B0A">
      <w:pPr>
        <w:pStyle w:val="NormalIndented"/>
      </w:pPr>
      <w:r>
        <w:t xml:space="preserve">Definition:  This field contains the status of the referral as defined by either the referred-to or the referred-by provider.  Refer to </w:t>
      </w:r>
      <w:hyperlink r:id="rId21" w:anchor="HL70283" w:history="1">
        <w:r>
          <w:rPr>
            <w:rStyle w:val="ReferenceUserTable"/>
          </w:rPr>
          <w:t xml:space="preserve">User-defined Table </w:t>
        </w:r>
        <w:bookmarkStart w:id="2256" w:name="_Hlt491150110"/>
        <w:r>
          <w:rPr>
            <w:rStyle w:val="ReferenceUserTable"/>
          </w:rPr>
          <w:t>0</w:t>
        </w:r>
        <w:bookmarkEnd w:id="2256"/>
        <w:r>
          <w:rPr>
            <w:rStyle w:val="ReferenceUserTable"/>
          </w:rPr>
          <w:t>283 - Referral Status</w:t>
        </w:r>
      </w:hyperlink>
      <w:r>
        <w:rPr>
          <w:rStyle w:val="Emphasis"/>
        </w:rPr>
        <w:t xml:space="preserve"> </w:t>
      </w:r>
      <w:r>
        <w:t xml:space="preserve">in Chapter 2C, Code Tables, for suggested values. </w:t>
      </w:r>
    </w:p>
    <w:p w14:paraId="215A623E" w14:textId="77777777" w:rsidR="00573AF5" w:rsidRDefault="00573AF5">
      <w:pPr>
        <w:pStyle w:val="Heading4"/>
        <w:rPr>
          <w:noProof/>
        </w:rPr>
      </w:pPr>
      <w:bookmarkStart w:id="2257" w:name="_Toc348244498"/>
      <w:r>
        <w:rPr>
          <w:noProof/>
        </w:rPr>
        <w:t>RF1-2   Referral Priority</w:t>
      </w:r>
      <w:r w:rsidR="00FD02FB">
        <w:rPr>
          <w:noProof/>
        </w:rPr>
        <w:fldChar w:fldCharType="begin"/>
      </w:r>
      <w:r>
        <w:rPr>
          <w:noProof/>
        </w:rPr>
        <w:instrText xml:space="preserve"> XE "Referral priority" </w:instrText>
      </w:r>
      <w:r w:rsidR="00FD02FB">
        <w:rPr>
          <w:noProof/>
        </w:rPr>
        <w:fldChar w:fldCharType="end"/>
      </w:r>
      <w:r>
        <w:rPr>
          <w:noProof/>
        </w:rPr>
        <w:t xml:space="preserve">   </w:t>
      </w:r>
      <w:bookmarkEnd w:id="2257"/>
      <w:r>
        <w:rPr>
          <w:noProof/>
        </w:rPr>
        <w:t>(CWE)   01138</w:t>
      </w:r>
    </w:p>
    <w:p w14:paraId="23779933"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3D079A" w14:textId="63086E01" w:rsidR="00573AF5" w:rsidRDefault="00573AF5" w:rsidP="00C87B0A">
      <w:pPr>
        <w:pStyle w:val="NormalIndented"/>
      </w:pPr>
      <w:r>
        <w:t xml:space="preserve">Definition:  This field contains the urgency of the referral.  Refer to </w:t>
      </w:r>
      <w:hyperlink r:id="rId22" w:anchor="HL70280" w:history="1">
        <w:r>
          <w:rPr>
            <w:rStyle w:val="ReferenceUserTable"/>
          </w:rPr>
          <w:t>User-defined Table 0280 - Referral Priority</w:t>
        </w:r>
      </w:hyperlink>
      <w:r>
        <w:t xml:space="preserve"> in Chapter 2C, Code Tables, for suggested values</w:t>
      </w:r>
      <w:r>
        <w:rPr>
          <w:rStyle w:val="Emphasis"/>
        </w:rPr>
        <w:t>.</w:t>
      </w:r>
    </w:p>
    <w:p w14:paraId="46598320" w14:textId="77777777" w:rsidR="00573AF5" w:rsidRDefault="00573AF5">
      <w:pPr>
        <w:pStyle w:val="Heading4"/>
        <w:rPr>
          <w:noProof/>
        </w:rPr>
      </w:pPr>
      <w:bookmarkStart w:id="2258" w:name="_Toc348244499"/>
      <w:r>
        <w:rPr>
          <w:noProof/>
        </w:rPr>
        <w:t>RF1-3   Referral Type</w:t>
      </w:r>
      <w:r w:rsidR="00FD02FB">
        <w:rPr>
          <w:noProof/>
        </w:rPr>
        <w:fldChar w:fldCharType="begin"/>
      </w:r>
      <w:r>
        <w:rPr>
          <w:noProof/>
        </w:rPr>
        <w:instrText xml:space="preserve"> XE "Referral type" </w:instrText>
      </w:r>
      <w:r w:rsidR="00FD02FB">
        <w:rPr>
          <w:noProof/>
        </w:rPr>
        <w:fldChar w:fldCharType="end"/>
      </w:r>
      <w:r>
        <w:rPr>
          <w:noProof/>
        </w:rPr>
        <w:t xml:space="preserve">   </w:t>
      </w:r>
      <w:bookmarkEnd w:id="2258"/>
      <w:r>
        <w:rPr>
          <w:noProof/>
        </w:rPr>
        <w:t>(CWE)   01139</w:t>
      </w:r>
    </w:p>
    <w:p w14:paraId="730836D7"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2CDC9B" w14:textId="55010297" w:rsidR="00573AF5" w:rsidRDefault="00573AF5" w:rsidP="00C87B0A">
      <w:pPr>
        <w:pStyle w:val="NormalIndented"/>
      </w:pPr>
      <w:r>
        <w:t xml:space="preserve">Definition:  This field contains the type of referral.  It is loosely associated with a clinical specialty or type of resource.  Refer to </w:t>
      </w:r>
      <w:hyperlink r:id="rId23" w:anchor="HL70281" w:history="1">
        <w:r>
          <w:rPr>
            <w:rStyle w:val="ReferenceUserTable"/>
          </w:rPr>
          <w:t>User-defined Table 0281 - Referral Type</w:t>
        </w:r>
      </w:hyperlink>
      <w:r>
        <w:t xml:space="preserve"> in Chapter 2C, Code Tables, for suggested values. </w:t>
      </w:r>
    </w:p>
    <w:p w14:paraId="5D17DB95" w14:textId="77777777" w:rsidR="00573AF5" w:rsidRDefault="00573AF5">
      <w:pPr>
        <w:pStyle w:val="Heading4"/>
        <w:rPr>
          <w:noProof/>
        </w:rPr>
      </w:pPr>
      <w:bookmarkStart w:id="2259" w:name="_Toc348244500"/>
      <w:r>
        <w:rPr>
          <w:noProof/>
        </w:rPr>
        <w:lastRenderedPageBreak/>
        <w:t>RF1-4   Referral Disposition</w:t>
      </w:r>
      <w:r w:rsidR="00FD02FB">
        <w:rPr>
          <w:noProof/>
        </w:rPr>
        <w:fldChar w:fldCharType="begin"/>
      </w:r>
      <w:r>
        <w:rPr>
          <w:noProof/>
        </w:rPr>
        <w:instrText xml:space="preserve"> XE "Referral disposition" </w:instrText>
      </w:r>
      <w:r w:rsidR="00FD02FB">
        <w:rPr>
          <w:noProof/>
        </w:rPr>
        <w:fldChar w:fldCharType="end"/>
      </w:r>
      <w:r>
        <w:rPr>
          <w:noProof/>
        </w:rPr>
        <w:t xml:space="preserve">   </w:t>
      </w:r>
      <w:bookmarkEnd w:id="2259"/>
      <w:r>
        <w:rPr>
          <w:noProof/>
        </w:rPr>
        <w:t>(CWE)   01140</w:t>
      </w:r>
    </w:p>
    <w:p w14:paraId="774FC296"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E8DE11" w14:textId="1B76EB40" w:rsidR="00573AF5" w:rsidRDefault="00573AF5" w:rsidP="00C87B0A">
      <w:pPr>
        <w:pStyle w:val="NormalIndented"/>
      </w:pPr>
      <w:r>
        <w:t xml:space="preserve">Definition:  This field contains the type of response or action that the referring provider would like from the referred-to provider.  Refer to </w:t>
      </w:r>
      <w:hyperlink r:id="rId24" w:anchor="HL70282" w:history="1">
        <w:r>
          <w:rPr>
            <w:rStyle w:val="ReferenceUserTable"/>
          </w:rPr>
          <w:t>User-defined Table 0282 - Referral Disposition</w:t>
        </w:r>
      </w:hyperlink>
      <w:r>
        <w:t xml:space="preserve"> for suggested values. </w:t>
      </w:r>
    </w:p>
    <w:p w14:paraId="059C0979" w14:textId="77777777" w:rsidR="00573AF5" w:rsidRDefault="00573AF5">
      <w:pPr>
        <w:pStyle w:val="Heading4"/>
        <w:rPr>
          <w:noProof/>
        </w:rPr>
      </w:pPr>
      <w:bookmarkStart w:id="2260" w:name="_Toc348244501"/>
      <w:r>
        <w:rPr>
          <w:noProof/>
        </w:rPr>
        <w:t>RF1-5   Referral Category</w:t>
      </w:r>
      <w:r w:rsidR="00FD02FB">
        <w:rPr>
          <w:noProof/>
        </w:rPr>
        <w:fldChar w:fldCharType="begin"/>
      </w:r>
      <w:r>
        <w:rPr>
          <w:noProof/>
        </w:rPr>
        <w:instrText xml:space="preserve"> XE "Referral category" </w:instrText>
      </w:r>
      <w:r w:rsidR="00FD02FB">
        <w:rPr>
          <w:noProof/>
        </w:rPr>
        <w:fldChar w:fldCharType="end"/>
      </w:r>
      <w:r>
        <w:rPr>
          <w:noProof/>
        </w:rPr>
        <w:t xml:space="preserve">   </w:t>
      </w:r>
      <w:bookmarkEnd w:id="2260"/>
      <w:r>
        <w:rPr>
          <w:noProof/>
        </w:rPr>
        <w:t>(CWE)   01141</w:t>
      </w:r>
    </w:p>
    <w:p w14:paraId="4E240B86"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DADFBB" w14:textId="45FBE416" w:rsidR="00573AF5" w:rsidRDefault="00573AF5" w:rsidP="00C87B0A">
      <w:pPr>
        <w:pStyle w:val="NormalIndented"/>
      </w:pPr>
      <w:r>
        <w:t xml:space="preserve">Definition:  This field contains the location at which the referral will take place.  Refer to </w:t>
      </w:r>
      <w:hyperlink r:id="rId25" w:anchor="HL70284" w:history="1">
        <w:r>
          <w:rPr>
            <w:rStyle w:val="ReferenceUserTable"/>
          </w:rPr>
          <w:t>User-defined Table 0284 - Referral Categor</w:t>
        </w:r>
      </w:hyperlink>
      <w:r>
        <w:rPr>
          <w:rStyle w:val="ReferenceUserTable"/>
        </w:rPr>
        <w:t>y</w:t>
      </w:r>
      <w:r>
        <w:t xml:space="preserve"> for suggested values. </w:t>
      </w:r>
    </w:p>
    <w:p w14:paraId="02C5F0CA" w14:textId="77777777" w:rsidR="00573AF5" w:rsidRDefault="00573AF5">
      <w:pPr>
        <w:pStyle w:val="Heading4"/>
        <w:rPr>
          <w:noProof/>
        </w:rPr>
      </w:pPr>
      <w:bookmarkStart w:id="2261" w:name="_Toc348244502"/>
      <w:r>
        <w:rPr>
          <w:noProof/>
        </w:rPr>
        <w:t>RF1-6   Originating Referral Identifier</w:t>
      </w:r>
      <w:r w:rsidR="00FD02FB">
        <w:rPr>
          <w:noProof/>
        </w:rPr>
        <w:fldChar w:fldCharType="begin"/>
      </w:r>
      <w:r>
        <w:rPr>
          <w:noProof/>
        </w:rPr>
        <w:instrText xml:space="preserve"> XE "Originating Referral identifier" </w:instrText>
      </w:r>
      <w:r w:rsidR="00FD02FB">
        <w:rPr>
          <w:noProof/>
        </w:rPr>
        <w:fldChar w:fldCharType="end"/>
      </w:r>
      <w:r>
        <w:rPr>
          <w:noProof/>
        </w:rPr>
        <w:t xml:space="preserve">   (EI)</w:t>
      </w:r>
      <w:bookmarkEnd w:id="2261"/>
      <w:r>
        <w:rPr>
          <w:noProof/>
        </w:rPr>
        <w:t xml:space="preserve">   01142</w:t>
      </w:r>
    </w:p>
    <w:p w14:paraId="7EB31F6A" w14:textId="77777777" w:rsidR="00E1218A" w:rsidRDefault="00E1218A" w:rsidP="00E1218A">
      <w:pPr>
        <w:pStyle w:val="Components"/>
      </w:pPr>
      <w:bookmarkStart w:id="2262" w:name="EIComponent"/>
      <w:r>
        <w:t>Components:  &lt;Entity Identifier (ST)&gt; ^ &lt;Namespace ID (IS)&gt; ^ &lt;Universal ID (ST)&gt; ^ &lt;Universal ID Type (ID)&gt;</w:t>
      </w:r>
      <w:bookmarkEnd w:id="2262"/>
    </w:p>
    <w:p w14:paraId="38C921E4" w14:textId="77777777" w:rsidR="00573AF5" w:rsidRDefault="00573AF5" w:rsidP="00C87B0A">
      <w:pPr>
        <w:pStyle w:val="NormalIndented"/>
      </w:pPr>
      <w:r>
        <w:t>Definition:  This field contains the originating application's permanent identifier for the referral.  This is a composite field.</w:t>
      </w:r>
    </w:p>
    <w:p w14:paraId="17260677" w14:textId="77777777" w:rsidR="00573AF5" w:rsidRDefault="00573AF5" w:rsidP="00C87B0A">
      <w:pPr>
        <w:pStyle w:val="NormalIndented"/>
      </w:pPr>
      <w:r>
        <w:t>The first component is a string of up to 15 characters that identifies an individual referral.  It is assigned by the originating application, and it identifies a referral, and the subsequent referral transactions, uniquely among all such referrals from a particular processing application.</w:t>
      </w:r>
    </w:p>
    <w:p w14:paraId="28D2C685" w14:textId="77777777" w:rsidR="00573AF5" w:rsidRDefault="00573AF5" w:rsidP="00C87B0A">
      <w:pPr>
        <w:pStyle w:val="NormalIndented"/>
      </w:pPr>
      <w:r>
        <w:t xml:space="preserve">The second component is optional because this field, itself, is already defined as a </w:t>
      </w:r>
      <w:r>
        <w:rPr>
          <w:rStyle w:val="Emphasis"/>
        </w:rPr>
        <w:t>referral identifier</w:t>
      </w:r>
      <w:r>
        <w:t xml:space="preserve">.  </w:t>
      </w:r>
    </w:p>
    <w:p w14:paraId="39169424" w14:textId="77777777" w:rsidR="00573AF5" w:rsidRDefault="00573AF5" w:rsidP="00C87B0A">
      <w:pPr>
        <w:pStyle w:val="NormalIndented"/>
      </w:pPr>
      <w:r>
        <w:t xml:space="preserve">The third component is optional.  If used, it should contain the application identifier for the referred-to or external applications (i.e., </w:t>
      </w:r>
      <w:r>
        <w:rPr>
          <w:rStyle w:val="Emphasis"/>
        </w:rPr>
        <w:t>not</w:t>
      </w:r>
      <w:r>
        <w:t xml:space="preserve"> the originating application).  The application identifier is a string of up to 15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the assigning authority application identifier may not identify the application sending or receiving a particular message.  Data elements on the Message Header (MSH) segment are available to identify the actual sending and receiving applications.</w:t>
      </w:r>
    </w:p>
    <w:p w14:paraId="323DE8EB" w14:textId="77777777" w:rsidR="00573AF5" w:rsidRDefault="00573AF5">
      <w:pPr>
        <w:pStyle w:val="Heading4"/>
        <w:rPr>
          <w:noProof/>
        </w:rPr>
      </w:pPr>
      <w:bookmarkStart w:id="2263" w:name="_Toc348244503"/>
      <w:r>
        <w:rPr>
          <w:noProof/>
        </w:rPr>
        <w:t>RF1-7   Effective Date</w:t>
      </w:r>
      <w:r w:rsidR="00FD02FB">
        <w:rPr>
          <w:noProof/>
        </w:rPr>
        <w:fldChar w:fldCharType="begin"/>
      </w:r>
      <w:r>
        <w:rPr>
          <w:noProof/>
        </w:rPr>
        <w:instrText xml:space="preserve"> XE "Effective date" </w:instrText>
      </w:r>
      <w:r w:rsidR="00FD02FB">
        <w:rPr>
          <w:noProof/>
        </w:rPr>
        <w:fldChar w:fldCharType="end"/>
      </w:r>
      <w:r>
        <w:rPr>
          <w:noProof/>
        </w:rPr>
        <w:t xml:space="preserve">   </w:t>
      </w:r>
      <w:bookmarkEnd w:id="2263"/>
      <w:r>
        <w:rPr>
          <w:noProof/>
        </w:rPr>
        <w:t>(DTM)   01143</w:t>
      </w:r>
    </w:p>
    <w:p w14:paraId="0C1D4FEC" w14:textId="77777777" w:rsidR="00573AF5" w:rsidRDefault="00573AF5" w:rsidP="00C87B0A">
      <w:pPr>
        <w:pStyle w:val="NormalIndented"/>
      </w:pPr>
      <w:r>
        <w:t xml:space="preserve">Definition:  This field contains the date on which the referral is effective.  </w:t>
      </w:r>
    </w:p>
    <w:p w14:paraId="5B8FCE53" w14:textId="77777777" w:rsidR="00573AF5" w:rsidRDefault="00573AF5">
      <w:pPr>
        <w:pStyle w:val="Heading4"/>
        <w:rPr>
          <w:noProof/>
        </w:rPr>
      </w:pPr>
      <w:bookmarkStart w:id="2264" w:name="_Toc348244504"/>
      <w:r>
        <w:rPr>
          <w:noProof/>
        </w:rPr>
        <w:t>RF1-8   Expiration Date</w:t>
      </w:r>
      <w:r w:rsidR="00FD02FB">
        <w:rPr>
          <w:noProof/>
        </w:rPr>
        <w:fldChar w:fldCharType="begin"/>
      </w:r>
      <w:r>
        <w:rPr>
          <w:noProof/>
        </w:rPr>
        <w:instrText xml:space="preserve"> XE "Expiration date" </w:instrText>
      </w:r>
      <w:r w:rsidR="00FD02FB">
        <w:rPr>
          <w:noProof/>
        </w:rPr>
        <w:fldChar w:fldCharType="end"/>
      </w:r>
      <w:r>
        <w:rPr>
          <w:noProof/>
        </w:rPr>
        <w:t xml:space="preserve">   </w:t>
      </w:r>
      <w:bookmarkEnd w:id="2264"/>
      <w:r>
        <w:rPr>
          <w:noProof/>
        </w:rPr>
        <w:t>(DTM)   01144</w:t>
      </w:r>
    </w:p>
    <w:p w14:paraId="36EB2BD5" w14:textId="77777777" w:rsidR="00573AF5" w:rsidRDefault="00573AF5" w:rsidP="00C87B0A">
      <w:pPr>
        <w:pStyle w:val="NormalIndented"/>
      </w:pPr>
      <w:r>
        <w:t>Definition:  This field contains the date on which the referral expires.</w:t>
      </w:r>
    </w:p>
    <w:p w14:paraId="76FD5082" w14:textId="77777777" w:rsidR="00573AF5" w:rsidRDefault="00573AF5">
      <w:pPr>
        <w:pStyle w:val="Heading4"/>
        <w:rPr>
          <w:noProof/>
        </w:rPr>
      </w:pPr>
      <w:bookmarkStart w:id="2265" w:name="_Toc348244505"/>
      <w:r>
        <w:rPr>
          <w:noProof/>
        </w:rPr>
        <w:lastRenderedPageBreak/>
        <w:t>RF1-9   Process Date</w:t>
      </w:r>
      <w:r w:rsidR="00FD02FB">
        <w:rPr>
          <w:noProof/>
        </w:rPr>
        <w:fldChar w:fldCharType="begin"/>
      </w:r>
      <w:r>
        <w:rPr>
          <w:noProof/>
        </w:rPr>
        <w:instrText xml:space="preserve"> XE "Process date" </w:instrText>
      </w:r>
      <w:r w:rsidR="00FD02FB">
        <w:rPr>
          <w:noProof/>
        </w:rPr>
        <w:fldChar w:fldCharType="end"/>
      </w:r>
      <w:r>
        <w:rPr>
          <w:noProof/>
        </w:rPr>
        <w:t xml:space="preserve">   </w:t>
      </w:r>
      <w:bookmarkEnd w:id="2265"/>
      <w:r>
        <w:rPr>
          <w:noProof/>
        </w:rPr>
        <w:t>(DTM)   01145</w:t>
      </w:r>
    </w:p>
    <w:p w14:paraId="6F068C07" w14:textId="77777777" w:rsidR="00573AF5" w:rsidRDefault="00573AF5" w:rsidP="00C87B0A">
      <w:pPr>
        <w:pStyle w:val="NormalIndented"/>
      </w:pPr>
      <w:r>
        <w:t xml:space="preserve">Definition:  This field contains the date on which the referral originated.  It is used in cases of retroactive approval. </w:t>
      </w:r>
    </w:p>
    <w:p w14:paraId="6936CBAC" w14:textId="77777777" w:rsidR="00573AF5" w:rsidRDefault="00573AF5">
      <w:pPr>
        <w:pStyle w:val="Heading4"/>
        <w:rPr>
          <w:noProof/>
        </w:rPr>
      </w:pPr>
      <w:r>
        <w:rPr>
          <w:noProof/>
        </w:rPr>
        <w:t>RF1-10   Referral Reason</w:t>
      </w:r>
      <w:r w:rsidR="00FD02FB">
        <w:rPr>
          <w:noProof/>
        </w:rPr>
        <w:fldChar w:fldCharType="begin"/>
      </w:r>
      <w:r>
        <w:rPr>
          <w:noProof/>
        </w:rPr>
        <w:instrText xml:space="preserve"> XE "Referral reason" </w:instrText>
      </w:r>
      <w:r w:rsidR="00FD02FB">
        <w:rPr>
          <w:noProof/>
        </w:rPr>
        <w:fldChar w:fldCharType="end"/>
      </w:r>
      <w:r>
        <w:rPr>
          <w:noProof/>
        </w:rPr>
        <w:t xml:space="preserve">   (CWE)   01228 </w:t>
      </w:r>
    </w:p>
    <w:p w14:paraId="76306B4F"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91B022" w14:textId="2E01479F" w:rsidR="00573AF5" w:rsidRDefault="00573AF5" w:rsidP="00C87B0A">
      <w:pPr>
        <w:pStyle w:val="NormalIndented"/>
      </w:pPr>
      <w:r>
        <w:t xml:space="preserve">Definition:  This field contains the reason for which the referral will take place.  Refer to </w:t>
      </w:r>
      <w:hyperlink r:id="rId26" w:anchor="HL70336" w:history="1">
        <w:r>
          <w:rPr>
            <w:rStyle w:val="ReferenceUserTable"/>
          </w:rPr>
          <w:t>User-defined Table 0336 - Referral Reason</w:t>
        </w:r>
      </w:hyperlink>
      <w:r>
        <w:t xml:space="preserve"> for suggested values. </w:t>
      </w:r>
    </w:p>
    <w:p w14:paraId="021EDAB4" w14:textId="77777777" w:rsidR="00573AF5" w:rsidRDefault="00573AF5">
      <w:pPr>
        <w:pStyle w:val="Heading4"/>
        <w:rPr>
          <w:noProof/>
        </w:rPr>
      </w:pPr>
      <w:r>
        <w:rPr>
          <w:noProof/>
        </w:rPr>
        <w:t>RF1-11   External Referral Identifier</w:t>
      </w:r>
      <w:r w:rsidR="00FD02FB">
        <w:rPr>
          <w:noProof/>
        </w:rPr>
        <w:fldChar w:fldCharType="begin"/>
      </w:r>
      <w:r>
        <w:rPr>
          <w:noProof/>
        </w:rPr>
        <w:instrText xml:space="preserve"> XE "External referral identifier" </w:instrText>
      </w:r>
      <w:r w:rsidR="00FD02FB">
        <w:rPr>
          <w:noProof/>
        </w:rPr>
        <w:fldChar w:fldCharType="end"/>
      </w:r>
      <w:r>
        <w:rPr>
          <w:noProof/>
        </w:rPr>
        <w:t xml:space="preserve">   (EI)   01300</w:t>
      </w:r>
    </w:p>
    <w:p w14:paraId="74B8D067" w14:textId="77777777" w:rsidR="00E1218A" w:rsidRDefault="00E1218A" w:rsidP="00E1218A">
      <w:pPr>
        <w:pStyle w:val="Components"/>
      </w:pPr>
      <w:r>
        <w:t>Components:  &lt;Entity Identifier (ST)&gt; ^ &lt;Namespace ID (IS)&gt; ^ &lt;Universal ID (ST)&gt; ^ &lt;Universal ID Type (ID)&gt;</w:t>
      </w:r>
    </w:p>
    <w:p w14:paraId="711FF548" w14:textId="77777777" w:rsidR="00573AF5" w:rsidRDefault="00573AF5" w:rsidP="00C87B0A">
      <w:pPr>
        <w:pStyle w:val="NormalIndented"/>
      </w:pPr>
      <w:r>
        <w:t>Definition: This field contains an external application's permanent identifier for the referral.  That is, this referral identifier does not belong to the application that originated the referral and assigned the originating referral identifier.</w:t>
      </w:r>
    </w:p>
    <w:p w14:paraId="7211B148" w14:textId="77777777" w:rsidR="00573AF5" w:rsidRDefault="00573AF5" w:rsidP="00C87B0A">
      <w:pPr>
        <w:pStyle w:val="NormalIndented"/>
      </w:pPr>
      <w:r>
        <w:t>The first component is a string of up to 15 characters that identifies an individual referral.  It is typically assigned by the referred-to provider application responding to a referral originating from a referring provider application, and it identifies a referral, and the subsequent referral transactions, uniquely among all such referrals for a particular referred-to provider processing application.  For example, when a primary care provider (referring provider) sends a referral to a specialist (referred-to provider), the specialist's application system may accept the referral and assign it a new referral identifier which uniquely identifies that particular referral within the specialist's application system.  This new referral identifier would be placed in the external referral identifier field when the specialist responds to the primary care physician.</w:t>
      </w:r>
    </w:p>
    <w:p w14:paraId="2BCB072D" w14:textId="77777777" w:rsidR="00573AF5" w:rsidRDefault="00573AF5" w:rsidP="00C87B0A">
      <w:pPr>
        <w:pStyle w:val="NormalIndented"/>
      </w:pPr>
      <w:r>
        <w:t xml:space="preserve">The second component is optional because this field, itself, is already defined as a </w:t>
      </w:r>
      <w:r>
        <w:rPr>
          <w:rStyle w:val="Emphasis"/>
        </w:rPr>
        <w:t>referral identifier</w:t>
      </w:r>
      <w:r>
        <w:t xml:space="preserve">.  </w:t>
      </w:r>
    </w:p>
    <w:p w14:paraId="26DF121B" w14:textId="77777777" w:rsidR="00573AF5" w:rsidRDefault="00573AF5" w:rsidP="00C87B0A">
      <w:pPr>
        <w:pStyle w:val="NormalIndented"/>
      </w:pPr>
      <w:r>
        <w:t>The third component is optional.  If used, it should contain the application identifier for the referred-to or external application (i.e., not the originating application).  The application identifier is a string of up to 15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the assigning authority application identifier may not identify the application sending or receiving a particular message.  Data elements on the Message Header (MSH) segment are available to identify the actual sending and receiving applications.</w:t>
      </w:r>
    </w:p>
    <w:p w14:paraId="56C65798" w14:textId="77777777" w:rsidR="00573AF5" w:rsidRDefault="00573AF5">
      <w:pPr>
        <w:pStyle w:val="Heading4"/>
        <w:rPr>
          <w:noProof/>
        </w:rPr>
      </w:pPr>
      <w:bookmarkStart w:id="2266" w:name="OLE_LINK2"/>
      <w:r>
        <w:rPr>
          <w:noProof/>
        </w:rPr>
        <w:t>RF1-12   Referral Documentation Completion Status</w:t>
      </w:r>
      <w:r w:rsidR="00FD02FB">
        <w:rPr>
          <w:noProof/>
        </w:rPr>
        <w:fldChar w:fldCharType="begin"/>
      </w:r>
      <w:r>
        <w:rPr>
          <w:noProof/>
        </w:rPr>
        <w:instrText xml:space="preserve"> XE "Referral documentation completion status" </w:instrText>
      </w:r>
      <w:r w:rsidR="00FD02FB">
        <w:rPr>
          <w:noProof/>
        </w:rPr>
        <w:fldChar w:fldCharType="end"/>
      </w:r>
      <w:r>
        <w:rPr>
          <w:noProof/>
        </w:rPr>
        <w:t xml:space="preserve">   (CWE)</w:t>
      </w:r>
      <w:bookmarkEnd w:id="2266"/>
      <w:r>
        <w:rPr>
          <w:noProof/>
        </w:rPr>
        <w:t xml:space="preserve">   02262</w:t>
      </w:r>
    </w:p>
    <w:p w14:paraId="121B4E7E"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9EFD4F" w14:textId="61FA6016" w:rsidR="00573AF5" w:rsidRDefault="00573AF5" w:rsidP="00C87B0A">
      <w:pPr>
        <w:pStyle w:val="NormalIndented"/>
      </w:pPr>
      <w:r>
        <w:lastRenderedPageBreak/>
        <w:t xml:space="preserve">Definition:  This field can be used to indicate to the receiving provider that the clinical history in the message is incomplete and that more will follow.  Refer to </w:t>
      </w:r>
      <w:hyperlink r:id="rId27" w:anchor="HL70865" w:history="1">
        <w:r>
          <w:rPr>
            <w:rStyle w:val="ReferenceUserTable"/>
          </w:rPr>
          <w:t>User-defined Table 0865 - Referral Documentation Completion Status</w:t>
        </w:r>
      </w:hyperlink>
      <w:r>
        <w:t xml:space="preserve"> for suggested values.</w:t>
      </w:r>
    </w:p>
    <w:p w14:paraId="3A6888C1" w14:textId="77777777" w:rsidR="00573AF5" w:rsidRDefault="00573AF5">
      <w:pPr>
        <w:pStyle w:val="Heading4"/>
        <w:rPr>
          <w:noProof/>
        </w:rPr>
      </w:pPr>
      <w:r>
        <w:rPr>
          <w:noProof/>
        </w:rPr>
        <w:t>RF1-13   Planned Treatment Stop Date</w:t>
      </w:r>
      <w:r w:rsidR="00FD02FB">
        <w:rPr>
          <w:noProof/>
        </w:rPr>
        <w:fldChar w:fldCharType="begin"/>
      </w:r>
      <w:r>
        <w:rPr>
          <w:noProof/>
        </w:rPr>
        <w:instrText xml:space="preserve"> XE "Planned Treatment Stop Date" </w:instrText>
      </w:r>
      <w:r w:rsidR="00FD02FB">
        <w:rPr>
          <w:noProof/>
        </w:rPr>
        <w:fldChar w:fldCharType="end"/>
      </w:r>
      <w:r>
        <w:rPr>
          <w:noProof/>
        </w:rPr>
        <w:t xml:space="preserve">   (DTM)   03400</w:t>
      </w:r>
    </w:p>
    <w:p w14:paraId="575331C6" w14:textId="77777777" w:rsidR="00573AF5" w:rsidRDefault="00573AF5" w:rsidP="00C87B0A">
      <w:pPr>
        <w:pStyle w:val="NormalIndented"/>
      </w:pPr>
      <w:r>
        <w:t>Definition: The planned treatment stop date is the date that the patient's treatment from this referral is expected to complete, based on procedural protocols.  This value can be used to indicate that an extension to an authorization is necessary, if the treatment continues longer than expected.</w:t>
      </w:r>
    </w:p>
    <w:p w14:paraId="2DA954B8" w14:textId="77777777" w:rsidR="00573AF5" w:rsidRDefault="00573AF5">
      <w:pPr>
        <w:pStyle w:val="Heading4"/>
        <w:rPr>
          <w:noProof/>
        </w:rPr>
      </w:pPr>
      <w:r>
        <w:rPr>
          <w:noProof/>
        </w:rPr>
        <w:t>RF1-14   Referral Reason Text</w:t>
      </w:r>
      <w:r w:rsidR="00FD02FB">
        <w:rPr>
          <w:noProof/>
        </w:rPr>
        <w:fldChar w:fldCharType="begin"/>
      </w:r>
      <w:r>
        <w:rPr>
          <w:noProof/>
        </w:rPr>
        <w:instrText xml:space="preserve"> XE "Referral Reason Text" </w:instrText>
      </w:r>
      <w:r w:rsidR="00FD02FB">
        <w:rPr>
          <w:noProof/>
        </w:rPr>
        <w:fldChar w:fldCharType="end"/>
      </w:r>
      <w:r>
        <w:rPr>
          <w:noProof/>
        </w:rPr>
        <w:t xml:space="preserve">   (ST)   03401</w:t>
      </w:r>
    </w:p>
    <w:p w14:paraId="5423DDE0" w14:textId="77777777" w:rsidR="00573AF5" w:rsidRDefault="00573AF5" w:rsidP="00C87B0A">
      <w:pPr>
        <w:pStyle w:val="NormalIndented"/>
      </w:pPr>
      <w:r>
        <w:t>Definition: The referral reason is a free text field allowing a user to capture, in a non-coded format, the reason for the referral.  Typically this would describe the patient's condition or illness for which the referral is recorded.</w:t>
      </w:r>
    </w:p>
    <w:p w14:paraId="7F03BBB4" w14:textId="77777777" w:rsidR="00573AF5" w:rsidRDefault="00573AF5">
      <w:pPr>
        <w:pStyle w:val="Heading4"/>
        <w:rPr>
          <w:noProof/>
        </w:rPr>
      </w:pPr>
      <w:r>
        <w:rPr>
          <w:noProof/>
        </w:rPr>
        <w:t>RF1-15   Number of Authorized Treatments/Units</w:t>
      </w:r>
      <w:r w:rsidR="00FD02FB">
        <w:rPr>
          <w:noProof/>
        </w:rPr>
        <w:fldChar w:fldCharType="begin"/>
      </w:r>
      <w:r>
        <w:rPr>
          <w:noProof/>
        </w:rPr>
        <w:instrText xml:space="preserve"> XE "Number of Authorized Treatments/Units" </w:instrText>
      </w:r>
      <w:r w:rsidR="00FD02FB">
        <w:rPr>
          <w:noProof/>
        </w:rPr>
        <w:fldChar w:fldCharType="end"/>
      </w:r>
      <w:r>
        <w:rPr>
          <w:noProof/>
        </w:rPr>
        <w:t xml:space="preserve">   (CQ)   03402</w:t>
      </w:r>
    </w:p>
    <w:p w14:paraId="4D44E6B8" w14:textId="77777777" w:rsidR="00E1218A" w:rsidRDefault="00E1218A" w:rsidP="00E1218A">
      <w:pPr>
        <w:pStyle w:val="Components"/>
      </w:pPr>
      <w:bookmarkStart w:id="2267" w:name="CQComponent"/>
      <w:r>
        <w:t>Components:  &lt;Quantity (NM)&gt; ^ &lt;Units (CWE)&gt;</w:t>
      </w:r>
    </w:p>
    <w:p w14:paraId="67540446"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267"/>
    </w:p>
    <w:p w14:paraId="1D34CCB2" w14:textId="77777777" w:rsidR="00573AF5" w:rsidRDefault="00573AF5" w:rsidP="00C87B0A">
      <w:pPr>
        <w:pStyle w:val="NormalIndented"/>
      </w:pPr>
      <w:r>
        <w:t>Definition: The authorized duration is the amount of time, in days or visits, that the patient has been authorized for treatment for this referral.  The duration of "days" is reserved for inpatient authorizations.</w:t>
      </w:r>
    </w:p>
    <w:p w14:paraId="0D9D8549" w14:textId="77777777" w:rsidR="00573AF5" w:rsidRDefault="00573AF5" w:rsidP="00592F62">
      <w:pPr>
        <w:pStyle w:val="Heading4"/>
        <w:rPr>
          <w:noProof/>
        </w:rPr>
      </w:pPr>
      <w:r>
        <w:rPr>
          <w:noProof/>
        </w:rPr>
        <w:t>RF1-16   Number of Used Treatments/Units</w:t>
      </w:r>
      <w:r w:rsidR="00FD02FB">
        <w:rPr>
          <w:noProof/>
        </w:rPr>
        <w:fldChar w:fldCharType="begin"/>
      </w:r>
      <w:r>
        <w:rPr>
          <w:noProof/>
        </w:rPr>
        <w:instrText xml:space="preserve"> XE "Number of Used Treatments/Units" </w:instrText>
      </w:r>
      <w:r w:rsidR="00FD02FB">
        <w:rPr>
          <w:noProof/>
        </w:rPr>
        <w:fldChar w:fldCharType="end"/>
      </w:r>
      <w:r>
        <w:rPr>
          <w:noProof/>
        </w:rPr>
        <w:t xml:space="preserve">  (CQ)   03403</w:t>
      </w:r>
    </w:p>
    <w:p w14:paraId="6F0EF2F8" w14:textId="77777777" w:rsidR="00E1218A" w:rsidRDefault="00E1218A" w:rsidP="00E1218A">
      <w:pPr>
        <w:pStyle w:val="Components"/>
      </w:pPr>
      <w:r>
        <w:t>Components:  &lt;Quantity (NM)&gt; ^ &lt;Units (CWE)&gt;</w:t>
      </w:r>
    </w:p>
    <w:p w14:paraId="2B8C0FCD"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47011E" w14:textId="77777777" w:rsidR="00573AF5" w:rsidRDefault="00573AF5" w:rsidP="00C87B0A">
      <w:pPr>
        <w:pStyle w:val="NormalIndented"/>
      </w:pPr>
      <w:r>
        <w:t>Definition: The used duration is the amount of time, in days or visits that the patient has used of the originally authorized duration. The duration of "days" is reserved for inpatient authorizations.</w:t>
      </w:r>
    </w:p>
    <w:p w14:paraId="3A02A6FA" w14:textId="77777777" w:rsidR="00573AF5" w:rsidRDefault="00573AF5">
      <w:pPr>
        <w:pStyle w:val="Heading4"/>
        <w:rPr>
          <w:noProof/>
        </w:rPr>
      </w:pPr>
      <w:r>
        <w:rPr>
          <w:noProof/>
        </w:rPr>
        <w:t>RF1-17   Number of Scheduled Treatments/Units</w:t>
      </w:r>
      <w:r w:rsidR="00FD02FB">
        <w:rPr>
          <w:noProof/>
        </w:rPr>
        <w:fldChar w:fldCharType="begin"/>
      </w:r>
      <w:r>
        <w:rPr>
          <w:noProof/>
        </w:rPr>
        <w:instrText xml:space="preserve"> XE "Number of Scheduled Treatments/Units" </w:instrText>
      </w:r>
      <w:r w:rsidR="00FD02FB">
        <w:rPr>
          <w:noProof/>
        </w:rPr>
        <w:fldChar w:fldCharType="end"/>
      </w:r>
      <w:r>
        <w:rPr>
          <w:noProof/>
        </w:rPr>
        <w:t xml:space="preserve">   (CQ)   03404</w:t>
      </w:r>
    </w:p>
    <w:p w14:paraId="12CC9ED0" w14:textId="77777777" w:rsidR="00E1218A" w:rsidRDefault="00E1218A" w:rsidP="00E1218A">
      <w:pPr>
        <w:pStyle w:val="Components"/>
      </w:pPr>
      <w:r>
        <w:t>Components:  &lt;Quantity (NM)&gt; ^ &lt;Units (CWE)&gt;</w:t>
      </w:r>
    </w:p>
    <w:p w14:paraId="4EF54ACF"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43B859" w14:textId="77777777" w:rsidR="00573AF5" w:rsidRDefault="00573AF5" w:rsidP="00C87B0A">
      <w:pPr>
        <w:pStyle w:val="NormalIndented"/>
      </w:pPr>
      <w:r>
        <w:lastRenderedPageBreak/>
        <w:t>Definition: The scheduled treatments is the amount of time, in days or visits that the patient has planned treatments scheduled.  The duration of "days" is reserved for inpatient authorizations.</w:t>
      </w:r>
    </w:p>
    <w:p w14:paraId="4803FD4E" w14:textId="77777777" w:rsidR="00573AF5" w:rsidRDefault="00573AF5">
      <w:pPr>
        <w:pStyle w:val="Heading4"/>
        <w:rPr>
          <w:noProof/>
        </w:rPr>
      </w:pPr>
      <w:r>
        <w:rPr>
          <w:noProof/>
        </w:rPr>
        <w:t>RF1-18   Remaining Benefit Amount</w:t>
      </w:r>
      <w:r w:rsidR="00FD02FB">
        <w:rPr>
          <w:noProof/>
        </w:rPr>
        <w:fldChar w:fldCharType="begin"/>
      </w:r>
      <w:r>
        <w:rPr>
          <w:noProof/>
        </w:rPr>
        <w:instrText xml:space="preserve"> XE "Remaining Benefit Amount" </w:instrText>
      </w:r>
      <w:r w:rsidR="00FD02FB">
        <w:rPr>
          <w:noProof/>
        </w:rPr>
        <w:fldChar w:fldCharType="end"/>
      </w:r>
      <w:r>
        <w:rPr>
          <w:noProof/>
        </w:rPr>
        <w:t xml:space="preserve">   (MO)   03405</w:t>
      </w:r>
    </w:p>
    <w:p w14:paraId="5C198468" w14:textId="77777777" w:rsidR="00E1218A" w:rsidRDefault="00E1218A" w:rsidP="00E1218A">
      <w:pPr>
        <w:pStyle w:val="Components"/>
      </w:pPr>
      <w:bookmarkStart w:id="2268" w:name="MOComponent"/>
      <w:r>
        <w:t>Components:  &lt;Quantity (NM)&gt; ^ &lt;Denomination (ID)&gt;</w:t>
      </w:r>
      <w:bookmarkEnd w:id="2268"/>
    </w:p>
    <w:p w14:paraId="59F97946" w14:textId="77777777" w:rsidR="00573AF5" w:rsidRDefault="00573AF5" w:rsidP="00C87B0A">
      <w:pPr>
        <w:pStyle w:val="NormalIndented"/>
      </w:pPr>
      <w:r>
        <w:t xml:space="preserve">Definition: The remaining benefit amount is the amount remaining from the insurance company related to this referral. </w:t>
      </w:r>
    </w:p>
    <w:p w14:paraId="52AE570F" w14:textId="77777777" w:rsidR="00573AF5" w:rsidRDefault="00573AF5">
      <w:pPr>
        <w:pStyle w:val="Heading4"/>
        <w:rPr>
          <w:noProof/>
        </w:rPr>
      </w:pPr>
      <w:r>
        <w:rPr>
          <w:noProof/>
        </w:rPr>
        <w:t>RF1-19   Authorized Provider</w:t>
      </w:r>
      <w:r w:rsidR="00FD02FB">
        <w:rPr>
          <w:noProof/>
        </w:rPr>
        <w:fldChar w:fldCharType="begin"/>
      </w:r>
      <w:r>
        <w:rPr>
          <w:noProof/>
        </w:rPr>
        <w:instrText xml:space="preserve"> XE "Authorized Provider" </w:instrText>
      </w:r>
      <w:r w:rsidR="00FD02FB">
        <w:rPr>
          <w:noProof/>
        </w:rPr>
        <w:fldChar w:fldCharType="end"/>
      </w:r>
      <w:r>
        <w:rPr>
          <w:noProof/>
        </w:rPr>
        <w:t xml:space="preserve">   (XON)   03406</w:t>
      </w:r>
    </w:p>
    <w:p w14:paraId="054EB21F" w14:textId="77777777" w:rsidR="00E1218A" w:rsidRDefault="00E1218A" w:rsidP="00E1218A">
      <w:pPr>
        <w:pStyle w:val="Components"/>
      </w:pPr>
      <w:bookmarkStart w:id="2269"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713F04E"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F6BE26" w14:textId="77777777" w:rsidR="00E1218A" w:rsidRDefault="00E1218A" w:rsidP="00E1218A">
      <w:pPr>
        <w:pStyle w:val="Components"/>
      </w:pPr>
      <w:r>
        <w:t>Subcomponents for Assigning Authority (HD):  &lt;Namespace ID (IS)&gt; &amp; &lt;Universal ID (ST)&gt; &amp; &lt;Universal ID Type (ID)&gt;</w:t>
      </w:r>
    </w:p>
    <w:p w14:paraId="1EE97B2B" w14:textId="77777777" w:rsidR="00E1218A" w:rsidRDefault="00E1218A" w:rsidP="00E1218A">
      <w:pPr>
        <w:pStyle w:val="Components"/>
      </w:pPr>
      <w:r>
        <w:t>Subcomponents for Assigning Facility (HD):  &lt;Namespace ID (IS)&gt; &amp; &lt;Universal ID (ST)&gt; &amp; &lt;Universal ID Type (ID)&gt;</w:t>
      </w:r>
      <w:bookmarkEnd w:id="2269"/>
    </w:p>
    <w:p w14:paraId="7E26DF68" w14:textId="77777777" w:rsidR="00573AF5" w:rsidRDefault="00573AF5" w:rsidP="00C87B0A">
      <w:pPr>
        <w:pStyle w:val="NormalIndented"/>
      </w:pPr>
      <w:r>
        <w:t>Definition: This represents the organization to which the patient was referred to perform the procedure(s).  The authorized provider represents the organization recognized by the insurance carrier that is authorized to perform the services for the patient specified on the referral.</w:t>
      </w:r>
    </w:p>
    <w:p w14:paraId="3455A13A" w14:textId="77777777" w:rsidR="00573AF5" w:rsidRDefault="00573AF5">
      <w:pPr>
        <w:pStyle w:val="Heading4"/>
        <w:rPr>
          <w:noProof/>
        </w:rPr>
      </w:pPr>
      <w:r>
        <w:rPr>
          <w:noProof/>
        </w:rPr>
        <w:t>RF1-20   Authorized Health Professional</w:t>
      </w:r>
      <w:r w:rsidR="00FD02FB">
        <w:rPr>
          <w:noProof/>
        </w:rPr>
        <w:fldChar w:fldCharType="begin"/>
      </w:r>
      <w:r>
        <w:rPr>
          <w:noProof/>
        </w:rPr>
        <w:instrText xml:space="preserve"> XE "Authorized Health Professional" </w:instrText>
      </w:r>
      <w:r w:rsidR="00FD02FB">
        <w:rPr>
          <w:noProof/>
        </w:rPr>
        <w:fldChar w:fldCharType="end"/>
      </w:r>
      <w:r>
        <w:rPr>
          <w:noProof/>
        </w:rPr>
        <w:t xml:space="preserve">   (XCN)   03407</w:t>
      </w:r>
    </w:p>
    <w:p w14:paraId="5416FF11" w14:textId="77777777" w:rsidR="00E1218A" w:rsidRDefault="00E1218A" w:rsidP="00E1218A">
      <w:pPr>
        <w:pStyle w:val="Components"/>
      </w:pPr>
      <w:bookmarkStart w:id="2270"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441694"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7C22F8B7" w14:textId="77777777" w:rsidR="00E1218A" w:rsidRDefault="00E1218A" w:rsidP="00E1218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AC7339" w14:textId="77777777" w:rsidR="00E1218A" w:rsidRDefault="00E1218A" w:rsidP="00E1218A">
      <w:pPr>
        <w:pStyle w:val="Components"/>
      </w:pPr>
      <w:r>
        <w:t>Subcomponents for Assigning Authority (HD):  &lt;Namespace ID (IS)&gt; &amp; &lt;Universal ID (ST)&gt; &amp; &lt;Universal ID Type (ID)&gt;</w:t>
      </w:r>
    </w:p>
    <w:p w14:paraId="46CD3D87" w14:textId="77777777" w:rsidR="00E1218A" w:rsidRDefault="00E1218A" w:rsidP="00E1218A">
      <w:pPr>
        <w:pStyle w:val="Components"/>
      </w:pPr>
      <w:r>
        <w:lastRenderedPageBreak/>
        <w:t>Subcomponents for Assigning Facility (HD):  &lt;Namespace ID (IS)&gt; &amp; &lt;Universal ID (ST)&gt; &amp; &lt;Universal ID Type (ID)&gt;</w:t>
      </w:r>
    </w:p>
    <w:p w14:paraId="4ABE4C7E"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895F8F" w14:textId="77777777" w:rsidR="00E1218A" w:rsidRDefault="00E1218A" w:rsidP="00E1218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23A600" w14:textId="77777777" w:rsidR="00E1218A" w:rsidRDefault="00E1218A" w:rsidP="00E1218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270"/>
    </w:p>
    <w:p w14:paraId="08A4188F" w14:textId="77777777" w:rsidR="00573AF5" w:rsidRDefault="00573AF5" w:rsidP="00C87B0A">
      <w:pPr>
        <w:pStyle w:val="NormalIndented"/>
      </w:pPr>
      <w:r>
        <w:t>Definition: The authorized HP represents the specific health professional authorized to perform the services for the patient.  This is a less frequently used field, as most often the authorization is for a group/organization and not a specific HP within that group.</w:t>
      </w:r>
    </w:p>
    <w:p w14:paraId="1A4EDAAA" w14:textId="77777777" w:rsidR="00573AF5" w:rsidRDefault="00573AF5">
      <w:pPr>
        <w:pStyle w:val="Heading4"/>
        <w:rPr>
          <w:noProof/>
        </w:rPr>
      </w:pPr>
      <w:r>
        <w:rPr>
          <w:noProof/>
        </w:rPr>
        <w:t>RF1-21   Source Text</w:t>
      </w:r>
      <w:r w:rsidR="00FD02FB">
        <w:rPr>
          <w:noProof/>
        </w:rPr>
        <w:fldChar w:fldCharType="begin"/>
      </w:r>
      <w:r>
        <w:rPr>
          <w:noProof/>
        </w:rPr>
        <w:instrText xml:space="preserve"> XE "Source Text" </w:instrText>
      </w:r>
      <w:r w:rsidR="00FD02FB">
        <w:rPr>
          <w:noProof/>
        </w:rPr>
        <w:fldChar w:fldCharType="end"/>
      </w:r>
      <w:r>
        <w:rPr>
          <w:noProof/>
        </w:rPr>
        <w:t xml:space="preserve">   (ST)   03408</w:t>
      </w:r>
    </w:p>
    <w:p w14:paraId="5E276A22" w14:textId="77777777" w:rsidR="00573AF5" w:rsidRDefault="00573AF5" w:rsidP="00C87B0A">
      <w:pPr>
        <w:pStyle w:val="NormalIndented"/>
      </w:pPr>
      <w:r>
        <w:t>Definition: The source text allows a user to capture information (such as the name) of the person contacted regarding the specific referral.</w:t>
      </w:r>
    </w:p>
    <w:p w14:paraId="291F8FA7" w14:textId="77777777" w:rsidR="00573AF5" w:rsidRDefault="00573AF5">
      <w:pPr>
        <w:pStyle w:val="Heading4"/>
        <w:rPr>
          <w:noProof/>
        </w:rPr>
      </w:pPr>
      <w:r>
        <w:rPr>
          <w:noProof/>
        </w:rPr>
        <w:t>RF1-22   Source Date</w:t>
      </w:r>
      <w:r w:rsidR="00FD02FB">
        <w:rPr>
          <w:noProof/>
        </w:rPr>
        <w:fldChar w:fldCharType="begin"/>
      </w:r>
      <w:r>
        <w:rPr>
          <w:noProof/>
        </w:rPr>
        <w:instrText xml:space="preserve"> XE "Source Date" </w:instrText>
      </w:r>
      <w:r w:rsidR="00FD02FB">
        <w:rPr>
          <w:noProof/>
        </w:rPr>
        <w:fldChar w:fldCharType="end"/>
      </w:r>
      <w:r>
        <w:rPr>
          <w:noProof/>
        </w:rPr>
        <w:t xml:space="preserve">   (DTM)   03409</w:t>
      </w:r>
    </w:p>
    <w:p w14:paraId="3AD6CE0A" w14:textId="77777777" w:rsidR="00573AF5" w:rsidRDefault="00573AF5" w:rsidP="00C87B0A">
      <w:pPr>
        <w:pStyle w:val="NormalIndented"/>
      </w:pPr>
      <w:r>
        <w:t>Definition: The source date allows a user to capture the date the person was contacted regarding the specific referral.</w:t>
      </w:r>
    </w:p>
    <w:p w14:paraId="5DAB1D56" w14:textId="77777777" w:rsidR="00573AF5" w:rsidRDefault="00573AF5">
      <w:pPr>
        <w:pStyle w:val="Heading4"/>
        <w:rPr>
          <w:noProof/>
        </w:rPr>
      </w:pPr>
      <w:r>
        <w:rPr>
          <w:noProof/>
        </w:rPr>
        <w:t>RF1-23   Source Phone</w:t>
      </w:r>
      <w:r w:rsidR="00FD02FB">
        <w:rPr>
          <w:noProof/>
        </w:rPr>
        <w:fldChar w:fldCharType="begin"/>
      </w:r>
      <w:r>
        <w:rPr>
          <w:noProof/>
        </w:rPr>
        <w:instrText xml:space="preserve"> XE "Source Phone" </w:instrText>
      </w:r>
      <w:r w:rsidR="00FD02FB">
        <w:rPr>
          <w:noProof/>
        </w:rPr>
        <w:fldChar w:fldCharType="end"/>
      </w:r>
      <w:r>
        <w:rPr>
          <w:noProof/>
        </w:rPr>
        <w:t xml:space="preserve">   (XTN)   03410</w:t>
      </w:r>
    </w:p>
    <w:p w14:paraId="089165EE" w14:textId="77777777" w:rsidR="00E1218A" w:rsidRDefault="00E1218A" w:rsidP="00E1218A">
      <w:pPr>
        <w:pStyle w:val="Components"/>
      </w:pPr>
      <w:bookmarkStart w:id="2271"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D000E56" w14:textId="77777777" w:rsidR="00E1218A" w:rsidRDefault="00E1218A" w:rsidP="00E1218A">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32DFE6"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C42830" w14:textId="77777777" w:rsidR="00E1218A" w:rsidRDefault="00E1218A" w:rsidP="00E1218A">
      <w:pPr>
        <w:pStyle w:val="Components"/>
      </w:pPr>
      <w:r>
        <w:t>Subcomponents for Shared Telecommunication Identifier (EI):  &lt;Entity Identifier (ST)&gt; &amp; &lt;Namespace ID (IS)&gt; &amp; &lt;Universal ID (ST)&gt; &amp; &lt;Universal ID Type (ID)&gt;</w:t>
      </w:r>
      <w:bookmarkEnd w:id="2271"/>
    </w:p>
    <w:p w14:paraId="584684AA" w14:textId="77777777" w:rsidR="00573AF5" w:rsidRDefault="00573AF5" w:rsidP="00C87B0A">
      <w:pPr>
        <w:pStyle w:val="NormalIndented"/>
      </w:pPr>
      <w:r>
        <w:t>Definition: The source phone number allows a user to capture the phone number of the person contacted regarding the specific referral.</w:t>
      </w:r>
    </w:p>
    <w:p w14:paraId="245C55AF" w14:textId="77777777" w:rsidR="00573AF5" w:rsidRDefault="00573AF5">
      <w:pPr>
        <w:pStyle w:val="Heading4"/>
        <w:rPr>
          <w:noProof/>
        </w:rPr>
      </w:pPr>
      <w:r>
        <w:rPr>
          <w:noProof/>
        </w:rPr>
        <w:t>RF1-24   Comment</w:t>
      </w:r>
      <w:r w:rsidR="00FD02FB">
        <w:rPr>
          <w:noProof/>
        </w:rPr>
        <w:fldChar w:fldCharType="begin"/>
      </w:r>
      <w:r>
        <w:rPr>
          <w:noProof/>
        </w:rPr>
        <w:instrText xml:space="preserve"> XE "Comment" </w:instrText>
      </w:r>
      <w:r w:rsidR="00FD02FB">
        <w:rPr>
          <w:noProof/>
        </w:rPr>
        <w:fldChar w:fldCharType="end"/>
      </w:r>
      <w:r>
        <w:rPr>
          <w:noProof/>
        </w:rPr>
        <w:t xml:space="preserve">   (TX)   03411</w:t>
      </w:r>
    </w:p>
    <w:p w14:paraId="054FF1F2" w14:textId="77777777" w:rsidR="00573AF5" w:rsidRDefault="00573AF5" w:rsidP="00C87B0A">
      <w:pPr>
        <w:pStyle w:val="NormalIndented"/>
      </w:pPr>
      <w:r>
        <w:t>Definition: The comment allows for a free text capture of any notes the user wishes to capture related to the referral.  This is a single notes field that allows the user to add additional text over time, or replace the text that already exists.</w:t>
      </w:r>
    </w:p>
    <w:p w14:paraId="67017C72" w14:textId="77777777" w:rsidR="00573AF5" w:rsidRDefault="00573AF5">
      <w:pPr>
        <w:pStyle w:val="Heading4"/>
        <w:rPr>
          <w:noProof/>
        </w:rPr>
      </w:pPr>
      <w:r>
        <w:rPr>
          <w:noProof/>
        </w:rPr>
        <w:t>RF1-25   Action Code</w:t>
      </w:r>
      <w:r w:rsidR="00FD02FB">
        <w:rPr>
          <w:noProof/>
        </w:rPr>
        <w:fldChar w:fldCharType="begin"/>
      </w:r>
      <w:r>
        <w:rPr>
          <w:noProof/>
        </w:rPr>
        <w:instrText xml:space="preserve"> XE "Action Code" </w:instrText>
      </w:r>
      <w:r w:rsidR="00FD02FB">
        <w:rPr>
          <w:noProof/>
        </w:rPr>
        <w:fldChar w:fldCharType="end"/>
      </w:r>
      <w:r>
        <w:rPr>
          <w:noProof/>
        </w:rPr>
        <w:t xml:space="preserve">   (ID)   03412</w:t>
      </w:r>
    </w:p>
    <w:p w14:paraId="3F100FB5" w14:textId="022C2526" w:rsidR="00573AF5" w:rsidRDefault="00573AF5" w:rsidP="00C87B0A">
      <w:pPr>
        <w:pStyle w:val="NormalIndented"/>
      </w:pPr>
      <w:r>
        <w:t>Definition: This field defines the action to be taken for this referral.  Refer to</w:t>
      </w:r>
      <w:r w:rsidRPr="00C5220F">
        <w:rPr>
          <w:rStyle w:val="ReferenceHL7Table"/>
          <w:noProof w:val="0"/>
        </w:rPr>
        <w:t xml:space="preserve"> </w:t>
      </w:r>
      <w:hyperlink r:id="rId28" w:anchor="HL70206" w:history="1">
        <w:r w:rsidRPr="00C5220F">
          <w:rPr>
            <w:rStyle w:val="ReferenceHL7Table"/>
            <w:noProof w:val="0"/>
          </w:rPr>
          <w:t>HL7 Table 0206 - Segment Action Code</w:t>
        </w:r>
      </w:hyperlink>
      <w:r>
        <w:t xml:space="preserve"> in Chapter 2, Code Tables, for valid values.  When this field is valued, the AUT segment is not in "snapshot mode", rather in "action mode". </w:t>
      </w:r>
    </w:p>
    <w:p w14:paraId="66377AFA" w14:textId="77777777" w:rsidR="00573AF5" w:rsidRDefault="00573AF5">
      <w:pPr>
        <w:pStyle w:val="Heading3"/>
        <w:rPr>
          <w:noProof/>
        </w:rPr>
      </w:pPr>
      <w:bookmarkStart w:id="2272" w:name="_Toc138650546"/>
      <w:bookmarkStart w:id="2273" w:name="_Toc348244506"/>
      <w:bookmarkStart w:id="2274" w:name="_Toc348244629"/>
      <w:bookmarkStart w:id="2275" w:name="_Toc348260661"/>
      <w:bookmarkStart w:id="2276" w:name="_Toc348346634"/>
      <w:bookmarkStart w:id="2277" w:name="_Toc380430455"/>
      <w:bookmarkStart w:id="2278" w:name="_Toc28982351"/>
      <w:bookmarkEnd w:id="2272"/>
      <w:r>
        <w:rPr>
          <w:noProof/>
        </w:rPr>
        <w:t>AUT</w:t>
      </w:r>
      <w:r w:rsidR="00FD02FB">
        <w:rPr>
          <w:noProof/>
        </w:rPr>
        <w:fldChar w:fldCharType="begin"/>
      </w:r>
      <w:r>
        <w:rPr>
          <w:noProof/>
        </w:rPr>
        <w:instrText xml:space="preserve"> XE "AUT" </w:instrText>
      </w:r>
      <w:r w:rsidR="00FD02FB">
        <w:rPr>
          <w:noProof/>
        </w:rPr>
        <w:fldChar w:fldCharType="end"/>
      </w:r>
      <w:r>
        <w:rPr>
          <w:noProof/>
        </w:rPr>
        <w:t xml:space="preserve"> - </w:t>
      </w:r>
      <w:r w:rsidR="00FD02FB">
        <w:rPr>
          <w:noProof/>
        </w:rPr>
        <w:fldChar w:fldCharType="begin"/>
      </w:r>
      <w:r>
        <w:rPr>
          <w:noProof/>
        </w:rPr>
        <w:instrText xml:space="preserve"> XE "Segments:AUT" </w:instrText>
      </w:r>
      <w:r w:rsidR="00FD02FB">
        <w:rPr>
          <w:noProof/>
        </w:rPr>
        <w:fldChar w:fldCharType="end"/>
      </w:r>
      <w:r>
        <w:rPr>
          <w:noProof/>
        </w:rPr>
        <w:t>Authorization Information Segment</w:t>
      </w:r>
      <w:bookmarkEnd w:id="2273"/>
      <w:bookmarkEnd w:id="2274"/>
      <w:bookmarkEnd w:id="2275"/>
      <w:bookmarkEnd w:id="2276"/>
      <w:bookmarkEnd w:id="2277"/>
      <w:bookmarkEnd w:id="2278"/>
      <w:r w:rsidR="00FD02FB">
        <w:rPr>
          <w:noProof/>
        </w:rPr>
        <w:fldChar w:fldCharType="begin"/>
      </w:r>
      <w:r>
        <w:rPr>
          <w:noProof/>
        </w:rPr>
        <w:instrText xml:space="preserve"> XE "authorization information segment" </w:instrText>
      </w:r>
      <w:r w:rsidR="00FD02FB">
        <w:rPr>
          <w:noProof/>
        </w:rPr>
        <w:fldChar w:fldCharType="end"/>
      </w:r>
      <w:bookmarkStart w:id="2279" w:name="_Toc380430456"/>
      <w:bookmarkEnd w:id="2279"/>
    </w:p>
    <w:p w14:paraId="7975BC0F" w14:textId="77777777" w:rsidR="00573AF5" w:rsidRDefault="00573AF5" w:rsidP="00C87B0A">
      <w:pPr>
        <w:pStyle w:val="NormalIndented"/>
      </w:pPr>
      <w:r>
        <w:t>This segment represents an authorization or a pre-authorization for a referred procedure or requested service by the payor covering the patient's health care.</w:t>
      </w:r>
    </w:p>
    <w:p w14:paraId="34BC733A" w14:textId="77777777" w:rsidR="00573AF5" w:rsidRDefault="00573AF5">
      <w:pPr>
        <w:pStyle w:val="AttributeTableCaption"/>
        <w:rPr>
          <w:noProof/>
        </w:rPr>
      </w:pPr>
      <w:bookmarkStart w:id="2280" w:name="AUT"/>
      <w:bookmarkEnd w:id="2280"/>
      <w:r>
        <w:rPr>
          <w:noProof/>
        </w:rPr>
        <w:t>HL7 Attribute Table - AUT</w:t>
      </w:r>
      <w:r w:rsidR="00FD02FB">
        <w:rPr>
          <w:noProof/>
        </w:rPr>
        <w:fldChar w:fldCharType="begin"/>
      </w:r>
      <w:r>
        <w:rPr>
          <w:noProof/>
        </w:rPr>
        <w:instrText xml:space="preserve"> XE "HL7 Attribute Table -  AUT" </w:instrText>
      </w:r>
      <w:r w:rsidR="00FD02FB">
        <w:rPr>
          <w:noProof/>
        </w:rPr>
        <w:fldChar w:fldCharType="end"/>
      </w:r>
      <w:r>
        <w:rPr>
          <w:noProof/>
        </w:rPr>
        <w:t xml:space="preserve"> – Authorization Information</w:t>
      </w:r>
      <w:r w:rsidR="00FD02FB">
        <w:rPr>
          <w:noProof/>
        </w:rPr>
        <w:fldChar w:fldCharType="begin"/>
      </w:r>
      <w:r>
        <w:rPr>
          <w:noProof/>
        </w:rPr>
        <w:instrText xml:space="preserve"> XE "AUT" </w:instrText>
      </w:r>
      <w:r w:rsidR="00FD02FB">
        <w:rPr>
          <w:noProof/>
        </w:rPr>
        <w:fldChar w:fldCharType="end"/>
      </w:r>
      <w:r w:rsidR="00FD02FB">
        <w:rPr>
          <w:noProof/>
        </w:rPr>
        <w:fldChar w:fldCharType="begin"/>
      </w:r>
      <w:r>
        <w:rPr>
          <w:noProof/>
        </w:rPr>
        <w:instrText xml:space="preserve"> XE "Segments: AUT"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763D4BF5"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3C9D4193"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7E98582"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54B3B5A6"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D4C9107"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D646659"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FB75600"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76B0688"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FE662A7"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046372F1" w14:textId="77777777" w:rsidR="00573AF5" w:rsidRDefault="00573AF5">
            <w:pPr>
              <w:pStyle w:val="AttributeTableHeader"/>
              <w:jc w:val="left"/>
              <w:rPr>
                <w:noProof/>
              </w:rPr>
            </w:pPr>
            <w:r>
              <w:rPr>
                <w:noProof/>
              </w:rPr>
              <w:t>ELEMENT NAME</w:t>
            </w:r>
          </w:p>
        </w:tc>
      </w:tr>
      <w:tr w:rsidR="004E2DAA" w:rsidRPr="00573AF5" w14:paraId="2344B919"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2897EFFD"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7DE8BA8"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A0A88F"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6F71CF"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1B6DCF58" w14:textId="77777777" w:rsidR="00573AF5" w:rsidRDefault="00573AF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5EB81ED6"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83D69A" w14:textId="70959C8F" w:rsidR="00573AF5" w:rsidRDefault="00976CBD">
            <w:pPr>
              <w:pStyle w:val="AttributeTableBody"/>
              <w:rPr>
                <w:rStyle w:val="HyperlinkTable"/>
                <w:noProof/>
              </w:rPr>
            </w:pPr>
            <w:hyperlink r:id="rId29" w:anchor="HL70072" w:history="1">
              <w:r w:rsidR="00573AF5">
                <w:rPr>
                  <w:rStyle w:val="HyperlinkTable"/>
                  <w:noProof/>
                </w:rPr>
                <w:t>0072</w:t>
              </w:r>
            </w:hyperlink>
          </w:p>
        </w:tc>
        <w:tc>
          <w:tcPr>
            <w:tcW w:w="720" w:type="dxa"/>
            <w:tcBorders>
              <w:top w:val="single" w:sz="4" w:space="0" w:color="auto"/>
              <w:left w:val="nil"/>
              <w:bottom w:val="dotted" w:sz="4" w:space="0" w:color="auto"/>
              <w:right w:val="nil"/>
            </w:tcBorders>
            <w:shd w:val="clear" w:color="auto" w:fill="FFFFFF"/>
          </w:tcPr>
          <w:p w14:paraId="54CCAA23" w14:textId="77777777" w:rsidR="00573AF5" w:rsidRDefault="00573AF5">
            <w:pPr>
              <w:pStyle w:val="AttributeTableBody"/>
              <w:rPr>
                <w:noProof/>
              </w:rPr>
            </w:pPr>
            <w:r>
              <w:rPr>
                <w:noProof/>
              </w:rPr>
              <w:t>01146</w:t>
            </w:r>
          </w:p>
        </w:tc>
        <w:tc>
          <w:tcPr>
            <w:tcW w:w="3888" w:type="dxa"/>
            <w:tcBorders>
              <w:top w:val="single" w:sz="4" w:space="0" w:color="auto"/>
              <w:left w:val="nil"/>
              <w:bottom w:val="dotted" w:sz="4" w:space="0" w:color="auto"/>
              <w:right w:val="nil"/>
            </w:tcBorders>
            <w:shd w:val="clear" w:color="auto" w:fill="FFFFFF"/>
          </w:tcPr>
          <w:p w14:paraId="4AA7D289" w14:textId="77777777" w:rsidR="00573AF5" w:rsidRDefault="00573AF5">
            <w:pPr>
              <w:pStyle w:val="AttributeTableBody"/>
              <w:jc w:val="left"/>
              <w:rPr>
                <w:noProof/>
              </w:rPr>
            </w:pPr>
            <w:r>
              <w:rPr>
                <w:noProof/>
              </w:rPr>
              <w:t>Authorizing Payor, Plan ID</w:t>
            </w:r>
          </w:p>
        </w:tc>
      </w:tr>
      <w:tr w:rsidR="004E2DAA" w:rsidRPr="00573AF5" w14:paraId="7B6D626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E7DBA11"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857EAA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D2DA2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079B7B"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9E46F97" w14:textId="77777777" w:rsidR="00573AF5" w:rsidRDefault="00573AF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B99A64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CFB5E" w14:textId="19E9F4FD" w:rsidR="00573AF5" w:rsidRDefault="00976CBD">
            <w:pPr>
              <w:pStyle w:val="AttributeTableBody"/>
              <w:rPr>
                <w:rStyle w:val="HyperlinkTable"/>
                <w:noProof/>
              </w:rPr>
            </w:pPr>
            <w:hyperlink r:id="rId30" w:anchor="HL70285" w:history="1">
              <w:r w:rsidR="00573AF5">
                <w:rPr>
                  <w:rStyle w:val="HyperlinkTable"/>
                  <w:noProof/>
                </w:rPr>
                <w:t>0285</w:t>
              </w:r>
            </w:hyperlink>
          </w:p>
        </w:tc>
        <w:tc>
          <w:tcPr>
            <w:tcW w:w="720" w:type="dxa"/>
            <w:tcBorders>
              <w:top w:val="dotted" w:sz="4" w:space="0" w:color="auto"/>
              <w:left w:val="nil"/>
              <w:bottom w:val="dotted" w:sz="4" w:space="0" w:color="auto"/>
              <w:right w:val="nil"/>
            </w:tcBorders>
            <w:shd w:val="clear" w:color="auto" w:fill="FFFFFF"/>
          </w:tcPr>
          <w:p w14:paraId="3B93E525" w14:textId="77777777" w:rsidR="00573AF5" w:rsidRDefault="00573AF5">
            <w:pPr>
              <w:pStyle w:val="AttributeTableBody"/>
              <w:rPr>
                <w:noProof/>
              </w:rPr>
            </w:pPr>
            <w:r>
              <w:rPr>
                <w:noProof/>
              </w:rPr>
              <w:t>01147</w:t>
            </w:r>
          </w:p>
        </w:tc>
        <w:tc>
          <w:tcPr>
            <w:tcW w:w="3888" w:type="dxa"/>
            <w:tcBorders>
              <w:top w:val="dotted" w:sz="4" w:space="0" w:color="auto"/>
              <w:left w:val="nil"/>
              <w:bottom w:val="dotted" w:sz="4" w:space="0" w:color="auto"/>
              <w:right w:val="nil"/>
            </w:tcBorders>
            <w:shd w:val="clear" w:color="auto" w:fill="FFFFFF"/>
          </w:tcPr>
          <w:p w14:paraId="33CA856C" w14:textId="77777777" w:rsidR="00573AF5" w:rsidRDefault="00573AF5">
            <w:pPr>
              <w:pStyle w:val="AttributeTableBody"/>
              <w:jc w:val="left"/>
              <w:rPr>
                <w:noProof/>
              </w:rPr>
            </w:pPr>
            <w:r>
              <w:rPr>
                <w:noProof/>
              </w:rPr>
              <w:t>Authorizing Payor, Company ID</w:t>
            </w:r>
          </w:p>
        </w:tc>
      </w:tr>
      <w:tr w:rsidR="004E2DAA" w:rsidRPr="00573AF5" w14:paraId="70E5C34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E646E38"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DE536B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717C59" w14:textId="77777777" w:rsidR="00573AF5" w:rsidRDefault="00573AF5">
            <w:pPr>
              <w:pStyle w:val="AttributeTableBody"/>
              <w:rPr>
                <w:noProof/>
              </w:rPr>
            </w:pPr>
            <w:r>
              <w:rPr>
                <w:noProof/>
              </w:rPr>
              <w:t>45#</w:t>
            </w:r>
          </w:p>
        </w:tc>
        <w:tc>
          <w:tcPr>
            <w:tcW w:w="648" w:type="dxa"/>
            <w:tcBorders>
              <w:top w:val="dotted" w:sz="4" w:space="0" w:color="auto"/>
              <w:left w:val="nil"/>
              <w:bottom w:val="dotted" w:sz="4" w:space="0" w:color="auto"/>
              <w:right w:val="nil"/>
            </w:tcBorders>
            <w:shd w:val="clear" w:color="auto" w:fill="FFFFFF"/>
          </w:tcPr>
          <w:p w14:paraId="45BC490F"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34B9F6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2F6C9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6AB5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7D615" w14:textId="77777777" w:rsidR="00573AF5" w:rsidRDefault="00573AF5">
            <w:pPr>
              <w:pStyle w:val="AttributeTableBody"/>
              <w:rPr>
                <w:noProof/>
              </w:rPr>
            </w:pPr>
            <w:r>
              <w:rPr>
                <w:noProof/>
              </w:rPr>
              <w:t>01148</w:t>
            </w:r>
          </w:p>
        </w:tc>
        <w:tc>
          <w:tcPr>
            <w:tcW w:w="3888" w:type="dxa"/>
            <w:tcBorders>
              <w:top w:val="dotted" w:sz="4" w:space="0" w:color="auto"/>
              <w:left w:val="nil"/>
              <w:bottom w:val="dotted" w:sz="4" w:space="0" w:color="auto"/>
              <w:right w:val="nil"/>
            </w:tcBorders>
            <w:shd w:val="clear" w:color="auto" w:fill="FFFFFF"/>
          </w:tcPr>
          <w:p w14:paraId="5F6CEDA5" w14:textId="77777777" w:rsidR="00573AF5" w:rsidRDefault="00573AF5">
            <w:pPr>
              <w:pStyle w:val="AttributeTableBody"/>
              <w:jc w:val="left"/>
              <w:rPr>
                <w:noProof/>
              </w:rPr>
            </w:pPr>
            <w:r>
              <w:rPr>
                <w:noProof/>
              </w:rPr>
              <w:t>Authorizing Payor, Company Name</w:t>
            </w:r>
          </w:p>
        </w:tc>
      </w:tr>
      <w:tr w:rsidR="004E2DAA" w:rsidRPr="00573AF5" w14:paraId="5D81FA2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9809F88"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1674F54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F1981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640C76"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33ED28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1E44D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43C8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3F9DE" w14:textId="77777777" w:rsidR="00573AF5" w:rsidRDefault="00573AF5">
            <w:pPr>
              <w:pStyle w:val="AttributeTableBody"/>
              <w:rPr>
                <w:noProof/>
              </w:rPr>
            </w:pPr>
            <w:r>
              <w:rPr>
                <w:noProof/>
              </w:rPr>
              <w:t>01149</w:t>
            </w:r>
          </w:p>
        </w:tc>
        <w:tc>
          <w:tcPr>
            <w:tcW w:w="3888" w:type="dxa"/>
            <w:tcBorders>
              <w:top w:val="dotted" w:sz="4" w:space="0" w:color="auto"/>
              <w:left w:val="nil"/>
              <w:bottom w:val="dotted" w:sz="4" w:space="0" w:color="auto"/>
              <w:right w:val="nil"/>
            </w:tcBorders>
            <w:shd w:val="clear" w:color="auto" w:fill="FFFFFF"/>
          </w:tcPr>
          <w:p w14:paraId="53256AE0" w14:textId="77777777" w:rsidR="00573AF5" w:rsidRDefault="00573AF5">
            <w:pPr>
              <w:pStyle w:val="AttributeTableBody"/>
              <w:jc w:val="left"/>
              <w:rPr>
                <w:noProof/>
              </w:rPr>
            </w:pPr>
            <w:r>
              <w:rPr>
                <w:noProof/>
              </w:rPr>
              <w:t>Authorization Effective Date</w:t>
            </w:r>
          </w:p>
        </w:tc>
      </w:tr>
      <w:tr w:rsidR="004E2DAA" w:rsidRPr="00573AF5" w14:paraId="390C91F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E677247"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197F72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108C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E9A470"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8562BB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CD8BD5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477C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366C7" w14:textId="77777777" w:rsidR="00573AF5" w:rsidRDefault="00573AF5">
            <w:pPr>
              <w:pStyle w:val="AttributeTableBody"/>
              <w:rPr>
                <w:noProof/>
              </w:rPr>
            </w:pPr>
            <w:r>
              <w:rPr>
                <w:noProof/>
              </w:rPr>
              <w:t>01150</w:t>
            </w:r>
          </w:p>
        </w:tc>
        <w:tc>
          <w:tcPr>
            <w:tcW w:w="3888" w:type="dxa"/>
            <w:tcBorders>
              <w:top w:val="dotted" w:sz="4" w:space="0" w:color="auto"/>
              <w:left w:val="nil"/>
              <w:bottom w:val="dotted" w:sz="4" w:space="0" w:color="auto"/>
              <w:right w:val="nil"/>
            </w:tcBorders>
            <w:shd w:val="clear" w:color="auto" w:fill="FFFFFF"/>
          </w:tcPr>
          <w:p w14:paraId="6D1AD28E" w14:textId="77777777" w:rsidR="00573AF5" w:rsidRDefault="00573AF5">
            <w:pPr>
              <w:pStyle w:val="AttributeTableBody"/>
              <w:jc w:val="left"/>
              <w:rPr>
                <w:noProof/>
              </w:rPr>
            </w:pPr>
            <w:r>
              <w:rPr>
                <w:noProof/>
              </w:rPr>
              <w:t>Authorization Expiration Date</w:t>
            </w:r>
          </w:p>
        </w:tc>
      </w:tr>
      <w:tr w:rsidR="004E2DAA" w:rsidRPr="00573AF5" w14:paraId="1475135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24783DF"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C9ADA2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EEED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0D99A0"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61CB8210" w14:textId="77777777" w:rsidR="00573AF5" w:rsidRDefault="00573AF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5749921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5E32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9345B" w14:textId="77777777" w:rsidR="00573AF5" w:rsidRDefault="00573AF5">
            <w:pPr>
              <w:pStyle w:val="AttributeTableBody"/>
              <w:rPr>
                <w:noProof/>
              </w:rPr>
            </w:pPr>
            <w:r>
              <w:rPr>
                <w:noProof/>
              </w:rPr>
              <w:t>01151</w:t>
            </w:r>
          </w:p>
        </w:tc>
        <w:tc>
          <w:tcPr>
            <w:tcW w:w="3888" w:type="dxa"/>
            <w:tcBorders>
              <w:top w:val="dotted" w:sz="4" w:space="0" w:color="auto"/>
              <w:left w:val="nil"/>
              <w:bottom w:val="dotted" w:sz="4" w:space="0" w:color="auto"/>
              <w:right w:val="nil"/>
            </w:tcBorders>
            <w:shd w:val="clear" w:color="auto" w:fill="FFFFFF"/>
          </w:tcPr>
          <w:p w14:paraId="3D7A35F7" w14:textId="77777777" w:rsidR="00573AF5" w:rsidRDefault="00573AF5">
            <w:pPr>
              <w:pStyle w:val="AttributeTableBody"/>
              <w:jc w:val="left"/>
              <w:rPr>
                <w:noProof/>
              </w:rPr>
            </w:pPr>
            <w:r>
              <w:rPr>
                <w:noProof/>
              </w:rPr>
              <w:t>Authorization Identifier</w:t>
            </w:r>
          </w:p>
        </w:tc>
      </w:tr>
      <w:tr w:rsidR="004E2DAA" w:rsidRPr="00573AF5" w14:paraId="55D81794"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A736C1C" w14:textId="77777777" w:rsidR="00573AF5" w:rsidRDefault="00573AF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69074BE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7E60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0D08B" w14:textId="77777777" w:rsidR="00573AF5" w:rsidRDefault="00573AF5">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3D8D4634"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CB0D5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B6AE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188B9" w14:textId="77777777" w:rsidR="00573AF5" w:rsidRDefault="00573AF5">
            <w:pPr>
              <w:pStyle w:val="AttributeTableBody"/>
              <w:rPr>
                <w:noProof/>
              </w:rPr>
            </w:pPr>
            <w:r>
              <w:rPr>
                <w:noProof/>
              </w:rPr>
              <w:t>01152</w:t>
            </w:r>
          </w:p>
        </w:tc>
        <w:tc>
          <w:tcPr>
            <w:tcW w:w="3888" w:type="dxa"/>
            <w:tcBorders>
              <w:top w:val="dotted" w:sz="4" w:space="0" w:color="auto"/>
              <w:left w:val="nil"/>
              <w:bottom w:val="dotted" w:sz="4" w:space="0" w:color="auto"/>
              <w:right w:val="nil"/>
            </w:tcBorders>
            <w:shd w:val="clear" w:color="auto" w:fill="FFFFFF"/>
          </w:tcPr>
          <w:p w14:paraId="7276E264" w14:textId="77777777" w:rsidR="00573AF5" w:rsidRDefault="00573AF5">
            <w:pPr>
              <w:pStyle w:val="AttributeTableBody"/>
              <w:jc w:val="left"/>
              <w:rPr>
                <w:noProof/>
              </w:rPr>
            </w:pPr>
            <w:r>
              <w:rPr>
                <w:noProof/>
              </w:rPr>
              <w:t>Reimbursement Limit</w:t>
            </w:r>
          </w:p>
        </w:tc>
      </w:tr>
      <w:tr w:rsidR="004E2DAA" w:rsidRPr="00573AF5" w14:paraId="11124B2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E0D6F57"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44754FF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8AB8F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E78319"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B9D30F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86C809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E33A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5FEE0D" w14:textId="77777777" w:rsidR="00573AF5" w:rsidRDefault="00573AF5">
            <w:pPr>
              <w:pStyle w:val="AttributeTableBody"/>
              <w:rPr>
                <w:noProof/>
              </w:rPr>
            </w:pPr>
            <w:r>
              <w:rPr>
                <w:noProof/>
              </w:rPr>
              <w:t>01153</w:t>
            </w:r>
          </w:p>
        </w:tc>
        <w:tc>
          <w:tcPr>
            <w:tcW w:w="3888" w:type="dxa"/>
            <w:tcBorders>
              <w:top w:val="dotted" w:sz="4" w:space="0" w:color="auto"/>
              <w:left w:val="nil"/>
              <w:bottom w:val="dotted" w:sz="4" w:space="0" w:color="auto"/>
              <w:right w:val="nil"/>
            </w:tcBorders>
            <w:shd w:val="clear" w:color="auto" w:fill="FFFFFF"/>
          </w:tcPr>
          <w:p w14:paraId="1A3C298A" w14:textId="77777777" w:rsidR="00573AF5" w:rsidRDefault="00573AF5">
            <w:pPr>
              <w:pStyle w:val="AttributeTableBody"/>
              <w:jc w:val="left"/>
              <w:rPr>
                <w:noProof/>
              </w:rPr>
            </w:pPr>
            <w:r>
              <w:rPr>
                <w:noProof/>
              </w:rPr>
              <w:t>Requested Number of Treatments</w:t>
            </w:r>
          </w:p>
        </w:tc>
      </w:tr>
      <w:tr w:rsidR="004E2DAA" w:rsidRPr="00573AF5" w14:paraId="080FA2E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5DAF875" w14:textId="77777777" w:rsidR="00573AF5" w:rsidRDefault="00573AF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3C7A64B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5990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7C0991"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187D4B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F876E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F650A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814DF2" w14:textId="77777777" w:rsidR="00573AF5" w:rsidRDefault="00573AF5">
            <w:pPr>
              <w:pStyle w:val="AttributeTableBody"/>
              <w:rPr>
                <w:noProof/>
              </w:rPr>
            </w:pPr>
            <w:r>
              <w:rPr>
                <w:noProof/>
              </w:rPr>
              <w:t>01154</w:t>
            </w:r>
          </w:p>
        </w:tc>
        <w:tc>
          <w:tcPr>
            <w:tcW w:w="3888" w:type="dxa"/>
            <w:tcBorders>
              <w:top w:val="dotted" w:sz="4" w:space="0" w:color="auto"/>
              <w:left w:val="nil"/>
              <w:bottom w:val="dotted" w:sz="4" w:space="0" w:color="auto"/>
              <w:right w:val="nil"/>
            </w:tcBorders>
            <w:shd w:val="clear" w:color="auto" w:fill="FFFFFF"/>
          </w:tcPr>
          <w:p w14:paraId="7F9812A1" w14:textId="77777777" w:rsidR="00573AF5" w:rsidRDefault="00573AF5">
            <w:pPr>
              <w:pStyle w:val="AttributeTableBody"/>
              <w:jc w:val="left"/>
              <w:rPr>
                <w:noProof/>
              </w:rPr>
            </w:pPr>
            <w:r>
              <w:rPr>
                <w:noProof/>
              </w:rPr>
              <w:t>Authorized Number of Treatments</w:t>
            </w:r>
          </w:p>
        </w:tc>
      </w:tr>
      <w:tr w:rsidR="004E2DAA" w:rsidRPr="00573AF5" w14:paraId="212DF44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AE9277F" w14:textId="77777777" w:rsidR="00573AF5" w:rsidRDefault="00573AF5">
            <w:pPr>
              <w:pStyle w:val="AttributeTableBody"/>
              <w:rPr>
                <w:noProof/>
              </w:rPr>
            </w:pPr>
            <w:r>
              <w:rPr>
                <w:noProof/>
              </w:rPr>
              <w:t xml:space="preserve">10 </w:t>
            </w:r>
          </w:p>
        </w:tc>
        <w:tc>
          <w:tcPr>
            <w:tcW w:w="648" w:type="dxa"/>
            <w:tcBorders>
              <w:top w:val="dotted" w:sz="4" w:space="0" w:color="auto"/>
              <w:left w:val="nil"/>
              <w:bottom w:val="dotted" w:sz="4" w:space="0" w:color="auto"/>
              <w:right w:val="nil"/>
            </w:tcBorders>
            <w:shd w:val="clear" w:color="auto" w:fill="FFFFFF"/>
          </w:tcPr>
          <w:p w14:paraId="3D9D1A1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EADD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0B208"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79A9FF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1F7B66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1C4D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C5C7B0" w14:textId="77777777" w:rsidR="00573AF5" w:rsidRDefault="00573AF5">
            <w:pPr>
              <w:pStyle w:val="AttributeTableBody"/>
              <w:rPr>
                <w:noProof/>
              </w:rPr>
            </w:pPr>
            <w:r>
              <w:rPr>
                <w:noProof/>
              </w:rPr>
              <w:t>01145</w:t>
            </w:r>
          </w:p>
        </w:tc>
        <w:tc>
          <w:tcPr>
            <w:tcW w:w="3888" w:type="dxa"/>
            <w:tcBorders>
              <w:top w:val="dotted" w:sz="4" w:space="0" w:color="auto"/>
              <w:left w:val="nil"/>
              <w:bottom w:val="dotted" w:sz="4" w:space="0" w:color="auto"/>
              <w:right w:val="nil"/>
            </w:tcBorders>
            <w:shd w:val="clear" w:color="auto" w:fill="FFFFFF"/>
          </w:tcPr>
          <w:p w14:paraId="358A9975" w14:textId="77777777" w:rsidR="00573AF5" w:rsidRDefault="00573AF5">
            <w:pPr>
              <w:pStyle w:val="AttributeTableBody"/>
              <w:jc w:val="left"/>
              <w:rPr>
                <w:noProof/>
              </w:rPr>
            </w:pPr>
            <w:r>
              <w:rPr>
                <w:noProof/>
              </w:rPr>
              <w:t>Process Date</w:t>
            </w:r>
          </w:p>
        </w:tc>
      </w:tr>
      <w:tr w:rsidR="004E2DAA" w:rsidRPr="00573AF5" w14:paraId="1FA3739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B00E1F1"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6BE8C37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EF80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9D277C"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400BA2E"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F3538D"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3D8FDBA" w14:textId="50491728" w:rsidR="00573AF5" w:rsidRDefault="00BF5E26">
            <w:pPr>
              <w:pStyle w:val="AttributeTableBody"/>
              <w:rPr>
                <w:noProof/>
              </w:rPr>
            </w:pPr>
            <w:r>
              <w:rPr>
                <w:noProof/>
              </w:rPr>
              <w:t>0522</w:t>
            </w:r>
          </w:p>
        </w:tc>
        <w:tc>
          <w:tcPr>
            <w:tcW w:w="720" w:type="dxa"/>
            <w:tcBorders>
              <w:top w:val="dotted" w:sz="4" w:space="0" w:color="auto"/>
              <w:left w:val="nil"/>
              <w:bottom w:val="dotted" w:sz="4" w:space="0" w:color="auto"/>
              <w:right w:val="nil"/>
            </w:tcBorders>
            <w:shd w:val="clear" w:color="auto" w:fill="FFFFFF"/>
          </w:tcPr>
          <w:p w14:paraId="368A7035" w14:textId="77777777" w:rsidR="00573AF5" w:rsidRDefault="00573AF5">
            <w:pPr>
              <w:pStyle w:val="AttributeTableBody"/>
              <w:rPr>
                <w:noProof/>
              </w:rPr>
            </w:pPr>
            <w:r>
              <w:rPr>
                <w:noProof/>
              </w:rPr>
              <w:t>02375</w:t>
            </w:r>
          </w:p>
        </w:tc>
        <w:tc>
          <w:tcPr>
            <w:tcW w:w="3888" w:type="dxa"/>
            <w:tcBorders>
              <w:top w:val="dotted" w:sz="4" w:space="0" w:color="auto"/>
              <w:left w:val="nil"/>
              <w:bottom w:val="dotted" w:sz="4" w:space="0" w:color="auto"/>
              <w:right w:val="nil"/>
            </w:tcBorders>
            <w:shd w:val="clear" w:color="auto" w:fill="FFFFFF"/>
          </w:tcPr>
          <w:p w14:paraId="77FF7E76" w14:textId="77777777" w:rsidR="00573AF5" w:rsidRDefault="00573AF5">
            <w:pPr>
              <w:pStyle w:val="AttributeTableBody"/>
              <w:jc w:val="left"/>
              <w:rPr>
                <w:noProof/>
              </w:rPr>
            </w:pPr>
            <w:r>
              <w:rPr>
                <w:noProof/>
              </w:rPr>
              <w:t>Requested Discipline(s)</w:t>
            </w:r>
          </w:p>
        </w:tc>
      </w:tr>
      <w:tr w:rsidR="004E2DAA" w:rsidRPr="00573AF5" w14:paraId="6E6EDD9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C9587DF" w14:textId="77777777" w:rsidR="00573AF5" w:rsidRDefault="00573AF5">
            <w:pPr>
              <w:pStyle w:val="AttributeTableBody"/>
              <w:rPr>
                <w:noProof/>
              </w:rPr>
            </w:pPr>
            <w:r>
              <w:rPr>
                <w:noProof/>
              </w:rPr>
              <w:lastRenderedPageBreak/>
              <w:t>12</w:t>
            </w:r>
          </w:p>
        </w:tc>
        <w:tc>
          <w:tcPr>
            <w:tcW w:w="648" w:type="dxa"/>
            <w:tcBorders>
              <w:top w:val="dotted" w:sz="4" w:space="0" w:color="auto"/>
              <w:left w:val="nil"/>
              <w:bottom w:val="dotted" w:sz="4" w:space="0" w:color="auto"/>
              <w:right w:val="nil"/>
            </w:tcBorders>
            <w:shd w:val="clear" w:color="auto" w:fill="FFFFFF"/>
          </w:tcPr>
          <w:p w14:paraId="6F8A5C1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FABAC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DC9D4B"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48B0BC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54FC0B6"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FA0E3C6" w14:textId="1F0A2C08" w:rsidR="00573AF5" w:rsidRDefault="00BF5E26">
            <w:pPr>
              <w:pStyle w:val="AttributeTableBody"/>
              <w:rPr>
                <w:noProof/>
              </w:rPr>
            </w:pPr>
            <w:r>
              <w:rPr>
                <w:noProof/>
              </w:rPr>
              <w:t>0546</w:t>
            </w:r>
          </w:p>
        </w:tc>
        <w:tc>
          <w:tcPr>
            <w:tcW w:w="720" w:type="dxa"/>
            <w:tcBorders>
              <w:top w:val="dotted" w:sz="4" w:space="0" w:color="auto"/>
              <w:left w:val="nil"/>
              <w:bottom w:val="dotted" w:sz="4" w:space="0" w:color="auto"/>
              <w:right w:val="nil"/>
            </w:tcBorders>
            <w:shd w:val="clear" w:color="auto" w:fill="FFFFFF"/>
          </w:tcPr>
          <w:p w14:paraId="0A4F2515" w14:textId="77777777" w:rsidR="00573AF5" w:rsidRDefault="00573AF5">
            <w:pPr>
              <w:pStyle w:val="AttributeTableBody"/>
              <w:rPr>
                <w:noProof/>
              </w:rPr>
            </w:pPr>
            <w:r>
              <w:rPr>
                <w:noProof/>
              </w:rPr>
              <w:t>02376</w:t>
            </w:r>
          </w:p>
        </w:tc>
        <w:tc>
          <w:tcPr>
            <w:tcW w:w="3888" w:type="dxa"/>
            <w:tcBorders>
              <w:top w:val="dotted" w:sz="4" w:space="0" w:color="auto"/>
              <w:left w:val="nil"/>
              <w:bottom w:val="dotted" w:sz="4" w:space="0" w:color="auto"/>
              <w:right w:val="nil"/>
            </w:tcBorders>
            <w:shd w:val="clear" w:color="auto" w:fill="FFFFFF"/>
          </w:tcPr>
          <w:p w14:paraId="194E5DBD" w14:textId="77777777" w:rsidR="00573AF5" w:rsidRDefault="00573AF5">
            <w:pPr>
              <w:pStyle w:val="AttributeTableBody"/>
              <w:jc w:val="left"/>
              <w:rPr>
                <w:noProof/>
              </w:rPr>
            </w:pPr>
            <w:r>
              <w:rPr>
                <w:noProof/>
              </w:rPr>
              <w:t>Authorized Discipline(s)</w:t>
            </w:r>
          </w:p>
        </w:tc>
      </w:tr>
      <w:tr w:rsidR="004E2DAA" w:rsidRPr="00573AF5" w14:paraId="7E8F792C"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E380A6E"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36F4DB54"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6A8EF64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8B4762"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3F3E2D8E" w14:textId="77777777" w:rsidR="00573AF5" w:rsidRDefault="00573AF5">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F6667D8"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6AA9958" w14:textId="6447E1DB" w:rsidR="00573AF5" w:rsidRDefault="00BF5E26">
            <w:pPr>
              <w:pStyle w:val="AttributeTableBody"/>
              <w:rPr>
                <w:noProof/>
              </w:rPr>
            </w:pPr>
            <w:r>
              <w:rPr>
                <w:noProof/>
              </w:rPr>
              <w:t>0551</w:t>
            </w:r>
          </w:p>
        </w:tc>
        <w:tc>
          <w:tcPr>
            <w:tcW w:w="720" w:type="dxa"/>
            <w:tcBorders>
              <w:top w:val="dotted" w:sz="4" w:space="0" w:color="auto"/>
              <w:left w:val="nil"/>
              <w:bottom w:val="dotted" w:sz="4" w:space="0" w:color="auto"/>
              <w:right w:val="nil"/>
            </w:tcBorders>
            <w:shd w:val="clear" w:color="auto" w:fill="FFFFFF"/>
          </w:tcPr>
          <w:p w14:paraId="79C99091" w14:textId="77777777" w:rsidR="00573AF5" w:rsidRDefault="00573AF5">
            <w:pPr>
              <w:pStyle w:val="AttributeTableBody"/>
              <w:rPr>
                <w:noProof/>
              </w:rPr>
            </w:pPr>
            <w:r>
              <w:rPr>
                <w:noProof/>
              </w:rPr>
              <w:t>03413</w:t>
            </w:r>
          </w:p>
        </w:tc>
        <w:tc>
          <w:tcPr>
            <w:tcW w:w="3888" w:type="dxa"/>
            <w:tcBorders>
              <w:top w:val="dotted" w:sz="4" w:space="0" w:color="auto"/>
              <w:left w:val="nil"/>
              <w:bottom w:val="dotted" w:sz="4" w:space="0" w:color="auto"/>
              <w:right w:val="nil"/>
            </w:tcBorders>
            <w:shd w:val="clear" w:color="auto" w:fill="FFFFFF"/>
          </w:tcPr>
          <w:p w14:paraId="44BC1571" w14:textId="77777777" w:rsidR="00573AF5" w:rsidRDefault="00573AF5">
            <w:pPr>
              <w:pStyle w:val="AttributeTableBody"/>
              <w:jc w:val="left"/>
              <w:rPr>
                <w:noProof/>
              </w:rPr>
            </w:pPr>
            <w:r>
              <w:t>Authorization Referral Type</w:t>
            </w:r>
          </w:p>
        </w:tc>
      </w:tr>
      <w:tr w:rsidR="004E2DAA" w:rsidRPr="00573AF5" w14:paraId="752641D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128871E" w14:textId="77777777" w:rsidR="00573AF5" w:rsidRDefault="00573AF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6AD466BB"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7176162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3CF10B"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6EF81E37"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FAC2169"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98A95AE" w14:textId="34B07C2E" w:rsidR="00573AF5" w:rsidRDefault="00BF5E26">
            <w:pPr>
              <w:pStyle w:val="AttributeTableBody"/>
              <w:rPr>
                <w:noProof/>
              </w:rPr>
            </w:pPr>
            <w:r>
              <w:rPr>
                <w:noProof/>
              </w:rPr>
              <w:t>0563</w:t>
            </w:r>
          </w:p>
        </w:tc>
        <w:tc>
          <w:tcPr>
            <w:tcW w:w="720" w:type="dxa"/>
            <w:tcBorders>
              <w:top w:val="dotted" w:sz="4" w:space="0" w:color="auto"/>
              <w:left w:val="nil"/>
              <w:bottom w:val="dotted" w:sz="4" w:space="0" w:color="auto"/>
              <w:right w:val="nil"/>
            </w:tcBorders>
            <w:shd w:val="clear" w:color="auto" w:fill="FFFFFF"/>
          </w:tcPr>
          <w:p w14:paraId="649D1A90" w14:textId="77777777" w:rsidR="00573AF5" w:rsidRDefault="00573AF5">
            <w:pPr>
              <w:pStyle w:val="AttributeTableBody"/>
              <w:rPr>
                <w:noProof/>
              </w:rPr>
            </w:pPr>
            <w:r>
              <w:rPr>
                <w:noProof/>
              </w:rPr>
              <w:t>03414</w:t>
            </w:r>
          </w:p>
        </w:tc>
        <w:tc>
          <w:tcPr>
            <w:tcW w:w="3888" w:type="dxa"/>
            <w:tcBorders>
              <w:top w:val="dotted" w:sz="4" w:space="0" w:color="auto"/>
              <w:left w:val="nil"/>
              <w:bottom w:val="dotted" w:sz="4" w:space="0" w:color="auto"/>
              <w:right w:val="nil"/>
            </w:tcBorders>
            <w:shd w:val="clear" w:color="auto" w:fill="FFFFFF"/>
          </w:tcPr>
          <w:p w14:paraId="7A10E4CB" w14:textId="77777777" w:rsidR="00573AF5" w:rsidRDefault="00573AF5">
            <w:pPr>
              <w:pStyle w:val="AttributeTableBody"/>
              <w:jc w:val="left"/>
              <w:rPr>
                <w:noProof/>
              </w:rPr>
            </w:pPr>
            <w:r>
              <w:t>Approval Status</w:t>
            </w:r>
          </w:p>
        </w:tc>
      </w:tr>
      <w:tr w:rsidR="004E2DAA" w:rsidRPr="00573AF5" w14:paraId="20B6DFBC"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7B7FBB7" w14:textId="77777777" w:rsidR="00573AF5" w:rsidRDefault="00573AF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8408102" w14:textId="77777777" w:rsidR="00573AF5" w:rsidRDefault="00573AF5">
            <w:pPr>
              <w:pStyle w:val="AttributeTableBody"/>
              <w:rPr>
                <w:noProof/>
              </w:rPr>
            </w:pPr>
            <w:r>
              <w:t>24</w:t>
            </w:r>
          </w:p>
        </w:tc>
        <w:tc>
          <w:tcPr>
            <w:tcW w:w="720" w:type="dxa"/>
            <w:tcBorders>
              <w:top w:val="dotted" w:sz="4" w:space="0" w:color="auto"/>
              <w:left w:val="nil"/>
              <w:bottom w:val="dotted" w:sz="4" w:space="0" w:color="auto"/>
              <w:right w:val="nil"/>
            </w:tcBorders>
            <w:shd w:val="clear" w:color="auto" w:fill="FFFFFF"/>
          </w:tcPr>
          <w:p w14:paraId="6DA2084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4BB32" w14:textId="77777777" w:rsidR="00573AF5" w:rsidRDefault="00573AF5">
            <w:pPr>
              <w:pStyle w:val="AttributeTableBody"/>
              <w:rPr>
                <w:noProof/>
              </w:rPr>
            </w:pPr>
            <w:r>
              <w:t>DTM</w:t>
            </w:r>
          </w:p>
        </w:tc>
        <w:tc>
          <w:tcPr>
            <w:tcW w:w="648" w:type="dxa"/>
            <w:tcBorders>
              <w:top w:val="dotted" w:sz="4" w:space="0" w:color="auto"/>
              <w:left w:val="nil"/>
              <w:bottom w:val="dotted" w:sz="4" w:space="0" w:color="auto"/>
              <w:right w:val="nil"/>
            </w:tcBorders>
            <w:shd w:val="clear" w:color="auto" w:fill="FFFFFF"/>
          </w:tcPr>
          <w:p w14:paraId="282E75E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196E3228"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386D91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2EF71" w14:textId="77777777" w:rsidR="00573AF5" w:rsidRDefault="00573AF5">
            <w:pPr>
              <w:pStyle w:val="AttributeTableBody"/>
              <w:rPr>
                <w:noProof/>
              </w:rPr>
            </w:pPr>
            <w:r>
              <w:rPr>
                <w:noProof/>
              </w:rPr>
              <w:t>03415</w:t>
            </w:r>
          </w:p>
        </w:tc>
        <w:tc>
          <w:tcPr>
            <w:tcW w:w="3888" w:type="dxa"/>
            <w:tcBorders>
              <w:top w:val="dotted" w:sz="4" w:space="0" w:color="auto"/>
              <w:left w:val="nil"/>
              <w:bottom w:val="dotted" w:sz="4" w:space="0" w:color="auto"/>
              <w:right w:val="nil"/>
            </w:tcBorders>
            <w:shd w:val="clear" w:color="auto" w:fill="FFFFFF"/>
          </w:tcPr>
          <w:p w14:paraId="3DE8A2B5" w14:textId="77777777" w:rsidR="00573AF5" w:rsidRDefault="00573AF5">
            <w:pPr>
              <w:pStyle w:val="AttributeTableBody"/>
              <w:jc w:val="left"/>
              <w:rPr>
                <w:noProof/>
              </w:rPr>
            </w:pPr>
            <w:r>
              <w:t>Planned Treatment Stop Date</w:t>
            </w:r>
          </w:p>
        </w:tc>
      </w:tr>
      <w:tr w:rsidR="004E2DAA" w:rsidRPr="00573AF5" w14:paraId="339DF21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2B1EAF1" w14:textId="77777777" w:rsidR="00573AF5" w:rsidRDefault="00573AF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1E8EE982"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6BA0DE6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17F92"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2407CFA5"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AB5AAF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66D4850" w14:textId="7198C095" w:rsidR="00573AF5" w:rsidRDefault="00BF5E26">
            <w:pPr>
              <w:pStyle w:val="AttributeTableBody"/>
              <w:rPr>
                <w:noProof/>
              </w:rPr>
            </w:pPr>
            <w:r>
              <w:rPr>
                <w:noProof/>
              </w:rPr>
              <w:t>0573</w:t>
            </w:r>
          </w:p>
        </w:tc>
        <w:tc>
          <w:tcPr>
            <w:tcW w:w="720" w:type="dxa"/>
            <w:tcBorders>
              <w:top w:val="dotted" w:sz="4" w:space="0" w:color="auto"/>
              <w:left w:val="nil"/>
              <w:bottom w:val="dotted" w:sz="4" w:space="0" w:color="auto"/>
              <w:right w:val="nil"/>
            </w:tcBorders>
            <w:shd w:val="clear" w:color="auto" w:fill="FFFFFF"/>
          </w:tcPr>
          <w:p w14:paraId="297BD279" w14:textId="77777777" w:rsidR="00573AF5" w:rsidRDefault="00573AF5">
            <w:pPr>
              <w:pStyle w:val="AttributeTableBody"/>
              <w:rPr>
                <w:noProof/>
              </w:rPr>
            </w:pPr>
            <w:r>
              <w:rPr>
                <w:noProof/>
              </w:rPr>
              <w:t>03416</w:t>
            </w:r>
          </w:p>
        </w:tc>
        <w:tc>
          <w:tcPr>
            <w:tcW w:w="3888" w:type="dxa"/>
            <w:tcBorders>
              <w:top w:val="dotted" w:sz="4" w:space="0" w:color="auto"/>
              <w:left w:val="nil"/>
              <w:bottom w:val="dotted" w:sz="4" w:space="0" w:color="auto"/>
              <w:right w:val="nil"/>
            </w:tcBorders>
            <w:shd w:val="clear" w:color="auto" w:fill="FFFFFF"/>
          </w:tcPr>
          <w:p w14:paraId="0E462249" w14:textId="77777777" w:rsidR="00573AF5" w:rsidRDefault="00573AF5">
            <w:pPr>
              <w:pStyle w:val="AttributeTableBody"/>
              <w:jc w:val="left"/>
              <w:rPr>
                <w:noProof/>
              </w:rPr>
            </w:pPr>
            <w:r>
              <w:t>Clinical Service</w:t>
            </w:r>
          </w:p>
        </w:tc>
      </w:tr>
      <w:tr w:rsidR="004E2DAA" w:rsidRPr="00573AF5" w14:paraId="3B21FD9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D5CE5DF" w14:textId="77777777" w:rsidR="00573AF5" w:rsidRDefault="00573AF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FEB7878" w14:textId="77777777" w:rsidR="00573AF5" w:rsidRDefault="00573AF5">
            <w:pPr>
              <w:pStyle w:val="AttributeTableBody"/>
              <w:rPr>
                <w:noProof/>
              </w:rPr>
            </w:pPr>
            <w:r>
              <w:t>60</w:t>
            </w:r>
          </w:p>
        </w:tc>
        <w:tc>
          <w:tcPr>
            <w:tcW w:w="720" w:type="dxa"/>
            <w:tcBorders>
              <w:top w:val="dotted" w:sz="4" w:space="0" w:color="auto"/>
              <w:left w:val="nil"/>
              <w:bottom w:val="dotted" w:sz="4" w:space="0" w:color="auto"/>
              <w:right w:val="nil"/>
            </w:tcBorders>
            <w:shd w:val="clear" w:color="auto" w:fill="FFFFFF"/>
          </w:tcPr>
          <w:p w14:paraId="0779995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C8149"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17F8AFD4"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A7E177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12579DC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BC74F" w14:textId="77777777" w:rsidR="00573AF5" w:rsidRDefault="00573AF5">
            <w:pPr>
              <w:pStyle w:val="AttributeTableBody"/>
              <w:rPr>
                <w:noProof/>
              </w:rPr>
            </w:pPr>
            <w:r>
              <w:rPr>
                <w:noProof/>
              </w:rPr>
              <w:t>03417</w:t>
            </w:r>
          </w:p>
        </w:tc>
        <w:tc>
          <w:tcPr>
            <w:tcW w:w="3888" w:type="dxa"/>
            <w:tcBorders>
              <w:top w:val="dotted" w:sz="4" w:space="0" w:color="auto"/>
              <w:left w:val="nil"/>
              <w:bottom w:val="dotted" w:sz="4" w:space="0" w:color="auto"/>
              <w:right w:val="nil"/>
            </w:tcBorders>
            <w:shd w:val="clear" w:color="auto" w:fill="FFFFFF"/>
          </w:tcPr>
          <w:p w14:paraId="642A0580" w14:textId="77777777" w:rsidR="00573AF5" w:rsidRDefault="00573AF5">
            <w:pPr>
              <w:pStyle w:val="AttributeTableBody"/>
              <w:jc w:val="left"/>
              <w:rPr>
                <w:noProof/>
              </w:rPr>
            </w:pPr>
            <w:r>
              <w:t>Reason Text</w:t>
            </w:r>
          </w:p>
        </w:tc>
      </w:tr>
      <w:tr w:rsidR="004E2DAA" w:rsidRPr="00573AF5" w14:paraId="188F4B7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20AF1B0" w14:textId="77777777" w:rsidR="00573AF5" w:rsidRDefault="00573AF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18E6A044"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629F147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DFEE53"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28C68D44"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4263C7F"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9EBC95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7524A" w14:textId="77777777" w:rsidR="00573AF5" w:rsidRDefault="00573AF5">
            <w:pPr>
              <w:pStyle w:val="AttributeTableBody"/>
              <w:rPr>
                <w:noProof/>
              </w:rPr>
            </w:pPr>
            <w:r>
              <w:rPr>
                <w:noProof/>
              </w:rPr>
              <w:t>03418</w:t>
            </w:r>
          </w:p>
        </w:tc>
        <w:tc>
          <w:tcPr>
            <w:tcW w:w="3888" w:type="dxa"/>
            <w:tcBorders>
              <w:top w:val="dotted" w:sz="4" w:space="0" w:color="auto"/>
              <w:left w:val="nil"/>
              <w:bottom w:val="dotted" w:sz="4" w:space="0" w:color="auto"/>
              <w:right w:val="nil"/>
            </w:tcBorders>
            <w:shd w:val="clear" w:color="auto" w:fill="FFFFFF"/>
          </w:tcPr>
          <w:p w14:paraId="293CB242" w14:textId="77777777" w:rsidR="00573AF5" w:rsidRDefault="00573AF5">
            <w:pPr>
              <w:pStyle w:val="AttributeTableBody"/>
              <w:jc w:val="left"/>
              <w:rPr>
                <w:noProof/>
              </w:rPr>
            </w:pPr>
            <w:r>
              <w:t>Number of Authorized Treatments/Units</w:t>
            </w:r>
          </w:p>
        </w:tc>
      </w:tr>
      <w:tr w:rsidR="004E2DAA" w:rsidRPr="00573AF5" w14:paraId="3846D63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C4FFF7B" w14:textId="77777777" w:rsidR="00573AF5" w:rsidRDefault="00573AF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409024D"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58AA1E0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4F25D9"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246BC2DC"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51F4145"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B17DB9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11749" w14:textId="77777777" w:rsidR="00573AF5" w:rsidRDefault="00573AF5">
            <w:pPr>
              <w:pStyle w:val="AttributeTableBody"/>
              <w:rPr>
                <w:noProof/>
              </w:rPr>
            </w:pPr>
            <w:r>
              <w:rPr>
                <w:noProof/>
              </w:rPr>
              <w:t>03419</w:t>
            </w:r>
          </w:p>
        </w:tc>
        <w:tc>
          <w:tcPr>
            <w:tcW w:w="3888" w:type="dxa"/>
            <w:tcBorders>
              <w:top w:val="dotted" w:sz="4" w:space="0" w:color="auto"/>
              <w:left w:val="nil"/>
              <w:bottom w:val="dotted" w:sz="4" w:space="0" w:color="auto"/>
              <w:right w:val="nil"/>
            </w:tcBorders>
            <w:shd w:val="clear" w:color="auto" w:fill="FFFFFF"/>
          </w:tcPr>
          <w:p w14:paraId="3AF73206" w14:textId="77777777" w:rsidR="00573AF5" w:rsidRDefault="00573AF5">
            <w:pPr>
              <w:pStyle w:val="AttributeTableBody"/>
              <w:jc w:val="left"/>
              <w:rPr>
                <w:noProof/>
              </w:rPr>
            </w:pPr>
            <w:r>
              <w:t>Number of Used Treatments/Units</w:t>
            </w:r>
          </w:p>
        </w:tc>
      </w:tr>
      <w:tr w:rsidR="004E2DAA" w:rsidRPr="00573AF5" w14:paraId="44AEBEC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095B5A2" w14:textId="77777777" w:rsidR="00573AF5" w:rsidRDefault="00573AF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5A65C8AA"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0DD0002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A3465D"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35CF4856"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C16CA1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15456D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502DF" w14:textId="77777777" w:rsidR="00573AF5" w:rsidRDefault="00573AF5">
            <w:pPr>
              <w:pStyle w:val="AttributeTableBody"/>
              <w:rPr>
                <w:noProof/>
              </w:rPr>
            </w:pPr>
            <w:r>
              <w:rPr>
                <w:noProof/>
              </w:rPr>
              <w:t>03420</w:t>
            </w:r>
          </w:p>
        </w:tc>
        <w:tc>
          <w:tcPr>
            <w:tcW w:w="3888" w:type="dxa"/>
            <w:tcBorders>
              <w:top w:val="dotted" w:sz="4" w:space="0" w:color="auto"/>
              <w:left w:val="nil"/>
              <w:bottom w:val="dotted" w:sz="4" w:space="0" w:color="auto"/>
              <w:right w:val="nil"/>
            </w:tcBorders>
            <w:shd w:val="clear" w:color="auto" w:fill="FFFFFF"/>
          </w:tcPr>
          <w:p w14:paraId="7E9C13C1" w14:textId="77777777" w:rsidR="00573AF5" w:rsidRDefault="00573AF5">
            <w:pPr>
              <w:pStyle w:val="AttributeTableBody"/>
              <w:jc w:val="left"/>
              <w:rPr>
                <w:noProof/>
              </w:rPr>
            </w:pPr>
            <w:r>
              <w:t>Number of Schedule Treatments/Units</w:t>
            </w:r>
          </w:p>
        </w:tc>
      </w:tr>
      <w:tr w:rsidR="004E2DAA" w:rsidRPr="00573AF5" w14:paraId="08EC62D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ED9FF9B" w14:textId="77777777" w:rsidR="00573AF5" w:rsidRDefault="00573AF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0C2FCE4E"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210A368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DA37ED"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11A04E00"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DDD13BE"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54B2D47" w14:textId="0C210619" w:rsidR="00573AF5" w:rsidRDefault="00BF5E26">
            <w:pPr>
              <w:pStyle w:val="AttributeTableBody"/>
              <w:rPr>
                <w:noProof/>
              </w:rPr>
            </w:pPr>
            <w:r>
              <w:rPr>
                <w:noProof/>
              </w:rPr>
              <w:t>0574</w:t>
            </w:r>
          </w:p>
        </w:tc>
        <w:tc>
          <w:tcPr>
            <w:tcW w:w="720" w:type="dxa"/>
            <w:tcBorders>
              <w:top w:val="dotted" w:sz="4" w:space="0" w:color="auto"/>
              <w:left w:val="nil"/>
              <w:bottom w:val="dotted" w:sz="4" w:space="0" w:color="auto"/>
              <w:right w:val="nil"/>
            </w:tcBorders>
            <w:shd w:val="clear" w:color="auto" w:fill="FFFFFF"/>
          </w:tcPr>
          <w:p w14:paraId="2014BAB0" w14:textId="77777777" w:rsidR="00573AF5" w:rsidRDefault="00573AF5">
            <w:pPr>
              <w:pStyle w:val="AttributeTableBody"/>
              <w:rPr>
                <w:noProof/>
              </w:rPr>
            </w:pPr>
            <w:r>
              <w:rPr>
                <w:noProof/>
              </w:rPr>
              <w:t>03421</w:t>
            </w:r>
          </w:p>
        </w:tc>
        <w:tc>
          <w:tcPr>
            <w:tcW w:w="3888" w:type="dxa"/>
            <w:tcBorders>
              <w:top w:val="dotted" w:sz="4" w:space="0" w:color="auto"/>
              <w:left w:val="nil"/>
              <w:bottom w:val="dotted" w:sz="4" w:space="0" w:color="auto"/>
              <w:right w:val="nil"/>
            </w:tcBorders>
            <w:shd w:val="clear" w:color="auto" w:fill="FFFFFF"/>
          </w:tcPr>
          <w:p w14:paraId="564AA6C3" w14:textId="77777777" w:rsidR="00573AF5" w:rsidRDefault="00573AF5">
            <w:pPr>
              <w:pStyle w:val="AttributeTableBody"/>
              <w:jc w:val="left"/>
              <w:rPr>
                <w:noProof/>
              </w:rPr>
            </w:pPr>
            <w:r>
              <w:t>Encounter Type</w:t>
            </w:r>
          </w:p>
        </w:tc>
      </w:tr>
      <w:tr w:rsidR="004E2DAA" w:rsidRPr="00573AF5" w14:paraId="1548415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F992121" w14:textId="77777777" w:rsidR="00573AF5" w:rsidRDefault="00573AF5">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6098EA52" w14:textId="77777777" w:rsidR="00573AF5" w:rsidRDefault="00573AF5">
            <w:pPr>
              <w:pStyle w:val="AttributeTableBody"/>
              <w:rPr>
                <w:noProof/>
              </w:rPr>
            </w:pPr>
            <w:r>
              <w:t>20</w:t>
            </w:r>
          </w:p>
        </w:tc>
        <w:tc>
          <w:tcPr>
            <w:tcW w:w="720" w:type="dxa"/>
            <w:tcBorders>
              <w:top w:val="dotted" w:sz="4" w:space="0" w:color="auto"/>
              <w:left w:val="nil"/>
              <w:bottom w:val="dotted" w:sz="4" w:space="0" w:color="auto"/>
              <w:right w:val="nil"/>
            </w:tcBorders>
            <w:shd w:val="clear" w:color="auto" w:fill="FFFFFF"/>
          </w:tcPr>
          <w:p w14:paraId="6562250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36433" w14:textId="77777777" w:rsidR="00573AF5" w:rsidRDefault="00573AF5">
            <w:pPr>
              <w:pStyle w:val="AttributeTableBody"/>
              <w:rPr>
                <w:noProof/>
              </w:rPr>
            </w:pPr>
            <w:r>
              <w:t>MO</w:t>
            </w:r>
          </w:p>
        </w:tc>
        <w:tc>
          <w:tcPr>
            <w:tcW w:w="648" w:type="dxa"/>
            <w:tcBorders>
              <w:top w:val="dotted" w:sz="4" w:space="0" w:color="auto"/>
              <w:left w:val="nil"/>
              <w:bottom w:val="dotted" w:sz="4" w:space="0" w:color="auto"/>
              <w:right w:val="nil"/>
            </w:tcBorders>
            <w:shd w:val="clear" w:color="auto" w:fill="FFFFFF"/>
          </w:tcPr>
          <w:p w14:paraId="2B97A62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73CE3E1F"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A321EB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02C10" w14:textId="77777777" w:rsidR="00573AF5" w:rsidRDefault="00573AF5">
            <w:pPr>
              <w:pStyle w:val="AttributeTableBody"/>
              <w:rPr>
                <w:noProof/>
              </w:rPr>
            </w:pPr>
            <w:r>
              <w:rPr>
                <w:noProof/>
              </w:rPr>
              <w:t>03422</w:t>
            </w:r>
          </w:p>
        </w:tc>
        <w:tc>
          <w:tcPr>
            <w:tcW w:w="3888" w:type="dxa"/>
            <w:tcBorders>
              <w:top w:val="dotted" w:sz="4" w:space="0" w:color="auto"/>
              <w:left w:val="nil"/>
              <w:bottom w:val="dotted" w:sz="4" w:space="0" w:color="auto"/>
              <w:right w:val="nil"/>
            </w:tcBorders>
            <w:shd w:val="clear" w:color="auto" w:fill="FFFFFF"/>
          </w:tcPr>
          <w:p w14:paraId="703751C1" w14:textId="77777777" w:rsidR="00573AF5" w:rsidRDefault="00573AF5">
            <w:pPr>
              <w:pStyle w:val="AttributeTableBody"/>
              <w:jc w:val="left"/>
              <w:rPr>
                <w:noProof/>
              </w:rPr>
            </w:pPr>
            <w:r>
              <w:t>Remaining Benefit Amount</w:t>
            </w:r>
          </w:p>
        </w:tc>
      </w:tr>
      <w:tr w:rsidR="004E2DAA" w:rsidRPr="00573AF5" w14:paraId="5D74FAF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FFF738F" w14:textId="77777777" w:rsidR="00573AF5" w:rsidRDefault="00573AF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5600FD54"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7F036B2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33EAF3" w14:textId="77777777" w:rsidR="00573AF5" w:rsidRDefault="00573AF5">
            <w:pPr>
              <w:pStyle w:val="AttributeTableBody"/>
              <w:rPr>
                <w:noProof/>
              </w:rPr>
            </w:pPr>
            <w:r>
              <w:t>XON</w:t>
            </w:r>
          </w:p>
        </w:tc>
        <w:tc>
          <w:tcPr>
            <w:tcW w:w="648" w:type="dxa"/>
            <w:tcBorders>
              <w:top w:val="dotted" w:sz="4" w:space="0" w:color="auto"/>
              <w:left w:val="nil"/>
              <w:bottom w:val="dotted" w:sz="4" w:space="0" w:color="auto"/>
              <w:right w:val="nil"/>
            </w:tcBorders>
            <w:shd w:val="clear" w:color="auto" w:fill="FFFFFF"/>
          </w:tcPr>
          <w:p w14:paraId="7FC9564C"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A00A2A2"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56C18F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675BA" w14:textId="77777777" w:rsidR="00573AF5" w:rsidRDefault="00573AF5">
            <w:pPr>
              <w:pStyle w:val="AttributeTableBody"/>
              <w:rPr>
                <w:noProof/>
              </w:rPr>
            </w:pPr>
            <w:r>
              <w:rPr>
                <w:noProof/>
              </w:rPr>
              <w:t>03423</w:t>
            </w:r>
          </w:p>
        </w:tc>
        <w:tc>
          <w:tcPr>
            <w:tcW w:w="3888" w:type="dxa"/>
            <w:tcBorders>
              <w:top w:val="dotted" w:sz="4" w:space="0" w:color="auto"/>
              <w:left w:val="nil"/>
              <w:bottom w:val="dotted" w:sz="4" w:space="0" w:color="auto"/>
              <w:right w:val="nil"/>
            </w:tcBorders>
            <w:shd w:val="clear" w:color="auto" w:fill="FFFFFF"/>
          </w:tcPr>
          <w:p w14:paraId="05DF2AAE" w14:textId="77777777" w:rsidR="00573AF5" w:rsidRDefault="00573AF5">
            <w:pPr>
              <w:pStyle w:val="AttributeTableBody"/>
              <w:jc w:val="left"/>
              <w:rPr>
                <w:noProof/>
              </w:rPr>
            </w:pPr>
            <w:r>
              <w:t>Authorized Provider</w:t>
            </w:r>
          </w:p>
        </w:tc>
      </w:tr>
      <w:tr w:rsidR="004E2DAA" w:rsidRPr="00573AF5" w14:paraId="51CDA4D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BCD1146" w14:textId="77777777" w:rsidR="00573AF5" w:rsidRDefault="00573AF5">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351C9D12"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25C2921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6B019A" w14:textId="77777777" w:rsidR="00573AF5" w:rsidRDefault="00573AF5">
            <w:pPr>
              <w:pStyle w:val="AttributeTableBody"/>
              <w:rPr>
                <w:noProof/>
              </w:rPr>
            </w:pPr>
            <w:r>
              <w:t>XCN</w:t>
            </w:r>
          </w:p>
        </w:tc>
        <w:tc>
          <w:tcPr>
            <w:tcW w:w="648" w:type="dxa"/>
            <w:tcBorders>
              <w:top w:val="dotted" w:sz="4" w:space="0" w:color="auto"/>
              <w:left w:val="nil"/>
              <w:bottom w:val="dotted" w:sz="4" w:space="0" w:color="auto"/>
              <w:right w:val="nil"/>
            </w:tcBorders>
            <w:shd w:val="clear" w:color="auto" w:fill="FFFFFF"/>
          </w:tcPr>
          <w:p w14:paraId="08293FD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1832593"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F4545A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DFBEB" w14:textId="77777777" w:rsidR="00573AF5" w:rsidRDefault="00573AF5">
            <w:pPr>
              <w:pStyle w:val="AttributeTableBody"/>
              <w:rPr>
                <w:noProof/>
              </w:rPr>
            </w:pPr>
            <w:r>
              <w:rPr>
                <w:noProof/>
              </w:rPr>
              <w:t>03424</w:t>
            </w:r>
          </w:p>
        </w:tc>
        <w:tc>
          <w:tcPr>
            <w:tcW w:w="3888" w:type="dxa"/>
            <w:tcBorders>
              <w:top w:val="dotted" w:sz="4" w:space="0" w:color="auto"/>
              <w:left w:val="nil"/>
              <w:bottom w:val="dotted" w:sz="4" w:space="0" w:color="auto"/>
              <w:right w:val="nil"/>
            </w:tcBorders>
            <w:shd w:val="clear" w:color="auto" w:fill="FFFFFF"/>
          </w:tcPr>
          <w:p w14:paraId="350667EC" w14:textId="77777777" w:rsidR="00573AF5" w:rsidRDefault="00573AF5">
            <w:pPr>
              <w:pStyle w:val="AttributeTableBody"/>
              <w:jc w:val="left"/>
              <w:rPr>
                <w:noProof/>
              </w:rPr>
            </w:pPr>
            <w:r>
              <w:t>Authorized Health Professional</w:t>
            </w:r>
          </w:p>
        </w:tc>
      </w:tr>
      <w:tr w:rsidR="004E2DAA" w:rsidRPr="00573AF5" w14:paraId="490EC0D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938EF31" w14:textId="77777777" w:rsidR="00573AF5" w:rsidRDefault="00573AF5">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783D2202" w14:textId="77777777" w:rsidR="00573AF5" w:rsidRDefault="00573AF5">
            <w:pPr>
              <w:pStyle w:val="AttributeTableBody"/>
              <w:rPr>
                <w:noProof/>
              </w:rPr>
            </w:pPr>
            <w:r>
              <w:t>60</w:t>
            </w:r>
          </w:p>
        </w:tc>
        <w:tc>
          <w:tcPr>
            <w:tcW w:w="720" w:type="dxa"/>
            <w:tcBorders>
              <w:top w:val="dotted" w:sz="4" w:space="0" w:color="auto"/>
              <w:left w:val="nil"/>
              <w:bottom w:val="dotted" w:sz="4" w:space="0" w:color="auto"/>
              <w:right w:val="nil"/>
            </w:tcBorders>
            <w:shd w:val="clear" w:color="auto" w:fill="FFFFFF"/>
          </w:tcPr>
          <w:p w14:paraId="5C4EA68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586AEE"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6B0B0207"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2059B105"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BE8C4A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C876B" w14:textId="77777777" w:rsidR="00573AF5" w:rsidRDefault="00573AF5">
            <w:pPr>
              <w:pStyle w:val="AttributeTableBody"/>
              <w:rPr>
                <w:noProof/>
              </w:rPr>
            </w:pPr>
            <w:r>
              <w:rPr>
                <w:noProof/>
              </w:rPr>
              <w:t>03425</w:t>
            </w:r>
          </w:p>
        </w:tc>
        <w:tc>
          <w:tcPr>
            <w:tcW w:w="3888" w:type="dxa"/>
            <w:tcBorders>
              <w:top w:val="dotted" w:sz="4" w:space="0" w:color="auto"/>
              <w:left w:val="nil"/>
              <w:bottom w:val="dotted" w:sz="4" w:space="0" w:color="auto"/>
              <w:right w:val="nil"/>
            </w:tcBorders>
            <w:shd w:val="clear" w:color="auto" w:fill="FFFFFF"/>
          </w:tcPr>
          <w:p w14:paraId="1073E46C" w14:textId="77777777" w:rsidR="00573AF5" w:rsidRDefault="00573AF5">
            <w:pPr>
              <w:pStyle w:val="AttributeTableBody"/>
              <w:jc w:val="left"/>
              <w:rPr>
                <w:noProof/>
              </w:rPr>
            </w:pPr>
            <w:r>
              <w:t>Source Text</w:t>
            </w:r>
          </w:p>
        </w:tc>
      </w:tr>
      <w:tr w:rsidR="004E2DAA" w:rsidRPr="00573AF5" w14:paraId="13E2A48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6084454" w14:textId="77777777" w:rsidR="00573AF5" w:rsidRDefault="00573AF5">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16323704" w14:textId="77777777" w:rsidR="00573AF5" w:rsidRDefault="00573AF5">
            <w:pPr>
              <w:pStyle w:val="AttributeTableBody"/>
              <w:rPr>
                <w:noProof/>
              </w:rPr>
            </w:pPr>
            <w:r>
              <w:t>24</w:t>
            </w:r>
          </w:p>
        </w:tc>
        <w:tc>
          <w:tcPr>
            <w:tcW w:w="720" w:type="dxa"/>
            <w:tcBorders>
              <w:top w:val="dotted" w:sz="4" w:space="0" w:color="auto"/>
              <w:left w:val="nil"/>
              <w:bottom w:val="dotted" w:sz="4" w:space="0" w:color="auto"/>
              <w:right w:val="nil"/>
            </w:tcBorders>
            <w:shd w:val="clear" w:color="auto" w:fill="FFFFFF"/>
          </w:tcPr>
          <w:p w14:paraId="1F75488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6C4618" w14:textId="77777777" w:rsidR="00573AF5" w:rsidRDefault="00573AF5">
            <w:pPr>
              <w:pStyle w:val="AttributeTableBody"/>
              <w:rPr>
                <w:noProof/>
              </w:rPr>
            </w:pPr>
            <w:r>
              <w:t>DTM</w:t>
            </w:r>
          </w:p>
        </w:tc>
        <w:tc>
          <w:tcPr>
            <w:tcW w:w="648" w:type="dxa"/>
            <w:tcBorders>
              <w:top w:val="dotted" w:sz="4" w:space="0" w:color="auto"/>
              <w:left w:val="nil"/>
              <w:bottom w:val="dotted" w:sz="4" w:space="0" w:color="auto"/>
              <w:right w:val="nil"/>
            </w:tcBorders>
            <w:shd w:val="clear" w:color="auto" w:fill="FFFFFF"/>
          </w:tcPr>
          <w:p w14:paraId="61CA0BDD"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1F3614F3"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78CE64D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ED57C" w14:textId="77777777" w:rsidR="00573AF5" w:rsidRDefault="00573AF5">
            <w:pPr>
              <w:pStyle w:val="AttributeTableBody"/>
              <w:rPr>
                <w:noProof/>
              </w:rPr>
            </w:pPr>
            <w:r>
              <w:rPr>
                <w:noProof/>
              </w:rPr>
              <w:t>03426</w:t>
            </w:r>
          </w:p>
        </w:tc>
        <w:tc>
          <w:tcPr>
            <w:tcW w:w="3888" w:type="dxa"/>
            <w:tcBorders>
              <w:top w:val="dotted" w:sz="4" w:space="0" w:color="auto"/>
              <w:left w:val="nil"/>
              <w:bottom w:val="dotted" w:sz="4" w:space="0" w:color="auto"/>
              <w:right w:val="nil"/>
            </w:tcBorders>
            <w:shd w:val="clear" w:color="auto" w:fill="FFFFFF"/>
          </w:tcPr>
          <w:p w14:paraId="6B50C000" w14:textId="77777777" w:rsidR="00573AF5" w:rsidRDefault="00573AF5">
            <w:pPr>
              <w:pStyle w:val="AttributeTableBody"/>
              <w:jc w:val="left"/>
              <w:rPr>
                <w:noProof/>
              </w:rPr>
            </w:pPr>
            <w:r>
              <w:t>Source Date</w:t>
            </w:r>
          </w:p>
        </w:tc>
      </w:tr>
      <w:tr w:rsidR="004E2DAA" w:rsidRPr="00573AF5" w14:paraId="68C923B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8CFAC6E" w14:textId="77777777" w:rsidR="00573AF5" w:rsidRDefault="00573AF5">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216F7CA"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562CD5B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101624" w14:textId="77777777" w:rsidR="00573AF5" w:rsidRDefault="00573AF5">
            <w:pPr>
              <w:pStyle w:val="AttributeTableBody"/>
              <w:rPr>
                <w:noProof/>
              </w:rPr>
            </w:pPr>
            <w:r>
              <w:t>XTN</w:t>
            </w:r>
          </w:p>
        </w:tc>
        <w:tc>
          <w:tcPr>
            <w:tcW w:w="648" w:type="dxa"/>
            <w:tcBorders>
              <w:top w:val="dotted" w:sz="4" w:space="0" w:color="auto"/>
              <w:left w:val="nil"/>
              <w:bottom w:val="dotted" w:sz="4" w:space="0" w:color="auto"/>
              <w:right w:val="nil"/>
            </w:tcBorders>
            <w:shd w:val="clear" w:color="auto" w:fill="FFFFFF"/>
          </w:tcPr>
          <w:p w14:paraId="312E2730"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2A23A8C"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4ACEC1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A2963" w14:textId="77777777" w:rsidR="00573AF5" w:rsidRDefault="00573AF5">
            <w:pPr>
              <w:pStyle w:val="AttributeTableBody"/>
              <w:rPr>
                <w:noProof/>
              </w:rPr>
            </w:pPr>
            <w:r>
              <w:rPr>
                <w:noProof/>
              </w:rPr>
              <w:t>03427</w:t>
            </w:r>
          </w:p>
        </w:tc>
        <w:tc>
          <w:tcPr>
            <w:tcW w:w="3888" w:type="dxa"/>
            <w:tcBorders>
              <w:top w:val="dotted" w:sz="4" w:space="0" w:color="auto"/>
              <w:left w:val="nil"/>
              <w:bottom w:val="dotted" w:sz="4" w:space="0" w:color="auto"/>
              <w:right w:val="nil"/>
            </w:tcBorders>
            <w:shd w:val="clear" w:color="auto" w:fill="FFFFFF"/>
          </w:tcPr>
          <w:p w14:paraId="7A429E8B" w14:textId="77777777" w:rsidR="00573AF5" w:rsidRDefault="00573AF5">
            <w:pPr>
              <w:pStyle w:val="AttributeTableBody"/>
              <w:jc w:val="left"/>
              <w:rPr>
                <w:noProof/>
              </w:rPr>
            </w:pPr>
            <w:r>
              <w:t>Source Phone</w:t>
            </w:r>
          </w:p>
        </w:tc>
      </w:tr>
      <w:tr w:rsidR="004E2DAA" w:rsidRPr="00573AF5" w14:paraId="14DEF44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6B3E68" w14:textId="77777777" w:rsidR="00573AF5" w:rsidRDefault="00573AF5">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3845CDFC" w14:textId="77777777" w:rsidR="00573AF5" w:rsidRDefault="00573AF5">
            <w:pPr>
              <w:pStyle w:val="AttributeTableBody"/>
            </w:pPr>
            <w:r>
              <w:t>254</w:t>
            </w:r>
          </w:p>
        </w:tc>
        <w:tc>
          <w:tcPr>
            <w:tcW w:w="720" w:type="dxa"/>
            <w:tcBorders>
              <w:top w:val="dotted" w:sz="4" w:space="0" w:color="auto"/>
              <w:left w:val="nil"/>
              <w:bottom w:val="dotted" w:sz="4" w:space="0" w:color="auto"/>
              <w:right w:val="nil"/>
            </w:tcBorders>
            <w:shd w:val="clear" w:color="auto" w:fill="FFFFFF"/>
          </w:tcPr>
          <w:p w14:paraId="68FC0AD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38F98E"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2CCA8472"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7047C44E"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C42DBB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F32323" w14:textId="77777777" w:rsidR="00573AF5" w:rsidRDefault="00573AF5">
            <w:pPr>
              <w:pStyle w:val="AttributeTableBody"/>
              <w:rPr>
                <w:noProof/>
              </w:rPr>
            </w:pPr>
            <w:r>
              <w:rPr>
                <w:noProof/>
              </w:rPr>
              <w:t>03428</w:t>
            </w:r>
          </w:p>
        </w:tc>
        <w:tc>
          <w:tcPr>
            <w:tcW w:w="3888" w:type="dxa"/>
            <w:tcBorders>
              <w:top w:val="dotted" w:sz="4" w:space="0" w:color="auto"/>
              <w:left w:val="nil"/>
              <w:bottom w:val="dotted" w:sz="4" w:space="0" w:color="auto"/>
              <w:right w:val="nil"/>
            </w:tcBorders>
            <w:shd w:val="clear" w:color="auto" w:fill="FFFFFF"/>
          </w:tcPr>
          <w:p w14:paraId="3997F000" w14:textId="77777777" w:rsidR="00573AF5" w:rsidRDefault="00573AF5">
            <w:pPr>
              <w:pStyle w:val="AttributeTableBody"/>
              <w:jc w:val="left"/>
              <w:rPr>
                <w:noProof/>
              </w:rPr>
            </w:pPr>
            <w:r>
              <w:t>Comment</w:t>
            </w:r>
          </w:p>
        </w:tc>
      </w:tr>
      <w:tr w:rsidR="004E2DAA" w:rsidRPr="00573AF5" w14:paraId="59BF8A28"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484D7406" w14:textId="77777777" w:rsidR="00573AF5" w:rsidRDefault="00573AF5">
            <w:pPr>
              <w:pStyle w:val="AttributeTableBody"/>
              <w:rPr>
                <w:noProof/>
              </w:rPr>
            </w:pPr>
            <w:r>
              <w:rPr>
                <w:noProof/>
              </w:rPr>
              <w:t>29</w:t>
            </w:r>
          </w:p>
        </w:tc>
        <w:tc>
          <w:tcPr>
            <w:tcW w:w="648" w:type="dxa"/>
            <w:tcBorders>
              <w:top w:val="dotted" w:sz="4" w:space="0" w:color="auto"/>
              <w:left w:val="nil"/>
              <w:bottom w:val="single" w:sz="4" w:space="0" w:color="auto"/>
              <w:right w:val="nil"/>
            </w:tcBorders>
            <w:shd w:val="clear" w:color="auto" w:fill="FFFFFF"/>
          </w:tcPr>
          <w:p w14:paraId="5E68E12B" w14:textId="77777777" w:rsidR="00573AF5" w:rsidRDefault="00573AF5">
            <w:pPr>
              <w:pStyle w:val="AttributeTableBody"/>
            </w:pPr>
            <w:r>
              <w:t>1</w:t>
            </w:r>
          </w:p>
        </w:tc>
        <w:tc>
          <w:tcPr>
            <w:tcW w:w="720" w:type="dxa"/>
            <w:tcBorders>
              <w:top w:val="dotted" w:sz="4" w:space="0" w:color="auto"/>
              <w:left w:val="nil"/>
              <w:bottom w:val="single" w:sz="4" w:space="0" w:color="auto"/>
              <w:right w:val="nil"/>
            </w:tcBorders>
            <w:shd w:val="clear" w:color="auto" w:fill="FFFFFF"/>
          </w:tcPr>
          <w:p w14:paraId="78932A66"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0CE8DF4" w14:textId="77777777" w:rsidR="00573AF5" w:rsidRDefault="00573AF5">
            <w:pPr>
              <w:pStyle w:val="AttributeTableBody"/>
              <w:rPr>
                <w:noProof/>
              </w:rPr>
            </w:pPr>
            <w:r>
              <w:t>ID</w:t>
            </w:r>
          </w:p>
        </w:tc>
        <w:tc>
          <w:tcPr>
            <w:tcW w:w="648" w:type="dxa"/>
            <w:tcBorders>
              <w:top w:val="dotted" w:sz="4" w:space="0" w:color="auto"/>
              <w:left w:val="nil"/>
              <w:bottom w:val="single" w:sz="4" w:space="0" w:color="auto"/>
              <w:right w:val="nil"/>
            </w:tcBorders>
            <w:shd w:val="clear" w:color="auto" w:fill="FFFFFF"/>
          </w:tcPr>
          <w:p w14:paraId="4F28B011" w14:textId="77777777" w:rsidR="00573AF5" w:rsidRDefault="00573AF5">
            <w:pPr>
              <w:pStyle w:val="AttributeTableBody"/>
              <w:rPr>
                <w:noProof/>
              </w:rPr>
            </w:pPr>
            <w:r>
              <w:t>O</w:t>
            </w:r>
          </w:p>
        </w:tc>
        <w:tc>
          <w:tcPr>
            <w:tcW w:w="648" w:type="dxa"/>
            <w:tcBorders>
              <w:top w:val="dotted" w:sz="4" w:space="0" w:color="auto"/>
              <w:left w:val="nil"/>
              <w:bottom w:val="single" w:sz="4" w:space="0" w:color="auto"/>
              <w:right w:val="nil"/>
            </w:tcBorders>
            <w:shd w:val="clear" w:color="auto" w:fill="FFFFFF"/>
          </w:tcPr>
          <w:p w14:paraId="66F761A0" w14:textId="77777777" w:rsidR="00573AF5" w:rsidRDefault="00573AF5">
            <w:pPr>
              <w:pStyle w:val="AttributeTableBody"/>
              <w:rPr>
                <w:noProof/>
              </w:rPr>
            </w:pPr>
            <w:r>
              <w:t>N</w:t>
            </w:r>
          </w:p>
        </w:tc>
        <w:tc>
          <w:tcPr>
            <w:tcW w:w="720" w:type="dxa"/>
            <w:tcBorders>
              <w:top w:val="dotted" w:sz="4" w:space="0" w:color="auto"/>
              <w:left w:val="nil"/>
              <w:bottom w:val="single" w:sz="4" w:space="0" w:color="auto"/>
              <w:right w:val="nil"/>
            </w:tcBorders>
            <w:shd w:val="clear" w:color="auto" w:fill="FFFFFF"/>
          </w:tcPr>
          <w:p w14:paraId="3B693514" w14:textId="0B4565F7" w:rsidR="00573AF5" w:rsidRPr="002A0A6C" w:rsidRDefault="00976CBD">
            <w:pPr>
              <w:pStyle w:val="AttributeTableBody"/>
              <w:rPr>
                <w:rStyle w:val="HyperlinkTable"/>
              </w:rPr>
            </w:pPr>
            <w:hyperlink r:id="rId31" w:anchor="HL70206" w:history="1">
              <w:r w:rsidR="00573AF5" w:rsidRPr="002A0A6C">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4E262711" w14:textId="77777777" w:rsidR="00573AF5" w:rsidRDefault="00573AF5">
            <w:pPr>
              <w:pStyle w:val="AttributeTableBody"/>
              <w:rPr>
                <w:noProof/>
              </w:rPr>
            </w:pPr>
            <w:r>
              <w:rPr>
                <w:noProof/>
              </w:rPr>
              <w:t>03429</w:t>
            </w:r>
          </w:p>
        </w:tc>
        <w:tc>
          <w:tcPr>
            <w:tcW w:w="3888" w:type="dxa"/>
            <w:tcBorders>
              <w:top w:val="dotted" w:sz="4" w:space="0" w:color="auto"/>
              <w:left w:val="nil"/>
              <w:bottom w:val="single" w:sz="4" w:space="0" w:color="auto"/>
              <w:right w:val="nil"/>
            </w:tcBorders>
            <w:shd w:val="clear" w:color="auto" w:fill="FFFFFF"/>
          </w:tcPr>
          <w:p w14:paraId="28B5991C" w14:textId="77777777" w:rsidR="00573AF5" w:rsidRDefault="00573AF5">
            <w:pPr>
              <w:pStyle w:val="AttributeTableBody"/>
              <w:jc w:val="left"/>
              <w:rPr>
                <w:noProof/>
              </w:rPr>
            </w:pPr>
            <w:r>
              <w:t>Action Code</w:t>
            </w:r>
          </w:p>
        </w:tc>
      </w:tr>
    </w:tbl>
    <w:p w14:paraId="24240935" w14:textId="77777777" w:rsidR="00573AF5" w:rsidRDefault="00573AF5">
      <w:pPr>
        <w:pStyle w:val="Heading4"/>
        <w:rPr>
          <w:noProof/>
          <w:vanish/>
        </w:rPr>
      </w:pPr>
      <w:bookmarkStart w:id="2281" w:name="_Toc348244507"/>
      <w:r>
        <w:rPr>
          <w:noProof/>
          <w:vanish/>
        </w:rPr>
        <w:t>AUT - Field Definitions</w:t>
      </w:r>
      <w:r w:rsidR="00FD02FB">
        <w:rPr>
          <w:noProof/>
          <w:vanish/>
        </w:rPr>
        <w:fldChar w:fldCharType="begin"/>
      </w:r>
      <w:r>
        <w:rPr>
          <w:noProof/>
          <w:vanish/>
        </w:rPr>
        <w:instrText xml:space="preserve"> XE "AUT - data element definitions" </w:instrText>
      </w:r>
      <w:r w:rsidR="00FD02FB">
        <w:rPr>
          <w:noProof/>
          <w:vanish/>
        </w:rPr>
        <w:fldChar w:fldCharType="end"/>
      </w:r>
    </w:p>
    <w:p w14:paraId="15820694" w14:textId="77777777" w:rsidR="00573AF5" w:rsidRDefault="00573AF5">
      <w:pPr>
        <w:pStyle w:val="Heading4"/>
        <w:rPr>
          <w:noProof/>
        </w:rPr>
      </w:pPr>
      <w:r>
        <w:rPr>
          <w:noProof/>
        </w:rPr>
        <w:t>AUT-1   Authorizing Payor, Plan ID</w:t>
      </w:r>
      <w:r w:rsidR="00FD02FB">
        <w:rPr>
          <w:noProof/>
        </w:rPr>
        <w:fldChar w:fldCharType="begin"/>
      </w:r>
      <w:r>
        <w:rPr>
          <w:noProof/>
        </w:rPr>
        <w:instrText xml:space="preserve"> XE "Authorizing payor, plan ID" </w:instrText>
      </w:r>
      <w:r w:rsidR="00FD02FB">
        <w:rPr>
          <w:noProof/>
        </w:rPr>
        <w:fldChar w:fldCharType="end"/>
      </w:r>
      <w:r>
        <w:rPr>
          <w:noProof/>
        </w:rPr>
        <w:t xml:space="preserve">   </w:t>
      </w:r>
      <w:bookmarkEnd w:id="2281"/>
      <w:r>
        <w:rPr>
          <w:noProof/>
        </w:rPr>
        <w:t>(CWE)   01146</w:t>
      </w:r>
    </w:p>
    <w:p w14:paraId="38432AD1"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E5F9B" w14:textId="2397F7FA" w:rsidR="00573AF5" w:rsidRDefault="00573AF5" w:rsidP="00C87B0A">
      <w:pPr>
        <w:pStyle w:val="NormalIndented"/>
      </w:pPr>
      <w:r>
        <w:t xml:space="preserve">Definition:  This field contains the ID of the coverage plan authorizing treatment.  Values should be entries in a locally defined table of plan codes.  </w:t>
      </w:r>
      <w:hyperlink r:id="rId32" w:anchor="HL70072" w:history="1">
        <w:r w:rsidRPr="002A0A6C">
          <w:rPr>
            <w:rStyle w:val="ReferenceUserTable"/>
          </w:rPr>
          <w:t xml:space="preserve">User </w:t>
        </w:r>
        <w:bookmarkStart w:id="2282" w:name="_Hlt496435449"/>
        <w:r w:rsidRPr="002A0A6C">
          <w:rPr>
            <w:rStyle w:val="ReferenceUserTable"/>
          </w:rPr>
          <w:t>d</w:t>
        </w:r>
        <w:bookmarkEnd w:id="2282"/>
        <w:r w:rsidRPr="002A0A6C">
          <w:rPr>
            <w:rStyle w:val="ReferenceUserTable"/>
          </w:rPr>
          <w:t>efined Table 0072- Insurance Plan ID</w:t>
        </w:r>
      </w:hyperlink>
      <w:r>
        <w:rPr>
          <w:rStyle w:val="Emphasis"/>
        </w:rPr>
        <w:t xml:space="preserve"> </w:t>
      </w:r>
      <w:r>
        <w:t xml:space="preserve">is used as the HL7 identifier for the user-defined table of values for this field. </w:t>
      </w:r>
    </w:p>
    <w:p w14:paraId="1F368252" w14:textId="77777777" w:rsidR="00573AF5" w:rsidRDefault="00573AF5">
      <w:pPr>
        <w:pStyle w:val="Heading4"/>
        <w:rPr>
          <w:noProof/>
        </w:rPr>
      </w:pPr>
      <w:bookmarkStart w:id="2283" w:name="_Toc348244508"/>
      <w:r>
        <w:rPr>
          <w:noProof/>
        </w:rPr>
        <w:t>AUT-2   Authorizing Payor, Company ID</w:t>
      </w:r>
      <w:r w:rsidR="00FD02FB">
        <w:rPr>
          <w:noProof/>
        </w:rPr>
        <w:fldChar w:fldCharType="begin"/>
      </w:r>
      <w:r>
        <w:rPr>
          <w:noProof/>
        </w:rPr>
        <w:instrText xml:space="preserve"> XE "Authorizing payor, company ID" </w:instrText>
      </w:r>
      <w:r w:rsidR="00FD02FB">
        <w:rPr>
          <w:noProof/>
        </w:rPr>
        <w:fldChar w:fldCharType="end"/>
      </w:r>
      <w:r>
        <w:rPr>
          <w:noProof/>
        </w:rPr>
        <w:t xml:space="preserve">   </w:t>
      </w:r>
      <w:bookmarkEnd w:id="2283"/>
      <w:r>
        <w:rPr>
          <w:noProof/>
        </w:rPr>
        <w:t>(CWE)   01147</w:t>
      </w:r>
    </w:p>
    <w:p w14:paraId="0932426F"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2B4A1A" w14:textId="0D7DF4FA" w:rsidR="00573AF5" w:rsidRDefault="00573AF5" w:rsidP="00C87B0A">
      <w:pPr>
        <w:pStyle w:val="NormalIndented"/>
      </w:pPr>
      <w:r>
        <w:t>Definition:  This field contains the ID of the insurance company or other entity that administers the authorizing coverage plan.  Values may be entries in a locally defined table of payor codes</w:t>
      </w:r>
      <w:r>
        <w:rPr>
          <w:rStyle w:val="Emphasis"/>
        </w:rPr>
        <w:t xml:space="preserve">. </w:t>
      </w:r>
      <w:hyperlink r:id="rId33" w:anchor="HL70285" w:history="1">
        <w:r>
          <w:rPr>
            <w:rStyle w:val="ReferenceUserTable"/>
          </w:rPr>
          <w:t>User-defined Table 0285 - Insurance Company ID Codes</w:t>
        </w:r>
      </w:hyperlink>
      <w:r>
        <w:t xml:space="preserve"> is used as the HL7 identifier for the user-defined table of values for this field. </w:t>
      </w:r>
    </w:p>
    <w:p w14:paraId="5FC6C6F9" w14:textId="77777777" w:rsidR="00573AF5" w:rsidRDefault="00573AF5">
      <w:pPr>
        <w:pStyle w:val="Heading4"/>
        <w:rPr>
          <w:noProof/>
        </w:rPr>
      </w:pPr>
      <w:bookmarkStart w:id="2284" w:name="_Toc348244509"/>
      <w:r>
        <w:rPr>
          <w:noProof/>
        </w:rPr>
        <w:lastRenderedPageBreak/>
        <w:t>AUT-3   Authorizing Payor, Company Name</w:t>
      </w:r>
      <w:r w:rsidR="00FD02FB">
        <w:rPr>
          <w:noProof/>
        </w:rPr>
        <w:fldChar w:fldCharType="begin"/>
      </w:r>
      <w:r>
        <w:rPr>
          <w:noProof/>
        </w:rPr>
        <w:instrText xml:space="preserve"> XE "Authorizing payor, company name" </w:instrText>
      </w:r>
      <w:r w:rsidR="00FD02FB">
        <w:rPr>
          <w:noProof/>
        </w:rPr>
        <w:fldChar w:fldCharType="end"/>
      </w:r>
      <w:r>
        <w:rPr>
          <w:noProof/>
        </w:rPr>
        <w:t xml:space="preserve">   (ST)</w:t>
      </w:r>
      <w:bookmarkEnd w:id="2284"/>
      <w:r>
        <w:rPr>
          <w:noProof/>
        </w:rPr>
        <w:t xml:space="preserve">   01148</w:t>
      </w:r>
    </w:p>
    <w:p w14:paraId="67CC1E23" w14:textId="77777777" w:rsidR="00573AF5" w:rsidRDefault="00573AF5" w:rsidP="00C87B0A">
      <w:pPr>
        <w:pStyle w:val="NormalIndented"/>
      </w:pPr>
      <w:r>
        <w:t>Definition:  This field contains the name of the insurance company or other entity that administers the authorizing coverage plan.</w:t>
      </w:r>
    </w:p>
    <w:p w14:paraId="1CAD2332" w14:textId="77777777" w:rsidR="00573AF5" w:rsidRDefault="00573AF5">
      <w:pPr>
        <w:pStyle w:val="Heading4"/>
        <w:rPr>
          <w:noProof/>
        </w:rPr>
      </w:pPr>
      <w:bookmarkStart w:id="2285" w:name="_Toc348244510"/>
      <w:r>
        <w:rPr>
          <w:noProof/>
        </w:rPr>
        <w:t>AUT-4   Authorization Effective Date</w:t>
      </w:r>
      <w:r w:rsidR="00FD02FB">
        <w:rPr>
          <w:noProof/>
        </w:rPr>
        <w:fldChar w:fldCharType="begin"/>
      </w:r>
      <w:r>
        <w:rPr>
          <w:noProof/>
        </w:rPr>
        <w:instrText xml:space="preserve"> XE "Authorization effective date" </w:instrText>
      </w:r>
      <w:r w:rsidR="00FD02FB">
        <w:rPr>
          <w:noProof/>
        </w:rPr>
        <w:fldChar w:fldCharType="end"/>
      </w:r>
      <w:r>
        <w:rPr>
          <w:noProof/>
        </w:rPr>
        <w:t xml:space="preserve">   </w:t>
      </w:r>
      <w:bookmarkEnd w:id="2285"/>
      <w:r>
        <w:rPr>
          <w:noProof/>
        </w:rPr>
        <w:t>(DTM)   01149</w:t>
      </w:r>
    </w:p>
    <w:p w14:paraId="392C0005" w14:textId="77777777" w:rsidR="00573AF5" w:rsidRDefault="00573AF5" w:rsidP="00C87B0A">
      <w:pPr>
        <w:pStyle w:val="NormalIndented"/>
      </w:pPr>
      <w:r>
        <w:t>Definition:  This field contains the effective date of the authorization.</w:t>
      </w:r>
    </w:p>
    <w:p w14:paraId="680984E6" w14:textId="77777777" w:rsidR="00573AF5" w:rsidRDefault="00573AF5">
      <w:pPr>
        <w:pStyle w:val="Heading4"/>
        <w:rPr>
          <w:noProof/>
        </w:rPr>
      </w:pPr>
      <w:bookmarkStart w:id="2286" w:name="_Toc348244511"/>
      <w:r>
        <w:rPr>
          <w:noProof/>
        </w:rPr>
        <w:t>AUT-5   Authorization Expiration Date</w:t>
      </w:r>
      <w:r w:rsidR="00FD02FB">
        <w:rPr>
          <w:noProof/>
        </w:rPr>
        <w:fldChar w:fldCharType="begin"/>
      </w:r>
      <w:r>
        <w:rPr>
          <w:noProof/>
        </w:rPr>
        <w:instrText xml:space="preserve"> XE "Authorization expiration date" </w:instrText>
      </w:r>
      <w:r w:rsidR="00FD02FB">
        <w:rPr>
          <w:noProof/>
        </w:rPr>
        <w:fldChar w:fldCharType="end"/>
      </w:r>
      <w:r>
        <w:rPr>
          <w:noProof/>
        </w:rPr>
        <w:t xml:space="preserve">   </w:t>
      </w:r>
      <w:bookmarkEnd w:id="2286"/>
      <w:r>
        <w:rPr>
          <w:noProof/>
        </w:rPr>
        <w:t>(DTM)   01150</w:t>
      </w:r>
    </w:p>
    <w:p w14:paraId="503C5787" w14:textId="77777777" w:rsidR="00573AF5" w:rsidRDefault="00573AF5" w:rsidP="00C87B0A">
      <w:pPr>
        <w:pStyle w:val="NormalIndented"/>
      </w:pPr>
      <w:r>
        <w:t>Definition:  This field contains the expiration date after which the authorization to treat will no longer be in effect from the perspective of the coverage plan.</w:t>
      </w:r>
    </w:p>
    <w:p w14:paraId="35F6A611" w14:textId="77777777" w:rsidR="00573AF5" w:rsidRDefault="00573AF5">
      <w:pPr>
        <w:pStyle w:val="Heading4"/>
        <w:rPr>
          <w:noProof/>
        </w:rPr>
      </w:pPr>
      <w:bookmarkStart w:id="2287" w:name="_Toc348244512"/>
      <w:r>
        <w:rPr>
          <w:noProof/>
        </w:rPr>
        <w:t>AUT-6   Authorization Identifier</w:t>
      </w:r>
      <w:r w:rsidR="00FD02FB">
        <w:rPr>
          <w:noProof/>
        </w:rPr>
        <w:fldChar w:fldCharType="begin"/>
      </w:r>
      <w:r>
        <w:rPr>
          <w:noProof/>
        </w:rPr>
        <w:instrText xml:space="preserve"> XE "Authorization identifier" </w:instrText>
      </w:r>
      <w:r w:rsidR="00FD02FB">
        <w:rPr>
          <w:noProof/>
        </w:rPr>
        <w:fldChar w:fldCharType="end"/>
      </w:r>
      <w:r>
        <w:rPr>
          <w:noProof/>
        </w:rPr>
        <w:t xml:space="preserve">   (EI)</w:t>
      </w:r>
      <w:bookmarkEnd w:id="2287"/>
      <w:r>
        <w:rPr>
          <w:noProof/>
        </w:rPr>
        <w:t xml:space="preserve">   01151</w:t>
      </w:r>
    </w:p>
    <w:p w14:paraId="524DB3B7" w14:textId="77777777" w:rsidR="00E1218A" w:rsidRDefault="00E1218A" w:rsidP="00E1218A">
      <w:pPr>
        <w:pStyle w:val="Components"/>
      </w:pPr>
      <w:r>
        <w:t>Components:  &lt;Entity Identifier (ST)&gt; ^ &lt;Namespace ID (IS)&gt; ^ &lt;Universal ID (ST)&gt; ^ &lt;Universal ID Type (ID)&gt;</w:t>
      </w:r>
    </w:p>
    <w:p w14:paraId="09F44FA5" w14:textId="77777777" w:rsidR="00573AF5" w:rsidRDefault="00573AF5" w:rsidP="00C87B0A">
      <w:pPr>
        <w:pStyle w:val="NormalIndented"/>
      </w:pPr>
      <w:r>
        <w:t>Definition:  This field contains the coverage application's permanent identifier assigned to track the authorization and all related billing documents.  This field is conditionally required.  It is not required when authorization information is being requested.  However, it is required when this segment is contained in a message which is responding to a request and contains the authorization information.  This is a composite field.</w:t>
      </w:r>
    </w:p>
    <w:p w14:paraId="7CA03073" w14:textId="77777777" w:rsidR="00573AF5" w:rsidRDefault="00573AF5" w:rsidP="00C87B0A">
      <w:pPr>
        <w:pStyle w:val="NormalIndented"/>
      </w:pPr>
      <w:r>
        <w:t>The first component of this field is a string of up to 15 characters that identifies an individual authorization.  It is assigned by the coverage application, and it identifies an authorization, and the subsequent billing transactions resulting from the given authorization, uniquely among all such authorizations granted from a particular processing application.</w:t>
      </w:r>
    </w:p>
    <w:p w14:paraId="286F9EDE" w14:textId="77777777" w:rsidR="00573AF5" w:rsidRDefault="00573AF5" w:rsidP="00C87B0A">
      <w:pPr>
        <w:pStyle w:val="NormalIndented"/>
      </w:pPr>
      <w:r>
        <w:t xml:space="preserve">The second component is optional because this field, itself, is already defined as an </w:t>
      </w:r>
      <w:r>
        <w:rPr>
          <w:rStyle w:val="Emphasis"/>
        </w:rPr>
        <w:t>authorization identifier</w:t>
      </w:r>
      <w:r>
        <w:t>.</w:t>
      </w:r>
    </w:p>
    <w:p w14:paraId="5D2E847C" w14:textId="77777777" w:rsidR="00573AF5" w:rsidRDefault="00573AF5" w:rsidP="00C87B0A">
      <w:pPr>
        <w:pStyle w:val="NormalIndented"/>
      </w:pPr>
      <w:r>
        <w:t>The third component is optional.  If used it should contain the application identifier for the coverage application. The application identifier is a string of up to six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containing authorizations, the coverage application identifier may not identify the application sending or receiving a particular message.  Data elements on the Message Header (MSH) segment are available to identify the actual sending and receiving applications.</w:t>
      </w:r>
    </w:p>
    <w:p w14:paraId="5C9D8115" w14:textId="77777777" w:rsidR="00573AF5" w:rsidRDefault="00573AF5">
      <w:pPr>
        <w:pStyle w:val="Heading4"/>
        <w:rPr>
          <w:noProof/>
        </w:rPr>
      </w:pPr>
      <w:bookmarkStart w:id="2288" w:name="_Toc348244513"/>
      <w:r>
        <w:rPr>
          <w:noProof/>
        </w:rPr>
        <w:t>AUT-7   Reimbursement Limit</w:t>
      </w:r>
      <w:r w:rsidR="00FD02FB">
        <w:rPr>
          <w:noProof/>
        </w:rPr>
        <w:fldChar w:fldCharType="begin"/>
      </w:r>
      <w:r>
        <w:rPr>
          <w:noProof/>
        </w:rPr>
        <w:instrText xml:space="preserve"> XE "Reimbursement limit" </w:instrText>
      </w:r>
      <w:r w:rsidR="00FD02FB">
        <w:rPr>
          <w:noProof/>
        </w:rPr>
        <w:fldChar w:fldCharType="end"/>
      </w:r>
      <w:r>
        <w:rPr>
          <w:noProof/>
        </w:rPr>
        <w:t xml:space="preserve">   (CP)</w:t>
      </w:r>
      <w:bookmarkEnd w:id="2288"/>
      <w:r>
        <w:rPr>
          <w:noProof/>
        </w:rPr>
        <w:t xml:space="preserve">   01152</w:t>
      </w:r>
    </w:p>
    <w:p w14:paraId="216DDC05" w14:textId="77777777" w:rsidR="00E1218A" w:rsidRDefault="00E1218A" w:rsidP="00E1218A">
      <w:pPr>
        <w:pStyle w:val="Components"/>
      </w:pPr>
      <w:bookmarkStart w:id="2289" w:name="CPComponent"/>
      <w:r>
        <w:t>Components:  &lt;Price (MO)&gt; ^ &lt;Price Type (ID)&gt; ^ &lt;From Value (NM)&gt; ^ &lt;To Value (NM)&gt; ^ &lt;Range Units (CWE)&gt; ^ &lt;Range Type (ID)&gt;</w:t>
      </w:r>
    </w:p>
    <w:p w14:paraId="0E9E7A0B" w14:textId="77777777" w:rsidR="00E1218A" w:rsidRDefault="00E1218A" w:rsidP="00E1218A">
      <w:pPr>
        <w:pStyle w:val="Components"/>
      </w:pPr>
      <w:r>
        <w:t>Subcomponents for Price (MO):  &lt;Quantity (NM)&gt; &amp; &lt;Denomination (ID)&gt;</w:t>
      </w:r>
    </w:p>
    <w:p w14:paraId="70BCC3BF" w14:textId="77777777" w:rsidR="00E1218A" w:rsidRDefault="00E1218A" w:rsidP="00E1218A">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289"/>
    </w:p>
    <w:p w14:paraId="14AE68BB" w14:textId="77777777" w:rsidR="00573AF5" w:rsidRDefault="00573AF5" w:rsidP="00C87B0A">
      <w:pPr>
        <w:pStyle w:val="NormalIndented"/>
      </w:pPr>
      <w:r>
        <w:t>Definition:  This field contains the dollar limit for reimbursement specified by the coverage plan for the authorized treatment.</w:t>
      </w:r>
    </w:p>
    <w:p w14:paraId="01F4889B" w14:textId="77777777" w:rsidR="00573AF5" w:rsidRDefault="00573AF5">
      <w:pPr>
        <w:pStyle w:val="Heading4"/>
        <w:rPr>
          <w:noProof/>
        </w:rPr>
      </w:pPr>
      <w:bookmarkStart w:id="2290" w:name="_Toc348244514"/>
      <w:r>
        <w:rPr>
          <w:noProof/>
        </w:rPr>
        <w:t>AUT-8   Requested Number of Treatments</w:t>
      </w:r>
      <w:r w:rsidR="00FD02FB">
        <w:rPr>
          <w:noProof/>
        </w:rPr>
        <w:fldChar w:fldCharType="begin"/>
      </w:r>
      <w:r>
        <w:rPr>
          <w:noProof/>
        </w:rPr>
        <w:instrText xml:space="preserve"> XE "Requested Number of Treatments" </w:instrText>
      </w:r>
      <w:r w:rsidR="00FD02FB">
        <w:rPr>
          <w:noProof/>
        </w:rPr>
        <w:fldChar w:fldCharType="end"/>
      </w:r>
      <w:r>
        <w:rPr>
          <w:noProof/>
        </w:rPr>
        <w:t xml:space="preserve">   (CQ)</w:t>
      </w:r>
      <w:bookmarkEnd w:id="2290"/>
      <w:r>
        <w:rPr>
          <w:noProof/>
        </w:rPr>
        <w:t xml:space="preserve">   01153</w:t>
      </w:r>
    </w:p>
    <w:p w14:paraId="1D295E67" w14:textId="77777777" w:rsidR="00E1218A" w:rsidRDefault="00E1218A" w:rsidP="00E1218A">
      <w:pPr>
        <w:pStyle w:val="Components"/>
      </w:pPr>
      <w:r>
        <w:t>Components:  &lt;Quantity (NM)&gt; ^ &lt;Units (CWE)&gt;</w:t>
      </w:r>
    </w:p>
    <w:p w14:paraId="571762D2" w14:textId="77777777" w:rsidR="00E1218A" w:rsidRDefault="00E1218A" w:rsidP="00E1218A">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36F51F" w14:textId="77777777" w:rsidR="00573AF5" w:rsidRDefault="00573AF5" w:rsidP="00C87B0A">
      <w:pPr>
        <w:pStyle w:val="NormalIndented"/>
      </w:pPr>
      <w:r>
        <w:t xml:space="preserve">Definition:  This field contains the </w:t>
      </w:r>
      <w:r>
        <w:rPr>
          <w:rStyle w:val="Emphasis"/>
        </w:rPr>
        <w:t>requested</w:t>
      </w:r>
      <w:r>
        <w:t xml:space="preserve"> number of times that the treatment may be administered to the patient without obtaining additional authorization.</w:t>
      </w:r>
    </w:p>
    <w:p w14:paraId="52667024" w14:textId="77777777" w:rsidR="00573AF5" w:rsidRDefault="00573AF5">
      <w:pPr>
        <w:pStyle w:val="Heading4"/>
        <w:rPr>
          <w:noProof/>
        </w:rPr>
      </w:pPr>
      <w:bookmarkStart w:id="2291" w:name="_Toc348244515"/>
      <w:r>
        <w:rPr>
          <w:noProof/>
        </w:rPr>
        <w:t>AUT-9   Authorized Number of Treatments</w:t>
      </w:r>
      <w:r w:rsidR="00FD02FB">
        <w:rPr>
          <w:noProof/>
        </w:rPr>
        <w:fldChar w:fldCharType="begin"/>
      </w:r>
      <w:r>
        <w:rPr>
          <w:noProof/>
        </w:rPr>
        <w:instrText xml:space="preserve"> XE "Authorized Number of Treatments" </w:instrText>
      </w:r>
      <w:r w:rsidR="00FD02FB">
        <w:rPr>
          <w:noProof/>
        </w:rPr>
        <w:fldChar w:fldCharType="end"/>
      </w:r>
      <w:r>
        <w:rPr>
          <w:noProof/>
        </w:rPr>
        <w:t xml:space="preserve">   (CQ)</w:t>
      </w:r>
      <w:bookmarkEnd w:id="2291"/>
      <w:r>
        <w:rPr>
          <w:noProof/>
        </w:rPr>
        <w:t xml:space="preserve">   01154</w:t>
      </w:r>
    </w:p>
    <w:p w14:paraId="3EE8F2AA" w14:textId="77777777" w:rsidR="00E1218A" w:rsidRDefault="00E1218A" w:rsidP="00E1218A">
      <w:pPr>
        <w:pStyle w:val="Components"/>
      </w:pPr>
      <w:r>
        <w:t>Components:  &lt;Quantity (NM)&gt; ^ &lt;Units (CWE)&gt;</w:t>
      </w:r>
    </w:p>
    <w:p w14:paraId="09B23895"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3150EC" w14:textId="77777777" w:rsidR="00573AF5" w:rsidRDefault="00573AF5" w:rsidP="00C87B0A">
      <w:pPr>
        <w:pStyle w:val="NormalIndented"/>
      </w:pPr>
      <w:r>
        <w:t>Definition:  This field contains the number of times that the authorized treatment may be administered to the patient without obtaining additional authorization.</w:t>
      </w:r>
    </w:p>
    <w:p w14:paraId="1FFA2855" w14:textId="77777777" w:rsidR="00573AF5" w:rsidRDefault="00573AF5">
      <w:pPr>
        <w:pStyle w:val="Heading4"/>
        <w:rPr>
          <w:noProof/>
        </w:rPr>
      </w:pPr>
      <w:bookmarkStart w:id="2292" w:name="_Toc348244516"/>
      <w:r>
        <w:rPr>
          <w:noProof/>
        </w:rPr>
        <w:t>AUT-10   Process Date</w:t>
      </w:r>
      <w:r w:rsidR="00FD02FB">
        <w:rPr>
          <w:noProof/>
        </w:rPr>
        <w:fldChar w:fldCharType="begin"/>
      </w:r>
      <w:r>
        <w:rPr>
          <w:noProof/>
        </w:rPr>
        <w:instrText xml:space="preserve"> XE "Process date" </w:instrText>
      </w:r>
      <w:r w:rsidR="00FD02FB">
        <w:rPr>
          <w:noProof/>
        </w:rPr>
        <w:fldChar w:fldCharType="end"/>
      </w:r>
      <w:r>
        <w:rPr>
          <w:noProof/>
        </w:rPr>
        <w:t xml:space="preserve">   </w:t>
      </w:r>
      <w:bookmarkEnd w:id="2292"/>
      <w:r>
        <w:rPr>
          <w:noProof/>
        </w:rPr>
        <w:t>(DTM)   01145</w:t>
      </w:r>
    </w:p>
    <w:p w14:paraId="5AE9FA00" w14:textId="77777777" w:rsidR="00573AF5" w:rsidRDefault="00573AF5" w:rsidP="00C87B0A">
      <w:pPr>
        <w:pStyle w:val="NormalIndented"/>
      </w:pPr>
      <w:r>
        <w:t>Definition:  This field contains the date that the authorization originated with the authorizing party.</w:t>
      </w:r>
    </w:p>
    <w:p w14:paraId="5D28C9E2" w14:textId="77777777" w:rsidR="00573AF5" w:rsidRDefault="00573AF5">
      <w:pPr>
        <w:pStyle w:val="Heading4"/>
        <w:rPr>
          <w:noProof/>
        </w:rPr>
      </w:pPr>
      <w:r>
        <w:rPr>
          <w:noProof/>
        </w:rPr>
        <w:t>AUT-11   Requested Discipline(s)</w:t>
      </w:r>
      <w:r w:rsidR="00FD02FB">
        <w:rPr>
          <w:noProof/>
        </w:rPr>
        <w:fldChar w:fldCharType="begin"/>
      </w:r>
      <w:r>
        <w:rPr>
          <w:noProof/>
        </w:rPr>
        <w:instrText xml:space="preserve"> XE "Requested Discipline(s)" </w:instrText>
      </w:r>
      <w:r w:rsidR="00FD02FB">
        <w:rPr>
          <w:noProof/>
        </w:rPr>
        <w:fldChar w:fldCharType="end"/>
      </w:r>
      <w:r>
        <w:rPr>
          <w:noProof/>
        </w:rPr>
        <w:t xml:space="preserve">   (CWE)   02375</w:t>
      </w:r>
    </w:p>
    <w:p w14:paraId="00D5D4EC"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611D7" w14:textId="72676211" w:rsidR="00573AF5" w:rsidRDefault="00573AF5" w:rsidP="00C87B0A">
      <w:pPr>
        <w:pStyle w:val="NormalIndented"/>
      </w:pPr>
      <w:r>
        <w:t>Definition:  Discipline – The scope of medical service(s) for which reimbursement for services rendered is requested.  Examples include Physiotherapy, Occupational Therapy, Speech, etc.  This field contains the requested discipline(s).</w:t>
      </w:r>
      <w:r w:rsidR="00BF5E26">
        <w:t xml:space="preserve"> </w:t>
      </w:r>
      <w:r w:rsidR="00BF5E26" w:rsidRPr="00BF5E26">
        <w:t xml:space="preserve">Refer to Table 0522 - Requested Discipline(s) in Chapter 2C for valid values.  </w:t>
      </w:r>
    </w:p>
    <w:p w14:paraId="4EF7301C" w14:textId="77777777" w:rsidR="00573AF5" w:rsidRDefault="00573AF5">
      <w:pPr>
        <w:pStyle w:val="Heading4"/>
        <w:rPr>
          <w:noProof/>
        </w:rPr>
      </w:pPr>
      <w:r>
        <w:rPr>
          <w:noProof/>
        </w:rPr>
        <w:t>AUT-12   Authorized Discipline(s)</w:t>
      </w:r>
      <w:r w:rsidR="00FD02FB">
        <w:rPr>
          <w:noProof/>
        </w:rPr>
        <w:fldChar w:fldCharType="begin"/>
      </w:r>
      <w:r>
        <w:rPr>
          <w:noProof/>
        </w:rPr>
        <w:instrText xml:space="preserve"> XE "Authorized Discipline(s)" </w:instrText>
      </w:r>
      <w:r w:rsidR="00FD02FB">
        <w:rPr>
          <w:noProof/>
        </w:rPr>
        <w:fldChar w:fldCharType="end"/>
      </w:r>
      <w:r>
        <w:rPr>
          <w:noProof/>
        </w:rPr>
        <w:t xml:space="preserve">   (CWE)   02376</w:t>
      </w:r>
    </w:p>
    <w:p w14:paraId="7BFD80B1"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3EF8A4" w14:textId="255523C2" w:rsidR="00573AF5" w:rsidRDefault="00573AF5" w:rsidP="00C87B0A">
      <w:pPr>
        <w:pStyle w:val="NormalIndented"/>
      </w:pPr>
      <w:r>
        <w:lastRenderedPageBreak/>
        <w:t>Definition: Discipline – The scope of medical service(s) for which reimbursement for services rendered is authorized.  Examples include Physiotherapy, Occupational Therapy, Speech, etc.  This field contains the authorized discipline(s).</w:t>
      </w:r>
      <w:r w:rsidR="00BF5E26">
        <w:t xml:space="preserve"> </w:t>
      </w:r>
      <w:r w:rsidR="00BF5E26" w:rsidRPr="00BF5E26">
        <w:t xml:space="preserve">Refer to Table 0546 - Authorized Discipline(s) in Chapter 2C for valid values.  </w:t>
      </w:r>
    </w:p>
    <w:p w14:paraId="55D58C9C" w14:textId="77777777" w:rsidR="00573AF5" w:rsidRDefault="00573AF5">
      <w:pPr>
        <w:pStyle w:val="Heading4"/>
      </w:pPr>
      <w:r>
        <w:t>AUT-13   Authorization Referral Type</w:t>
      </w:r>
      <w:r w:rsidR="00FD02FB">
        <w:rPr>
          <w:noProof/>
        </w:rPr>
        <w:fldChar w:fldCharType="begin"/>
      </w:r>
      <w:r>
        <w:rPr>
          <w:noProof/>
        </w:rPr>
        <w:instrText xml:space="preserve"> XE "Authorization Referral Type" </w:instrText>
      </w:r>
      <w:r w:rsidR="00FD02FB">
        <w:rPr>
          <w:noProof/>
        </w:rPr>
        <w:fldChar w:fldCharType="end"/>
      </w:r>
      <w:r>
        <w:t xml:space="preserve">   (CWE)   03413</w:t>
      </w:r>
    </w:p>
    <w:p w14:paraId="7C801F20"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370263" w14:textId="49A41849" w:rsidR="00573AF5" w:rsidRDefault="00573AF5" w:rsidP="00C87B0A">
      <w:pPr>
        <w:pStyle w:val="NormalIndented"/>
      </w:pPr>
      <w:r>
        <w:t xml:space="preserve">Definition: The authorization/referral type distinguishes the content of the segment as pertaining to an authorization vs a referral vs other types. </w:t>
      </w:r>
      <w:r w:rsidR="00BF5E26" w:rsidRPr="00BF5E26">
        <w:t xml:space="preserve">Refer to Table 0551 - Authorization Referral Type in Chapter 2C for valid values.  </w:t>
      </w:r>
      <w:r>
        <w:t xml:space="preserve"> </w:t>
      </w:r>
    </w:p>
    <w:p w14:paraId="0B63823C" w14:textId="77777777" w:rsidR="00573AF5" w:rsidRDefault="00573AF5">
      <w:pPr>
        <w:pStyle w:val="Heading4"/>
      </w:pPr>
      <w:r>
        <w:t>AUT-14   Approval Status</w:t>
      </w:r>
      <w:r w:rsidR="00FD02FB">
        <w:rPr>
          <w:noProof/>
        </w:rPr>
        <w:fldChar w:fldCharType="begin"/>
      </w:r>
      <w:r>
        <w:rPr>
          <w:noProof/>
        </w:rPr>
        <w:instrText xml:space="preserve"> XE "Approval Status" </w:instrText>
      </w:r>
      <w:r w:rsidR="00FD02FB">
        <w:rPr>
          <w:noProof/>
        </w:rPr>
        <w:fldChar w:fldCharType="end"/>
      </w:r>
      <w:r>
        <w:t xml:space="preserve">   (CWE)   03414</w:t>
      </w:r>
    </w:p>
    <w:p w14:paraId="0387EB5A"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5C8DFA" w14:textId="0FFB80F6" w:rsidR="00573AF5" w:rsidRDefault="00573AF5" w:rsidP="00C87B0A">
      <w:pPr>
        <w:pStyle w:val="NormalIndented"/>
      </w:pPr>
      <w:r>
        <w:t>Definition: The authorization/referral approval status indicates that status of an authorization</w:t>
      </w:r>
      <w:r w:rsidR="00BF5E26">
        <w:t>.</w:t>
      </w:r>
      <w:r w:rsidR="00BF5E26" w:rsidRPr="00BF5E26">
        <w:t xml:space="preserve"> Refer to Table 0563 - Approval Status in Chapter 2C for valid values.  </w:t>
      </w:r>
    </w:p>
    <w:p w14:paraId="49BF5EBA" w14:textId="77777777" w:rsidR="00573AF5" w:rsidRDefault="00573AF5">
      <w:pPr>
        <w:pStyle w:val="Heading4"/>
      </w:pPr>
      <w:r>
        <w:t>AUT-15   Planned Treatment Stop Date</w:t>
      </w:r>
      <w:r w:rsidR="00FD02FB">
        <w:rPr>
          <w:noProof/>
        </w:rPr>
        <w:fldChar w:fldCharType="begin"/>
      </w:r>
      <w:r>
        <w:rPr>
          <w:noProof/>
        </w:rPr>
        <w:instrText xml:space="preserve"> XE "Planned Treatment Stop Date" </w:instrText>
      </w:r>
      <w:r w:rsidR="00FD02FB">
        <w:rPr>
          <w:noProof/>
        </w:rPr>
        <w:fldChar w:fldCharType="end"/>
      </w:r>
      <w:r>
        <w:t xml:space="preserve">   (DTM)   03415</w:t>
      </w:r>
    </w:p>
    <w:p w14:paraId="4DA1D42B" w14:textId="77777777" w:rsidR="00573AF5" w:rsidRDefault="00573AF5" w:rsidP="00C87B0A">
      <w:pPr>
        <w:pStyle w:val="NormalIndented"/>
      </w:pPr>
      <w:r>
        <w:t>Definition: The authorization planned treatment stop date is the date that the patient's treatment from this authorization is expected to complete, based on procedural protocols.  This value can be used to indicate that an extension to an authorization is necessary, if the treatment continues longer than expected.</w:t>
      </w:r>
    </w:p>
    <w:p w14:paraId="54556437" w14:textId="77777777" w:rsidR="00573AF5" w:rsidRDefault="00573AF5">
      <w:pPr>
        <w:pStyle w:val="Heading4"/>
      </w:pPr>
      <w:r>
        <w:t>AUT-16   Clinical Service</w:t>
      </w:r>
      <w:r w:rsidR="00FD02FB">
        <w:rPr>
          <w:noProof/>
        </w:rPr>
        <w:fldChar w:fldCharType="begin"/>
      </w:r>
      <w:r>
        <w:rPr>
          <w:noProof/>
        </w:rPr>
        <w:instrText xml:space="preserve"> XE "Clinical Service" </w:instrText>
      </w:r>
      <w:r w:rsidR="00FD02FB">
        <w:rPr>
          <w:noProof/>
        </w:rPr>
        <w:fldChar w:fldCharType="end"/>
      </w:r>
      <w:r>
        <w:t xml:space="preserve">   (CWE)   03416</w:t>
      </w:r>
    </w:p>
    <w:p w14:paraId="6AF26FB7"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B4A23C" w14:textId="6680ED00" w:rsidR="00573AF5" w:rsidRDefault="00573AF5" w:rsidP="00C87B0A">
      <w:pPr>
        <w:pStyle w:val="NormalIndented"/>
      </w:pPr>
      <w:r>
        <w:t xml:space="preserve">Definition: The authorization clinical service provides a means of categorizing the authorization.  This is especially valuable for differentiating authorizations that do not have specific procedure codes associated with them.  </w:t>
      </w:r>
      <w:r w:rsidR="00BF5E26" w:rsidRPr="00BF5E26">
        <w:t>Refer to Table 0573 - Clinical Service in Chapter 2C for valid values.</w:t>
      </w:r>
    </w:p>
    <w:p w14:paraId="39C0C139" w14:textId="77777777" w:rsidR="00573AF5" w:rsidRDefault="00573AF5">
      <w:pPr>
        <w:pStyle w:val="Heading4"/>
      </w:pPr>
      <w:r>
        <w:t>AUT-17   Reason Text</w:t>
      </w:r>
      <w:r w:rsidR="00FD02FB">
        <w:rPr>
          <w:noProof/>
        </w:rPr>
        <w:fldChar w:fldCharType="begin"/>
      </w:r>
      <w:r>
        <w:rPr>
          <w:noProof/>
        </w:rPr>
        <w:instrText xml:space="preserve"> XE "Reason Text" </w:instrText>
      </w:r>
      <w:r w:rsidR="00FD02FB">
        <w:rPr>
          <w:noProof/>
        </w:rPr>
        <w:fldChar w:fldCharType="end"/>
      </w:r>
      <w:r>
        <w:t xml:space="preserve">   (ST)   03417</w:t>
      </w:r>
    </w:p>
    <w:p w14:paraId="32C17110" w14:textId="77777777" w:rsidR="00573AF5" w:rsidRDefault="00573AF5" w:rsidP="00C87B0A">
      <w:pPr>
        <w:pStyle w:val="NormalIndented"/>
      </w:pPr>
      <w:r>
        <w:t>Definition: The authorization reason is a free text field allowing a user to capture, in a non-coded format, the reason for the authorization.  Typically this would describe the patient's condition or illness for which the authorization is recorded.</w:t>
      </w:r>
    </w:p>
    <w:p w14:paraId="421B45FC" w14:textId="77777777" w:rsidR="00573AF5" w:rsidRDefault="00573AF5">
      <w:pPr>
        <w:pStyle w:val="Heading4"/>
      </w:pPr>
      <w:r>
        <w:lastRenderedPageBreak/>
        <w:t>AUT-18   Number of Authorized Treatments/Units</w:t>
      </w:r>
      <w:r w:rsidR="00FD02FB">
        <w:rPr>
          <w:noProof/>
        </w:rPr>
        <w:fldChar w:fldCharType="begin"/>
      </w:r>
      <w:r>
        <w:rPr>
          <w:noProof/>
        </w:rPr>
        <w:instrText xml:space="preserve"> XE "Number of Authorized Treatments/Units" </w:instrText>
      </w:r>
      <w:r w:rsidR="00FD02FB">
        <w:rPr>
          <w:noProof/>
        </w:rPr>
        <w:fldChar w:fldCharType="end"/>
      </w:r>
      <w:r>
        <w:t xml:space="preserve">   (CQ)   03418</w:t>
      </w:r>
    </w:p>
    <w:p w14:paraId="2B589FDA" w14:textId="77777777" w:rsidR="00E1218A" w:rsidRDefault="00E1218A" w:rsidP="00E1218A">
      <w:pPr>
        <w:pStyle w:val="Components"/>
      </w:pPr>
      <w:r>
        <w:t>Components:  &lt;Quantity (NM)&gt; ^ &lt;Units (CWE)&gt;</w:t>
      </w:r>
    </w:p>
    <w:p w14:paraId="01F936BB"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B550D1" w14:textId="77777777" w:rsidR="00573AF5" w:rsidRDefault="00573AF5" w:rsidP="00C87B0A">
      <w:pPr>
        <w:pStyle w:val="NormalIndented"/>
      </w:pPr>
      <w:r>
        <w:t>Definition: The authorized duration is the amount of time, in days or visits, that the patient has been authorized for treatment by this authorization.  The duration of "days" is reserved for inpatient authorizations.</w:t>
      </w:r>
    </w:p>
    <w:p w14:paraId="56EA3433" w14:textId="77777777" w:rsidR="00573AF5" w:rsidRDefault="00573AF5">
      <w:pPr>
        <w:pStyle w:val="Heading4"/>
      </w:pPr>
      <w:r>
        <w:t>AUT-19   Number of Used Treatments/Units</w:t>
      </w:r>
      <w:r w:rsidR="00FD02FB">
        <w:rPr>
          <w:noProof/>
        </w:rPr>
        <w:fldChar w:fldCharType="begin"/>
      </w:r>
      <w:r>
        <w:rPr>
          <w:noProof/>
        </w:rPr>
        <w:instrText xml:space="preserve"> XE "Number of Used Treatments/Units" </w:instrText>
      </w:r>
      <w:r w:rsidR="00FD02FB">
        <w:rPr>
          <w:noProof/>
        </w:rPr>
        <w:fldChar w:fldCharType="end"/>
      </w:r>
      <w:r>
        <w:t xml:space="preserve">   (CQ)   03419</w:t>
      </w:r>
    </w:p>
    <w:p w14:paraId="71E163F0" w14:textId="77777777" w:rsidR="00E1218A" w:rsidRDefault="00E1218A" w:rsidP="00E1218A">
      <w:pPr>
        <w:pStyle w:val="Components"/>
      </w:pPr>
      <w:r>
        <w:t>Components:  &lt;Quantity (NM)&gt; ^ &lt;Units (CWE)&gt;</w:t>
      </w:r>
    </w:p>
    <w:p w14:paraId="6EC3DF1A"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52DE74" w14:textId="77777777" w:rsidR="00573AF5" w:rsidRDefault="00573AF5" w:rsidP="00C87B0A">
      <w:pPr>
        <w:pStyle w:val="NormalIndented"/>
      </w:pPr>
      <w:r>
        <w:t>Definition: The used duration is the amount of time, in days or visits that the patient has used of the originally authorized duration. The duration of "days" is reserved for inpatient authorizations.</w:t>
      </w:r>
    </w:p>
    <w:p w14:paraId="652D0BA3" w14:textId="77777777" w:rsidR="00573AF5" w:rsidRDefault="00573AF5">
      <w:pPr>
        <w:pStyle w:val="Heading4"/>
      </w:pPr>
      <w:r>
        <w:t>AUT-20  Number of Scheduled Treatments/Units</w:t>
      </w:r>
      <w:r w:rsidR="00FD02FB">
        <w:rPr>
          <w:noProof/>
        </w:rPr>
        <w:fldChar w:fldCharType="begin"/>
      </w:r>
      <w:r>
        <w:rPr>
          <w:noProof/>
        </w:rPr>
        <w:instrText xml:space="preserve"> XE "Number of Scheduled Treatments/Units" </w:instrText>
      </w:r>
      <w:r w:rsidR="00FD02FB">
        <w:rPr>
          <w:noProof/>
        </w:rPr>
        <w:fldChar w:fldCharType="end"/>
      </w:r>
      <w:r>
        <w:t xml:space="preserve">   (CQ)   03420</w:t>
      </w:r>
    </w:p>
    <w:p w14:paraId="0C246407" w14:textId="77777777" w:rsidR="00E1218A" w:rsidRDefault="00E1218A" w:rsidP="00E1218A">
      <w:pPr>
        <w:pStyle w:val="Components"/>
      </w:pPr>
      <w:r>
        <w:t>Components:  &lt;Quantity (NM)&gt; ^ &lt;Units (CWE)&gt;</w:t>
      </w:r>
    </w:p>
    <w:p w14:paraId="6B1E2506"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7F5821" w14:textId="77777777" w:rsidR="00573AF5" w:rsidRDefault="00573AF5" w:rsidP="00C87B0A">
      <w:pPr>
        <w:pStyle w:val="NormalIndented"/>
      </w:pPr>
      <w:r>
        <w:t>Definition: The scheduled treatments is the amount of time, in days or visits that the patient has planned treatments scheduled The duration of "days" is reserved for inpatient authorizations.</w:t>
      </w:r>
    </w:p>
    <w:p w14:paraId="7664DB0D" w14:textId="77777777" w:rsidR="00573AF5" w:rsidRDefault="00573AF5">
      <w:pPr>
        <w:pStyle w:val="Heading4"/>
      </w:pPr>
      <w:r>
        <w:t>AUT-21   Encounter Type</w:t>
      </w:r>
      <w:r w:rsidR="00FD02FB">
        <w:rPr>
          <w:noProof/>
        </w:rPr>
        <w:fldChar w:fldCharType="begin"/>
      </w:r>
      <w:r>
        <w:rPr>
          <w:noProof/>
        </w:rPr>
        <w:instrText xml:space="preserve"> XE "Encounter Type" </w:instrText>
      </w:r>
      <w:r w:rsidR="00FD02FB">
        <w:rPr>
          <w:noProof/>
        </w:rPr>
        <w:fldChar w:fldCharType="end"/>
      </w:r>
      <w:r>
        <w:t xml:space="preserve">   (CWE)   03421</w:t>
      </w:r>
    </w:p>
    <w:p w14:paraId="163485AD"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F8EC60" w14:textId="46F63E5F" w:rsidR="00573AF5" w:rsidRDefault="00573AF5" w:rsidP="00C87B0A">
      <w:pPr>
        <w:pStyle w:val="NormalIndented"/>
      </w:pPr>
      <w:r>
        <w:lastRenderedPageBreak/>
        <w:t xml:space="preserve">Definition: The authorization encounter type provides a means of specifying the environment for the performance of the authorized services.  For example, it is common for a procedure to be authorized only for an outpatient environment.  If something causes the procedure to be performed in an inpatient environment, a new authorization would be needed.  </w:t>
      </w:r>
      <w:r w:rsidR="00BF5E26" w:rsidRPr="00BF5E26">
        <w:t>Refer to Table 0574 - Encounter Type in Chapter 2C for valid values.</w:t>
      </w:r>
    </w:p>
    <w:p w14:paraId="2391175D" w14:textId="77777777" w:rsidR="00573AF5" w:rsidRDefault="00573AF5">
      <w:pPr>
        <w:pStyle w:val="Heading4"/>
      </w:pPr>
      <w:r>
        <w:t>AUT-22   Remaining Benefit Amount</w:t>
      </w:r>
      <w:r w:rsidR="00FD02FB">
        <w:rPr>
          <w:noProof/>
        </w:rPr>
        <w:fldChar w:fldCharType="begin"/>
      </w:r>
      <w:r>
        <w:rPr>
          <w:noProof/>
        </w:rPr>
        <w:instrText xml:space="preserve"> XE "Remaining Benefit Amount" </w:instrText>
      </w:r>
      <w:r w:rsidR="00FD02FB">
        <w:rPr>
          <w:noProof/>
        </w:rPr>
        <w:fldChar w:fldCharType="end"/>
      </w:r>
      <w:r>
        <w:t xml:space="preserve">   (MO)   03422</w:t>
      </w:r>
    </w:p>
    <w:p w14:paraId="103A0143" w14:textId="77777777" w:rsidR="00E1218A" w:rsidRDefault="00E1218A" w:rsidP="00E1218A">
      <w:pPr>
        <w:pStyle w:val="Components"/>
      </w:pPr>
      <w:r>
        <w:t>Components:  &lt;Quantity (NM)&gt; ^ &lt;Denomination (ID)&gt;</w:t>
      </w:r>
    </w:p>
    <w:p w14:paraId="1C4F1CD7" w14:textId="77777777" w:rsidR="00573AF5" w:rsidRDefault="00573AF5" w:rsidP="00C87B0A">
      <w:pPr>
        <w:pStyle w:val="NormalIndented"/>
      </w:pPr>
      <w:r>
        <w:t xml:space="preserve">Definition: The authorization benefit amount is the amount remaining from the insurance company related to this authorization. </w:t>
      </w:r>
    </w:p>
    <w:p w14:paraId="2212321C" w14:textId="77777777" w:rsidR="00573AF5" w:rsidRDefault="00573AF5">
      <w:pPr>
        <w:pStyle w:val="Heading4"/>
      </w:pPr>
      <w:r>
        <w:t>AUT-23   Authorized Provider</w:t>
      </w:r>
      <w:r w:rsidR="00FD02FB">
        <w:rPr>
          <w:noProof/>
        </w:rPr>
        <w:fldChar w:fldCharType="begin"/>
      </w:r>
      <w:r>
        <w:rPr>
          <w:noProof/>
        </w:rPr>
        <w:instrText xml:space="preserve"> XE "Authorized Provider" </w:instrText>
      </w:r>
      <w:r w:rsidR="00FD02FB">
        <w:rPr>
          <w:noProof/>
        </w:rPr>
        <w:fldChar w:fldCharType="end"/>
      </w:r>
      <w:r>
        <w:t xml:space="preserve">   (XON)   03423</w:t>
      </w:r>
    </w:p>
    <w:p w14:paraId="2F191305" w14:textId="77777777" w:rsidR="00E1218A" w:rsidRDefault="00E1218A" w:rsidP="00E1218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FB7F27"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4A014B" w14:textId="77777777" w:rsidR="00E1218A" w:rsidRDefault="00E1218A" w:rsidP="00E1218A">
      <w:pPr>
        <w:pStyle w:val="Components"/>
      </w:pPr>
      <w:r>
        <w:t>Subcomponents for Assigning Authority (HD):  &lt;Namespace ID (IS)&gt; &amp; &lt;Universal ID (ST)&gt; &amp; &lt;Universal ID Type (ID)&gt;</w:t>
      </w:r>
    </w:p>
    <w:p w14:paraId="1820531F" w14:textId="77777777" w:rsidR="00E1218A" w:rsidRDefault="00E1218A" w:rsidP="00E1218A">
      <w:pPr>
        <w:pStyle w:val="Components"/>
      </w:pPr>
      <w:r>
        <w:t>Subcomponents for Assigning Facility (HD):  &lt;Namespace ID (IS)&gt; &amp; &lt;Universal ID (ST)&gt; &amp; &lt;Universal ID Type (ID)&gt;</w:t>
      </w:r>
    </w:p>
    <w:p w14:paraId="2B217A92" w14:textId="77777777" w:rsidR="00573AF5" w:rsidRDefault="00573AF5" w:rsidP="00C87B0A">
      <w:pPr>
        <w:pStyle w:val="NormalIndented"/>
      </w:pPr>
      <w:r>
        <w:t>Definition: This represents the organization to which the patient was referred, or that is authorized to perform the procedure(s).  The authorized provider represents the organization recognized by the insurance carrier that is authorized to perform the services for the patient specified on the authorization.</w:t>
      </w:r>
    </w:p>
    <w:p w14:paraId="3E67F042" w14:textId="77777777" w:rsidR="00573AF5" w:rsidRDefault="00573AF5">
      <w:pPr>
        <w:pStyle w:val="Heading4"/>
      </w:pPr>
      <w:r>
        <w:t>AUT-24   Authorized Health Professional</w:t>
      </w:r>
      <w:r w:rsidR="00FD02FB">
        <w:rPr>
          <w:noProof/>
        </w:rPr>
        <w:fldChar w:fldCharType="begin"/>
      </w:r>
      <w:r>
        <w:rPr>
          <w:noProof/>
        </w:rPr>
        <w:instrText xml:space="preserve"> XE "Authorized Health Professional" </w:instrText>
      </w:r>
      <w:r w:rsidR="00FD02FB">
        <w:rPr>
          <w:noProof/>
        </w:rPr>
        <w:fldChar w:fldCharType="end"/>
      </w:r>
      <w:r>
        <w:t xml:space="preserve">   (XCN)   03424</w:t>
      </w:r>
    </w:p>
    <w:p w14:paraId="3478D6D0" w14:textId="77777777" w:rsidR="00E1218A" w:rsidRDefault="00E1218A" w:rsidP="00E1218A">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D5C44E"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15D8968A" w14:textId="77777777" w:rsidR="00E1218A" w:rsidRDefault="00E1218A" w:rsidP="00E1218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13FA6F" w14:textId="77777777" w:rsidR="00E1218A" w:rsidRDefault="00E1218A" w:rsidP="00E1218A">
      <w:pPr>
        <w:pStyle w:val="Components"/>
      </w:pPr>
      <w:r>
        <w:lastRenderedPageBreak/>
        <w:t>Subcomponents for Assigning Authority (HD):  &lt;Namespace ID (IS)&gt; &amp; &lt;Universal ID (ST)&gt; &amp; &lt;Universal ID Type (ID)&gt;</w:t>
      </w:r>
    </w:p>
    <w:p w14:paraId="667B470B" w14:textId="77777777" w:rsidR="00E1218A" w:rsidRDefault="00E1218A" w:rsidP="00E1218A">
      <w:pPr>
        <w:pStyle w:val="Components"/>
      </w:pPr>
      <w:r>
        <w:t>Subcomponents for Assigning Facility (HD):  &lt;Namespace ID (IS)&gt; &amp; &lt;Universal ID (ST)&gt; &amp; &lt;Universal ID Type (ID)&gt;</w:t>
      </w:r>
    </w:p>
    <w:p w14:paraId="22615F38"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8EA23E" w14:textId="77777777" w:rsidR="00E1218A" w:rsidRDefault="00E1218A" w:rsidP="00E1218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F2CF28" w14:textId="77777777" w:rsidR="00E1218A" w:rsidRDefault="00E1218A" w:rsidP="00E1218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0218EF" w14:textId="77777777" w:rsidR="00573AF5" w:rsidRDefault="00573AF5" w:rsidP="00C87B0A">
      <w:pPr>
        <w:pStyle w:val="NormalIndented"/>
      </w:pPr>
      <w:r>
        <w:t>Definition: The authorized HP represents the specific health professional being authorized to perform the services for the patient.  This is a less frequently used field, as most often the authorization is for a group/organization and not a specific HP within that group.</w:t>
      </w:r>
    </w:p>
    <w:p w14:paraId="378355C7" w14:textId="77777777" w:rsidR="00573AF5" w:rsidRDefault="00573AF5">
      <w:pPr>
        <w:pStyle w:val="Heading4"/>
      </w:pPr>
      <w:r>
        <w:t>AUT-25   Source Text</w:t>
      </w:r>
      <w:r w:rsidR="00FD02FB">
        <w:rPr>
          <w:noProof/>
        </w:rPr>
        <w:fldChar w:fldCharType="begin"/>
      </w:r>
      <w:r>
        <w:rPr>
          <w:noProof/>
        </w:rPr>
        <w:instrText xml:space="preserve"> XE "Source Text" </w:instrText>
      </w:r>
      <w:r w:rsidR="00FD02FB">
        <w:rPr>
          <w:noProof/>
        </w:rPr>
        <w:fldChar w:fldCharType="end"/>
      </w:r>
      <w:r>
        <w:t xml:space="preserve">   (ST)   03425</w:t>
      </w:r>
    </w:p>
    <w:p w14:paraId="447E7BAC" w14:textId="77777777" w:rsidR="00573AF5" w:rsidRDefault="00573AF5" w:rsidP="00C87B0A">
      <w:pPr>
        <w:pStyle w:val="NormalIndented"/>
      </w:pPr>
      <w:r>
        <w:t>Definition: The authorization source text allows a user to capture information (such as the name) of the person contacted regarding the specific authorization.</w:t>
      </w:r>
    </w:p>
    <w:p w14:paraId="435B6128" w14:textId="77777777" w:rsidR="00573AF5" w:rsidRDefault="00573AF5">
      <w:pPr>
        <w:pStyle w:val="Heading4"/>
      </w:pPr>
      <w:r>
        <w:t>AUT-26   Source Date</w:t>
      </w:r>
      <w:r w:rsidR="00FD02FB">
        <w:rPr>
          <w:noProof/>
        </w:rPr>
        <w:fldChar w:fldCharType="begin"/>
      </w:r>
      <w:r>
        <w:rPr>
          <w:noProof/>
        </w:rPr>
        <w:instrText xml:space="preserve"> XE "Source Date" </w:instrText>
      </w:r>
      <w:r w:rsidR="00FD02FB">
        <w:rPr>
          <w:noProof/>
        </w:rPr>
        <w:fldChar w:fldCharType="end"/>
      </w:r>
      <w:r>
        <w:t xml:space="preserve">   (DTM)   03426</w:t>
      </w:r>
    </w:p>
    <w:p w14:paraId="23AB160C" w14:textId="77777777" w:rsidR="00573AF5" w:rsidRDefault="00573AF5" w:rsidP="00C87B0A">
      <w:pPr>
        <w:pStyle w:val="NormalIndented"/>
      </w:pPr>
      <w:r>
        <w:t>Definition: The authorization source date allows a user to capture the date the person was contacted regarding the specific authorization.</w:t>
      </w:r>
    </w:p>
    <w:p w14:paraId="75798E04" w14:textId="77777777" w:rsidR="00573AF5" w:rsidRDefault="00573AF5">
      <w:pPr>
        <w:pStyle w:val="Heading4"/>
      </w:pPr>
      <w:r>
        <w:t>AUT-27   Source Phone</w:t>
      </w:r>
      <w:r w:rsidR="00FD02FB">
        <w:rPr>
          <w:noProof/>
        </w:rPr>
        <w:fldChar w:fldCharType="begin"/>
      </w:r>
      <w:r>
        <w:rPr>
          <w:noProof/>
        </w:rPr>
        <w:instrText xml:space="preserve"> XE "Source Phone" </w:instrText>
      </w:r>
      <w:r w:rsidR="00FD02FB">
        <w:rPr>
          <w:noProof/>
        </w:rPr>
        <w:fldChar w:fldCharType="end"/>
      </w:r>
      <w:r>
        <w:t xml:space="preserve">   (XTN)   03427</w:t>
      </w:r>
    </w:p>
    <w:p w14:paraId="534A307B"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032B06E" w14:textId="77777777" w:rsidR="00E1218A" w:rsidRDefault="00E1218A" w:rsidP="00E1218A">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A74C52"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27AFE5"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5193B051" w14:textId="77777777" w:rsidR="00573AF5" w:rsidRDefault="00573AF5" w:rsidP="00C87B0A">
      <w:pPr>
        <w:pStyle w:val="NormalIndented"/>
      </w:pPr>
      <w:r>
        <w:t>Definition: The authorization source phone number allows a user to capture the phone number of the person contacted regarding the specific authorization.</w:t>
      </w:r>
    </w:p>
    <w:p w14:paraId="29E0023F" w14:textId="77777777" w:rsidR="00573AF5" w:rsidRDefault="00573AF5">
      <w:pPr>
        <w:pStyle w:val="Heading4"/>
      </w:pPr>
      <w:r>
        <w:t>AUT-28   Comment</w:t>
      </w:r>
      <w:r w:rsidR="00FD02FB">
        <w:rPr>
          <w:noProof/>
        </w:rPr>
        <w:fldChar w:fldCharType="begin"/>
      </w:r>
      <w:r>
        <w:rPr>
          <w:noProof/>
        </w:rPr>
        <w:instrText xml:space="preserve"> XE "Comment" </w:instrText>
      </w:r>
      <w:r w:rsidR="00FD02FB">
        <w:rPr>
          <w:noProof/>
        </w:rPr>
        <w:fldChar w:fldCharType="end"/>
      </w:r>
      <w:r>
        <w:t xml:space="preserve">   (TX)   03428</w:t>
      </w:r>
    </w:p>
    <w:p w14:paraId="11C2F72B" w14:textId="77777777" w:rsidR="00573AF5" w:rsidRDefault="00573AF5" w:rsidP="00C87B0A">
      <w:pPr>
        <w:pStyle w:val="NormalIndented"/>
      </w:pPr>
      <w:r>
        <w:t>Definition: The authorization notes allow for a free text capture of any notes the user wishes to capture related to the authorization.  This is a single notes field that allows the user to add additional text over time, or replace the text that already exists.</w:t>
      </w:r>
    </w:p>
    <w:p w14:paraId="7F90DCA6" w14:textId="77777777" w:rsidR="00573AF5" w:rsidRDefault="00573AF5">
      <w:pPr>
        <w:pStyle w:val="Heading4"/>
      </w:pPr>
      <w:r>
        <w:t>AUT-29   Action Code</w:t>
      </w:r>
      <w:r w:rsidR="00FD02FB">
        <w:rPr>
          <w:noProof/>
        </w:rPr>
        <w:fldChar w:fldCharType="begin"/>
      </w:r>
      <w:r>
        <w:rPr>
          <w:noProof/>
        </w:rPr>
        <w:instrText xml:space="preserve"> XE "Action Code" </w:instrText>
      </w:r>
      <w:r w:rsidR="00FD02FB">
        <w:rPr>
          <w:noProof/>
        </w:rPr>
        <w:fldChar w:fldCharType="end"/>
      </w:r>
      <w:r>
        <w:t xml:space="preserve">   (ID)   03429</w:t>
      </w:r>
    </w:p>
    <w:p w14:paraId="736DB6B3" w14:textId="0C2FF71E" w:rsidR="00573AF5" w:rsidRDefault="00573AF5" w:rsidP="00C87B0A">
      <w:pPr>
        <w:pStyle w:val="NormalIndented"/>
      </w:pPr>
      <w:r>
        <w:t>Definition: This field defines the action to be taken for this authorization.  Refer to HL7 Table 0206 - Segment Action Code in Chapter 2</w:t>
      </w:r>
      <w:r w:rsidR="00BF5E26">
        <w:t>C</w:t>
      </w:r>
      <w:r>
        <w:t xml:space="preserve"> for valid values.  When this field is valued, the AUT segment is not in "snapshot mode", rather in "action mode". </w:t>
      </w:r>
    </w:p>
    <w:p w14:paraId="5306EE88" w14:textId="77777777" w:rsidR="00573AF5" w:rsidRDefault="00573AF5">
      <w:pPr>
        <w:pStyle w:val="Heading3"/>
        <w:rPr>
          <w:noProof/>
        </w:rPr>
      </w:pPr>
      <w:bookmarkStart w:id="2293" w:name="_Toc348244517"/>
      <w:bookmarkStart w:id="2294" w:name="_Toc348244630"/>
      <w:bookmarkStart w:id="2295" w:name="_Toc348260662"/>
      <w:bookmarkStart w:id="2296" w:name="_Toc348346635"/>
      <w:bookmarkStart w:id="2297" w:name="_Toc380430457"/>
      <w:bookmarkStart w:id="2298" w:name="_Toc28982352"/>
      <w:r>
        <w:rPr>
          <w:noProof/>
        </w:rPr>
        <w:t>PRD</w:t>
      </w:r>
      <w:r w:rsidR="00FD02FB">
        <w:rPr>
          <w:noProof/>
        </w:rPr>
        <w:fldChar w:fldCharType="begin"/>
      </w:r>
      <w:r>
        <w:rPr>
          <w:noProof/>
        </w:rPr>
        <w:instrText xml:space="preserve"> XE "PRD" </w:instrText>
      </w:r>
      <w:r w:rsidR="00FD02FB">
        <w:rPr>
          <w:noProof/>
        </w:rPr>
        <w:fldChar w:fldCharType="end"/>
      </w:r>
      <w:r>
        <w:rPr>
          <w:noProof/>
        </w:rPr>
        <w:t xml:space="preserve"> - </w:t>
      </w:r>
      <w:r w:rsidR="00FD02FB">
        <w:rPr>
          <w:noProof/>
        </w:rPr>
        <w:fldChar w:fldCharType="begin"/>
      </w:r>
      <w:r>
        <w:rPr>
          <w:noProof/>
        </w:rPr>
        <w:instrText xml:space="preserve"> XE "Segments:PRD" </w:instrText>
      </w:r>
      <w:r w:rsidR="00FD02FB">
        <w:rPr>
          <w:noProof/>
        </w:rPr>
        <w:fldChar w:fldCharType="end"/>
      </w:r>
      <w:r>
        <w:rPr>
          <w:noProof/>
        </w:rPr>
        <w:t>provider data segment</w:t>
      </w:r>
      <w:bookmarkEnd w:id="2293"/>
      <w:bookmarkEnd w:id="2294"/>
      <w:bookmarkEnd w:id="2295"/>
      <w:bookmarkEnd w:id="2296"/>
      <w:bookmarkEnd w:id="2297"/>
      <w:bookmarkEnd w:id="2298"/>
      <w:r w:rsidR="00FD02FB">
        <w:rPr>
          <w:noProof/>
        </w:rPr>
        <w:fldChar w:fldCharType="begin"/>
      </w:r>
      <w:r>
        <w:rPr>
          <w:noProof/>
        </w:rPr>
        <w:instrText xml:space="preserve"> XE "provider data segment" </w:instrText>
      </w:r>
      <w:r w:rsidR="00FD02FB">
        <w:rPr>
          <w:noProof/>
        </w:rPr>
        <w:fldChar w:fldCharType="end"/>
      </w:r>
      <w:bookmarkStart w:id="2299" w:name="_Toc380430458"/>
      <w:bookmarkEnd w:id="2299"/>
    </w:p>
    <w:p w14:paraId="4BF9BAD6" w14:textId="77777777" w:rsidR="00573AF5" w:rsidRDefault="00573AF5" w:rsidP="00C87B0A">
      <w:pPr>
        <w:pStyle w:val="NormalIndented"/>
      </w:pPr>
      <w:r>
        <w:t>This segment will be employed as part of a patient referral message and its related transactions.  The PRD segment contains data specifically focused on a referral, and it is inter-enterprise in nature.  The justification for this new segment comes from the fact that we are dealing with referrals that are external to the facilities that received them.  Therefore, using a segment such as the current PV1 would be inadequate for all the return information that may be required by the receiving facility or application.  In addition, the PV1 does not always provide information sufficient to enable the external facility to make a complete identification of the referring entity.  The information contained in the PRD segment will include the referring provider, the referred</w:t>
      </w:r>
      <w:r>
        <w:noBreakHyphen/>
        <w:t>to provider, the referred</w:t>
      </w:r>
      <w:r>
        <w:noBreakHyphen/>
        <w:t xml:space="preserve">to location or service, and the referring provider clinic address. </w:t>
      </w:r>
    </w:p>
    <w:p w14:paraId="46817F01" w14:textId="77777777" w:rsidR="00573AF5" w:rsidRDefault="00573AF5">
      <w:pPr>
        <w:pStyle w:val="AttributeTableCaption"/>
        <w:rPr>
          <w:noProof/>
        </w:rPr>
      </w:pPr>
      <w:bookmarkStart w:id="2300" w:name="PRD"/>
      <w:bookmarkEnd w:id="2300"/>
      <w:r>
        <w:rPr>
          <w:noProof/>
        </w:rPr>
        <w:t>HL7 Attribute Table - PRD</w:t>
      </w:r>
      <w:r w:rsidR="00FD02FB">
        <w:rPr>
          <w:noProof/>
        </w:rPr>
        <w:fldChar w:fldCharType="begin"/>
      </w:r>
      <w:r>
        <w:rPr>
          <w:noProof/>
        </w:rPr>
        <w:instrText xml:space="preserve"> XE "HL7 Attribute Table - PRD" </w:instrText>
      </w:r>
      <w:r w:rsidR="00FD02FB">
        <w:rPr>
          <w:noProof/>
        </w:rPr>
        <w:fldChar w:fldCharType="end"/>
      </w:r>
      <w:r>
        <w:rPr>
          <w:noProof/>
        </w:rPr>
        <w:t xml:space="preserve"> – Provider Data</w:t>
      </w:r>
      <w:r w:rsidR="00FD02FB">
        <w:rPr>
          <w:noProof/>
        </w:rPr>
        <w:fldChar w:fldCharType="begin"/>
      </w:r>
      <w:r>
        <w:rPr>
          <w:noProof/>
        </w:rPr>
        <w:instrText xml:space="preserve"> XE "PRD" </w:instrText>
      </w:r>
      <w:r w:rsidR="00FD02FB">
        <w:rPr>
          <w:noProof/>
        </w:rPr>
        <w:fldChar w:fldCharType="end"/>
      </w:r>
      <w:r w:rsidR="00FD02FB">
        <w:rPr>
          <w:noProof/>
        </w:rPr>
        <w:fldChar w:fldCharType="begin"/>
      </w:r>
      <w:r>
        <w:rPr>
          <w:noProof/>
        </w:rPr>
        <w:instrText xml:space="preserve"> XE "Segments: PRD"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2E3BD711"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70F22C57"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59C03CA"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D4A0B5E"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3CA2C45B"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B539B2B"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61749EBB"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1FA4B2B"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A22854B"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69604B76" w14:textId="77777777" w:rsidR="00573AF5" w:rsidRDefault="00573AF5">
            <w:pPr>
              <w:pStyle w:val="AttributeTableHeader"/>
              <w:jc w:val="left"/>
              <w:rPr>
                <w:noProof/>
              </w:rPr>
            </w:pPr>
            <w:r>
              <w:rPr>
                <w:noProof/>
              </w:rPr>
              <w:t>ELEMENT NAME</w:t>
            </w:r>
          </w:p>
        </w:tc>
      </w:tr>
      <w:tr w:rsidR="004E2DAA" w:rsidRPr="00573AF5" w14:paraId="6C4F4955"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48B681EA"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CA2C693"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A8C3B4"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68A31E"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3D465764" w14:textId="77777777" w:rsidR="00573AF5" w:rsidRDefault="00573AF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4E937896" w14:textId="77777777" w:rsidR="00573AF5" w:rsidRDefault="00573AF5">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0A85E37E" w14:textId="6D077A77" w:rsidR="00573AF5" w:rsidRDefault="00976CBD">
            <w:pPr>
              <w:pStyle w:val="AttributeTableBody"/>
              <w:rPr>
                <w:rStyle w:val="HyperlinkTable"/>
                <w:noProof/>
              </w:rPr>
            </w:pPr>
            <w:hyperlink r:id="rId34" w:anchor="HL70286" w:history="1">
              <w:r w:rsidR="00573AF5">
                <w:rPr>
                  <w:rStyle w:val="HyperlinkTable"/>
                  <w:noProof/>
                </w:rPr>
                <w:t>0286</w:t>
              </w:r>
            </w:hyperlink>
          </w:p>
        </w:tc>
        <w:tc>
          <w:tcPr>
            <w:tcW w:w="720" w:type="dxa"/>
            <w:tcBorders>
              <w:top w:val="single" w:sz="4" w:space="0" w:color="auto"/>
              <w:left w:val="nil"/>
              <w:bottom w:val="dotted" w:sz="4" w:space="0" w:color="auto"/>
              <w:right w:val="nil"/>
            </w:tcBorders>
            <w:shd w:val="clear" w:color="auto" w:fill="FFFFFF"/>
          </w:tcPr>
          <w:p w14:paraId="4D7519D0" w14:textId="77777777" w:rsidR="00573AF5" w:rsidRDefault="00573AF5">
            <w:pPr>
              <w:pStyle w:val="AttributeTableBody"/>
              <w:rPr>
                <w:noProof/>
              </w:rPr>
            </w:pPr>
            <w:r>
              <w:rPr>
                <w:noProof/>
              </w:rPr>
              <w:t>01155</w:t>
            </w:r>
          </w:p>
        </w:tc>
        <w:tc>
          <w:tcPr>
            <w:tcW w:w="3888" w:type="dxa"/>
            <w:tcBorders>
              <w:top w:val="single" w:sz="4" w:space="0" w:color="auto"/>
              <w:left w:val="nil"/>
              <w:bottom w:val="dotted" w:sz="4" w:space="0" w:color="auto"/>
              <w:right w:val="nil"/>
            </w:tcBorders>
            <w:shd w:val="clear" w:color="auto" w:fill="FFFFFF"/>
          </w:tcPr>
          <w:p w14:paraId="206C0D84" w14:textId="77777777" w:rsidR="00573AF5" w:rsidRDefault="00573AF5">
            <w:pPr>
              <w:pStyle w:val="AttributeTableBody"/>
              <w:jc w:val="left"/>
              <w:rPr>
                <w:noProof/>
              </w:rPr>
            </w:pPr>
            <w:r>
              <w:rPr>
                <w:noProof/>
              </w:rPr>
              <w:t>Provider Role</w:t>
            </w:r>
          </w:p>
        </w:tc>
      </w:tr>
      <w:tr w:rsidR="004E2DAA" w:rsidRPr="00573AF5" w14:paraId="0C871C9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8BD2D8D"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4C8954C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77A3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678058" w14:textId="77777777" w:rsidR="00573AF5" w:rsidRDefault="00573AF5">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48B381F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8CC974"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91924E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8BF5A" w14:textId="77777777" w:rsidR="00573AF5" w:rsidRDefault="00573AF5">
            <w:pPr>
              <w:pStyle w:val="AttributeTableBody"/>
              <w:rPr>
                <w:noProof/>
              </w:rPr>
            </w:pPr>
            <w:r>
              <w:rPr>
                <w:noProof/>
              </w:rPr>
              <w:t>01156</w:t>
            </w:r>
          </w:p>
        </w:tc>
        <w:tc>
          <w:tcPr>
            <w:tcW w:w="3888" w:type="dxa"/>
            <w:tcBorders>
              <w:top w:val="dotted" w:sz="4" w:space="0" w:color="auto"/>
              <w:left w:val="nil"/>
              <w:bottom w:val="dotted" w:sz="4" w:space="0" w:color="auto"/>
              <w:right w:val="nil"/>
            </w:tcBorders>
            <w:shd w:val="clear" w:color="auto" w:fill="FFFFFF"/>
          </w:tcPr>
          <w:p w14:paraId="08C1C3F4" w14:textId="77777777" w:rsidR="00573AF5" w:rsidRDefault="00573AF5">
            <w:pPr>
              <w:pStyle w:val="AttributeTableBody"/>
              <w:jc w:val="left"/>
              <w:rPr>
                <w:noProof/>
              </w:rPr>
            </w:pPr>
            <w:r>
              <w:rPr>
                <w:noProof/>
              </w:rPr>
              <w:t>Provider Name</w:t>
            </w:r>
          </w:p>
        </w:tc>
      </w:tr>
      <w:tr w:rsidR="004E2DAA" w:rsidRPr="00573AF5" w14:paraId="67DF870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6619CFC"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9D0433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0773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DB5791"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62BB51E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42116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A2EB1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0EA08" w14:textId="77777777" w:rsidR="00573AF5" w:rsidRDefault="00573AF5">
            <w:pPr>
              <w:pStyle w:val="AttributeTableBody"/>
              <w:rPr>
                <w:noProof/>
              </w:rPr>
            </w:pPr>
            <w:r>
              <w:rPr>
                <w:noProof/>
              </w:rPr>
              <w:t>01157</w:t>
            </w:r>
          </w:p>
        </w:tc>
        <w:tc>
          <w:tcPr>
            <w:tcW w:w="3888" w:type="dxa"/>
            <w:tcBorders>
              <w:top w:val="dotted" w:sz="4" w:space="0" w:color="auto"/>
              <w:left w:val="nil"/>
              <w:bottom w:val="dotted" w:sz="4" w:space="0" w:color="auto"/>
              <w:right w:val="nil"/>
            </w:tcBorders>
            <w:shd w:val="clear" w:color="auto" w:fill="FFFFFF"/>
          </w:tcPr>
          <w:p w14:paraId="06BEFC3E" w14:textId="77777777" w:rsidR="00573AF5" w:rsidRDefault="00573AF5">
            <w:pPr>
              <w:pStyle w:val="AttributeTableBody"/>
              <w:jc w:val="left"/>
              <w:rPr>
                <w:noProof/>
              </w:rPr>
            </w:pPr>
            <w:r>
              <w:rPr>
                <w:noProof/>
              </w:rPr>
              <w:t>Provider Address</w:t>
            </w:r>
          </w:p>
        </w:tc>
      </w:tr>
      <w:tr w:rsidR="004E2DAA" w:rsidRPr="00573AF5" w14:paraId="774AFC9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54AF8D9"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28395B4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E657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3851F1"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2CAC42C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897C1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97A7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CA684" w14:textId="77777777" w:rsidR="00573AF5" w:rsidRDefault="00573AF5">
            <w:pPr>
              <w:pStyle w:val="AttributeTableBody"/>
              <w:rPr>
                <w:noProof/>
              </w:rPr>
            </w:pPr>
            <w:r>
              <w:rPr>
                <w:noProof/>
              </w:rPr>
              <w:t>01158</w:t>
            </w:r>
          </w:p>
        </w:tc>
        <w:tc>
          <w:tcPr>
            <w:tcW w:w="3888" w:type="dxa"/>
            <w:tcBorders>
              <w:top w:val="dotted" w:sz="4" w:space="0" w:color="auto"/>
              <w:left w:val="nil"/>
              <w:bottom w:val="dotted" w:sz="4" w:space="0" w:color="auto"/>
              <w:right w:val="nil"/>
            </w:tcBorders>
            <w:shd w:val="clear" w:color="auto" w:fill="FFFFFF"/>
          </w:tcPr>
          <w:p w14:paraId="73DCC3A8" w14:textId="77777777" w:rsidR="00573AF5" w:rsidRDefault="00573AF5">
            <w:pPr>
              <w:pStyle w:val="AttributeTableBody"/>
              <w:jc w:val="left"/>
              <w:rPr>
                <w:noProof/>
              </w:rPr>
            </w:pPr>
            <w:r>
              <w:rPr>
                <w:noProof/>
              </w:rPr>
              <w:t>Provider Location</w:t>
            </w:r>
          </w:p>
        </w:tc>
      </w:tr>
      <w:tr w:rsidR="004E2DAA" w:rsidRPr="00573AF5" w14:paraId="04D0371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2C910BD"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693DB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4885D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43D223"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32E16FAB"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85BCA1"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EA227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7EBDC" w14:textId="77777777" w:rsidR="00573AF5" w:rsidRDefault="00573AF5">
            <w:pPr>
              <w:pStyle w:val="AttributeTableBody"/>
              <w:rPr>
                <w:noProof/>
              </w:rPr>
            </w:pPr>
            <w:r>
              <w:rPr>
                <w:noProof/>
              </w:rPr>
              <w:t>01159</w:t>
            </w:r>
          </w:p>
        </w:tc>
        <w:tc>
          <w:tcPr>
            <w:tcW w:w="3888" w:type="dxa"/>
            <w:tcBorders>
              <w:top w:val="dotted" w:sz="4" w:space="0" w:color="auto"/>
              <w:left w:val="nil"/>
              <w:bottom w:val="dotted" w:sz="4" w:space="0" w:color="auto"/>
              <w:right w:val="nil"/>
            </w:tcBorders>
            <w:shd w:val="clear" w:color="auto" w:fill="FFFFFF"/>
          </w:tcPr>
          <w:p w14:paraId="49B02034" w14:textId="77777777" w:rsidR="00573AF5" w:rsidRDefault="00573AF5">
            <w:pPr>
              <w:pStyle w:val="AttributeTableBody"/>
              <w:jc w:val="left"/>
              <w:rPr>
                <w:noProof/>
              </w:rPr>
            </w:pPr>
            <w:r>
              <w:rPr>
                <w:noProof/>
              </w:rPr>
              <w:t>Provider Communication Information</w:t>
            </w:r>
          </w:p>
        </w:tc>
      </w:tr>
      <w:tr w:rsidR="004E2DAA" w:rsidRPr="00573AF5" w14:paraId="2825C55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2DE6325"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688E4A9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0A65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8A8B36"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E0B592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468126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9695D0" w14:textId="708EE869" w:rsidR="00573AF5" w:rsidRDefault="00976CBD">
            <w:pPr>
              <w:pStyle w:val="AttributeTableBody"/>
              <w:rPr>
                <w:rStyle w:val="HyperlinkTable"/>
              </w:rPr>
            </w:pPr>
            <w:hyperlink r:id="rId35" w:anchor="HL70185" w:history="1">
              <w:r w:rsidR="00573AF5">
                <w:rPr>
                  <w:rStyle w:val="HyperlinkTable"/>
                </w:rPr>
                <w:t>0185</w:t>
              </w:r>
            </w:hyperlink>
          </w:p>
        </w:tc>
        <w:tc>
          <w:tcPr>
            <w:tcW w:w="720" w:type="dxa"/>
            <w:tcBorders>
              <w:top w:val="dotted" w:sz="4" w:space="0" w:color="auto"/>
              <w:left w:val="nil"/>
              <w:bottom w:val="dotted" w:sz="4" w:space="0" w:color="auto"/>
              <w:right w:val="nil"/>
            </w:tcBorders>
            <w:shd w:val="clear" w:color="auto" w:fill="FFFFFF"/>
          </w:tcPr>
          <w:p w14:paraId="66FE46B2" w14:textId="77777777" w:rsidR="00573AF5" w:rsidRDefault="00573AF5">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43EAF780" w14:textId="77777777" w:rsidR="00573AF5" w:rsidRDefault="00573AF5">
            <w:pPr>
              <w:pStyle w:val="AttributeTableBody"/>
              <w:jc w:val="left"/>
              <w:rPr>
                <w:noProof/>
              </w:rPr>
            </w:pPr>
            <w:r>
              <w:rPr>
                <w:noProof/>
              </w:rPr>
              <w:t xml:space="preserve">Preferred Method of Contact </w:t>
            </w:r>
          </w:p>
        </w:tc>
      </w:tr>
      <w:tr w:rsidR="004E2DAA" w:rsidRPr="00573AF5" w14:paraId="7B9E61A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C114EC9" w14:textId="77777777" w:rsidR="00573AF5" w:rsidRDefault="00573AF5">
            <w:pPr>
              <w:pStyle w:val="AttributeTableBody"/>
              <w:rPr>
                <w:noProof/>
              </w:rPr>
            </w:pPr>
            <w:r>
              <w:rPr>
                <w:noProof/>
              </w:rPr>
              <w:lastRenderedPageBreak/>
              <w:t>7</w:t>
            </w:r>
          </w:p>
        </w:tc>
        <w:tc>
          <w:tcPr>
            <w:tcW w:w="648" w:type="dxa"/>
            <w:tcBorders>
              <w:top w:val="dotted" w:sz="4" w:space="0" w:color="auto"/>
              <w:left w:val="nil"/>
              <w:bottom w:val="dotted" w:sz="4" w:space="0" w:color="auto"/>
              <w:right w:val="nil"/>
            </w:tcBorders>
            <w:shd w:val="clear" w:color="auto" w:fill="FFFFFF"/>
          </w:tcPr>
          <w:p w14:paraId="4F0852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779C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1780B1" w14:textId="77777777" w:rsidR="00573AF5" w:rsidRDefault="00573AF5">
            <w:pPr>
              <w:pStyle w:val="AttributeTableBody"/>
              <w:rPr>
                <w:noProof/>
              </w:rPr>
            </w:pPr>
            <w:r>
              <w:rPr>
                <w:noProof/>
              </w:rPr>
              <w:t>PLN</w:t>
            </w:r>
          </w:p>
        </w:tc>
        <w:tc>
          <w:tcPr>
            <w:tcW w:w="648" w:type="dxa"/>
            <w:tcBorders>
              <w:top w:val="dotted" w:sz="4" w:space="0" w:color="auto"/>
              <w:left w:val="nil"/>
              <w:bottom w:val="dotted" w:sz="4" w:space="0" w:color="auto"/>
              <w:right w:val="nil"/>
            </w:tcBorders>
            <w:shd w:val="clear" w:color="auto" w:fill="FFFFFF"/>
          </w:tcPr>
          <w:p w14:paraId="42B0BF0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19D0FE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1784977" w14:textId="3BE5F552" w:rsidR="00573AF5" w:rsidRDefault="00976CBD">
            <w:pPr>
              <w:pStyle w:val="AttributeTableBody"/>
              <w:rPr>
                <w:rStyle w:val="HyperlinkTable"/>
              </w:rPr>
            </w:pPr>
            <w:hyperlink r:id="rId36" w:anchor="HL70338" w:history="1">
              <w:r w:rsidR="00573AF5">
                <w:rPr>
                  <w:rStyle w:val="HyperlinkTable"/>
                </w:rPr>
                <w:t>0338</w:t>
              </w:r>
            </w:hyperlink>
          </w:p>
        </w:tc>
        <w:tc>
          <w:tcPr>
            <w:tcW w:w="720" w:type="dxa"/>
            <w:tcBorders>
              <w:top w:val="dotted" w:sz="4" w:space="0" w:color="auto"/>
              <w:left w:val="nil"/>
              <w:bottom w:val="dotted" w:sz="4" w:space="0" w:color="auto"/>
              <w:right w:val="nil"/>
            </w:tcBorders>
            <w:shd w:val="clear" w:color="auto" w:fill="FFFFFF"/>
          </w:tcPr>
          <w:p w14:paraId="0EA742AF" w14:textId="77777777" w:rsidR="00573AF5" w:rsidRDefault="00573AF5">
            <w:pPr>
              <w:pStyle w:val="AttributeTableBody"/>
              <w:rPr>
                <w:noProof/>
              </w:rPr>
            </w:pPr>
            <w:r>
              <w:rPr>
                <w:noProof/>
              </w:rPr>
              <w:t>01162</w:t>
            </w:r>
          </w:p>
        </w:tc>
        <w:tc>
          <w:tcPr>
            <w:tcW w:w="3888" w:type="dxa"/>
            <w:tcBorders>
              <w:top w:val="dotted" w:sz="4" w:space="0" w:color="auto"/>
              <w:left w:val="nil"/>
              <w:bottom w:val="dotted" w:sz="4" w:space="0" w:color="auto"/>
              <w:right w:val="nil"/>
            </w:tcBorders>
            <w:shd w:val="clear" w:color="auto" w:fill="FFFFFF"/>
          </w:tcPr>
          <w:p w14:paraId="41B5EEFE" w14:textId="77777777" w:rsidR="00573AF5" w:rsidRDefault="00573AF5">
            <w:pPr>
              <w:pStyle w:val="AttributeTableBody"/>
              <w:jc w:val="left"/>
              <w:rPr>
                <w:noProof/>
              </w:rPr>
            </w:pPr>
            <w:r>
              <w:rPr>
                <w:noProof/>
              </w:rPr>
              <w:t>Provider Identifiers</w:t>
            </w:r>
          </w:p>
        </w:tc>
      </w:tr>
      <w:tr w:rsidR="004E2DAA" w:rsidRPr="00573AF5" w14:paraId="019F87A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616677F"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48D1C6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88384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E48604"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1F6091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C795B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675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64893" w14:textId="77777777" w:rsidR="00573AF5" w:rsidRDefault="00573AF5">
            <w:pPr>
              <w:pStyle w:val="AttributeTableBody"/>
              <w:rPr>
                <w:noProof/>
              </w:rPr>
            </w:pPr>
            <w:r>
              <w:rPr>
                <w:noProof/>
              </w:rPr>
              <w:t>01163</w:t>
            </w:r>
          </w:p>
        </w:tc>
        <w:tc>
          <w:tcPr>
            <w:tcW w:w="3888" w:type="dxa"/>
            <w:tcBorders>
              <w:top w:val="dotted" w:sz="4" w:space="0" w:color="auto"/>
              <w:left w:val="nil"/>
              <w:bottom w:val="dotted" w:sz="4" w:space="0" w:color="auto"/>
              <w:right w:val="nil"/>
            </w:tcBorders>
            <w:shd w:val="clear" w:color="auto" w:fill="FFFFFF"/>
          </w:tcPr>
          <w:p w14:paraId="7B9AEDBE" w14:textId="77777777" w:rsidR="00573AF5" w:rsidRDefault="00573AF5">
            <w:pPr>
              <w:pStyle w:val="AttributeTableBody"/>
              <w:jc w:val="left"/>
              <w:rPr>
                <w:noProof/>
              </w:rPr>
            </w:pPr>
            <w:r>
              <w:rPr>
                <w:noProof/>
              </w:rPr>
              <w:t>Effective Start Date of Provider Role</w:t>
            </w:r>
          </w:p>
        </w:tc>
      </w:tr>
      <w:tr w:rsidR="004E2DAA" w:rsidRPr="00573AF5" w14:paraId="54213EF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0243F20" w14:textId="77777777" w:rsidR="00573AF5" w:rsidRDefault="00573AF5">
            <w:pPr>
              <w:pStyle w:val="AttributeTableBody"/>
              <w:rPr>
                <w:noProof/>
              </w:rPr>
            </w:pPr>
            <w:r>
              <w:rPr>
                <w:noProof/>
              </w:rPr>
              <w:t xml:space="preserve">9 </w:t>
            </w:r>
          </w:p>
        </w:tc>
        <w:tc>
          <w:tcPr>
            <w:tcW w:w="648" w:type="dxa"/>
            <w:tcBorders>
              <w:top w:val="dotted" w:sz="4" w:space="0" w:color="auto"/>
              <w:left w:val="nil"/>
              <w:bottom w:val="dotted" w:sz="4" w:space="0" w:color="auto"/>
              <w:right w:val="nil"/>
            </w:tcBorders>
            <w:shd w:val="clear" w:color="auto" w:fill="FFFFFF"/>
          </w:tcPr>
          <w:p w14:paraId="69969B9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B196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69D3A3"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FE90AE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A540EF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5CF0BC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36FF0" w14:textId="77777777" w:rsidR="00573AF5" w:rsidRDefault="00573AF5">
            <w:pPr>
              <w:pStyle w:val="AttributeTableBody"/>
              <w:rPr>
                <w:noProof/>
              </w:rPr>
            </w:pPr>
            <w:r>
              <w:rPr>
                <w:noProof/>
              </w:rPr>
              <w:t>01164</w:t>
            </w:r>
          </w:p>
        </w:tc>
        <w:tc>
          <w:tcPr>
            <w:tcW w:w="3888" w:type="dxa"/>
            <w:tcBorders>
              <w:top w:val="dotted" w:sz="4" w:space="0" w:color="auto"/>
              <w:left w:val="nil"/>
              <w:bottom w:val="dotted" w:sz="4" w:space="0" w:color="auto"/>
              <w:right w:val="nil"/>
            </w:tcBorders>
            <w:shd w:val="clear" w:color="auto" w:fill="FFFFFF"/>
          </w:tcPr>
          <w:p w14:paraId="15EA2F32" w14:textId="77777777" w:rsidR="00573AF5" w:rsidRDefault="00573AF5">
            <w:pPr>
              <w:pStyle w:val="AttributeTableBody"/>
              <w:jc w:val="left"/>
              <w:rPr>
                <w:noProof/>
              </w:rPr>
            </w:pPr>
            <w:r>
              <w:rPr>
                <w:noProof/>
              </w:rPr>
              <w:t>Effective End Date of Provider Role</w:t>
            </w:r>
          </w:p>
        </w:tc>
      </w:tr>
      <w:tr w:rsidR="004E2DAA" w:rsidRPr="00573AF5" w14:paraId="4BC6411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A78A315" w14:textId="77777777" w:rsidR="00573AF5" w:rsidRDefault="00573AF5">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211515F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7E36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DB648D" w14:textId="77777777" w:rsidR="00573AF5" w:rsidRDefault="00573AF5">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7BAD13F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9E2F086"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232205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EA2E2" w14:textId="77777777" w:rsidR="00573AF5" w:rsidRDefault="00573AF5">
            <w:pPr>
              <w:pStyle w:val="AttributeTableBody"/>
              <w:rPr>
                <w:noProof/>
              </w:rPr>
            </w:pPr>
            <w:r>
              <w:rPr>
                <w:noProof/>
              </w:rPr>
              <w:t>02256</w:t>
            </w:r>
          </w:p>
        </w:tc>
        <w:tc>
          <w:tcPr>
            <w:tcW w:w="3888" w:type="dxa"/>
            <w:tcBorders>
              <w:top w:val="dotted" w:sz="4" w:space="0" w:color="auto"/>
              <w:left w:val="nil"/>
              <w:bottom w:val="dotted" w:sz="4" w:space="0" w:color="auto"/>
              <w:right w:val="nil"/>
            </w:tcBorders>
            <w:shd w:val="clear" w:color="auto" w:fill="FFFFFF"/>
          </w:tcPr>
          <w:p w14:paraId="148BA1AE" w14:textId="77777777" w:rsidR="00573AF5" w:rsidRDefault="00573AF5">
            <w:pPr>
              <w:pStyle w:val="AttributeTableBody"/>
              <w:jc w:val="left"/>
              <w:rPr>
                <w:noProof/>
              </w:rPr>
            </w:pPr>
            <w:r>
              <w:rPr>
                <w:noProof/>
              </w:rPr>
              <w:t>Provider Organization Name and Identifier</w:t>
            </w:r>
          </w:p>
        </w:tc>
      </w:tr>
      <w:tr w:rsidR="004E2DAA" w:rsidRPr="00573AF5" w14:paraId="47AFF2C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FBAED24"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112827E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F16F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6FEF79"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6942B93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C85F0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4F2668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46B30" w14:textId="77777777" w:rsidR="00573AF5" w:rsidRDefault="00573AF5">
            <w:pPr>
              <w:pStyle w:val="AttributeTableBody"/>
              <w:rPr>
                <w:noProof/>
              </w:rPr>
            </w:pPr>
            <w:r>
              <w:rPr>
                <w:noProof/>
              </w:rPr>
              <w:t>02257</w:t>
            </w:r>
          </w:p>
        </w:tc>
        <w:tc>
          <w:tcPr>
            <w:tcW w:w="3888" w:type="dxa"/>
            <w:tcBorders>
              <w:top w:val="dotted" w:sz="4" w:space="0" w:color="auto"/>
              <w:left w:val="nil"/>
              <w:bottom w:val="dotted" w:sz="4" w:space="0" w:color="auto"/>
              <w:right w:val="nil"/>
            </w:tcBorders>
            <w:shd w:val="clear" w:color="auto" w:fill="FFFFFF"/>
          </w:tcPr>
          <w:p w14:paraId="5BA0ECF9" w14:textId="77777777" w:rsidR="00573AF5" w:rsidRDefault="00573AF5">
            <w:pPr>
              <w:pStyle w:val="AttributeTableBody"/>
              <w:jc w:val="left"/>
              <w:rPr>
                <w:noProof/>
              </w:rPr>
            </w:pPr>
            <w:r>
              <w:rPr>
                <w:noProof/>
              </w:rPr>
              <w:t>Provider Organization Address</w:t>
            </w:r>
          </w:p>
        </w:tc>
      </w:tr>
      <w:tr w:rsidR="004E2DAA" w:rsidRPr="00573AF5" w14:paraId="5F01F40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402CDAF" w14:textId="77777777" w:rsidR="00573AF5" w:rsidRDefault="00573AF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A998E4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46CF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04655E"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76B19EB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7239F7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A953C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00A276" w14:textId="77777777" w:rsidR="00573AF5" w:rsidRDefault="00573AF5">
            <w:pPr>
              <w:pStyle w:val="AttributeTableBody"/>
              <w:rPr>
                <w:noProof/>
              </w:rPr>
            </w:pPr>
            <w:r>
              <w:rPr>
                <w:noProof/>
              </w:rPr>
              <w:t>02258</w:t>
            </w:r>
          </w:p>
        </w:tc>
        <w:tc>
          <w:tcPr>
            <w:tcW w:w="3888" w:type="dxa"/>
            <w:tcBorders>
              <w:top w:val="dotted" w:sz="4" w:space="0" w:color="auto"/>
              <w:left w:val="nil"/>
              <w:bottom w:val="dotted" w:sz="4" w:space="0" w:color="auto"/>
              <w:right w:val="nil"/>
            </w:tcBorders>
            <w:shd w:val="clear" w:color="auto" w:fill="FFFFFF"/>
          </w:tcPr>
          <w:p w14:paraId="0E654B2F" w14:textId="77777777" w:rsidR="00573AF5" w:rsidRDefault="00573AF5">
            <w:pPr>
              <w:pStyle w:val="AttributeTableBody"/>
              <w:jc w:val="left"/>
              <w:rPr>
                <w:noProof/>
                <w:color w:val="FF0000"/>
              </w:rPr>
            </w:pPr>
            <w:r>
              <w:rPr>
                <w:noProof/>
              </w:rPr>
              <w:t>Provider</w:t>
            </w:r>
            <w:r>
              <w:rPr>
                <w:noProof/>
                <w:color w:val="FF0000"/>
              </w:rPr>
              <w:t xml:space="preserve"> </w:t>
            </w:r>
            <w:r>
              <w:rPr>
                <w:noProof/>
              </w:rPr>
              <w:t>Organization Location Information</w:t>
            </w:r>
          </w:p>
        </w:tc>
      </w:tr>
      <w:tr w:rsidR="004E2DAA" w:rsidRPr="00573AF5" w14:paraId="3B97075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8FBCC51"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1EDA317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88D9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4D31F2"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00820B6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7FD076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111B3B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293D46" w14:textId="77777777" w:rsidR="00573AF5" w:rsidRDefault="00573AF5">
            <w:pPr>
              <w:pStyle w:val="AttributeTableBody"/>
              <w:rPr>
                <w:noProof/>
              </w:rPr>
            </w:pPr>
            <w:r>
              <w:rPr>
                <w:noProof/>
              </w:rPr>
              <w:t>02259</w:t>
            </w:r>
          </w:p>
        </w:tc>
        <w:tc>
          <w:tcPr>
            <w:tcW w:w="3888" w:type="dxa"/>
            <w:tcBorders>
              <w:top w:val="dotted" w:sz="4" w:space="0" w:color="auto"/>
              <w:left w:val="nil"/>
              <w:bottom w:val="dotted" w:sz="4" w:space="0" w:color="auto"/>
              <w:right w:val="nil"/>
            </w:tcBorders>
            <w:shd w:val="clear" w:color="auto" w:fill="FFFFFF"/>
          </w:tcPr>
          <w:p w14:paraId="6C20A641" w14:textId="77777777" w:rsidR="00573AF5" w:rsidRDefault="00573AF5">
            <w:pPr>
              <w:pStyle w:val="AttributeTableBody"/>
              <w:jc w:val="left"/>
              <w:rPr>
                <w:noProof/>
              </w:rPr>
            </w:pPr>
            <w:r>
              <w:rPr>
                <w:noProof/>
              </w:rPr>
              <w:t>Provider Organization Communication Information</w:t>
            </w:r>
          </w:p>
        </w:tc>
      </w:tr>
      <w:tr w:rsidR="004E2DAA" w:rsidRPr="00573AF5" w14:paraId="135A4E0A"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2C00AA6F" w14:textId="77777777" w:rsidR="00573AF5" w:rsidRDefault="00573AF5">
            <w:pPr>
              <w:pStyle w:val="AttributeTableBody"/>
              <w:rPr>
                <w:noProof/>
              </w:rPr>
            </w:pPr>
            <w:r>
              <w:rPr>
                <w:noProof/>
              </w:rPr>
              <w:t>14</w:t>
            </w:r>
          </w:p>
        </w:tc>
        <w:tc>
          <w:tcPr>
            <w:tcW w:w="648" w:type="dxa"/>
            <w:tcBorders>
              <w:top w:val="dotted" w:sz="4" w:space="0" w:color="auto"/>
              <w:left w:val="nil"/>
              <w:bottom w:val="single" w:sz="4" w:space="0" w:color="auto"/>
              <w:right w:val="nil"/>
            </w:tcBorders>
            <w:shd w:val="clear" w:color="auto" w:fill="FFFFFF"/>
          </w:tcPr>
          <w:p w14:paraId="30972F67" w14:textId="77777777" w:rsidR="00573AF5" w:rsidRDefault="00573AF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025C68"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C9FE163" w14:textId="77777777" w:rsidR="00573AF5" w:rsidRDefault="00573AF5">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1C968A7A"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64B395E" w14:textId="77777777" w:rsidR="00573AF5" w:rsidRDefault="00573AF5">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1EE4BD31" w14:textId="73089459" w:rsidR="00573AF5" w:rsidRDefault="00976CBD">
            <w:pPr>
              <w:pStyle w:val="AttributeTableBody"/>
              <w:rPr>
                <w:rStyle w:val="HyperlinkTable"/>
              </w:rPr>
            </w:pPr>
            <w:hyperlink r:id="rId37" w:anchor="HL70185" w:history="1">
              <w:r w:rsidR="00573AF5">
                <w:rPr>
                  <w:rStyle w:val="HyperlinkTable"/>
                </w:rPr>
                <w:t>0185</w:t>
              </w:r>
            </w:hyperlink>
          </w:p>
        </w:tc>
        <w:tc>
          <w:tcPr>
            <w:tcW w:w="720" w:type="dxa"/>
            <w:tcBorders>
              <w:top w:val="dotted" w:sz="4" w:space="0" w:color="auto"/>
              <w:left w:val="nil"/>
              <w:bottom w:val="single" w:sz="4" w:space="0" w:color="auto"/>
              <w:right w:val="nil"/>
            </w:tcBorders>
            <w:shd w:val="clear" w:color="auto" w:fill="FFFFFF"/>
          </w:tcPr>
          <w:p w14:paraId="483AC5CF" w14:textId="77777777" w:rsidR="00573AF5" w:rsidRDefault="00573AF5">
            <w:pPr>
              <w:pStyle w:val="AttributeTableBody"/>
              <w:rPr>
                <w:noProof/>
              </w:rPr>
            </w:pPr>
            <w:r>
              <w:rPr>
                <w:noProof/>
              </w:rPr>
              <w:t>02260</w:t>
            </w:r>
          </w:p>
        </w:tc>
        <w:tc>
          <w:tcPr>
            <w:tcW w:w="3888" w:type="dxa"/>
            <w:tcBorders>
              <w:top w:val="dotted" w:sz="4" w:space="0" w:color="auto"/>
              <w:left w:val="nil"/>
              <w:bottom w:val="single" w:sz="4" w:space="0" w:color="auto"/>
              <w:right w:val="nil"/>
            </w:tcBorders>
            <w:shd w:val="clear" w:color="auto" w:fill="FFFFFF"/>
          </w:tcPr>
          <w:p w14:paraId="11C37B35" w14:textId="77777777" w:rsidR="00573AF5" w:rsidRDefault="00573AF5">
            <w:pPr>
              <w:pStyle w:val="AttributeTableBody"/>
              <w:jc w:val="left"/>
              <w:rPr>
                <w:noProof/>
              </w:rPr>
            </w:pPr>
            <w:r>
              <w:rPr>
                <w:noProof/>
              </w:rPr>
              <w:t>Provider Organization Method of Contact</w:t>
            </w:r>
          </w:p>
        </w:tc>
      </w:tr>
    </w:tbl>
    <w:p w14:paraId="0A708870" w14:textId="77777777" w:rsidR="00573AF5" w:rsidRDefault="00573AF5">
      <w:pPr>
        <w:pStyle w:val="Heading4"/>
        <w:rPr>
          <w:noProof/>
          <w:vanish/>
        </w:rPr>
      </w:pPr>
      <w:r>
        <w:rPr>
          <w:noProof/>
          <w:vanish/>
        </w:rPr>
        <w:t>PRD Field Definitions</w:t>
      </w:r>
      <w:r w:rsidR="00FD02FB">
        <w:rPr>
          <w:noProof/>
          <w:vanish/>
        </w:rPr>
        <w:fldChar w:fldCharType="begin"/>
      </w:r>
      <w:r>
        <w:rPr>
          <w:noProof/>
          <w:vanish/>
        </w:rPr>
        <w:instrText xml:space="preserve"> XE "PRD data element definitions" </w:instrText>
      </w:r>
      <w:r w:rsidR="00FD02FB">
        <w:rPr>
          <w:noProof/>
          <w:vanish/>
        </w:rPr>
        <w:fldChar w:fldCharType="end"/>
      </w:r>
    </w:p>
    <w:p w14:paraId="1A2EEA03" w14:textId="77777777" w:rsidR="00573AF5" w:rsidRDefault="00573AF5">
      <w:pPr>
        <w:pStyle w:val="Heading4"/>
        <w:rPr>
          <w:noProof/>
        </w:rPr>
      </w:pPr>
      <w:bookmarkStart w:id="2301" w:name="_Toc348244518"/>
      <w:r>
        <w:rPr>
          <w:noProof/>
        </w:rPr>
        <w:t>PRD-1   Provider Role</w:t>
      </w:r>
      <w:r w:rsidR="00FD02FB">
        <w:rPr>
          <w:noProof/>
        </w:rPr>
        <w:fldChar w:fldCharType="begin"/>
      </w:r>
      <w:r>
        <w:rPr>
          <w:noProof/>
        </w:rPr>
        <w:instrText xml:space="preserve"> XE "Provider role" </w:instrText>
      </w:r>
      <w:r w:rsidR="00FD02FB">
        <w:rPr>
          <w:noProof/>
        </w:rPr>
        <w:fldChar w:fldCharType="end"/>
      </w:r>
      <w:r>
        <w:rPr>
          <w:noProof/>
        </w:rPr>
        <w:t xml:space="preserve">   </w:t>
      </w:r>
      <w:bookmarkEnd w:id="2301"/>
      <w:r>
        <w:rPr>
          <w:noProof/>
        </w:rPr>
        <w:t>(CWE)   01155</w:t>
      </w:r>
    </w:p>
    <w:p w14:paraId="14D426D8"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E2F753" w14:textId="18C6105B" w:rsidR="00573AF5" w:rsidRDefault="00573AF5" w:rsidP="00C87B0A">
      <w:pPr>
        <w:pStyle w:val="NormalIndented"/>
      </w:pPr>
      <w:r>
        <w:t xml:space="preserve">Definition:  This field contains the contact role that defines the relationship of the person or organization described in this segment to the patient being referred.  When a referral is inter-enterprise in nature, there are several important relationships that must be identified.  For example, the proper identification of both the referring and the referred-to provider is critical for proper processing of a referral.  In addition, some enterprises may want information regarding a consulting provider or the identity of the person who actually prepared the referral.  This contact role may also expand to represent affiliated persons to whom information regarding this referral must be forwarded or copied.  Refer to </w:t>
      </w:r>
      <w:hyperlink r:id="rId38" w:anchor="HL70286" w:history="1">
        <w:r>
          <w:rPr>
            <w:rStyle w:val="ReferenceUserTable"/>
          </w:rPr>
          <w:t>User-defined Table 0286 - Provider Role</w:t>
        </w:r>
      </w:hyperlink>
      <w:r>
        <w:t xml:space="preserve"> for suggested values. </w:t>
      </w:r>
    </w:p>
    <w:p w14:paraId="0336F03E" w14:textId="77777777" w:rsidR="00573AF5" w:rsidRDefault="00573AF5">
      <w:pPr>
        <w:pStyle w:val="Heading4"/>
        <w:rPr>
          <w:noProof/>
        </w:rPr>
      </w:pPr>
      <w:bookmarkStart w:id="2302" w:name="_Toc348244519"/>
      <w:r>
        <w:rPr>
          <w:noProof/>
        </w:rPr>
        <w:t>PRD-2   Provider Name</w:t>
      </w:r>
      <w:r w:rsidR="00FD02FB">
        <w:rPr>
          <w:noProof/>
        </w:rPr>
        <w:fldChar w:fldCharType="begin"/>
      </w:r>
      <w:r>
        <w:rPr>
          <w:noProof/>
        </w:rPr>
        <w:instrText xml:space="preserve"> XE "Provider name" </w:instrText>
      </w:r>
      <w:r w:rsidR="00FD02FB">
        <w:rPr>
          <w:noProof/>
        </w:rPr>
        <w:fldChar w:fldCharType="end"/>
      </w:r>
      <w:r>
        <w:rPr>
          <w:noProof/>
        </w:rPr>
        <w:t xml:space="preserve">   (XPN)</w:t>
      </w:r>
      <w:bookmarkEnd w:id="2302"/>
      <w:r>
        <w:rPr>
          <w:noProof/>
        </w:rPr>
        <w:t xml:space="preserve">   01156</w:t>
      </w:r>
    </w:p>
    <w:p w14:paraId="6DAB19C4" w14:textId="77777777" w:rsidR="00E1218A" w:rsidRDefault="00E1218A" w:rsidP="00E1218A">
      <w:pPr>
        <w:pStyle w:val="Components"/>
      </w:pPr>
      <w:bookmarkStart w:id="2303"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8086A97"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55EE1379"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303"/>
    </w:p>
    <w:p w14:paraId="296DE306" w14:textId="77777777" w:rsidR="00573AF5" w:rsidRDefault="00573AF5" w:rsidP="00C87B0A">
      <w:pPr>
        <w:pStyle w:val="NormalIndented"/>
      </w:pPr>
      <w:r>
        <w:t xml:space="preserve">Definition:  This field contains the name of the provider identified in this segment.  Generally, this field will describe a physician associated with the referral.  However, it is not limited to physicians.  If the provider is an organization then </w:t>
      </w:r>
      <w:r>
        <w:rPr>
          <w:rStyle w:val="ReferenceAttribute"/>
        </w:rPr>
        <w:t>PRD-10 – Provider Organization Name and Identifier</w:t>
      </w:r>
      <w:r>
        <w:t xml:space="preserve"> will be used.  This field may contain the name of any valid healthcare provider associated with this referral.  If this Provider Name is a physician's name, you may refer to </w:t>
      </w:r>
      <w:r>
        <w:rPr>
          <w:rStyle w:val="ReferenceAttribute"/>
        </w:rPr>
        <w:t>PRD-7-Provider identifiers</w:t>
      </w:r>
      <w:r>
        <w:t xml:space="preserve"> for the physician identifier. </w:t>
      </w:r>
    </w:p>
    <w:p w14:paraId="77AB1D64" w14:textId="77777777" w:rsidR="00573AF5" w:rsidRDefault="00573AF5">
      <w:pPr>
        <w:pStyle w:val="Heading4"/>
        <w:rPr>
          <w:noProof/>
        </w:rPr>
      </w:pPr>
      <w:bookmarkStart w:id="2304" w:name="_Toc348244520"/>
      <w:r>
        <w:rPr>
          <w:noProof/>
        </w:rPr>
        <w:lastRenderedPageBreak/>
        <w:t>PRD-3   Provider Address</w:t>
      </w:r>
      <w:r w:rsidR="00FD02FB">
        <w:rPr>
          <w:noProof/>
        </w:rPr>
        <w:fldChar w:fldCharType="begin"/>
      </w:r>
      <w:r>
        <w:rPr>
          <w:noProof/>
        </w:rPr>
        <w:instrText xml:space="preserve"> XE "Provider address" </w:instrText>
      </w:r>
      <w:r w:rsidR="00FD02FB">
        <w:rPr>
          <w:noProof/>
        </w:rPr>
        <w:fldChar w:fldCharType="end"/>
      </w:r>
      <w:r>
        <w:rPr>
          <w:noProof/>
        </w:rPr>
        <w:t xml:space="preserve">   (XAD)</w:t>
      </w:r>
      <w:bookmarkEnd w:id="2304"/>
      <w:r>
        <w:rPr>
          <w:noProof/>
        </w:rPr>
        <w:t xml:space="preserve">   01157</w:t>
      </w:r>
    </w:p>
    <w:p w14:paraId="7A9378B7" w14:textId="77777777" w:rsidR="00E1218A" w:rsidRDefault="00E1218A" w:rsidP="00E1218A">
      <w:pPr>
        <w:pStyle w:val="Components"/>
      </w:pPr>
      <w:bookmarkStart w:id="2305"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68AFA32" w14:textId="77777777" w:rsidR="00E1218A" w:rsidRDefault="00E1218A" w:rsidP="00E1218A">
      <w:pPr>
        <w:pStyle w:val="Components"/>
      </w:pPr>
      <w:r>
        <w:t>Subcomponents for Street Address (SAD):  &lt;Street or Mailing Address (ST)&gt; &amp; &lt;Street Name (ST)&gt; &amp; &lt;Dwelling Number (ST)&gt;</w:t>
      </w:r>
    </w:p>
    <w:p w14:paraId="1CAD116E"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826474"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549886"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6C131D"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260F7D" w14:textId="77777777" w:rsidR="00E1218A" w:rsidRDefault="00E1218A" w:rsidP="00E1218A">
      <w:pPr>
        <w:pStyle w:val="Components"/>
      </w:pPr>
      <w:r>
        <w:t>Subcomponents for Address Identifier (EI):  &lt;Entity Identifier (ST)&gt; &amp; &lt;Namespace ID (IS)&gt; &amp; &lt;Universal ID (ST)&gt; &amp; &lt;Universal ID Type (ID)&gt;</w:t>
      </w:r>
      <w:bookmarkEnd w:id="2305"/>
    </w:p>
    <w:p w14:paraId="1F2CDA9F" w14:textId="77777777" w:rsidR="00573AF5" w:rsidRDefault="00573AF5" w:rsidP="00C87B0A">
      <w:pPr>
        <w:pStyle w:val="NormalIndented"/>
      </w:pPr>
      <w:r>
        <w:t>Definition:  This field contains the mailing address of the provider identified in this segment.  One of the key components to completing the "circle of care" and provider/institution bonding is the issuance of follow</w:t>
      </w:r>
      <w:r>
        <w:noBreakHyphen/>
        <w:t>up correspondence to the referring provider.</w:t>
      </w:r>
    </w:p>
    <w:p w14:paraId="16CBBFAF" w14:textId="77777777" w:rsidR="00573AF5" w:rsidRDefault="00573AF5">
      <w:pPr>
        <w:pStyle w:val="Heading4"/>
        <w:rPr>
          <w:noProof/>
        </w:rPr>
      </w:pPr>
      <w:bookmarkStart w:id="2306" w:name="_Toc348244521"/>
      <w:r>
        <w:rPr>
          <w:noProof/>
        </w:rPr>
        <w:lastRenderedPageBreak/>
        <w:t>PRD-4   Provider Location</w:t>
      </w:r>
      <w:r w:rsidR="00FD02FB">
        <w:rPr>
          <w:noProof/>
        </w:rPr>
        <w:fldChar w:fldCharType="begin"/>
      </w:r>
      <w:r>
        <w:rPr>
          <w:noProof/>
        </w:rPr>
        <w:instrText xml:space="preserve"> XE "Provider location" </w:instrText>
      </w:r>
      <w:r w:rsidR="00FD02FB">
        <w:rPr>
          <w:noProof/>
        </w:rPr>
        <w:fldChar w:fldCharType="end"/>
      </w:r>
      <w:r>
        <w:rPr>
          <w:noProof/>
        </w:rPr>
        <w:t xml:space="preserve">   (PL)</w:t>
      </w:r>
      <w:bookmarkEnd w:id="2306"/>
      <w:r>
        <w:rPr>
          <w:noProof/>
        </w:rPr>
        <w:t xml:space="preserve">   01158</w:t>
      </w:r>
    </w:p>
    <w:p w14:paraId="21855FB6" w14:textId="77777777" w:rsidR="00E1218A" w:rsidRDefault="00E1218A" w:rsidP="00E1218A">
      <w:pPr>
        <w:pStyle w:val="Components"/>
      </w:pPr>
      <w:bookmarkStart w:id="2307"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4B5995E" w14:textId="77777777" w:rsidR="00E1218A" w:rsidRDefault="00E1218A" w:rsidP="00E1218A">
      <w:pPr>
        <w:pStyle w:val="Components"/>
      </w:pPr>
      <w:r>
        <w:t>Subcomponents for Point of Care (HD):  &lt;Namespace ID (IS)&gt; &amp; &lt;Universal ID (ST)&gt; &amp; &lt;Universal ID Type (ID)&gt;</w:t>
      </w:r>
    </w:p>
    <w:p w14:paraId="15C9733B" w14:textId="77777777" w:rsidR="00E1218A" w:rsidRDefault="00E1218A" w:rsidP="00E1218A">
      <w:pPr>
        <w:pStyle w:val="Components"/>
      </w:pPr>
      <w:r>
        <w:t>Subcomponents for Room (HD):  &lt;Namespace ID (IS)&gt; &amp; &lt;Universal ID (ST)&gt; &amp; &lt;Universal ID Type (ID)&gt;</w:t>
      </w:r>
    </w:p>
    <w:p w14:paraId="6C566E3B" w14:textId="77777777" w:rsidR="00E1218A" w:rsidRDefault="00E1218A" w:rsidP="00E1218A">
      <w:pPr>
        <w:pStyle w:val="Components"/>
      </w:pPr>
      <w:r>
        <w:t>Subcomponents for Bed (HD):  &lt;Namespace ID (IS)&gt; &amp; &lt;Universal ID (ST)&gt; &amp; &lt;Universal ID Type (ID)&gt;</w:t>
      </w:r>
    </w:p>
    <w:p w14:paraId="4ACFB86E" w14:textId="77777777" w:rsidR="00E1218A" w:rsidRDefault="00E1218A" w:rsidP="00E1218A">
      <w:pPr>
        <w:pStyle w:val="Components"/>
      </w:pPr>
      <w:r>
        <w:t>Subcomponents for Facility (HD):  &lt;Namespace ID (IS)&gt; &amp; &lt;Universal ID (ST)&gt; &amp; &lt;Universal ID Type (ID)&gt;</w:t>
      </w:r>
    </w:p>
    <w:p w14:paraId="1DE33C7D" w14:textId="77777777" w:rsidR="00E1218A" w:rsidRDefault="00E1218A" w:rsidP="00E1218A">
      <w:pPr>
        <w:pStyle w:val="Components"/>
      </w:pPr>
      <w:r>
        <w:t>Subcomponents for Building (HD):  &lt;Namespace ID (IS)&gt; &amp; &lt;Universal ID (ST)&gt; &amp; &lt;Universal ID Type (ID)&gt;</w:t>
      </w:r>
    </w:p>
    <w:p w14:paraId="319449CC" w14:textId="77777777" w:rsidR="00E1218A" w:rsidRDefault="00E1218A" w:rsidP="00E1218A">
      <w:pPr>
        <w:pStyle w:val="Components"/>
      </w:pPr>
      <w:r>
        <w:t>Subcomponents for Floor (HD):  &lt;Namespace ID (IS)&gt; &amp; &lt;Universal ID (ST)&gt; &amp; &lt;Universal ID Type (ID)&gt;</w:t>
      </w:r>
    </w:p>
    <w:p w14:paraId="20DFEE67"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49C9B059" w14:textId="77777777" w:rsidR="00E1218A" w:rsidRDefault="00E1218A" w:rsidP="00E1218A">
      <w:pPr>
        <w:pStyle w:val="Components"/>
      </w:pPr>
      <w:r>
        <w:t>Subcomponents for Assigning Authority for Location (HD):  &lt;Namespace ID (IS)&gt; &amp; &lt;Universal ID (ST)&gt; &amp; &lt;Universal ID Type (ID)&gt;</w:t>
      </w:r>
      <w:bookmarkEnd w:id="2307"/>
    </w:p>
    <w:p w14:paraId="597F1262" w14:textId="77777777" w:rsidR="00573AF5" w:rsidRDefault="00573AF5" w:rsidP="00C87B0A">
      <w:pPr>
        <w:pStyle w:val="NormalIndented"/>
      </w:pPr>
      <w:r>
        <w:t xml:space="preserve">Definition:  This field contains the location of the provider as needed when a provider that may be external to a given enterprise must be referenced.  For example, if this provider represented the referred-to physician, the </w:t>
      </w:r>
      <w:r>
        <w:rPr>
          <w:rStyle w:val="ReferenceAttribute"/>
        </w:rPr>
        <w:t>PRD-4-Provider location</w:t>
      </w:r>
      <w:r>
        <w:t xml:space="preserve"> should identify the clinic of the physician or provider to whom this referral has been sent.  An application and facility identifier carried in the facility field specifies the identification of the provider's location.  The application ID and facility ID would be used in the same manner as their corresponding fields in the MSH segment (</w:t>
      </w:r>
      <w:r>
        <w:rPr>
          <w:rStyle w:val="ReferenceAttribute"/>
        </w:rPr>
        <w:t>MSH-3-Sending application, MSH-5-Receiving application,</w:t>
      </w:r>
      <w:r>
        <w:t xml:space="preserve"> </w:t>
      </w:r>
      <w:r>
        <w:rPr>
          <w:rStyle w:val="ReferenceAttribute"/>
        </w:rPr>
        <w:t>MSH-4-Sending facility, MSH-6-Receiving facility</w:t>
      </w:r>
      <w:r>
        <w:t xml:space="preserve">).  That is, the facility field will contain an application identifier and facility identifier which describe the location of this provider.  However, it should be noted that they may describe a different location because the provider location being referenced in this field </w:t>
      </w:r>
      <w:r>
        <w:rPr>
          <w:rStyle w:val="Emphasis"/>
        </w:rPr>
        <w:t>may not be</w:t>
      </w:r>
      <w:r>
        <w:t xml:space="preserve"> the location from which the message originated, which is being described by the MSH.</w:t>
      </w:r>
    </w:p>
    <w:p w14:paraId="7AF12173" w14:textId="77777777" w:rsidR="00573AF5" w:rsidRDefault="00573AF5">
      <w:pPr>
        <w:pStyle w:val="Heading4"/>
        <w:rPr>
          <w:noProof/>
        </w:rPr>
      </w:pPr>
      <w:bookmarkStart w:id="2308" w:name="_Toc348244522"/>
      <w:r>
        <w:rPr>
          <w:noProof/>
        </w:rPr>
        <w:t>PRD-5   Provider Communication Information</w:t>
      </w:r>
      <w:r w:rsidR="00FD02FB">
        <w:rPr>
          <w:noProof/>
        </w:rPr>
        <w:fldChar w:fldCharType="begin"/>
      </w:r>
      <w:r>
        <w:rPr>
          <w:noProof/>
        </w:rPr>
        <w:instrText xml:space="preserve"> XE "Provider communication information" </w:instrText>
      </w:r>
      <w:r w:rsidR="00FD02FB">
        <w:rPr>
          <w:noProof/>
        </w:rPr>
        <w:fldChar w:fldCharType="end"/>
      </w:r>
      <w:r>
        <w:rPr>
          <w:noProof/>
        </w:rPr>
        <w:t xml:space="preserve">   (XTN)</w:t>
      </w:r>
      <w:bookmarkEnd w:id="2308"/>
      <w:r>
        <w:rPr>
          <w:noProof/>
        </w:rPr>
        <w:t xml:space="preserve">   01159</w:t>
      </w:r>
    </w:p>
    <w:p w14:paraId="0F9D2F8B"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C35973A"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F75A98" w14:textId="77777777" w:rsidR="00E1218A" w:rsidRDefault="00E1218A" w:rsidP="00E1218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5B60D9"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069F2054" w14:textId="77777777" w:rsidR="00573AF5" w:rsidRDefault="00573AF5" w:rsidP="00C87B0A">
      <w:pPr>
        <w:pStyle w:val="NormalIndented"/>
      </w:pPr>
      <w:r>
        <w:t>Definition:  This field contains information, such as the phone number or electronic mail address, used to communicate with the provider or organization.</w:t>
      </w:r>
    </w:p>
    <w:p w14:paraId="21A7F28A" w14:textId="77777777" w:rsidR="00573AF5" w:rsidRDefault="00573AF5">
      <w:pPr>
        <w:pStyle w:val="Heading4"/>
        <w:rPr>
          <w:noProof/>
        </w:rPr>
      </w:pPr>
      <w:bookmarkStart w:id="2309" w:name="_Toc348244524"/>
      <w:r>
        <w:rPr>
          <w:noProof/>
        </w:rPr>
        <w:t>PRD-6   Preferred Method of Contact</w:t>
      </w:r>
      <w:r w:rsidR="00FD02FB">
        <w:rPr>
          <w:noProof/>
        </w:rPr>
        <w:fldChar w:fldCharType="begin"/>
      </w:r>
      <w:r>
        <w:rPr>
          <w:noProof/>
        </w:rPr>
        <w:instrText xml:space="preserve"> XE "Provider method of contact" </w:instrText>
      </w:r>
      <w:r w:rsidR="00FD02FB">
        <w:rPr>
          <w:noProof/>
        </w:rPr>
        <w:fldChar w:fldCharType="end"/>
      </w:r>
      <w:r>
        <w:rPr>
          <w:noProof/>
        </w:rPr>
        <w:t xml:space="preserve">   </w:t>
      </w:r>
      <w:bookmarkEnd w:id="2309"/>
      <w:r>
        <w:rPr>
          <w:noProof/>
        </w:rPr>
        <w:t>(CWE)   00684</w:t>
      </w:r>
    </w:p>
    <w:p w14:paraId="43104F32"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BB0F29" w14:textId="357352E6" w:rsidR="00573AF5" w:rsidRDefault="00573AF5" w:rsidP="00C87B0A">
      <w:pPr>
        <w:pStyle w:val="NormalIndented"/>
      </w:pPr>
      <w:r>
        <w:t xml:space="preserve">Definition:  This field contains the preferred method to use when communicating with the provider.  Refer to </w:t>
      </w:r>
      <w:hyperlink r:id="rId39" w:anchor="HL70185" w:history="1">
        <w:r>
          <w:rPr>
            <w:rStyle w:val="ReferenceUserTable"/>
          </w:rPr>
          <w:t>User-defined Table 0185 - Preferred Method of Contact</w:t>
        </w:r>
      </w:hyperlink>
      <w:r>
        <w:t xml:space="preserve"> in Chapter 2C, "Code Tables", for suggested values. </w:t>
      </w:r>
    </w:p>
    <w:p w14:paraId="1A417FE6" w14:textId="77777777" w:rsidR="00573AF5" w:rsidRDefault="00573AF5">
      <w:pPr>
        <w:pStyle w:val="Heading4"/>
        <w:rPr>
          <w:noProof/>
        </w:rPr>
      </w:pPr>
      <w:bookmarkStart w:id="2310" w:name="_Toc348244525"/>
      <w:bookmarkStart w:id="2311" w:name="_Ref358426118"/>
      <w:r>
        <w:rPr>
          <w:noProof/>
        </w:rPr>
        <w:t>PRD-7   Provider Identifiers</w:t>
      </w:r>
      <w:r w:rsidR="00FD02FB">
        <w:rPr>
          <w:noProof/>
        </w:rPr>
        <w:fldChar w:fldCharType="begin"/>
      </w:r>
      <w:r>
        <w:rPr>
          <w:noProof/>
        </w:rPr>
        <w:instrText xml:space="preserve"> XE "Provider identifiers" </w:instrText>
      </w:r>
      <w:r w:rsidR="00FD02FB">
        <w:rPr>
          <w:noProof/>
        </w:rPr>
        <w:fldChar w:fldCharType="end"/>
      </w:r>
      <w:r>
        <w:rPr>
          <w:noProof/>
        </w:rPr>
        <w:t xml:space="preserve">   (PLN)</w:t>
      </w:r>
      <w:bookmarkEnd w:id="2310"/>
      <w:r>
        <w:rPr>
          <w:noProof/>
        </w:rPr>
        <w:t xml:space="preserve">   01162</w:t>
      </w:r>
      <w:bookmarkEnd w:id="2311"/>
    </w:p>
    <w:p w14:paraId="5DD45286" w14:textId="77777777" w:rsidR="00E1218A" w:rsidRDefault="00E1218A" w:rsidP="00E1218A">
      <w:pPr>
        <w:pStyle w:val="Components"/>
      </w:pPr>
      <w:bookmarkStart w:id="2312" w:name="PLNComponent"/>
      <w:r>
        <w:t>Components:  &lt;ID Number (ST)&gt; ^ &lt;Type of ID Number (CWE)&gt; ^ &lt;State/other Qualifying Information (ST)&gt; ^ &lt;Expiration Date (DT)&gt;</w:t>
      </w:r>
    </w:p>
    <w:p w14:paraId="356ED2D2" w14:textId="77777777" w:rsidR="00E1218A" w:rsidRDefault="00E1218A" w:rsidP="00E1218A">
      <w:pPr>
        <w:pStyle w:val="Components"/>
      </w:pPr>
      <w:r>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312"/>
    </w:p>
    <w:p w14:paraId="779A8A98" w14:textId="5E2E9CE4" w:rsidR="00573AF5" w:rsidRDefault="00573AF5" w:rsidP="00C87B0A">
      <w:pPr>
        <w:pStyle w:val="NormalIndented"/>
      </w:pPr>
      <w:r>
        <w:t xml:space="preserve">Definition:  This repeating field contains the provider's unique identifiers such as UPIN, Medicare and Medicaid numbers.  Refer to </w:t>
      </w:r>
      <w:hyperlink r:id="rId40" w:anchor="HL70338" w:history="1">
        <w:r>
          <w:rPr>
            <w:rStyle w:val="ReferenceUserTable"/>
          </w:rPr>
          <w:t>User-defined Table 0338 - Practitioner ID Number Type</w:t>
        </w:r>
      </w:hyperlink>
      <w:r>
        <w:t xml:space="preserve"> (in Chapter 2C, "Code Tables")</w:t>
      </w:r>
      <w:r>
        <w:rPr>
          <w:rStyle w:val="Emphasis"/>
        </w:rPr>
        <w:t xml:space="preserve"> </w:t>
      </w:r>
      <w:r>
        <w:t>for suggested values.</w:t>
      </w:r>
    </w:p>
    <w:p w14:paraId="7EC3CDEB" w14:textId="77777777" w:rsidR="00573AF5" w:rsidRDefault="00573AF5">
      <w:pPr>
        <w:pStyle w:val="Heading4"/>
        <w:rPr>
          <w:noProof/>
        </w:rPr>
      </w:pPr>
      <w:bookmarkStart w:id="2313" w:name="_Toc348244526"/>
      <w:r>
        <w:rPr>
          <w:noProof/>
        </w:rPr>
        <w:t>PRD-8   Effective Start Date of Provider Role</w:t>
      </w:r>
      <w:r w:rsidR="00FD02FB">
        <w:rPr>
          <w:noProof/>
        </w:rPr>
        <w:fldChar w:fldCharType="begin"/>
      </w:r>
      <w:r>
        <w:rPr>
          <w:noProof/>
        </w:rPr>
        <w:instrText xml:space="preserve"> XE "Effective start date of provider role" </w:instrText>
      </w:r>
      <w:r w:rsidR="00FD02FB">
        <w:rPr>
          <w:noProof/>
        </w:rPr>
        <w:fldChar w:fldCharType="end"/>
      </w:r>
      <w:r>
        <w:rPr>
          <w:noProof/>
        </w:rPr>
        <w:t xml:space="preserve">  </w:t>
      </w:r>
      <w:bookmarkEnd w:id="2313"/>
      <w:r>
        <w:rPr>
          <w:noProof/>
        </w:rPr>
        <w:t xml:space="preserve"> (DTM)   01163</w:t>
      </w:r>
    </w:p>
    <w:p w14:paraId="38BFB55F" w14:textId="77777777" w:rsidR="00573AF5" w:rsidRDefault="00573AF5" w:rsidP="00C87B0A">
      <w:pPr>
        <w:pStyle w:val="NormalIndented"/>
      </w:pPr>
      <w:r>
        <w:t>Definition:  This field contains the date that the role of the provider effectively began.  For example, this date may represent the date on which a physician was assigned as a patient's primary care provider.</w:t>
      </w:r>
    </w:p>
    <w:p w14:paraId="2D9DC0E0" w14:textId="77777777" w:rsidR="00573AF5" w:rsidRDefault="00573AF5">
      <w:pPr>
        <w:pStyle w:val="Heading4"/>
        <w:rPr>
          <w:noProof/>
        </w:rPr>
      </w:pPr>
      <w:bookmarkStart w:id="2314" w:name="_Toc348244527"/>
      <w:r>
        <w:rPr>
          <w:noProof/>
        </w:rPr>
        <w:t>PRD-9   Effective End Date of Provider Role</w:t>
      </w:r>
      <w:r w:rsidR="00FD02FB">
        <w:rPr>
          <w:noProof/>
        </w:rPr>
        <w:fldChar w:fldCharType="begin"/>
      </w:r>
      <w:r>
        <w:rPr>
          <w:noProof/>
        </w:rPr>
        <w:instrText xml:space="preserve"> XE "Effective end date of provider role" </w:instrText>
      </w:r>
      <w:r w:rsidR="00FD02FB">
        <w:rPr>
          <w:noProof/>
        </w:rPr>
        <w:fldChar w:fldCharType="end"/>
      </w:r>
      <w:r>
        <w:rPr>
          <w:noProof/>
        </w:rPr>
        <w:t xml:space="preserve">   </w:t>
      </w:r>
      <w:bookmarkEnd w:id="2314"/>
      <w:r>
        <w:rPr>
          <w:noProof/>
        </w:rPr>
        <w:t>(DTM)   01164</w:t>
      </w:r>
    </w:p>
    <w:p w14:paraId="17FD102B" w14:textId="77777777" w:rsidR="00573AF5" w:rsidRDefault="00573AF5" w:rsidP="00C87B0A">
      <w:pPr>
        <w:pStyle w:val="NormalIndented"/>
      </w:pPr>
      <w:r>
        <w:t>Definition:  This field contains the date that the role of the provider effectively ended.  For example, this date may represent the date that a physician was removed as a patient's primary care provider.</w:t>
      </w:r>
    </w:p>
    <w:p w14:paraId="6261FD56" w14:textId="77777777" w:rsidR="00573AF5" w:rsidRDefault="00573AF5">
      <w:pPr>
        <w:pStyle w:val="Note"/>
        <w:rPr>
          <w:noProof/>
        </w:rPr>
      </w:pPr>
      <w:r>
        <w:rPr>
          <w:b/>
          <w:noProof/>
        </w:rPr>
        <w:t>Note:</w:t>
      </w:r>
      <w:r>
        <w:rPr>
          <w:noProof/>
        </w:rPr>
        <w:t xml:space="preserve">  The </w:t>
      </w:r>
      <w:r>
        <w:rPr>
          <w:rStyle w:val="ReferenceAttribute"/>
          <w:noProof/>
        </w:rPr>
        <w:t>PRD-8-Effective Start Date of Role</w:t>
      </w:r>
      <w:r>
        <w:rPr>
          <w:noProof/>
        </w:rPr>
        <w:t xml:space="preserve"> and </w:t>
      </w:r>
      <w:r>
        <w:rPr>
          <w:rStyle w:val="ReferenceAttribute"/>
          <w:noProof/>
        </w:rPr>
        <w:t>PRD-9-Effective End Date of Role</w:t>
      </w:r>
      <w:r>
        <w:rPr>
          <w:noProof/>
        </w:rPr>
        <w:t xml:space="preserve"> fields should </w:t>
      </w:r>
      <w:r>
        <w:rPr>
          <w:rStyle w:val="Emphasis"/>
          <w:noProof/>
        </w:rPr>
        <w:t>not</w:t>
      </w:r>
      <w:r>
        <w:rPr>
          <w:noProof/>
        </w:rPr>
        <w:t xml:space="preserve"> be used as trigger events.  For example, they should not be used to trigger a change in role.  These two dates are for informational purposes only.</w:t>
      </w:r>
    </w:p>
    <w:p w14:paraId="6440C387" w14:textId="77777777" w:rsidR="00573AF5" w:rsidRDefault="00573AF5">
      <w:pPr>
        <w:pStyle w:val="Heading4"/>
        <w:rPr>
          <w:noProof/>
        </w:rPr>
      </w:pPr>
      <w:r>
        <w:rPr>
          <w:noProof/>
        </w:rPr>
        <w:lastRenderedPageBreak/>
        <w:t>PRD-10   Provider Organization Name and Identifier</w:t>
      </w:r>
      <w:r w:rsidR="00FD02FB">
        <w:rPr>
          <w:noProof/>
        </w:rPr>
        <w:fldChar w:fldCharType="begin"/>
      </w:r>
      <w:r>
        <w:rPr>
          <w:noProof/>
        </w:rPr>
        <w:instrText xml:space="preserve"> XE "Provider organization name and identifier" </w:instrText>
      </w:r>
      <w:r w:rsidR="00FD02FB">
        <w:rPr>
          <w:noProof/>
        </w:rPr>
        <w:fldChar w:fldCharType="end"/>
      </w:r>
      <w:r>
        <w:rPr>
          <w:noProof/>
        </w:rPr>
        <w:t xml:space="preserve">   (XON)   02256</w:t>
      </w:r>
    </w:p>
    <w:p w14:paraId="2399F27A" w14:textId="77777777" w:rsidR="00E1218A" w:rsidRDefault="00E1218A" w:rsidP="00E1218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3F80364"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A701B3" w14:textId="77777777" w:rsidR="00E1218A" w:rsidRDefault="00E1218A" w:rsidP="00E1218A">
      <w:pPr>
        <w:pStyle w:val="Components"/>
      </w:pPr>
      <w:r>
        <w:t>Subcomponents for Assigning Authority (HD):  &lt;Namespace ID (IS)&gt; &amp; &lt;Universal ID (ST)&gt; &amp; &lt;Universal ID Type (ID)&gt;</w:t>
      </w:r>
    </w:p>
    <w:p w14:paraId="6DF8F8DB" w14:textId="77777777" w:rsidR="00E1218A" w:rsidRDefault="00E1218A" w:rsidP="00E1218A">
      <w:pPr>
        <w:pStyle w:val="Components"/>
      </w:pPr>
      <w:r>
        <w:t>Subcomponents for Assigning Facility (HD):  &lt;Namespace ID (IS)&gt; &amp; &lt;Universal ID (ST)&gt; &amp; &lt;Universal ID Type (ID)&gt;</w:t>
      </w:r>
    </w:p>
    <w:p w14:paraId="036FD8AE" w14:textId="77777777" w:rsidR="00573AF5" w:rsidRDefault="00573AF5" w:rsidP="00C87B0A">
      <w:pPr>
        <w:pStyle w:val="NormalIndented"/>
      </w:pPr>
      <w:r>
        <w:t>Definition:  This field contains the name of the provider where the provider is an organization.</w:t>
      </w:r>
    </w:p>
    <w:p w14:paraId="74D84D12" w14:textId="77777777" w:rsidR="00573AF5" w:rsidRDefault="00573AF5">
      <w:pPr>
        <w:pStyle w:val="Heading4"/>
        <w:rPr>
          <w:noProof/>
        </w:rPr>
      </w:pPr>
      <w:r>
        <w:rPr>
          <w:noProof/>
        </w:rPr>
        <w:t>PRD-11   Provider Organization Address</w:t>
      </w:r>
      <w:r w:rsidR="00FD02FB">
        <w:rPr>
          <w:noProof/>
        </w:rPr>
        <w:fldChar w:fldCharType="begin"/>
      </w:r>
      <w:r>
        <w:rPr>
          <w:noProof/>
        </w:rPr>
        <w:instrText xml:space="preserve"> XE "Provider organization address" </w:instrText>
      </w:r>
      <w:r w:rsidR="00FD02FB">
        <w:rPr>
          <w:noProof/>
        </w:rPr>
        <w:fldChar w:fldCharType="end"/>
      </w:r>
      <w:r>
        <w:rPr>
          <w:noProof/>
        </w:rPr>
        <w:t xml:space="preserve">   (XAD)   02257</w:t>
      </w:r>
    </w:p>
    <w:p w14:paraId="29119EC8" w14:textId="77777777" w:rsidR="00E1218A" w:rsidRDefault="00E1218A" w:rsidP="00E1218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4052038" w14:textId="77777777" w:rsidR="00E1218A" w:rsidRDefault="00E1218A" w:rsidP="00E1218A">
      <w:pPr>
        <w:pStyle w:val="Components"/>
      </w:pPr>
      <w:r>
        <w:t>Subcomponents for Street Address (SAD):  &lt;Street or Mailing Address (ST)&gt; &amp; &lt;Street Name (ST)&gt; &amp; &lt;Dwelling Number (ST)&gt;</w:t>
      </w:r>
    </w:p>
    <w:p w14:paraId="73B1DBB5"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46A704"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820C75" w14:textId="77777777" w:rsidR="00E1218A" w:rsidRDefault="00E1218A" w:rsidP="00E1218A">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24D3B2"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DA42C7" w14:textId="77777777" w:rsidR="00E1218A" w:rsidRDefault="00E1218A" w:rsidP="00E1218A">
      <w:pPr>
        <w:pStyle w:val="Components"/>
      </w:pPr>
      <w:r>
        <w:t>Subcomponents for Address Identifier (EI):  &lt;Entity Identifier (ST)&gt; &amp; &lt;Namespace ID (IS)&gt; &amp; &lt;Universal ID (ST)&gt; &amp; &lt;Universal ID Type (ID)&gt;</w:t>
      </w:r>
    </w:p>
    <w:p w14:paraId="3940DAE2" w14:textId="77777777" w:rsidR="00573AF5" w:rsidRDefault="00573AF5" w:rsidP="00C87B0A">
      <w:pPr>
        <w:pStyle w:val="NormalIndented"/>
      </w:pPr>
      <w:r>
        <w:t>Definition:  This field contains the address of the provider if it is an organization.</w:t>
      </w:r>
    </w:p>
    <w:p w14:paraId="0819DD0F" w14:textId="77777777" w:rsidR="00573AF5" w:rsidRDefault="00573AF5">
      <w:pPr>
        <w:pStyle w:val="Heading4"/>
        <w:rPr>
          <w:noProof/>
        </w:rPr>
      </w:pPr>
      <w:r>
        <w:rPr>
          <w:noProof/>
        </w:rPr>
        <w:t>PRD-12   Provider Organization Location Information</w:t>
      </w:r>
      <w:r w:rsidR="00FD02FB">
        <w:rPr>
          <w:noProof/>
        </w:rPr>
        <w:fldChar w:fldCharType="begin"/>
      </w:r>
      <w:r>
        <w:rPr>
          <w:noProof/>
        </w:rPr>
        <w:instrText xml:space="preserve"> XE "Provider organization location information" </w:instrText>
      </w:r>
      <w:r w:rsidR="00FD02FB">
        <w:rPr>
          <w:noProof/>
        </w:rPr>
        <w:fldChar w:fldCharType="end"/>
      </w:r>
      <w:r>
        <w:rPr>
          <w:noProof/>
        </w:rPr>
        <w:t xml:space="preserve">   (PL)   02258</w:t>
      </w:r>
    </w:p>
    <w:p w14:paraId="63422A77" w14:textId="77777777" w:rsidR="00E1218A" w:rsidRDefault="00E1218A" w:rsidP="00E1218A">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C6402E6" w14:textId="77777777" w:rsidR="00E1218A" w:rsidRDefault="00E1218A" w:rsidP="00E1218A">
      <w:pPr>
        <w:pStyle w:val="Components"/>
      </w:pPr>
      <w:r>
        <w:t>Subcomponents for Point of Care (HD):  &lt;Namespace ID (IS)&gt; &amp; &lt;Universal ID (ST)&gt; &amp; &lt;Universal ID Type (ID)&gt;</w:t>
      </w:r>
    </w:p>
    <w:p w14:paraId="23D0326F" w14:textId="77777777" w:rsidR="00E1218A" w:rsidRDefault="00E1218A" w:rsidP="00E1218A">
      <w:pPr>
        <w:pStyle w:val="Components"/>
      </w:pPr>
      <w:r>
        <w:t>Subcomponents for Room (HD):  &lt;Namespace ID (IS)&gt; &amp; &lt;Universal ID (ST)&gt; &amp; &lt;Universal ID Type (ID)&gt;</w:t>
      </w:r>
    </w:p>
    <w:p w14:paraId="052B8FFD" w14:textId="77777777" w:rsidR="00E1218A" w:rsidRDefault="00E1218A" w:rsidP="00E1218A">
      <w:pPr>
        <w:pStyle w:val="Components"/>
      </w:pPr>
      <w:r>
        <w:t>Subcomponents for Bed (HD):  &lt;Namespace ID (IS)&gt; &amp; &lt;Universal ID (ST)&gt; &amp; &lt;Universal ID Type (ID)&gt;</w:t>
      </w:r>
    </w:p>
    <w:p w14:paraId="733F9135" w14:textId="77777777" w:rsidR="00E1218A" w:rsidRDefault="00E1218A" w:rsidP="00E1218A">
      <w:pPr>
        <w:pStyle w:val="Components"/>
      </w:pPr>
      <w:r>
        <w:t>Subcomponents for Facility (HD):  &lt;Namespace ID (IS)&gt; &amp; &lt;Universal ID (ST)&gt; &amp; &lt;Universal ID Type (ID)&gt;</w:t>
      </w:r>
    </w:p>
    <w:p w14:paraId="68B29636" w14:textId="77777777" w:rsidR="00E1218A" w:rsidRDefault="00E1218A" w:rsidP="00E1218A">
      <w:pPr>
        <w:pStyle w:val="Components"/>
      </w:pPr>
      <w:r>
        <w:t>Subcomponents for Building (HD):  &lt;Namespace ID (IS)&gt; &amp; &lt;Universal ID (ST)&gt; &amp; &lt;Universal ID Type (ID)&gt;</w:t>
      </w:r>
    </w:p>
    <w:p w14:paraId="26398E7A" w14:textId="77777777" w:rsidR="00E1218A" w:rsidRDefault="00E1218A" w:rsidP="00E1218A">
      <w:pPr>
        <w:pStyle w:val="Components"/>
      </w:pPr>
      <w:r>
        <w:t>Subcomponents for Floor (HD):  &lt;Namespace ID (IS)&gt; &amp; &lt;Universal ID (ST)&gt; &amp; &lt;Universal ID Type (ID)&gt;</w:t>
      </w:r>
    </w:p>
    <w:p w14:paraId="091BB7A3"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0760AF7A" w14:textId="77777777" w:rsidR="00E1218A" w:rsidRDefault="00E1218A" w:rsidP="00E1218A">
      <w:pPr>
        <w:pStyle w:val="Components"/>
      </w:pPr>
      <w:r>
        <w:t>Subcomponents for Assigning Authority for Location (HD):  &lt;Namespace ID (IS)&gt; &amp; &lt;Universal ID (ST)&gt; &amp; &lt;Universal ID Type (ID)&gt;</w:t>
      </w:r>
    </w:p>
    <w:p w14:paraId="233884D5" w14:textId="77777777" w:rsidR="00573AF5" w:rsidRDefault="00573AF5" w:rsidP="00C87B0A">
      <w:pPr>
        <w:pStyle w:val="NormalIndented"/>
      </w:pPr>
      <w:r>
        <w:t>Definition:  This field contains the location details of the provider if it is an organization.</w:t>
      </w:r>
    </w:p>
    <w:p w14:paraId="4A4CAAFB" w14:textId="77777777" w:rsidR="00573AF5" w:rsidRDefault="00573AF5">
      <w:pPr>
        <w:pStyle w:val="Heading4"/>
        <w:rPr>
          <w:noProof/>
        </w:rPr>
      </w:pPr>
      <w:r>
        <w:rPr>
          <w:noProof/>
        </w:rPr>
        <w:t>PRD-13   Provider Organization Communication Information</w:t>
      </w:r>
      <w:r w:rsidR="00FD02FB">
        <w:rPr>
          <w:noProof/>
        </w:rPr>
        <w:fldChar w:fldCharType="begin"/>
      </w:r>
      <w:r>
        <w:rPr>
          <w:noProof/>
        </w:rPr>
        <w:instrText xml:space="preserve"> XE "Provider organization communication information" </w:instrText>
      </w:r>
      <w:r w:rsidR="00FD02FB">
        <w:rPr>
          <w:noProof/>
        </w:rPr>
        <w:fldChar w:fldCharType="end"/>
      </w:r>
      <w:r>
        <w:rPr>
          <w:noProof/>
        </w:rPr>
        <w:t xml:space="preserve">   (XTN)   02259</w:t>
      </w:r>
    </w:p>
    <w:p w14:paraId="7A484396"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155BA9E" w14:textId="77777777" w:rsidR="00E1218A" w:rsidRDefault="00E1218A" w:rsidP="00E1218A">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5133F"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20152E"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4CD94F84" w14:textId="77777777" w:rsidR="00573AF5" w:rsidRDefault="00573AF5" w:rsidP="00C87B0A">
      <w:pPr>
        <w:pStyle w:val="NormalIndented"/>
      </w:pPr>
      <w:r>
        <w:t>Definition:  This field contains information, such as the phone number or electronic mail address, used to communicate with the provider if it is an organization.</w:t>
      </w:r>
    </w:p>
    <w:p w14:paraId="47CC5192" w14:textId="77777777" w:rsidR="00573AF5" w:rsidRDefault="00573AF5">
      <w:pPr>
        <w:pStyle w:val="Heading4"/>
        <w:rPr>
          <w:noProof/>
        </w:rPr>
      </w:pPr>
      <w:r>
        <w:rPr>
          <w:noProof/>
        </w:rPr>
        <w:t>PRD-14   Provider Organization Method of Contact</w:t>
      </w:r>
      <w:r w:rsidR="00FD02FB">
        <w:rPr>
          <w:noProof/>
        </w:rPr>
        <w:fldChar w:fldCharType="begin"/>
      </w:r>
      <w:r>
        <w:rPr>
          <w:noProof/>
        </w:rPr>
        <w:instrText xml:space="preserve"> XE "Provider organization method of contact" </w:instrText>
      </w:r>
      <w:r w:rsidR="00FD02FB">
        <w:rPr>
          <w:noProof/>
        </w:rPr>
        <w:fldChar w:fldCharType="end"/>
      </w:r>
      <w:r>
        <w:rPr>
          <w:noProof/>
        </w:rPr>
        <w:t xml:space="preserve">   (CWE)   02260</w:t>
      </w:r>
    </w:p>
    <w:p w14:paraId="046226FC"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7E35F6" w14:textId="6EAE46C9" w:rsidR="00573AF5" w:rsidRDefault="00573AF5" w:rsidP="00C87B0A">
      <w:pPr>
        <w:pStyle w:val="NormalIndented"/>
      </w:pPr>
      <w:r>
        <w:t xml:space="preserve">Definition:  This field contains the preferred method to use when communicating with the provider if provider is an organization.  Refer to  </w:t>
      </w:r>
      <w:hyperlink r:id="rId41" w:anchor="HL70185" w:history="1">
        <w:r>
          <w:rPr>
            <w:rStyle w:val="ReferenceUserTable"/>
          </w:rPr>
          <w:t>User-defined Table 0185 - Preferred Method of Contact</w:t>
        </w:r>
      </w:hyperlink>
      <w:r>
        <w:t xml:space="preserve"> in Chapter 2C, "Code Tables", for suggested values.</w:t>
      </w:r>
    </w:p>
    <w:p w14:paraId="38E902D9" w14:textId="77777777" w:rsidR="00573AF5" w:rsidRDefault="00573AF5">
      <w:pPr>
        <w:pStyle w:val="Heading3"/>
        <w:rPr>
          <w:noProof/>
        </w:rPr>
      </w:pPr>
      <w:bookmarkStart w:id="2315" w:name="_Toc348244528"/>
      <w:bookmarkStart w:id="2316" w:name="_Toc348244631"/>
      <w:bookmarkStart w:id="2317" w:name="_Toc348260663"/>
      <w:bookmarkStart w:id="2318" w:name="_Toc348346636"/>
      <w:bookmarkStart w:id="2319" w:name="_Toc380430459"/>
      <w:bookmarkStart w:id="2320" w:name="_Toc28982353"/>
      <w:r>
        <w:rPr>
          <w:noProof/>
        </w:rPr>
        <w:t>CTD</w:t>
      </w:r>
      <w:r w:rsidR="00FD02FB">
        <w:rPr>
          <w:noProof/>
        </w:rPr>
        <w:fldChar w:fldCharType="begin"/>
      </w:r>
      <w:r>
        <w:rPr>
          <w:noProof/>
        </w:rPr>
        <w:instrText xml:space="preserve"> XE "CTD" </w:instrText>
      </w:r>
      <w:r w:rsidR="00FD02FB">
        <w:rPr>
          <w:noProof/>
        </w:rPr>
        <w:fldChar w:fldCharType="end"/>
      </w:r>
      <w:r>
        <w:rPr>
          <w:noProof/>
        </w:rPr>
        <w:t xml:space="preserve"> - </w:t>
      </w:r>
      <w:r w:rsidR="00FD02FB">
        <w:rPr>
          <w:noProof/>
        </w:rPr>
        <w:fldChar w:fldCharType="begin"/>
      </w:r>
      <w:r>
        <w:rPr>
          <w:noProof/>
        </w:rPr>
        <w:instrText xml:space="preserve"> XE "Segments:CTD" </w:instrText>
      </w:r>
      <w:r w:rsidR="00FD02FB">
        <w:rPr>
          <w:noProof/>
        </w:rPr>
        <w:fldChar w:fldCharType="end"/>
      </w:r>
      <w:r>
        <w:rPr>
          <w:noProof/>
        </w:rPr>
        <w:t>Contact Data Segment</w:t>
      </w:r>
      <w:bookmarkEnd w:id="2315"/>
      <w:bookmarkEnd w:id="2316"/>
      <w:bookmarkEnd w:id="2317"/>
      <w:bookmarkEnd w:id="2318"/>
      <w:bookmarkEnd w:id="2319"/>
      <w:bookmarkEnd w:id="2320"/>
      <w:r w:rsidR="00FD02FB">
        <w:rPr>
          <w:noProof/>
        </w:rPr>
        <w:fldChar w:fldCharType="begin"/>
      </w:r>
      <w:r>
        <w:rPr>
          <w:noProof/>
        </w:rPr>
        <w:instrText xml:space="preserve"> XE "contact data segment" </w:instrText>
      </w:r>
      <w:r w:rsidR="00FD02FB">
        <w:rPr>
          <w:noProof/>
        </w:rPr>
        <w:fldChar w:fldCharType="end"/>
      </w:r>
      <w:bookmarkStart w:id="2321" w:name="_Toc380430460"/>
      <w:bookmarkEnd w:id="2321"/>
    </w:p>
    <w:p w14:paraId="5E1F088F" w14:textId="77777777" w:rsidR="00573AF5" w:rsidRDefault="00573AF5" w:rsidP="00C87B0A">
      <w:pPr>
        <w:pStyle w:val="NormalIndented"/>
      </w:pPr>
      <w:r>
        <w:t>The CTD segment may identify any contact personnel associated with a patient referral message and its related transactions.  The CTD segment will be paired with a PRD segment.  The PRD segment contains data specifically focused on provider information in a referral.  While it is important in an inter-enterprise transaction to transmit specific information regarding the providers involved (referring and referred-to), it may also be important to identify the contact personnel associated with the given provider.  For example, a provider receiving a referral may need to know the office manager or the billing person at the institution of the provider who sent the referral.  This segment allows for multiple contact personnel to be associated with a single provider.</w:t>
      </w:r>
    </w:p>
    <w:p w14:paraId="67984BF6" w14:textId="77777777" w:rsidR="00573AF5" w:rsidRDefault="00573AF5">
      <w:pPr>
        <w:pStyle w:val="AttributeTableCaption"/>
        <w:rPr>
          <w:noProof/>
        </w:rPr>
      </w:pPr>
      <w:bookmarkStart w:id="2322" w:name="CTD"/>
      <w:bookmarkEnd w:id="2322"/>
      <w:r>
        <w:rPr>
          <w:noProof/>
        </w:rPr>
        <w:t>HL7 Attribute Table - CTD</w:t>
      </w:r>
      <w:r w:rsidR="00FD02FB">
        <w:rPr>
          <w:noProof/>
        </w:rPr>
        <w:fldChar w:fldCharType="begin"/>
      </w:r>
      <w:r>
        <w:rPr>
          <w:noProof/>
        </w:rPr>
        <w:instrText xml:space="preserve"> XE "HL7 Attribute Table - CTD" </w:instrText>
      </w:r>
      <w:r w:rsidR="00FD02FB">
        <w:rPr>
          <w:noProof/>
        </w:rPr>
        <w:fldChar w:fldCharType="end"/>
      </w:r>
      <w:r>
        <w:rPr>
          <w:noProof/>
        </w:rPr>
        <w:t xml:space="preserve"> – Contact Data</w:t>
      </w:r>
      <w:r w:rsidR="00FD02FB">
        <w:rPr>
          <w:noProof/>
        </w:rPr>
        <w:fldChar w:fldCharType="begin"/>
      </w:r>
      <w:r>
        <w:rPr>
          <w:noProof/>
        </w:rPr>
        <w:instrText xml:space="preserve"> XE "CTD" </w:instrText>
      </w:r>
      <w:r w:rsidR="00FD02FB">
        <w:rPr>
          <w:noProof/>
        </w:rPr>
        <w:fldChar w:fldCharType="end"/>
      </w:r>
      <w:r w:rsidR="00FD02FB">
        <w:rPr>
          <w:noProof/>
        </w:rPr>
        <w:fldChar w:fldCharType="begin"/>
      </w:r>
      <w:r>
        <w:rPr>
          <w:noProof/>
        </w:rPr>
        <w:instrText xml:space="preserve"> XE "Segments: CTD"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7B3FEF91"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58A6F96D"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8BBBB5E"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50FC6C8"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7949EB5A"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3D6CFE9"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2F2ECFF"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C7AB3D3"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A51808B"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33BD2BA4" w14:textId="77777777" w:rsidR="00573AF5" w:rsidRDefault="00573AF5">
            <w:pPr>
              <w:pStyle w:val="AttributeTableHeader"/>
              <w:jc w:val="left"/>
              <w:rPr>
                <w:noProof/>
                <w:kern w:val="0"/>
              </w:rPr>
            </w:pPr>
            <w:r>
              <w:rPr>
                <w:noProof/>
                <w:kern w:val="0"/>
              </w:rPr>
              <w:t>ELEMENT NAME</w:t>
            </w:r>
          </w:p>
        </w:tc>
      </w:tr>
      <w:tr w:rsidR="004E2DAA" w:rsidRPr="00573AF5" w14:paraId="3660DE07"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5ED68855"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7390C0E"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905380"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5E003E1"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3E01B949" w14:textId="77777777" w:rsidR="00573AF5" w:rsidRDefault="00573AF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32E0A99" w14:textId="77777777" w:rsidR="00573AF5" w:rsidRDefault="00573AF5">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78596AB1" w14:textId="2AD97917" w:rsidR="00573AF5" w:rsidRDefault="00976CBD">
            <w:pPr>
              <w:pStyle w:val="AttributeTableBody"/>
              <w:rPr>
                <w:noProof/>
              </w:rPr>
            </w:pPr>
            <w:hyperlink r:id="rId42" w:anchor="HL70131" w:history="1">
              <w:r w:rsidR="00573AF5">
                <w:rPr>
                  <w:rStyle w:val="Hyperlink"/>
                  <w:noProof/>
                  <w:kern w:val="16"/>
                </w:rPr>
                <w:t>0131</w:t>
              </w:r>
            </w:hyperlink>
          </w:p>
        </w:tc>
        <w:tc>
          <w:tcPr>
            <w:tcW w:w="720" w:type="dxa"/>
            <w:tcBorders>
              <w:top w:val="single" w:sz="4" w:space="0" w:color="auto"/>
              <w:left w:val="nil"/>
              <w:bottom w:val="dotted" w:sz="4" w:space="0" w:color="auto"/>
              <w:right w:val="nil"/>
            </w:tcBorders>
            <w:shd w:val="clear" w:color="auto" w:fill="FFFFFF"/>
          </w:tcPr>
          <w:p w14:paraId="195F03B6" w14:textId="77777777" w:rsidR="00573AF5" w:rsidRDefault="00573AF5">
            <w:pPr>
              <w:pStyle w:val="AttributeTableBody"/>
              <w:rPr>
                <w:noProof/>
              </w:rPr>
            </w:pPr>
            <w:r>
              <w:rPr>
                <w:noProof/>
              </w:rPr>
              <w:t>00196</w:t>
            </w:r>
          </w:p>
        </w:tc>
        <w:tc>
          <w:tcPr>
            <w:tcW w:w="3888" w:type="dxa"/>
            <w:tcBorders>
              <w:top w:val="single" w:sz="4" w:space="0" w:color="auto"/>
              <w:left w:val="nil"/>
              <w:bottom w:val="dotted" w:sz="4" w:space="0" w:color="auto"/>
              <w:right w:val="nil"/>
            </w:tcBorders>
            <w:shd w:val="clear" w:color="auto" w:fill="FFFFFF"/>
          </w:tcPr>
          <w:p w14:paraId="6D1E16E2" w14:textId="77777777" w:rsidR="00573AF5" w:rsidRDefault="00573AF5">
            <w:pPr>
              <w:pStyle w:val="AttributeTableBody"/>
              <w:jc w:val="left"/>
              <w:rPr>
                <w:noProof/>
              </w:rPr>
            </w:pPr>
            <w:r>
              <w:rPr>
                <w:noProof/>
              </w:rPr>
              <w:t>Contact Role</w:t>
            </w:r>
          </w:p>
        </w:tc>
      </w:tr>
      <w:tr w:rsidR="004E2DAA" w:rsidRPr="00573AF5" w14:paraId="7FB8E95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D328B2F"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7125F5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0819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D78646" w14:textId="77777777" w:rsidR="00573AF5" w:rsidRDefault="00573AF5">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7046E2C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A77B53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D705B7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2E06B" w14:textId="77777777" w:rsidR="00573AF5" w:rsidRDefault="00573AF5">
            <w:pPr>
              <w:pStyle w:val="AttributeTableBody"/>
              <w:rPr>
                <w:noProof/>
              </w:rPr>
            </w:pPr>
            <w:r>
              <w:rPr>
                <w:noProof/>
              </w:rPr>
              <w:t>01165</w:t>
            </w:r>
          </w:p>
        </w:tc>
        <w:tc>
          <w:tcPr>
            <w:tcW w:w="3888" w:type="dxa"/>
            <w:tcBorders>
              <w:top w:val="dotted" w:sz="4" w:space="0" w:color="auto"/>
              <w:left w:val="nil"/>
              <w:bottom w:val="dotted" w:sz="4" w:space="0" w:color="auto"/>
              <w:right w:val="nil"/>
            </w:tcBorders>
            <w:shd w:val="clear" w:color="auto" w:fill="FFFFFF"/>
          </w:tcPr>
          <w:p w14:paraId="14183514" w14:textId="77777777" w:rsidR="00573AF5" w:rsidRDefault="00573AF5">
            <w:pPr>
              <w:pStyle w:val="AttributeTableBody"/>
              <w:jc w:val="left"/>
              <w:rPr>
                <w:noProof/>
              </w:rPr>
            </w:pPr>
            <w:r>
              <w:rPr>
                <w:noProof/>
              </w:rPr>
              <w:t>Contact Name</w:t>
            </w:r>
          </w:p>
        </w:tc>
      </w:tr>
      <w:tr w:rsidR="004E2DAA" w:rsidRPr="00573AF5" w14:paraId="7437DCA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3DC03AB"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A85B45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3C212"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191849"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79C589F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4C07E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1D803F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C9C15" w14:textId="77777777" w:rsidR="00573AF5" w:rsidRDefault="00573AF5">
            <w:pPr>
              <w:pStyle w:val="AttributeTableBody"/>
              <w:rPr>
                <w:noProof/>
              </w:rPr>
            </w:pPr>
            <w:r>
              <w:rPr>
                <w:noProof/>
              </w:rPr>
              <w:t>01166</w:t>
            </w:r>
          </w:p>
        </w:tc>
        <w:tc>
          <w:tcPr>
            <w:tcW w:w="3888" w:type="dxa"/>
            <w:tcBorders>
              <w:top w:val="dotted" w:sz="4" w:space="0" w:color="auto"/>
              <w:left w:val="nil"/>
              <w:bottom w:val="dotted" w:sz="4" w:space="0" w:color="auto"/>
              <w:right w:val="nil"/>
            </w:tcBorders>
            <w:shd w:val="clear" w:color="auto" w:fill="FFFFFF"/>
          </w:tcPr>
          <w:p w14:paraId="3F9C8F72" w14:textId="77777777" w:rsidR="00573AF5" w:rsidRDefault="00573AF5">
            <w:pPr>
              <w:pStyle w:val="AttributeTableBody"/>
              <w:jc w:val="left"/>
              <w:rPr>
                <w:noProof/>
              </w:rPr>
            </w:pPr>
            <w:r>
              <w:rPr>
                <w:noProof/>
              </w:rPr>
              <w:t>Contact Address</w:t>
            </w:r>
          </w:p>
        </w:tc>
      </w:tr>
      <w:tr w:rsidR="004E2DAA" w:rsidRPr="00573AF5" w14:paraId="7D3F7CB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E1812FD" w14:textId="77777777" w:rsidR="00573AF5" w:rsidRDefault="00573AF5">
            <w:pPr>
              <w:pStyle w:val="AttributeTableBody"/>
              <w:rPr>
                <w:noProof/>
              </w:rPr>
            </w:pPr>
            <w:r>
              <w:rPr>
                <w:noProof/>
              </w:rPr>
              <w:lastRenderedPageBreak/>
              <w:t>4</w:t>
            </w:r>
          </w:p>
        </w:tc>
        <w:tc>
          <w:tcPr>
            <w:tcW w:w="648" w:type="dxa"/>
            <w:tcBorders>
              <w:top w:val="dotted" w:sz="4" w:space="0" w:color="auto"/>
              <w:left w:val="nil"/>
              <w:bottom w:val="dotted" w:sz="4" w:space="0" w:color="auto"/>
              <w:right w:val="nil"/>
            </w:tcBorders>
            <w:shd w:val="clear" w:color="auto" w:fill="FFFFFF"/>
          </w:tcPr>
          <w:p w14:paraId="1C9D293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1CF8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37DFA"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15C4DD6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6E7C6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6656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D54A0" w14:textId="77777777" w:rsidR="00573AF5" w:rsidRDefault="00573AF5">
            <w:pPr>
              <w:pStyle w:val="AttributeTableBody"/>
              <w:rPr>
                <w:noProof/>
              </w:rPr>
            </w:pPr>
            <w:r>
              <w:rPr>
                <w:noProof/>
              </w:rPr>
              <w:t>01167</w:t>
            </w:r>
          </w:p>
        </w:tc>
        <w:tc>
          <w:tcPr>
            <w:tcW w:w="3888" w:type="dxa"/>
            <w:tcBorders>
              <w:top w:val="dotted" w:sz="4" w:space="0" w:color="auto"/>
              <w:left w:val="nil"/>
              <w:bottom w:val="dotted" w:sz="4" w:space="0" w:color="auto"/>
              <w:right w:val="nil"/>
            </w:tcBorders>
            <w:shd w:val="clear" w:color="auto" w:fill="FFFFFF"/>
          </w:tcPr>
          <w:p w14:paraId="47F42BC2" w14:textId="77777777" w:rsidR="00573AF5" w:rsidRDefault="00573AF5">
            <w:pPr>
              <w:pStyle w:val="AttributeTableBody"/>
              <w:jc w:val="left"/>
              <w:rPr>
                <w:noProof/>
              </w:rPr>
            </w:pPr>
            <w:r>
              <w:rPr>
                <w:noProof/>
              </w:rPr>
              <w:t>Contact Location</w:t>
            </w:r>
          </w:p>
        </w:tc>
      </w:tr>
      <w:tr w:rsidR="004E2DAA" w:rsidRPr="00573AF5" w14:paraId="684C4B9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9FED52"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D6013D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7048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A4FFC2"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1AF4C47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B20EC68"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91A24F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086FF1" w14:textId="77777777" w:rsidR="00573AF5" w:rsidRDefault="00573AF5">
            <w:pPr>
              <w:pStyle w:val="AttributeTableBody"/>
              <w:rPr>
                <w:noProof/>
              </w:rPr>
            </w:pPr>
            <w:r>
              <w:rPr>
                <w:noProof/>
              </w:rPr>
              <w:t>01168</w:t>
            </w:r>
          </w:p>
        </w:tc>
        <w:tc>
          <w:tcPr>
            <w:tcW w:w="3888" w:type="dxa"/>
            <w:tcBorders>
              <w:top w:val="dotted" w:sz="4" w:space="0" w:color="auto"/>
              <w:left w:val="nil"/>
              <w:bottom w:val="dotted" w:sz="4" w:space="0" w:color="auto"/>
              <w:right w:val="nil"/>
            </w:tcBorders>
            <w:shd w:val="clear" w:color="auto" w:fill="FFFFFF"/>
          </w:tcPr>
          <w:p w14:paraId="0DBB5F86" w14:textId="77777777" w:rsidR="00573AF5" w:rsidRDefault="00573AF5">
            <w:pPr>
              <w:pStyle w:val="AttributeTableBody"/>
              <w:jc w:val="left"/>
              <w:rPr>
                <w:noProof/>
              </w:rPr>
            </w:pPr>
            <w:r>
              <w:rPr>
                <w:noProof/>
              </w:rPr>
              <w:t>Contact Communication Information</w:t>
            </w:r>
          </w:p>
        </w:tc>
      </w:tr>
      <w:tr w:rsidR="004E2DAA" w:rsidRPr="00573AF5" w14:paraId="2BD524F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FD4E6D"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DB6929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23D49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9FCEB7"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2CA3A3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32833D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A5DA2" w14:textId="3F6BF1AD" w:rsidR="00573AF5" w:rsidRDefault="00976CBD">
            <w:pPr>
              <w:pStyle w:val="AttributeTableBody"/>
              <w:rPr>
                <w:noProof/>
              </w:rPr>
            </w:pPr>
            <w:hyperlink r:id="rId43" w:anchor="HL70185" w:history="1">
              <w:r w:rsidR="00573AF5">
                <w:rPr>
                  <w:rStyle w:val="Hyperlink"/>
                  <w:noProof/>
                  <w:kern w:val="16"/>
                </w:rPr>
                <w:t>0185</w:t>
              </w:r>
            </w:hyperlink>
          </w:p>
        </w:tc>
        <w:tc>
          <w:tcPr>
            <w:tcW w:w="720" w:type="dxa"/>
            <w:tcBorders>
              <w:top w:val="dotted" w:sz="4" w:space="0" w:color="auto"/>
              <w:left w:val="nil"/>
              <w:bottom w:val="dotted" w:sz="4" w:space="0" w:color="auto"/>
              <w:right w:val="nil"/>
            </w:tcBorders>
            <w:shd w:val="clear" w:color="auto" w:fill="FFFFFF"/>
          </w:tcPr>
          <w:p w14:paraId="7DC6DA1B" w14:textId="77777777" w:rsidR="00573AF5" w:rsidRDefault="00573AF5">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50AA2EE0" w14:textId="77777777" w:rsidR="00573AF5" w:rsidRDefault="00573AF5">
            <w:pPr>
              <w:pStyle w:val="AttributeTableBody"/>
              <w:jc w:val="left"/>
              <w:rPr>
                <w:noProof/>
              </w:rPr>
            </w:pPr>
            <w:r>
              <w:rPr>
                <w:noProof/>
              </w:rPr>
              <w:t xml:space="preserve">Preferred Method of Contact </w:t>
            </w:r>
          </w:p>
        </w:tc>
      </w:tr>
      <w:tr w:rsidR="00573AF5" w:rsidRPr="00573AF5" w14:paraId="4D6E0203"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2AF7C630" w14:textId="77777777" w:rsidR="00573AF5" w:rsidRDefault="00573AF5">
            <w:pPr>
              <w:pStyle w:val="AttributeTableBody"/>
              <w:rPr>
                <w:noProof/>
              </w:rPr>
            </w:pPr>
            <w:r>
              <w:rPr>
                <w:noProof/>
              </w:rPr>
              <w:t>7</w:t>
            </w:r>
          </w:p>
        </w:tc>
        <w:tc>
          <w:tcPr>
            <w:tcW w:w="648" w:type="dxa"/>
            <w:tcBorders>
              <w:top w:val="dotted" w:sz="4" w:space="0" w:color="auto"/>
              <w:left w:val="nil"/>
              <w:bottom w:val="single" w:sz="4" w:space="0" w:color="auto"/>
              <w:right w:val="nil"/>
            </w:tcBorders>
            <w:shd w:val="clear" w:color="auto" w:fill="FFFFFF"/>
          </w:tcPr>
          <w:p w14:paraId="7E7AEA96" w14:textId="77777777" w:rsidR="00573AF5" w:rsidRDefault="00573AF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8683D0"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F7B9E33" w14:textId="77777777" w:rsidR="00573AF5" w:rsidRDefault="00573AF5">
            <w:pPr>
              <w:pStyle w:val="AttributeTableBody"/>
              <w:rPr>
                <w:noProof/>
              </w:rPr>
            </w:pPr>
            <w:r>
              <w:rPr>
                <w:noProof/>
              </w:rPr>
              <w:t>PLN</w:t>
            </w:r>
          </w:p>
        </w:tc>
        <w:tc>
          <w:tcPr>
            <w:tcW w:w="648" w:type="dxa"/>
            <w:tcBorders>
              <w:top w:val="dotted" w:sz="4" w:space="0" w:color="auto"/>
              <w:left w:val="nil"/>
              <w:bottom w:val="single" w:sz="4" w:space="0" w:color="auto"/>
              <w:right w:val="nil"/>
            </w:tcBorders>
            <w:shd w:val="clear" w:color="auto" w:fill="FFFFFF"/>
          </w:tcPr>
          <w:p w14:paraId="2470E9FD"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ACD5220" w14:textId="77777777" w:rsidR="00573AF5" w:rsidRDefault="00573AF5">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51D4467A" w14:textId="24D72A81" w:rsidR="00573AF5" w:rsidRDefault="00976CBD">
            <w:pPr>
              <w:pStyle w:val="AttributeTableBody"/>
              <w:rPr>
                <w:noProof/>
              </w:rPr>
            </w:pPr>
            <w:hyperlink r:id="rId44" w:anchor="HL70338" w:history="1">
              <w:r w:rsidR="00573AF5">
                <w:rPr>
                  <w:rStyle w:val="Hyperlink"/>
                  <w:noProof/>
                  <w:kern w:val="16"/>
                </w:rPr>
                <w:t>0338</w:t>
              </w:r>
            </w:hyperlink>
          </w:p>
        </w:tc>
        <w:tc>
          <w:tcPr>
            <w:tcW w:w="720" w:type="dxa"/>
            <w:tcBorders>
              <w:top w:val="dotted" w:sz="4" w:space="0" w:color="auto"/>
              <w:left w:val="nil"/>
              <w:bottom w:val="single" w:sz="4" w:space="0" w:color="auto"/>
              <w:right w:val="nil"/>
            </w:tcBorders>
            <w:shd w:val="clear" w:color="auto" w:fill="FFFFFF"/>
          </w:tcPr>
          <w:p w14:paraId="57A0A0A4" w14:textId="77777777" w:rsidR="00573AF5" w:rsidRDefault="00573AF5">
            <w:pPr>
              <w:pStyle w:val="AttributeTableBody"/>
              <w:rPr>
                <w:noProof/>
              </w:rPr>
            </w:pPr>
            <w:r>
              <w:rPr>
                <w:noProof/>
              </w:rPr>
              <w:t>01171</w:t>
            </w:r>
          </w:p>
        </w:tc>
        <w:tc>
          <w:tcPr>
            <w:tcW w:w="3888" w:type="dxa"/>
            <w:tcBorders>
              <w:top w:val="dotted" w:sz="4" w:space="0" w:color="auto"/>
              <w:left w:val="nil"/>
              <w:bottom w:val="single" w:sz="4" w:space="0" w:color="auto"/>
              <w:right w:val="nil"/>
            </w:tcBorders>
            <w:shd w:val="clear" w:color="auto" w:fill="FFFFFF"/>
          </w:tcPr>
          <w:p w14:paraId="483FAA1D" w14:textId="77777777" w:rsidR="00573AF5" w:rsidRDefault="00573AF5">
            <w:pPr>
              <w:pStyle w:val="AttributeTableBody"/>
              <w:jc w:val="left"/>
              <w:rPr>
                <w:noProof/>
              </w:rPr>
            </w:pPr>
            <w:r>
              <w:rPr>
                <w:noProof/>
              </w:rPr>
              <w:t>Contact Identifiers</w:t>
            </w:r>
          </w:p>
        </w:tc>
      </w:tr>
    </w:tbl>
    <w:p w14:paraId="10500103" w14:textId="77777777" w:rsidR="00573AF5" w:rsidRDefault="00573AF5">
      <w:pPr>
        <w:pStyle w:val="Heading4"/>
        <w:rPr>
          <w:noProof/>
          <w:vanish/>
        </w:rPr>
      </w:pPr>
      <w:r>
        <w:rPr>
          <w:noProof/>
          <w:vanish/>
        </w:rPr>
        <w:t>CTD Field Definitions</w:t>
      </w:r>
      <w:r w:rsidR="00FD02FB">
        <w:rPr>
          <w:noProof/>
          <w:vanish/>
        </w:rPr>
        <w:fldChar w:fldCharType="begin"/>
      </w:r>
      <w:r>
        <w:rPr>
          <w:noProof/>
          <w:vanish/>
        </w:rPr>
        <w:instrText xml:space="preserve"> XE "CTD data element definitions" </w:instrText>
      </w:r>
      <w:r w:rsidR="00FD02FB">
        <w:rPr>
          <w:noProof/>
          <w:vanish/>
        </w:rPr>
        <w:fldChar w:fldCharType="end"/>
      </w:r>
    </w:p>
    <w:p w14:paraId="68439459" w14:textId="77777777" w:rsidR="00573AF5" w:rsidRDefault="00573AF5">
      <w:pPr>
        <w:pStyle w:val="Heading4"/>
        <w:rPr>
          <w:noProof/>
        </w:rPr>
      </w:pPr>
      <w:bookmarkStart w:id="2323" w:name="_Toc348244529"/>
      <w:r>
        <w:rPr>
          <w:noProof/>
        </w:rPr>
        <w:t>CTD-1   Contact Role</w:t>
      </w:r>
      <w:r w:rsidR="00FD02FB">
        <w:rPr>
          <w:noProof/>
        </w:rPr>
        <w:fldChar w:fldCharType="begin"/>
      </w:r>
      <w:r>
        <w:rPr>
          <w:noProof/>
        </w:rPr>
        <w:instrText xml:space="preserve"> XE "Contact role" </w:instrText>
      </w:r>
      <w:r w:rsidR="00FD02FB">
        <w:rPr>
          <w:noProof/>
        </w:rPr>
        <w:fldChar w:fldCharType="end"/>
      </w:r>
      <w:r>
        <w:rPr>
          <w:noProof/>
        </w:rPr>
        <w:t xml:space="preserve">   </w:t>
      </w:r>
      <w:bookmarkEnd w:id="2323"/>
      <w:r>
        <w:rPr>
          <w:noProof/>
        </w:rPr>
        <w:t>(CWE)   00196</w:t>
      </w:r>
    </w:p>
    <w:p w14:paraId="039F0662"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C48E3C" w14:textId="1C2C4B94" w:rsidR="00573AF5" w:rsidRDefault="00573AF5" w:rsidP="00C87B0A">
      <w:pPr>
        <w:pStyle w:val="NormalIndented"/>
      </w:pPr>
      <w:r>
        <w:t xml:space="preserve">Definition:  This field contains the contact role that defines the relationship of the person described in this segment to the patient being referred.  When a referral is inter-enterprise in nature, there are some important relationships that must be identified.  For example, it may be necessary to identify the contact representative at the clinic that sent the referral. </w:t>
      </w:r>
      <w:hyperlink r:id="rId45" w:anchor="HL70131" w:history="1">
        <w:r>
          <w:rPr>
            <w:rStyle w:val="ReferenceUserTable"/>
          </w:rPr>
          <w:t>User-defined Table 0131 - Contact Role</w:t>
        </w:r>
      </w:hyperlink>
      <w:r>
        <w:t xml:space="preserve"> (in Chapter 3, "Patient Administration")is used as the HL7 identifier for the user-defined table of values for this field. </w:t>
      </w:r>
    </w:p>
    <w:p w14:paraId="3D9142DA" w14:textId="77777777" w:rsidR="00573AF5" w:rsidRDefault="00573AF5">
      <w:pPr>
        <w:pStyle w:val="Heading4"/>
        <w:rPr>
          <w:noProof/>
        </w:rPr>
      </w:pPr>
      <w:bookmarkStart w:id="2324" w:name="_Toc348244530"/>
      <w:r>
        <w:rPr>
          <w:noProof/>
        </w:rPr>
        <w:t>CTD-2   Contact Name</w:t>
      </w:r>
      <w:r w:rsidR="00FD02FB">
        <w:rPr>
          <w:noProof/>
        </w:rPr>
        <w:fldChar w:fldCharType="begin"/>
      </w:r>
      <w:r>
        <w:rPr>
          <w:noProof/>
        </w:rPr>
        <w:instrText xml:space="preserve"> XE "Contact name" </w:instrText>
      </w:r>
      <w:r w:rsidR="00FD02FB">
        <w:rPr>
          <w:noProof/>
        </w:rPr>
        <w:fldChar w:fldCharType="end"/>
      </w:r>
      <w:r>
        <w:rPr>
          <w:noProof/>
        </w:rPr>
        <w:t xml:space="preserve">   (XPN)</w:t>
      </w:r>
      <w:bookmarkEnd w:id="2324"/>
      <w:r>
        <w:rPr>
          <w:noProof/>
        </w:rPr>
        <w:t xml:space="preserve">   01165</w:t>
      </w:r>
    </w:p>
    <w:p w14:paraId="08BE81BC" w14:textId="77777777" w:rsidR="00E1218A" w:rsidRDefault="00E1218A" w:rsidP="00E1218A">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F83C94A"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4DCDD401"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4B0613" w14:textId="77777777" w:rsidR="00573AF5" w:rsidRDefault="00573AF5" w:rsidP="00C87B0A">
      <w:pPr>
        <w:pStyle w:val="NormalIndented"/>
      </w:pPr>
      <w:r>
        <w:t xml:space="preserve">Definition:  This field contains the name of the contact person identified in this segment.  Generally, this field will describe a person or provider associated with the referral.  If this contact name is a physician, you may refer to the </w:t>
      </w:r>
      <w:r>
        <w:rPr>
          <w:rStyle w:val="ReferenceAttribute"/>
        </w:rPr>
        <w:t>CTD-7-Contact identifiers</w:t>
      </w:r>
      <w:r>
        <w:t xml:space="preserve"> (section </w:t>
      </w:r>
      <w:r w:rsidR="00976CBD">
        <w:fldChar w:fldCharType="begin"/>
      </w:r>
      <w:r w:rsidR="00976CBD">
        <w:instrText xml:space="preserve"> REF _Ref358426255 \n  \* MERGEFORMAT </w:instrText>
      </w:r>
      <w:r w:rsidR="00976CBD">
        <w:fldChar w:fldCharType="separate"/>
      </w:r>
      <w:r w:rsidR="004C24B3">
        <w:t>11.8.4.7</w:t>
      </w:r>
      <w:r w:rsidR="00976CBD">
        <w:fldChar w:fldCharType="end"/>
      </w:r>
      <w:r>
        <w:t xml:space="preserve">) for the physician identifier. </w:t>
      </w:r>
    </w:p>
    <w:p w14:paraId="1534ED55" w14:textId="77777777" w:rsidR="00573AF5" w:rsidRDefault="00573AF5">
      <w:pPr>
        <w:pStyle w:val="Heading4"/>
        <w:rPr>
          <w:noProof/>
        </w:rPr>
      </w:pPr>
      <w:bookmarkStart w:id="2325" w:name="_Toc348244531"/>
      <w:r>
        <w:rPr>
          <w:noProof/>
        </w:rPr>
        <w:t>CTD-3   Contact Address</w:t>
      </w:r>
      <w:r w:rsidR="00FD02FB">
        <w:rPr>
          <w:noProof/>
        </w:rPr>
        <w:fldChar w:fldCharType="begin"/>
      </w:r>
      <w:r>
        <w:rPr>
          <w:noProof/>
        </w:rPr>
        <w:instrText xml:space="preserve"> XE "Contact address" </w:instrText>
      </w:r>
      <w:r w:rsidR="00FD02FB">
        <w:rPr>
          <w:noProof/>
        </w:rPr>
        <w:fldChar w:fldCharType="end"/>
      </w:r>
      <w:r>
        <w:rPr>
          <w:noProof/>
        </w:rPr>
        <w:t xml:space="preserve">   (XAD)</w:t>
      </w:r>
      <w:bookmarkEnd w:id="2325"/>
      <w:r>
        <w:rPr>
          <w:noProof/>
        </w:rPr>
        <w:t xml:space="preserve">   01166</w:t>
      </w:r>
    </w:p>
    <w:p w14:paraId="2A81950C" w14:textId="77777777" w:rsidR="00E1218A" w:rsidRDefault="00E1218A" w:rsidP="00E1218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83FA58E" w14:textId="77777777" w:rsidR="00E1218A" w:rsidRDefault="00E1218A" w:rsidP="00E1218A">
      <w:pPr>
        <w:pStyle w:val="Components"/>
      </w:pPr>
      <w:r>
        <w:lastRenderedPageBreak/>
        <w:t>Subcomponents for Street Address (SAD):  &lt;Street or Mailing Address (ST)&gt; &amp; &lt;Street Name (ST)&gt; &amp; &lt;Dwelling Number (ST)&gt;</w:t>
      </w:r>
    </w:p>
    <w:p w14:paraId="4CBF1B44"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85E202"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3C4C8D"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51B7A7"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FF7A3A" w14:textId="77777777" w:rsidR="00E1218A" w:rsidRDefault="00E1218A" w:rsidP="00E1218A">
      <w:pPr>
        <w:pStyle w:val="Components"/>
      </w:pPr>
      <w:r>
        <w:t>Subcomponents for Address Identifier (EI):  &lt;Entity Identifier (ST)&gt; &amp; &lt;Namespace ID (IS)&gt; &amp; &lt;Universal ID (ST)&gt; &amp; &lt;Universal ID Type (ID)&gt;</w:t>
      </w:r>
    </w:p>
    <w:p w14:paraId="4E00E6F3" w14:textId="77777777" w:rsidR="00573AF5" w:rsidRDefault="00573AF5" w:rsidP="00C87B0A">
      <w:pPr>
        <w:pStyle w:val="NormalIndented"/>
      </w:pPr>
      <w:r>
        <w:t>Definition:  This field contains the mailing address of the contact person identified in this segment. One of the key components for completing the "circle of care" and provider/institution bonding is the issuance of follow</w:t>
      </w:r>
      <w:r>
        <w:noBreakHyphen/>
        <w:t>up correspondence to the referring provider.</w:t>
      </w:r>
    </w:p>
    <w:p w14:paraId="13A8D711" w14:textId="77777777" w:rsidR="00573AF5" w:rsidRDefault="00573AF5">
      <w:pPr>
        <w:pStyle w:val="Heading4"/>
        <w:rPr>
          <w:noProof/>
        </w:rPr>
      </w:pPr>
      <w:bookmarkStart w:id="2326" w:name="_Toc348244532"/>
      <w:r>
        <w:rPr>
          <w:noProof/>
        </w:rPr>
        <w:t>CTD-4   Contact Location</w:t>
      </w:r>
      <w:r w:rsidR="00FD02FB">
        <w:rPr>
          <w:noProof/>
        </w:rPr>
        <w:fldChar w:fldCharType="begin"/>
      </w:r>
      <w:r>
        <w:rPr>
          <w:noProof/>
        </w:rPr>
        <w:instrText xml:space="preserve"> XE "Contact location" </w:instrText>
      </w:r>
      <w:r w:rsidR="00FD02FB">
        <w:rPr>
          <w:noProof/>
        </w:rPr>
        <w:fldChar w:fldCharType="end"/>
      </w:r>
      <w:r>
        <w:rPr>
          <w:noProof/>
        </w:rPr>
        <w:t xml:space="preserve">   (PL)</w:t>
      </w:r>
      <w:bookmarkEnd w:id="2326"/>
      <w:r>
        <w:rPr>
          <w:noProof/>
        </w:rPr>
        <w:t xml:space="preserve">   01167</w:t>
      </w:r>
    </w:p>
    <w:p w14:paraId="4F4F5209" w14:textId="77777777" w:rsidR="00E1218A" w:rsidRDefault="00E1218A" w:rsidP="00E1218A">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10AF937" w14:textId="77777777" w:rsidR="00E1218A" w:rsidRDefault="00E1218A" w:rsidP="00E1218A">
      <w:pPr>
        <w:pStyle w:val="Components"/>
      </w:pPr>
      <w:r>
        <w:t>Subcomponents for Point of Care (HD):  &lt;Namespace ID (IS)&gt; &amp; &lt;Universal ID (ST)&gt; &amp; &lt;Universal ID Type (ID)&gt;</w:t>
      </w:r>
    </w:p>
    <w:p w14:paraId="0D077392" w14:textId="77777777" w:rsidR="00E1218A" w:rsidRDefault="00E1218A" w:rsidP="00E1218A">
      <w:pPr>
        <w:pStyle w:val="Components"/>
      </w:pPr>
      <w:r>
        <w:t>Subcomponents for Room (HD):  &lt;Namespace ID (IS)&gt; &amp; &lt;Universal ID (ST)&gt; &amp; &lt;Universal ID Type (ID)&gt;</w:t>
      </w:r>
    </w:p>
    <w:p w14:paraId="71E9718A" w14:textId="77777777" w:rsidR="00E1218A" w:rsidRDefault="00E1218A" w:rsidP="00E1218A">
      <w:pPr>
        <w:pStyle w:val="Components"/>
      </w:pPr>
      <w:r>
        <w:t>Subcomponents for Bed (HD):  &lt;Namespace ID (IS)&gt; &amp; &lt;Universal ID (ST)&gt; &amp; &lt;Universal ID Type (ID)&gt;</w:t>
      </w:r>
    </w:p>
    <w:p w14:paraId="23B5C29B" w14:textId="77777777" w:rsidR="00E1218A" w:rsidRDefault="00E1218A" w:rsidP="00E1218A">
      <w:pPr>
        <w:pStyle w:val="Components"/>
      </w:pPr>
      <w:r>
        <w:lastRenderedPageBreak/>
        <w:t>Subcomponents for Facility (HD):  &lt;Namespace ID (IS)&gt; &amp; &lt;Universal ID (ST)&gt; &amp; &lt;Universal ID Type (ID)&gt;</w:t>
      </w:r>
    </w:p>
    <w:p w14:paraId="0EF7775F" w14:textId="77777777" w:rsidR="00E1218A" w:rsidRDefault="00E1218A" w:rsidP="00E1218A">
      <w:pPr>
        <w:pStyle w:val="Components"/>
      </w:pPr>
      <w:r>
        <w:t>Subcomponents for Building (HD):  &lt;Namespace ID (IS)&gt; &amp; &lt;Universal ID (ST)&gt; &amp; &lt;Universal ID Type (ID)&gt;</w:t>
      </w:r>
    </w:p>
    <w:p w14:paraId="46AB40CB" w14:textId="77777777" w:rsidR="00E1218A" w:rsidRDefault="00E1218A" w:rsidP="00E1218A">
      <w:pPr>
        <w:pStyle w:val="Components"/>
      </w:pPr>
      <w:r>
        <w:t>Subcomponents for Floor (HD):  &lt;Namespace ID (IS)&gt; &amp; &lt;Universal ID (ST)&gt; &amp; &lt;Universal ID Type (ID)&gt;</w:t>
      </w:r>
    </w:p>
    <w:p w14:paraId="32E177F3"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0EC374B4" w14:textId="77777777" w:rsidR="00E1218A" w:rsidRDefault="00E1218A" w:rsidP="00E1218A">
      <w:pPr>
        <w:pStyle w:val="Components"/>
      </w:pPr>
      <w:r>
        <w:t>Subcomponents for Assigning Authority for Location (HD):  &lt;Namespace ID (IS)&gt; &amp; &lt;Universal ID (ST)&gt; &amp; &lt;Universal ID Type (ID)&gt;</w:t>
      </w:r>
    </w:p>
    <w:p w14:paraId="7B60E58B" w14:textId="77777777" w:rsidR="00573AF5" w:rsidRDefault="00573AF5" w:rsidP="00C87B0A">
      <w:pPr>
        <w:pStyle w:val="NormalIndented"/>
      </w:pPr>
      <w:r>
        <w:t>Definition:  This field contains the location of the contact, which is required when a contact that may be external to a given enterprise must be referenced.  For example, if this contact represents the office manager of the referred-to physician, then the contact location should identify the clinic of the physician or provider to whom this referral has been sent.  An application and facility identifier carried in the facility field specifies the identification of the contact's location.  The application identifier and the facility identifier would be used in the same manner as their corresponding fields in the MSH segment (</w:t>
      </w:r>
      <w:r>
        <w:rPr>
          <w:rStyle w:val="ReferenceAttribute"/>
        </w:rPr>
        <w:t>MSH-3-Sending application, MSH-5-Receiving application, MSH-4-Sending facility, MSH-6-Receiving facility</w:t>
      </w:r>
      <w:r>
        <w:t xml:space="preserve">).  That is, the facility field will contain an application identifier and facility identifier which describe the location of this contact.  However, it should be noted that they may describe a different location because the contact location being referenced in this field </w:t>
      </w:r>
      <w:r>
        <w:rPr>
          <w:rStyle w:val="Emphasis"/>
        </w:rPr>
        <w:t>may not be</w:t>
      </w:r>
      <w:r>
        <w:t xml:space="preserve"> the location from which the message originated, which is being described by the MSH.</w:t>
      </w:r>
    </w:p>
    <w:p w14:paraId="4F5302A0" w14:textId="77777777" w:rsidR="00573AF5" w:rsidRDefault="00573AF5">
      <w:pPr>
        <w:pStyle w:val="Heading4"/>
        <w:rPr>
          <w:noProof/>
        </w:rPr>
      </w:pPr>
      <w:bookmarkStart w:id="2327" w:name="_Toc348244533"/>
      <w:r>
        <w:rPr>
          <w:noProof/>
        </w:rPr>
        <w:t>CTD-5   Contact Communication Information</w:t>
      </w:r>
      <w:r w:rsidR="00FD02FB">
        <w:rPr>
          <w:noProof/>
        </w:rPr>
        <w:fldChar w:fldCharType="begin"/>
      </w:r>
      <w:r>
        <w:rPr>
          <w:noProof/>
        </w:rPr>
        <w:instrText xml:space="preserve"> XE "Contact communication information" </w:instrText>
      </w:r>
      <w:r w:rsidR="00FD02FB">
        <w:rPr>
          <w:noProof/>
        </w:rPr>
        <w:fldChar w:fldCharType="end"/>
      </w:r>
      <w:r>
        <w:rPr>
          <w:noProof/>
        </w:rPr>
        <w:t xml:space="preserve">   (XTN)</w:t>
      </w:r>
      <w:bookmarkEnd w:id="2327"/>
      <w:r>
        <w:rPr>
          <w:noProof/>
        </w:rPr>
        <w:t xml:space="preserve">   01168</w:t>
      </w:r>
    </w:p>
    <w:p w14:paraId="3E989B27"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7F84F7A3"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1D2B91"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1D1D30"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0CF5872B" w14:textId="77777777" w:rsidR="00573AF5" w:rsidRDefault="00573AF5" w:rsidP="00C87B0A">
      <w:pPr>
        <w:pStyle w:val="NormalIndented"/>
      </w:pPr>
      <w:r>
        <w:t>Definition:  This field contains the information, such as the phone number or electronic mail address, used to communicate with the contact person or organization.</w:t>
      </w:r>
    </w:p>
    <w:p w14:paraId="424F3019" w14:textId="77777777" w:rsidR="00573AF5" w:rsidRDefault="00573AF5">
      <w:pPr>
        <w:pStyle w:val="Heading4"/>
        <w:rPr>
          <w:noProof/>
        </w:rPr>
      </w:pPr>
      <w:bookmarkStart w:id="2328" w:name="_Toc348244535"/>
      <w:r>
        <w:rPr>
          <w:noProof/>
        </w:rPr>
        <w:lastRenderedPageBreak/>
        <w:t>CTD-6   Preferred Method of Contact</w:t>
      </w:r>
      <w:r w:rsidR="00FD02FB">
        <w:rPr>
          <w:noProof/>
        </w:rPr>
        <w:fldChar w:fldCharType="begin"/>
      </w:r>
      <w:r>
        <w:rPr>
          <w:noProof/>
        </w:rPr>
        <w:instrText xml:space="preserve"> XE "Preferred method of contact" </w:instrText>
      </w:r>
      <w:r w:rsidR="00FD02FB">
        <w:rPr>
          <w:noProof/>
        </w:rPr>
        <w:fldChar w:fldCharType="end"/>
      </w:r>
      <w:r>
        <w:rPr>
          <w:noProof/>
        </w:rPr>
        <w:t xml:space="preserve">   </w:t>
      </w:r>
      <w:bookmarkEnd w:id="2328"/>
      <w:r>
        <w:rPr>
          <w:noProof/>
        </w:rPr>
        <w:t>(CWE)   00684</w:t>
      </w:r>
    </w:p>
    <w:p w14:paraId="72F500C0"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2AC581" w14:textId="0A610421" w:rsidR="00573AF5" w:rsidRDefault="00573AF5" w:rsidP="00C87B0A">
      <w:pPr>
        <w:pStyle w:val="NormalIndented"/>
      </w:pPr>
      <w:r>
        <w:t xml:space="preserve">Definition:  This field contains the preferred method to use when communicating with the contact person.  Refer to </w:t>
      </w:r>
      <w:hyperlink r:id="rId46" w:anchor="HL70185" w:history="1">
        <w:r>
          <w:rPr>
            <w:rStyle w:val="ReferenceUserTable"/>
          </w:rPr>
          <w:t>User-defined Table 0185 - Preferred Method of Contact</w:t>
        </w:r>
      </w:hyperlink>
      <w:r>
        <w:t xml:space="preserve"> in Chapter 2C, "Code Tables", for suggested values. </w:t>
      </w:r>
    </w:p>
    <w:p w14:paraId="4FE7B42A" w14:textId="77777777" w:rsidR="00573AF5" w:rsidRDefault="00573AF5">
      <w:pPr>
        <w:pStyle w:val="Heading4"/>
        <w:rPr>
          <w:noProof/>
        </w:rPr>
      </w:pPr>
      <w:bookmarkStart w:id="2329" w:name="_Toc348244536"/>
      <w:bookmarkStart w:id="2330" w:name="_Ref358426255"/>
      <w:r>
        <w:rPr>
          <w:noProof/>
        </w:rPr>
        <w:t>CTD-7   Contact Identifiers</w:t>
      </w:r>
      <w:r w:rsidR="00FD02FB">
        <w:rPr>
          <w:noProof/>
        </w:rPr>
        <w:fldChar w:fldCharType="begin"/>
      </w:r>
      <w:r>
        <w:rPr>
          <w:noProof/>
        </w:rPr>
        <w:instrText xml:space="preserve"> XE "Contact identifiers" </w:instrText>
      </w:r>
      <w:r w:rsidR="00FD02FB">
        <w:rPr>
          <w:noProof/>
        </w:rPr>
        <w:fldChar w:fldCharType="end"/>
      </w:r>
      <w:r>
        <w:rPr>
          <w:noProof/>
        </w:rPr>
        <w:t xml:space="preserve">   (PLN)</w:t>
      </w:r>
      <w:bookmarkEnd w:id="2329"/>
      <w:r>
        <w:rPr>
          <w:noProof/>
        </w:rPr>
        <w:t xml:space="preserve">   01171</w:t>
      </w:r>
      <w:bookmarkEnd w:id="2330"/>
    </w:p>
    <w:p w14:paraId="06F781FC" w14:textId="77777777" w:rsidR="00E1218A" w:rsidRDefault="00E1218A" w:rsidP="00E1218A">
      <w:pPr>
        <w:pStyle w:val="Components"/>
      </w:pPr>
      <w:r>
        <w:t>Components:  &lt;ID Number (ST)&gt; ^ &lt;Type of ID Number (CWE)&gt; ^ &lt;State/other Qualifying Information (ST)&gt; ^ &lt;Expiration Date (DT)&gt;</w:t>
      </w:r>
    </w:p>
    <w:p w14:paraId="6042420A" w14:textId="77777777" w:rsidR="00E1218A" w:rsidRDefault="00E1218A" w:rsidP="00E1218A">
      <w:pPr>
        <w:pStyle w:val="Components"/>
      </w:pPr>
      <w:r>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EC5AE3" w14:textId="20A21F2E" w:rsidR="00573AF5" w:rsidRDefault="00573AF5" w:rsidP="00C87B0A">
      <w:pPr>
        <w:pStyle w:val="NormalIndented"/>
      </w:pPr>
      <w:r>
        <w:t xml:space="preserve">Definition:  This repeating field contains the contact's unique identifiers such as UPIN, Medicare and Medicaid numbers.  Refer to </w:t>
      </w:r>
      <w:hyperlink r:id="rId47" w:anchor="HL70338" w:history="1">
        <w:r>
          <w:rPr>
            <w:rStyle w:val="ReferenceUserTable"/>
          </w:rPr>
          <w:t>User-defined Table 0338 - Practitioner ID Number Type</w:t>
        </w:r>
      </w:hyperlink>
      <w:r>
        <w:rPr>
          <w:rStyle w:val="Emphasis"/>
        </w:rPr>
        <w:t xml:space="preserve"> </w:t>
      </w:r>
      <w:r>
        <w:t>(see Chapter 2, "Code Tables") for suggested values.</w:t>
      </w:r>
    </w:p>
    <w:p w14:paraId="4E67ADD3" w14:textId="77777777" w:rsidR="00573AF5" w:rsidRDefault="00573AF5">
      <w:pPr>
        <w:pStyle w:val="Heading2"/>
        <w:rPr>
          <w:noProof/>
        </w:rPr>
      </w:pPr>
      <w:bookmarkStart w:id="2331" w:name="_Toc348244537"/>
      <w:bookmarkStart w:id="2332" w:name="_Toc348244632"/>
      <w:bookmarkStart w:id="2333" w:name="_Toc348260664"/>
      <w:bookmarkStart w:id="2334" w:name="_Toc348346637"/>
      <w:bookmarkStart w:id="2335" w:name="_Toc380430461"/>
      <w:bookmarkStart w:id="2336" w:name="_Toc28982354"/>
      <w:r>
        <w:rPr>
          <w:noProof/>
        </w:rPr>
        <w:t>EXAMPLES</w:t>
      </w:r>
      <w:bookmarkStart w:id="2337" w:name="_Toc380430462"/>
      <w:bookmarkEnd w:id="2331"/>
      <w:bookmarkEnd w:id="2332"/>
      <w:bookmarkEnd w:id="2333"/>
      <w:bookmarkEnd w:id="2334"/>
      <w:bookmarkEnd w:id="2335"/>
      <w:bookmarkEnd w:id="2336"/>
      <w:bookmarkEnd w:id="2337"/>
    </w:p>
    <w:p w14:paraId="7A845F0D" w14:textId="77777777" w:rsidR="00573AF5" w:rsidRDefault="00573AF5">
      <w:pPr>
        <w:rPr>
          <w:noProof/>
        </w:rPr>
      </w:pPr>
      <w:r>
        <w:rPr>
          <w:noProof/>
        </w:rPr>
        <w:t>The following examples will demonstrate the proposed way in which the RQI, RQA and REF messages can be used with the I01 (request for insurance information), I08 (request for treatment authorization information), I15 (request patient referral status) and I06 (request/receipt of clinical data listing) event codes.  The events are presented in the order in which they would occur in a typical patient encounter.  The first event to occur when the patient visits the medical practice is the verification of eligibility/coverage information.  Next, the patient will be diagnosed and may be referred to a specialist for further treatment.  This procedure may require a request for pre-authorization from the payor, which will be forwarded to the referral provider.  Once the referral provider begins treatment, messages regarding the status or outcome of the treatment will be sent to the referring provider.  Queries may also be sent to the specialist and reference laboratories.</w:t>
      </w:r>
    </w:p>
    <w:p w14:paraId="433F690A" w14:textId="77777777" w:rsidR="00573AF5" w:rsidRDefault="00573AF5">
      <w:pPr>
        <w:pStyle w:val="Heading3"/>
        <w:rPr>
          <w:noProof/>
        </w:rPr>
      </w:pPr>
      <w:bookmarkStart w:id="2338" w:name="_Toc348244538"/>
      <w:bookmarkStart w:id="2339" w:name="_Toc348244633"/>
      <w:bookmarkStart w:id="2340" w:name="_Toc348260665"/>
      <w:bookmarkStart w:id="2341" w:name="_Toc348346638"/>
      <w:bookmarkStart w:id="2342" w:name="_Toc380430463"/>
      <w:bookmarkStart w:id="2343" w:name="_Toc28982355"/>
      <w:r>
        <w:rPr>
          <w:noProof/>
        </w:rPr>
        <w:t>RQI Message Using an I01 Event with an Immediate Response</w:t>
      </w:r>
      <w:bookmarkEnd w:id="2338"/>
      <w:bookmarkEnd w:id="2339"/>
      <w:bookmarkEnd w:id="2340"/>
      <w:bookmarkEnd w:id="2341"/>
      <w:bookmarkEnd w:id="2342"/>
      <w:bookmarkEnd w:id="2343"/>
      <w:r w:rsidR="00FD02FB">
        <w:rPr>
          <w:noProof/>
        </w:rPr>
        <w:fldChar w:fldCharType="begin"/>
      </w:r>
      <w:r>
        <w:rPr>
          <w:noProof/>
        </w:rPr>
        <w:instrText xml:space="preserve"> XE "RQI immediate example" </w:instrText>
      </w:r>
      <w:r w:rsidR="00FD02FB">
        <w:rPr>
          <w:noProof/>
        </w:rPr>
        <w:fldChar w:fldCharType="end"/>
      </w:r>
      <w:bookmarkStart w:id="2344" w:name="_Toc380430464"/>
      <w:bookmarkEnd w:id="2344"/>
    </w:p>
    <w:p w14:paraId="72AD6D16" w14:textId="77777777" w:rsidR="00573AF5" w:rsidRDefault="00573AF5" w:rsidP="00C87B0A">
      <w:pPr>
        <w:pStyle w:val="NormalIndented"/>
      </w:pPr>
      <w:r>
        <w:t>When a patient arrives for an appointment, the office staff will frequently need to verify the patient's insurance information.  In the following RQI message example, Dr. Hippocrates is sending an insurance information request to the H. C. Payor Insurance Company for his patient, Adam A. Everyman.  The response from the payor is shown in a more complete IN1 segment.  However, it should be noted that in addition to the IN1 segment, this return information could have been placed in the NTE segment to serve as display data.  This strategy would serve a broader community of diverse application systems that might have different levels of ability to process the record-formatted data.</w:t>
      </w:r>
    </w:p>
    <w:p w14:paraId="023ED7A3" w14:textId="69F3AB32" w:rsidR="00573AF5" w:rsidRDefault="00573AF5">
      <w:pPr>
        <w:pStyle w:val="Example"/>
      </w:pPr>
      <w:r>
        <w:t>MSH|^~\&amp;|HIPPOCRATESMD|EWHIN|MSC|EWHIN|19940107155043||RQI^I01|HIPPOCRATESMD7888|P|2.</w:t>
      </w:r>
      <w:r w:rsidR="00C91D73">
        <w:t>9</w:t>
      </w:r>
      <w:r>
        <w:t>|||NE|AL&lt;cr&gt;</w:t>
      </w:r>
    </w:p>
    <w:p w14:paraId="3FE33865" w14:textId="77777777" w:rsidR="00573AF5" w:rsidRDefault="00573AF5">
      <w:pPr>
        <w:pStyle w:val="Example"/>
      </w:pPr>
      <w:r>
        <w:lastRenderedPageBreak/>
        <w:t>PRD|RP|HIPPOCRATES^HAROLD^^^DR^MD|1001 HEALTHCARE^DRIVE^ANN ARBOR^MI^99999| ^^^HIPPOCRATESMD&amp;EWHIN^^^^^HIPPOCRATES MEDICAL CENTER|HIPPOCRATESMD7899&lt;cr&gt;</w:t>
      </w:r>
    </w:p>
    <w:p w14:paraId="0AF74CAB" w14:textId="77777777" w:rsidR="00573AF5" w:rsidRDefault="00573AF5">
      <w:pPr>
        <w:pStyle w:val="Example"/>
      </w:pPr>
      <w:r>
        <w:t>PRD|RT|HCIC||^^^MSC&amp;EWHIN^^^^^H.C. PAYOR INSURANCE COMPANY&lt;cr&gt;</w:t>
      </w:r>
    </w:p>
    <w:p w14:paraId="4C44FBA9" w14:textId="77777777" w:rsidR="00573AF5" w:rsidRDefault="00573AF5">
      <w:pPr>
        <w:pStyle w:val="Example"/>
      </w:pPr>
      <w:r>
        <w:t>PID||| HL71001111111111^9^M10||EVERYMAN^ADAM^A||19600309||||||||||||444-33-3333&lt;cr&gt;</w:t>
      </w:r>
    </w:p>
    <w:p w14:paraId="0D775D70" w14:textId="77777777" w:rsidR="00573AF5" w:rsidRDefault="00573AF5">
      <w:pPr>
        <w:pStyle w:val="Example"/>
      </w:pPr>
      <w:r>
        <w:t>IN1|1|PPO|HC02|HCIC (MI State Code)|&lt;cr&gt;</w:t>
      </w:r>
    </w:p>
    <w:p w14:paraId="37483966" w14:textId="77777777" w:rsidR="00573AF5" w:rsidRDefault="00573AF5">
      <w:pPr>
        <w:pStyle w:val="Example"/>
      </w:pPr>
    </w:p>
    <w:p w14:paraId="68CEE23B" w14:textId="43FB8D42" w:rsidR="00573AF5" w:rsidRDefault="00573AF5">
      <w:pPr>
        <w:pStyle w:val="Example"/>
      </w:pPr>
      <w:r>
        <w:t>MSH|^~\&amp;|MSC|EWHIN|HIPPOCRATESMD|EWHIN|19940107155212||RPI^I01|MSC2112|P|2.</w:t>
      </w:r>
      <w:r w:rsidR="00C91D73">
        <w:t>9</w:t>
      </w:r>
      <w:r>
        <w:t>|||ER|ER&lt;cr&gt;</w:t>
      </w:r>
    </w:p>
    <w:p w14:paraId="63C9EC04" w14:textId="77777777" w:rsidR="00573AF5" w:rsidRDefault="00573AF5">
      <w:pPr>
        <w:pStyle w:val="Example"/>
      </w:pPr>
      <w:r>
        <w:t>MSA|AA|HIPPOCRATESMD7888|ELIGIBILITY INFORMATION FOUND&lt;cr&gt;</w:t>
      </w:r>
    </w:p>
    <w:p w14:paraId="54703596" w14:textId="77777777" w:rsidR="00573AF5" w:rsidRDefault="00573AF5">
      <w:pPr>
        <w:pStyle w:val="Example"/>
      </w:pPr>
      <w:r>
        <w:t>PRD|RP|HIPPOCRATES^HAROLD^^^DR^MD|1001 HEALTHCARE DRIVE^^ANN ARBOR^MI^99999| ^^^HIPPOCRATESMD&amp;EWHIN^^^^^HIPPOCRATES MEDICAL CENTER|HIPPOCRATESMD7899&lt;cr&gt;</w:t>
      </w:r>
    </w:p>
    <w:p w14:paraId="6FC4970D" w14:textId="77777777" w:rsidR="00573AF5" w:rsidRDefault="00573AF5">
      <w:pPr>
        <w:pStyle w:val="Example"/>
      </w:pPr>
      <w:r>
        <w:t>PRD|RT|HCIC||^^^MSC&amp;EWHIN^^^^^H.C. PAYOR INSURANCE COMPANY&lt;cr&gt;</w:t>
      </w:r>
    </w:p>
    <w:p w14:paraId="63E3CC93" w14:textId="77777777" w:rsidR="00573AF5" w:rsidRDefault="00573AF5">
      <w:pPr>
        <w:pStyle w:val="Example"/>
      </w:pPr>
      <w:r>
        <w:t>PID|||HL71001111111111^9^M10||EVERYMAN^ADAM^A||19600301||||||||||||444-33-333CR&gt;</w:t>
      </w:r>
    </w:p>
    <w:p w14:paraId="352C112C" w14:textId="77777777" w:rsidR="00573AF5" w:rsidRDefault="00573AF5">
      <w:pPr>
        <w:pStyle w:val="Example"/>
      </w:pPr>
      <w:r>
        <w:t>IN1|1|PPO|HC02|HCIC (MI State Code)|5555 INSURERS CIRCLE ^^ANN ARBOR^MI^99999^USA|CHRISTOPHER CLERK|(855)555-1234|987654321||||19901101||||EVERYMAN^ADAM^A|1|19600309|N. 2222 HOME STREET^^ANN ARBOR^MI^99999^USA|||||||||||||||||444333555||||||01|M&lt;cr&gt;</w:t>
      </w:r>
    </w:p>
    <w:p w14:paraId="769BA2CB" w14:textId="77777777" w:rsidR="00573AF5" w:rsidRDefault="00573AF5">
      <w:pPr>
        <w:pStyle w:val="Heading3"/>
        <w:rPr>
          <w:noProof/>
        </w:rPr>
      </w:pPr>
      <w:bookmarkStart w:id="2345" w:name="_Toc348244539"/>
      <w:bookmarkStart w:id="2346" w:name="_Toc348244634"/>
      <w:bookmarkStart w:id="2347" w:name="_Toc348260666"/>
      <w:bookmarkStart w:id="2348" w:name="_Toc348346639"/>
      <w:bookmarkStart w:id="2349" w:name="_Toc380430465"/>
      <w:bookmarkStart w:id="2350" w:name="_Toc28982356"/>
      <w:r>
        <w:rPr>
          <w:noProof/>
        </w:rPr>
        <w:t>RQA Message Using an I08 Event with an Immediate Response</w:t>
      </w:r>
      <w:bookmarkEnd w:id="2345"/>
      <w:bookmarkEnd w:id="2346"/>
      <w:bookmarkEnd w:id="2347"/>
      <w:bookmarkEnd w:id="2348"/>
      <w:bookmarkEnd w:id="2349"/>
      <w:bookmarkEnd w:id="2350"/>
      <w:r w:rsidR="00FD02FB">
        <w:rPr>
          <w:noProof/>
        </w:rPr>
        <w:fldChar w:fldCharType="begin"/>
      </w:r>
      <w:r>
        <w:rPr>
          <w:noProof/>
        </w:rPr>
        <w:instrText xml:space="preserve"> XE "RQA immediate example" </w:instrText>
      </w:r>
      <w:r w:rsidR="00FD02FB">
        <w:rPr>
          <w:noProof/>
        </w:rPr>
        <w:fldChar w:fldCharType="end"/>
      </w:r>
      <w:bookmarkStart w:id="2351" w:name="_Toc380430466"/>
      <w:bookmarkEnd w:id="2351"/>
    </w:p>
    <w:p w14:paraId="4BC12F78" w14:textId="77777777" w:rsidR="00573AF5" w:rsidRDefault="00573AF5" w:rsidP="00C87B0A">
      <w:pPr>
        <w:pStyle w:val="NormalIndented"/>
      </w:pPr>
      <w:r>
        <w:t>When the attending physician decides to refer the patient for treatment to another healthcare provider, pre-authorization may be required by the payor.  In the following RQA example, Dr. Blake is requesting the appropriate pre-authorization from H.C Payor Insurance Company for a colonoscopy on Adam Everyman.  The request includes the diagnosis, in case it is a factor in the approval decision.  As shown below, the immediate response indicates approval of the request that was made on 01/10/94 and that expires on 05/10/94.  In actuality, most payors require some human intervention in the pre-authorization process and would probably not respond immediately.</w:t>
      </w:r>
    </w:p>
    <w:p w14:paraId="4D46F3D2" w14:textId="2466ECA1" w:rsidR="00573AF5" w:rsidRDefault="00573AF5">
      <w:pPr>
        <w:pStyle w:val="Example"/>
      </w:pPr>
      <w:r>
        <w:t>MSH|^~\&amp;|HIPPOCRATESMD|EWHIN|MSC|EWHIN|19940110105307||RQA^I08|HIPPOCRATESMD7898|P|2.</w:t>
      </w:r>
      <w:r w:rsidR="00C91D73">
        <w:t>9</w:t>
      </w:r>
      <w:r>
        <w:t>|||NE|AL&lt;cr&gt;</w:t>
      </w:r>
    </w:p>
    <w:p w14:paraId="3604A857" w14:textId="77777777" w:rsidR="00573AF5" w:rsidRDefault="00573AF5">
      <w:pPr>
        <w:pStyle w:val="Example"/>
      </w:pPr>
      <w:r>
        <w:t>PRD|RP|HIPPOCRATES^HAROLD^^^DR^MD|1001 HEALTHCARE DRIVE^^ANN ARBOR^MI^99999| ^^^HIPPOCRATESMD&amp;EWHIN^^^^^HIPPOCRATES MEDICAL CENTER|HIPPOCRATESMD7899&lt;cr&gt;</w:t>
      </w:r>
    </w:p>
    <w:p w14:paraId="6BBADE68" w14:textId="77777777" w:rsidR="00573AF5" w:rsidRDefault="00573AF5">
      <w:pPr>
        <w:pStyle w:val="Example"/>
      </w:pPr>
      <w:r>
        <w:t>PRD|RT|HIIC||^^^MSC&amp;EWHIN^^^^^H.C.PAYOR INSURANCE COMPANY&lt;cr&gt;</w:t>
      </w:r>
    </w:p>
    <w:p w14:paraId="7AF31C96" w14:textId="77777777" w:rsidR="00573AF5" w:rsidRDefault="00573AF5">
      <w:pPr>
        <w:pStyle w:val="Example"/>
      </w:pPr>
      <w:r>
        <w:t>PID|||HL71001111111111^9^M10||EVERYMAN^ADAM^A||19600309||||||||||||444-33-3333&lt;cr&gt;</w:t>
      </w:r>
    </w:p>
    <w:p w14:paraId="5B9C9A68"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 |||||||||||||||||444333555||||||01|M&lt;cr&gt;</w:t>
      </w:r>
    </w:p>
    <w:p w14:paraId="21DC619F" w14:textId="77777777" w:rsidR="00573AF5" w:rsidRDefault="00573AF5">
      <w:pPr>
        <w:pStyle w:val="Example"/>
      </w:pPr>
      <w:r>
        <w:t>DG1|1|I9|569.0|RECTAL POLYP|19940106103500|0&lt;cr&gt;</w:t>
      </w:r>
    </w:p>
    <w:p w14:paraId="1E99E270" w14:textId="77777777" w:rsidR="00573AF5" w:rsidRDefault="00573AF5">
      <w:pPr>
        <w:pStyle w:val="Example"/>
      </w:pPr>
      <w:r>
        <w:t>PR1|1|C4|45378|Colonoscopy|19940110105309|00&lt;cr&gt;</w:t>
      </w:r>
    </w:p>
    <w:p w14:paraId="109095B8" w14:textId="77777777" w:rsidR="00573AF5" w:rsidRDefault="00573AF5">
      <w:pPr>
        <w:pStyle w:val="Example"/>
      </w:pPr>
    </w:p>
    <w:p w14:paraId="15CC5BB5" w14:textId="1B909330" w:rsidR="00573AF5" w:rsidRDefault="00573AF5">
      <w:pPr>
        <w:pStyle w:val="Example"/>
      </w:pPr>
      <w:r>
        <w:t>MSH|^~\&amp;|MSC|EWHIN|HIPPOCRATESMD|EWHIN|19940110154812||RPA^I08|MSC2112|P|2.</w:t>
      </w:r>
      <w:r w:rsidR="00C91D73">
        <w:t>9</w:t>
      </w:r>
      <w:r>
        <w:t>|||ER|ER&lt;cr&gt;</w:t>
      </w:r>
    </w:p>
    <w:p w14:paraId="5BE6FA81" w14:textId="77777777" w:rsidR="00573AF5" w:rsidRDefault="00573AF5">
      <w:pPr>
        <w:pStyle w:val="Example"/>
      </w:pPr>
      <w:r>
        <w:t>MSA|AA|HIPPOCRATESMD7888&lt;cr&gt;</w:t>
      </w:r>
    </w:p>
    <w:p w14:paraId="47251934" w14:textId="77777777" w:rsidR="00573AF5" w:rsidRDefault="00573AF5">
      <w:pPr>
        <w:pStyle w:val="Example"/>
      </w:pPr>
      <w:r>
        <w:t>PRD|RP|HIPPOCRATES^HAROLD^^^DR^MD|1001 HEALTHCARE DRIVE^^ANN ARBOR^MI^99999| ^^^ HIPPOCRATESMD &amp;EWHIN^^^^^HIPPOCRATES MEDICAL CENTER| HIPPOCRATESMD7899&lt;cr&gt;</w:t>
      </w:r>
    </w:p>
    <w:p w14:paraId="7544C0C5" w14:textId="77777777" w:rsidR="00573AF5" w:rsidRDefault="00573AF5">
      <w:pPr>
        <w:pStyle w:val="Example"/>
      </w:pPr>
      <w:r>
        <w:t>PRD|RT|HIIC||^^^MSC&amp;EWHIN^^^^^H.C.PAYOR INSURANCE COMPANY&lt;cr&gt;</w:t>
      </w:r>
    </w:p>
    <w:p w14:paraId="69A44072" w14:textId="77777777" w:rsidR="00573AF5" w:rsidRDefault="00573AF5">
      <w:pPr>
        <w:pStyle w:val="Example"/>
      </w:pPr>
      <w:r>
        <w:t>PID|||HL71001111111111^9^M10||EVERYMAN^ADAM^A||19600301|||||||||||| HL71001111111111&lt;cr&gt;</w:t>
      </w:r>
    </w:p>
    <w:p w14:paraId="5D49516B" w14:textId="77777777" w:rsidR="00573AF5" w:rsidRDefault="00573AF5">
      <w:pPr>
        <w:pStyle w:val="Example"/>
      </w:pPr>
      <w:r>
        <w:lastRenderedPageBreak/>
        <w:t>IN1|1|PPO|HC02|HCIC (MI State Code)|5555 INSURERS CIRCLE^^ANN ARBOR^MI^99999^USA|CHRISTOPHER CLERK|(855)555</w:t>
      </w:r>
      <w:r>
        <w:noBreakHyphen/>
        <w:t>1234|(555)555-3002||||19901101||||EVERYMAN^ADAM^A|1|19600309|2222 HOME STREET^^ANN ARBOR^MI^99999^USA|||||||||||||||||444555333||||||01|M&lt;cr&gt;</w:t>
      </w:r>
    </w:p>
    <w:p w14:paraId="60C56750" w14:textId="77777777" w:rsidR="00573AF5" w:rsidRDefault="00573AF5">
      <w:pPr>
        <w:pStyle w:val="Example"/>
      </w:pPr>
      <w:r>
        <w:t>DG1|1|I9|569.0|RECTAL POLYP|19940106103500|0&lt;cr&gt;</w:t>
      </w:r>
    </w:p>
    <w:p w14:paraId="1019420E" w14:textId="77777777" w:rsidR="00573AF5" w:rsidRDefault="00573AF5">
      <w:pPr>
        <w:pStyle w:val="Example"/>
      </w:pPr>
      <w:r>
        <w:t>PR1|1|C4|45378|Colonoscopy|19940110105309|00&lt;cr&gt;</w:t>
      </w:r>
    </w:p>
    <w:p w14:paraId="3407CC55" w14:textId="77777777" w:rsidR="00573AF5" w:rsidRDefault="00573AF5">
      <w:pPr>
        <w:pStyle w:val="Example"/>
      </w:pPr>
      <w:r>
        <w:t>AUT|PPO|HC02|HIIC (MI State Code)|19940110|19940510|HL71001111111111|175|1&lt;cr&gt;</w:t>
      </w:r>
    </w:p>
    <w:p w14:paraId="2A36AA07" w14:textId="77777777" w:rsidR="00573AF5" w:rsidRDefault="00573AF5">
      <w:pPr>
        <w:pStyle w:val="Heading3"/>
        <w:rPr>
          <w:noProof/>
        </w:rPr>
      </w:pPr>
      <w:bookmarkStart w:id="2352" w:name="_Toc348244540"/>
      <w:bookmarkStart w:id="2353" w:name="_Toc348244635"/>
      <w:bookmarkStart w:id="2354" w:name="_Toc348260667"/>
      <w:bookmarkStart w:id="2355" w:name="_Toc348346640"/>
      <w:bookmarkStart w:id="2356" w:name="_Toc380430467"/>
      <w:bookmarkStart w:id="2357" w:name="_Toc28982357"/>
      <w:r>
        <w:rPr>
          <w:noProof/>
        </w:rPr>
        <w:t>RQA Message Using an I08 Event with a Deferred Response</w:t>
      </w:r>
      <w:bookmarkEnd w:id="2352"/>
      <w:bookmarkEnd w:id="2353"/>
      <w:bookmarkEnd w:id="2354"/>
      <w:bookmarkEnd w:id="2355"/>
      <w:bookmarkEnd w:id="2356"/>
      <w:bookmarkEnd w:id="2357"/>
      <w:r w:rsidR="00FD02FB">
        <w:rPr>
          <w:noProof/>
        </w:rPr>
        <w:fldChar w:fldCharType="begin"/>
      </w:r>
      <w:r>
        <w:rPr>
          <w:noProof/>
        </w:rPr>
        <w:instrText xml:space="preserve"> XE "RQA deferred example" </w:instrText>
      </w:r>
      <w:r w:rsidR="00FD02FB">
        <w:rPr>
          <w:noProof/>
        </w:rPr>
        <w:fldChar w:fldCharType="end"/>
      </w:r>
      <w:bookmarkStart w:id="2358" w:name="_Toc380430468"/>
      <w:bookmarkEnd w:id="2358"/>
    </w:p>
    <w:p w14:paraId="0E259D85" w14:textId="3892156F" w:rsidR="00573AF5" w:rsidRDefault="00573AF5" w:rsidP="00C87B0A">
      <w:pPr>
        <w:pStyle w:val="NormalIndented"/>
      </w:pPr>
      <w:r>
        <w:t>In the following example of a pre-authorization request, the payor indicates his receipt of the request (a standard acknowledgment message), but defers issuing a pre-authorization to a later time.  This response represents a more typical payor transaction sequence.  Note the use of the "Accept Acknowledgment Type," requiring the receiving system to respond in all cases to receipt of the message.</w:t>
      </w:r>
    </w:p>
    <w:p w14:paraId="5418BC06" w14:textId="146B62D8" w:rsidR="00573AF5" w:rsidRDefault="00573AF5">
      <w:pPr>
        <w:pStyle w:val="Example"/>
      </w:pPr>
      <w:r>
        <w:t>MSH|^~\&amp;|HIPPOCRATESMD|EWHIN|MSC|EWHIN|19940110105307||RQA^I08|HIPPOCRATES7898|P|2.</w:t>
      </w:r>
      <w:r w:rsidR="00C91D73">
        <w:t>9</w:t>
      </w:r>
      <w:r>
        <w:t>|||AL|AL&lt;cr&gt;</w:t>
      </w:r>
    </w:p>
    <w:p w14:paraId="53F221AC" w14:textId="77777777" w:rsidR="00573AF5" w:rsidRDefault="00573AF5">
      <w:pPr>
        <w:pStyle w:val="Example"/>
      </w:pPr>
      <w:r>
        <w:t>PRD|RP| HIPPOCRATES^HAROLD ^^^DR^MD|1001 HEALTHCARE DRIVE^^ANN ARBOR^MI^99999| ^^^HIPOOCRATES&amp;EWHIN^^^^^HIPPOCRATES MEDICAL CENTER|HIPPOCRATESM7899&lt;cr&gt;</w:t>
      </w:r>
    </w:p>
    <w:p w14:paraId="0B02A81E" w14:textId="77777777" w:rsidR="00573AF5" w:rsidRDefault="00573AF5">
      <w:pPr>
        <w:pStyle w:val="Example"/>
      </w:pPr>
      <w:r>
        <w:t>PRD|RT|HIIC||^^^MSC&amp;EWHIN^^^^^H.C.PAYOR INSURANCE COMPANY&lt;cr&gt;</w:t>
      </w:r>
    </w:p>
    <w:p w14:paraId="7FF83833" w14:textId="77777777" w:rsidR="00573AF5" w:rsidRDefault="00573AF5">
      <w:pPr>
        <w:pStyle w:val="Example"/>
      </w:pPr>
      <w:r>
        <w:t>PID||| HL71001111111111^9^M10||EVERYMAN^ADAM^A||19600301|||||||||||| HL71001111111111&lt;cr&gt;</w:t>
      </w:r>
    </w:p>
    <w:p w14:paraId="7090EA4B"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02794380" w14:textId="77777777" w:rsidR="00573AF5" w:rsidRDefault="00573AF5">
      <w:pPr>
        <w:pStyle w:val="Example"/>
      </w:pPr>
      <w:r>
        <w:t>PR1|1|C4|45378|Colonoscopy|19940110105309|00&lt;cr&gt;</w:t>
      </w:r>
    </w:p>
    <w:p w14:paraId="011F298B" w14:textId="77777777" w:rsidR="00573AF5" w:rsidRDefault="00573AF5">
      <w:pPr>
        <w:pStyle w:val="Example"/>
      </w:pPr>
    </w:p>
    <w:p w14:paraId="23897B23" w14:textId="76BBBA1A" w:rsidR="00573AF5" w:rsidRDefault="00573AF5">
      <w:pPr>
        <w:pStyle w:val="Example"/>
      </w:pPr>
      <w:r>
        <w:t>MSH|^~\&amp;|MSC|EWHIN|HIPPOCRATESMD|EWHIN|1994011015315||MCF|MSC2112|P|2.</w:t>
      </w:r>
      <w:r w:rsidR="00C91D73">
        <w:t>9</w:t>
      </w:r>
      <w:r>
        <w:t>|||ER|ER&lt;cr&gt;</w:t>
      </w:r>
    </w:p>
    <w:p w14:paraId="6C45BCAE" w14:textId="77777777" w:rsidR="00573AF5" w:rsidRDefault="00573AF5">
      <w:pPr>
        <w:pStyle w:val="Example"/>
      </w:pPr>
      <w:r>
        <w:t>MSA|AA|HIPPOCRATES7888&lt;cr&gt;</w:t>
      </w:r>
    </w:p>
    <w:p w14:paraId="4A645D81" w14:textId="77777777" w:rsidR="00573AF5" w:rsidRDefault="00573AF5">
      <w:pPr>
        <w:pStyle w:val="Example"/>
      </w:pPr>
    </w:p>
    <w:p w14:paraId="0763EA85" w14:textId="1ADF7C25" w:rsidR="00573AF5" w:rsidRDefault="00573AF5">
      <w:pPr>
        <w:pStyle w:val="Example"/>
      </w:pPr>
      <w:r>
        <w:t>MSH|^~\&amp;|MSC|EWHIN|HIPPOCRATESMD|EWHIN|19940111102304||RPA^I08|MSC2113|P|2.</w:t>
      </w:r>
      <w:r w:rsidR="00C91D73">
        <w:t>9</w:t>
      </w:r>
      <w:r>
        <w:t>|||ER|ER&lt;cr&gt;</w:t>
      </w:r>
    </w:p>
    <w:p w14:paraId="1F289CD3" w14:textId="77777777" w:rsidR="00573AF5" w:rsidRDefault="00573AF5">
      <w:pPr>
        <w:pStyle w:val="Example"/>
      </w:pPr>
      <w:r>
        <w:t>MSA|AA|HIPPOCRATESM7888&lt;cr&gt;</w:t>
      </w:r>
    </w:p>
    <w:p w14:paraId="74152071" w14:textId="77777777" w:rsidR="00573AF5" w:rsidRDefault="00573AF5">
      <w:pPr>
        <w:pStyle w:val="Example"/>
      </w:pPr>
      <w:r>
        <w:t>PRD|RP| HIPPOCRATES^HAROLD ^^^DR^MD|1001 HEALTHCARE DRIVE^^ANN ARBOR^MI^99999| ^^^HIPOOCRATES&amp;EWHIN^^^^^HIPPOCRATES MEDICAL CENTER|HIPPOCRATESM7899&lt;cr&gt;&lt;cr&gt;</w:t>
      </w:r>
    </w:p>
    <w:p w14:paraId="698A8E6D" w14:textId="77777777" w:rsidR="00573AF5" w:rsidRDefault="00573AF5">
      <w:pPr>
        <w:pStyle w:val="Example"/>
      </w:pPr>
      <w:r>
        <w:t>PRD|RT|WSIC||^^^MSC&amp;EWHIN^^^^^H.C.PAYOR INSURANCE COMPANY&lt;cr&gt;</w:t>
      </w:r>
    </w:p>
    <w:p w14:paraId="0386E3B6" w14:textId="77777777" w:rsidR="00573AF5" w:rsidRDefault="00573AF5">
      <w:pPr>
        <w:pStyle w:val="Example"/>
      </w:pPr>
      <w:r>
        <w:t>PID|||HL71001111111111^9^M10||EVERYMAN^ADAM^A ||19600301|||||||||||| HL71001111111111&lt;cr&gt;</w:t>
      </w:r>
    </w:p>
    <w:p w14:paraId="68DA771C"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20185DA4" w14:textId="77777777" w:rsidR="00573AF5" w:rsidRDefault="00573AF5">
      <w:pPr>
        <w:pStyle w:val="Example"/>
      </w:pPr>
      <w:r>
        <w:t>PR1|1|C4|45378|Colonoscopy|19940110105309|00&lt;cr&gt;</w:t>
      </w:r>
    </w:p>
    <w:p w14:paraId="61CD28B4" w14:textId="77777777" w:rsidR="00573AF5" w:rsidRDefault="00573AF5">
      <w:pPr>
        <w:pStyle w:val="Example"/>
      </w:pPr>
      <w:r>
        <w:t>AUT|PPO|HC02|HIIC (MI State Code)|19940110|19940510|HL71001111111111|175|1&lt;cr&gt;</w:t>
      </w:r>
    </w:p>
    <w:p w14:paraId="169F7036" w14:textId="77777777" w:rsidR="00573AF5" w:rsidRDefault="00573AF5">
      <w:pPr>
        <w:pStyle w:val="Example"/>
      </w:pPr>
    </w:p>
    <w:p w14:paraId="7DA093E4" w14:textId="77777777" w:rsidR="00573AF5" w:rsidRDefault="00573AF5">
      <w:pPr>
        <w:pStyle w:val="Heading3"/>
        <w:rPr>
          <w:noProof/>
        </w:rPr>
      </w:pPr>
      <w:bookmarkStart w:id="2359" w:name="_Toc348244541"/>
      <w:bookmarkStart w:id="2360" w:name="_Toc348244636"/>
      <w:bookmarkStart w:id="2361" w:name="_Toc348260668"/>
      <w:bookmarkStart w:id="2362" w:name="_Toc348346641"/>
      <w:bookmarkStart w:id="2363" w:name="_Toc380430469"/>
      <w:bookmarkStart w:id="2364" w:name="_Toc28982358"/>
      <w:r>
        <w:rPr>
          <w:noProof/>
        </w:rPr>
        <w:t>REF Message Using an I11 Event with an Immediate Response</w:t>
      </w:r>
      <w:bookmarkEnd w:id="2359"/>
      <w:bookmarkEnd w:id="2360"/>
      <w:bookmarkEnd w:id="2361"/>
      <w:bookmarkEnd w:id="2362"/>
      <w:bookmarkEnd w:id="2363"/>
      <w:bookmarkEnd w:id="2364"/>
      <w:r w:rsidR="00FD02FB">
        <w:rPr>
          <w:noProof/>
        </w:rPr>
        <w:fldChar w:fldCharType="begin"/>
      </w:r>
      <w:r>
        <w:rPr>
          <w:noProof/>
        </w:rPr>
        <w:instrText xml:space="preserve"> XE "REF immediate example" </w:instrText>
      </w:r>
      <w:r w:rsidR="00FD02FB">
        <w:rPr>
          <w:noProof/>
        </w:rPr>
        <w:fldChar w:fldCharType="end"/>
      </w:r>
      <w:bookmarkStart w:id="2365" w:name="_Toc380430470"/>
      <w:bookmarkEnd w:id="2365"/>
    </w:p>
    <w:p w14:paraId="14568E96" w14:textId="574D228F" w:rsidR="00573AF5" w:rsidRDefault="00573AF5" w:rsidP="00C87B0A">
      <w:pPr>
        <w:pStyle w:val="NormalIndented"/>
      </w:pPr>
      <w:r>
        <w:t xml:space="preserve">Once pre-authorization has been received, the patient is referred to the referral provider.  In the following example, Dr. Hippocrates is referring Adam Everyman to Dr. Tony Tum for a colonoscopy.  The referral message includes the patient's demographic information, diagnosis and the pre-authorization information retrieved during the previous transaction.  The dates contained in the pre-authorization segment (e.g., </w:t>
      </w:r>
      <w:r>
        <w:lastRenderedPageBreak/>
        <w:t>authorization date and authorization expiration date) pertain to the authorization, given by a payor, for a specified procedure.  They are not intended to imply any kind of schedule request.  Scheduling will be handled by the referral provider and the patient in a separate transaction.  Not all referrals will require a detailed chain of response messages, so in this case, a simple acknowledgment in the form of an RPI is returned with a note from the referred-to provider.</w:t>
      </w:r>
    </w:p>
    <w:p w14:paraId="57A8D49A" w14:textId="0AAA654C" w:rsidR="00573AF5" w:rsidRDefault="00573AF5">
      <w:pPr>
        <w:pStyle w:val="Example"/>
      </w:pPr>
      <w:r>
        <w:t>MSH|^~\&amp;|HIPPOCRATESMD|EWHIN|TUM|EWHIN|19940111113142||REF^I11|HIPPOCRATESM7899|P|2.</w:t>
      </w:r>
      <w:r w:rsidR="00C91D73">
        <w:t>9</w:t>
      </w:r>
      <w:r>
        <w:t>|||NE|AL&lt;cr&gt;</w:t>
      </w:r>
    </w:p>
    <w:p w14:paraId="02F0F60F" w14:textId="77777777" w:rsidR="00573AF5" w:rsidRDefault="00573AF5">
      <w:pPr>
        <w:pStyle w:val="Example"/>
      </w:pPr>
      <w:r>
        <w:t>RF1||R|MED|RP|O|REF4502|19940111|19940510|19940111&lt;cr&gt;</w:t>
      </w:r>
    </w:p>
    <w:p w14:paraId="711C5651" w14:textId="77777777" w:rsidR="00573AF5" w:rsidRDefault="00573AF5">
      <w:pPr>
        <w:pStyle w:val="Example"/>
      </w:pPr>
      <w:r>
        <w:t>PRD|RP|HIPPOCRATES^HAROLD^^^DR^MD|1001 HEALTHCARE DRIVE^^ANN ARBOR^MI^99999| ^^^HIPPOCRATESMD&amp;EWHIN^^^^^HIPPOCRATES MEDICAL CENTER|HIPPOCRATES7899&lt;cr&gt;</w:t>
      </w:r>
    </w:p>
    <w:p w14:paraId="67285C75" w14:textId="77777777" w:rsidR="00573AF5" w:rsidRDefault="00573AF5">
      <w:pPr>
        <w:pStyle w:val="Example"/>
      </w:pPr>
      <w:r>
        <w:t>CTD|PR|ENTER^ELLEN|1001 HEALTHCARE DRIVE^^ANN ARBOR^MI^99999^USA^|^^^HIPPOCRATESMD&amp;EWHIN^^^^^HIPPOCRATES MEDICAL CENTER&lt;cr&gt;</w:t>
      </w:r>
    </w:p>
    <w:p w14:paraId="126FEF2A" w14:textId="77777777" w:rsidR="00573AF5" w:rsidRDefault="00573AF5">
      <w:pPr>
        <w:pStyle w:val="Example"/>
      </w:pPr>
      <w:r>
        <w:t>PRD|RT|TUM^TONY^^^DR||^^^JIME&amp;EWHIN^^^^^TUM AND TUMOR||||531886&lt;cr&gt;</w:t>
      </w:r>
    </w:p>
    <w:p w14:paraId="6B36DEFE" w14:textId="77777777" w:rsidR="00573AF5" w:rsidRDefault="00573AF5">
      <w:pPr>
        <w:pStyle w:val="Example"/>
      </w:pPr>
      <w:r>
        <w:t>PID|||HL71001111111111^9^M10||EVERYMAN^ADAM^A ||19600309|M||C|2222 HOME STREET^^ANN ARBOR^MI^99999^USA|SPO|(555)555-2004|ENGL|M|M||HL71001111111111EVERYMAN*3-444-555^MI&lt;cr&gt;</w:t>
      </w:r>
    </w:p>
    <w:p w14:paraId="3315B414" w14:textId="77777777" w:rsidR="00573AF5" w:rsidRDefault="00573AF5">
      <w:pPr>
        <w:pStyle w:val="Example"/>
      </w:pPr>
      <w:r>
        <w:t>NK1|1|EVERYMAN^BETTERHALF^W|2|2222 HOME STREET^^ANN ARBOR^MI^99999^USA|(555)555-2004&lt;cr&gt;</w:t>
      </w:r>
    </w:p>
    <w:p w14:paraId="62AA3C34" w14:textId="77777777" w:rsidR="00573AF5" w:rsidRDefault="00573AF5">
      <w:pPr>
        <w:pStyle w:val="Example"/>
      </w:pPr>
      <w:r>
        <w:t>GT1|1||EVERYMAN^ADAM^A||2222 HOME STREET^^ANN ARBOR^MI^99999^USA|(555)4555-2004|(555)555-2004|19600309|M||1|402941703||||CONTACT*CARRIE|||456789|01&lt;cr&gt;</w:t>
      </w:r>
    </w:p>
    <w:p w14:paraId="37D48808"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6F737F62" w14:textId="77777777" w:rsidR="00573AF5" w:rsidRDefault="00573AF5">
      <w:pPr>
        <w:pStyle w:val="Example"/>
      </w:pPr>
      <w:r>
        <w:t>ACC|19940105125700|WR|ENTER*ELLEN&lt;&lt;cr&gt;</w:t>
      </w:r>
    </w:p>
    <w:p w14:paraId="3CEAC2B2" w14:textId="77777777" w:rsidR="00573AF5" w:rsidRDefault="00573AF5">
      <w:pPr>
        <w:pStyle w:val="Example"/>
      </w:pPr>
      <w:r>
        <w:t>DG1|1|I9|569.0|RECTAL POLYP|19940106103500|0&lt;cr&gt;</w:t>
      </w:r>
    </w:p>
    <w:p w14:paraId="153BF651" w14:textId="77777777" w:rsidR="00573AF5" w:rsidRDefault="00573AF5">
      <w:pPr>
        <w:pStyle w:val="Example"/>
      </w:pPr>
    </w:p>
    <w:p w14:paraId="38653820" w14:textId="77777777" w:rsidR="00573AF5" w:rsidRDefault="00573AF5">
      <w:pPr>
        <w:pStyle w:val="Example"/>
      </w:pPr>
      <w:r>
        <w:t>PR1|1|C4|45378|Colonoscopy|19940110105309|00&lt;cr&gt;</w:t>
      </w:r>
    </w:p>
    <w:p w14:paraId="1E26EE08" w14:textId="77777777" w:rsidR="00573AF5" w:rsidRDefault="00573AF5">
      <w:pPr>
        <w:pStyle w:val="Example"/>
      </w:pPr>
      <w:r>
        <w:t>AUT|PPO|WA02|HCIC (MI State Code)|19940110|19940510|123456789|175|1&lt;cr&gt;</w:t>
      </w:r>
    </w:p>
    <w:p w14:paraId="56866A8B" w14:textId="77777777" w:rsidR="00573AF5" w:rsidRDefault="00573AF5">
      <w:pPr>
        <w:pStyle w:val="Example"/>
      </w:pPr>
    </w:p>
    <w:p w14:paraId="7DB234D4" w14:textId="45FCBD85" w:rsidR="00573AF5" w:rsidRDefault="00573AF5">
      <w:pPr>
        <w:pStyle w:val="Example"/>
      </w:pPr>
      <w:r>
        <w:t>MSH|^~\&amp;|TUM|EWHIN|HIPPOCRATESMD|EWHIN|19940111152401||RRI^I11|TUM1123|P|2.</w:t>
      </w:r>
      <w:r w:rsidR="00C91D73">
        <w:t>9</w:t>
      </w:r>
      <w:r>
        <w:t>|||ER|ER&lt;cr&gt;</w:t>
      </w:r>
    </w:p>
    <w:p w14:paraId="38A19D28" w14:textId="77777777" w:rsidR="00573AF5" w:rsidRDefault="00573AF5">
      <w:pPr>
        <w:pStyle w:val="Example"/>
      </w:pPr>
      <w:r>
        <w:t>MSA|AA|TUMM7900&lt;cr&gt;</w:t>
      </w:r>
    </w:p>
    <w:p w14:paraId="2B16CFFD" w14:textId="77777777" w:rsidR="00573AF5" w:rsidRDefault="00573AF5">
      <w:pPr>
        <w:pStyle w:val="Example"/>
      </w:pPr>
    </w:p>
    <w:p w14:paraId="2535E930" w14:textId="77777777" w:rsidR="00573AF5" w:rsidRDefault="00573AF5">
      <w:pPr>
        <w:pStyle w:val="Example"/>
      </w:pPr>
      <w:r>
        <w:t>RF1|A|R|MED|RP|O|REF4502|19940111|19940510|19940111&lt;cr&gt;</w:t>
      </w:r>
    </w:p>
    <w:p w14:paraId="203FACD5" w14:textId="77777777" w:rsidR="00573AF5" w:rsidRDefault="00573AF5">
      <w:pPr>
        <w:pStyle w:val="Example"/>
      </w:pPr>
      <w:r>
        <w:t>PRD|RP|TUM^TONY^^^DR^MD|1031 HEALTHCARE DRIVE^^ANN ARBOR^MI^99999| ^^^TUMMD&amp;EWHIN^^^^^HIPPOCRATES MEDICAL CENTER|TUMMT7900&lt;cr&gt;</w:t>
      </w:r>
    </w:p>
    <w:p w14:paraId="45D62B6A" w14:textId="77777777" w:rsidR="00573AF5" w:rsidRDefault="00573AF5">
      <w:pPr>
        <w:pStyle w:val="Example"/>
      </w:pPr>
      <w:r>
        <w:t>CTD|PR|ENTER^ELLEN|1021 HEALTHCARE DRIVE^^ANN ARBOR^MI^99999|^^^TUMTMD&amp;EWHIN^^^^^TUM MEDICAL CENTER&lt;cr&gt;</w:t>
      </w:r>
    </w:p>
    <w:p w14:paraId="444C58A6" w14:textId="77777777" w:rsidR="00573AF5" w:rsidRDefault="00573AF5">
      <w:pPr>
        <w:pStyle w:val="Example"/>
      </w:pPr>
      <w:r>
        <w:t>PRD|RT|TUM^TONY^^^DR||^^^TUM&amp;EWHIN^^^^^TUM AND TUMOR||||531886&lt;cr&gt;</w:t>
      </w:r>
    </w:p>
    <w:p w14:paraId="3FF1BBA9" w14:textId="77777777" w:rsidR="00573AF5" w:rsidRDefault="00573AF5">
      <w:pPr>
        <w:pStyle w:val="Example"/>
      </w:pPr>
      <w:r>
        <w:t>PID|||HL71001111111111^9^M10||EVERYMAN^ADAM^A ||19600309|M||C|2222 HOME STREET^^ANN ARBOR^MI^99999^USA|SPO|(555)555-2004|ENGL|M|M||HL71001111111111EVERYMAN*3-444-555^MI&lt;cr&gt;</w:t>
      </w:r>
    </w:p>
    <w:p w14:paraId="37B916B1" w14:textId="77777777" w:rsidR="00573AF5" w:rsidRDefault="00573AF5">
      <w:pPr>
        <w:pStyle w:val="Example"/>
      </w:pPr>
      <w:r>
        <w:t>DG1|1|I9|569.0|RECTAL POLYP|19940106103500|0&lt;cr&gt;</w:t>
      </w:r>
    </w:p>
    <w:p w14:paraId="52A8450A" w14:textId="77777777" w:rsidR="00573AF5" w:rsidRDefault="00573AF5">
      <w:pPr>
        <w:pStyle w:val="Example"/>
      </w:pPr>
    </w:p>
    <w:p w14:paraId="1C6D6814" w14:textId="77777777" w:rsidR="00573AF5" w:rsidRDefault="00573AF5">
      <w:pPr>
        <w:pStyle w:val="Example"/>
      </w:pPr>
      <w:r>
        <w:t>PR1|1|C4|45378|Colonoscopy|19940111141509|00&lt;cr&gt;</w:t>
      </w:r>
    </w:p>
    <w:p w14:paraId="2C3E79C5" w14:textId="77777777" w:rsidR="00573AF5" w:rsidRDefault="00573AF5">
      <w:pPr>
        <w:pStyle w:val="Example"/>
      </w:pPr>
      <w:r>
        <w:t>NTE|||Patient is doing well.~Full recovery expected.&lt;cr&gt;</w:t>
      </w:r>
    </w:p>
    <w:p w14:paraId="73D23E60" w14:textId="77777777" w:rsidR="00573AF5" w:rsidRDefault="00573AF5">
      <w:pPr>
        <w:pStyle w:val="Heading3"/>
        <w:rPr>
          <w:noProof/>
        </w:rPr>
      </w:pPr>
      <w:bookmarkStart w:id="2366" w:name="_Toc348244542"/>
      <w:bookmarkStart w:id="2367" w:name="_Toc348244637"/>
      <w:bookmarkStart w:id="2368" w:name="_Toc348260669"/>
      <w:bookmarkStart w:id="2369" w:name="_Toc348346642"/>
      <w:bookmarkStart w:id="2370" w:name="_Toc380430471"/>
      <w:bookmarkStart w:id="2371" w:name="_Toc28982359"/>
      <w:r>
        <w:rPr>
          <w:noProof/>
        </w:rPr>
        <w:lastRenderedPageBreak/>
        <w:t>REF Message Using an I11 Event with a Deferred Response</w:t>
      </w:r>
      <w:bookmarkEnd w:id="2366"/>
      <w:bookmarkEnd w:id="2367"/>
      <w:bookmarkEnd w:id="2368"/>
      <w:bookmarkEnd w:id="2369"/>
      <w:bookmarkEnd w:id="2370"/>
      <w:bookmarkEnd w:id="2371"/>
      <w:r w:rsidR="00FD02FB">
        <w:rPr>
          <w:noProof/>
        </w:rPr>
        <w:fldChar w:fldCharType="begin"/>
      </w:r>
      <w:r>
        <w:rPr>
          <w:noProof/>
        </w:rPr>
        <w:instrText xml:space="preserve"> XE "REF deferred example" </w:instrText>
      </w:r>
      <w:r w:rsidR="00FD02FB">
        <w:rPr>
          <w:noProof/>
        </w:rPr>
        <w:fldChar w:fldCharType="end"/>
      </w:r>
      <w:bookmarkStart w:id="2372" w:name="_Toc380430472"/>
      <w:bookmarkEnd w:id="2372"/>
    </w:p>
    <w:p w14:paraId="63AFD179" w14:textId="77777777" w:rsidR="00573AF5" w:rsidRDefault="00573AF5" w:rsidP="00C87B0A">
      <w:pPr>
        <w:pStyle w:val="NormalIndented"/>
      </w:pPr>
      <w:r>
        <w:t xml:space="preserve">The following example demonstrates the ability of the referral provider to return a series of responses.  For most referrals, multiple responses will be returned because referrals may contain multiple requested procedures that may be performed over a period of time.  The referral provider determines the completion of this chain of messages and indicates that designation in the following example by setting the "Processed" flag in the MSA segment.  This procedure will probably vary from network to network. </w:t>
      </w:r>
    </w:p>
    <w:p w14:paraId="6B03FEAC" w14:textId="0BFF77E7" w:rsidR="00573AF5" w:rsidRDefault="00573AF5">
      <w:pPr>
        <w:pStyle w:val="Example"/>
      </w:pPr>
      <w:r>
        <w:t>MSH|^~\&amp;|TUMMD|EWHIN|HIPPOCRATESMD|EWHIN|19940111113142||REF^I11|TUMMM7899|P|2.</w:t>
      </w:r>
      <w:r w:rsidR="00C91D73">
        <w:t>9</w:t>
      </w:r>
      <w:r>
        <w:t>|||AL|AL&lt;cr&gt;</w:t>
      </w:r>
    </w:p>
    <w:p w14:paraId="134E0605" w14:textId="77777777" w:rsidR="00573AF5" w:rsidRDefault="00573AF5">
      <w:pPr>
        <w:pStyle w:val="Example"/>
      </w:pPr>
      <w:r>
        <w:t>RF1||R|MED|RP|O|REF4502|19940111|19940510|19940111&lt;cr&gt;</w:t>
      </w:r>
    </w:p>
    <w:p w14:paraId="3349B945" w14:textId="77777777" w:rsidR="00573AF5" w:rsidRDefault="00573AF5">
      <w:pPr>
        <w:pStyle w:val="Example"/>
      </w:pPr>
      <w:r>
        <w:t>PRD|RP|TUM^TONY^^^DR^MD|1031 HEALTHCARE DRIVE^^ANN ARBOR^MI^99999| ^^^TUMMD&amp;EWHIN^^^^^HIPPOCRATES MEDICAL CENTER|TUMMT7900&lt;cr&gt;</w:t>
      </w:r>
    </w:p>
    <w:p w14:paraId="2E556289" w14:textId="77777777" w:rsidR="00573AF5" w:rsidRDefault="00573AF5">
      <w:pPr>
        <w:pStyle w:val="Example"/>
      </w:pPr>
      <w:r>
        <w:t>CTD|PR|ENTER^ELLEN|1021 HEALTHCARE DRIVE^^ANN ARBOR^MI^99999|^^^TUMTMD&amp;EWHIN^^^^^TUM MEDICAL CENTER&lt;cr&gt;</w:t>
      </w:r>
    </w:p>
    <w:p w14:paraId="1CB1ECC6" w14:textId="77777777" w:rsidR="00573AF5" w:rsidRDefault="00573AF5">
      <w:pPr>
        <w:pStyle w:val="Example"/>
      </w:pPr>
      <w:r>
        <w:t>PRD|RT|TUM^TONY^^^DR||^^^TUM&amp;EWHIN^^^^^TUM AND TUMOR||||531886&lt;cr&gt;</w:t>
      </w:r>
    </w:p>
    <w:p w14:paraId="70D53AF3" w14:textId="77777777" w:rsidR="00573AF5" w:rsidRDefault="00573AF5">
      <w:pPr>
        <w:pStyle w:val="Example"/>
      </w:pPr>
      <w:r>
        <w:t>PID|||HL71001111111111^9^M10||EVERYMAN^ADAM^A ||19600309|M||C|2222 HOME STREET^^ANN ARBOR^MI^99999^USA|SPO|(555)555-2004|ENGL|M|M||HL71001111111111EVERYMAN*3-444-555^MI&lt;cr&gt;</w:t>
      </w:r>
    </w:p>
    <w:p w14:paraId="3F436002" w14:textId="77777777" w:rsidR="00573AF5" w:rsidRDefault="00573AF5">
      <w:pPr>
        <w:pStyle w:val="Example"/>
      </w:pPr>
      <w:r>
        <w:t>NK1|1|EVERYMAN^BETTERHALF^W|2|2222 HOME STREET^^ANN ARBOR^MI^99999^USA|(555)555-2004&lt;cr&gt;</w:t>
      </w:r>
    </w:p>
    <w:p w14:paraId="16C6FD94" w14:textId="77777777" w:rsidR="00573AF5" w:rsidRDefault="00573AF5">
      <w:pPr>
        <w:pStyle w:val="Example"/>
      </w:pPr>
      <w:r>
        <w:t>GT1|1||EVERYMAN^ADAM^A||2222 HOME STREET^^ANN ARBOR^MI^99999^USA|(555)4555-2004|(555)555-2004|19600309|M||1|402941703||||CONTACT*CARRIE|||456789|01&lt;cr&gt;</w:t>
      </w:r>
    </w:p>
    <w:p w14:paraId="6AFAC9DD"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321F1ED8" w14:textId="77777777" w:rsidR="00573AF5" w:rsidRDefault="00573AF5">
      <w:pPr>
        <w:pStyle w:val="Example"/>
      </w:pPr>
      <w:r>
        <w:t>ACC|19940105125700|WR|ENTER*ELLEN&lt;cr&gt;</w:t>
      </w:r>
    </w:p>
    <w:p w14:paraId="6EEF0C2C" w14:textId="77777777" w:rsidR="00573AF5" w:rsidRDefault="00573AF5">
      <w:pPr>
        <w:pStyle w:val="Example"/>
      </w:pPr>
      <w:r>
        <w:t>DG1|1|I9|569.0|RECTAL POLYP|19940106103500|0&lt;cr&gt;</w:t>
      </w:r>
    </w:p>
    <w:p w14:paraId="63B2EDAB" w14:textId="77777777" w:rsidR="00573AF5" w:rsidRDefault="00573AF5">
      <w:pPr>
        <w:pStyle w:val="Example"/>
      </w:pPr>
      <w:r>
        <w:t>PR1|1|C4|45378|Colonoscopy|19940110105309|00&lt;cr&gt;</w:t>
      </w:r>
    </w:p>
    <w:p w14:paraId="6254925C" w14:textId="77777777" w:rsidR="00573AF5" w:rsidRDefault="00573AF5">
      <w:pPr>
        <w:pStyle w:val="Example"/>
      </w:pPr>
      <w:r>
        <w:t>AUT|PPO|HC02|HCIC (MI State Code)|19940110|19940510|123456789|175|1&lt;cr&gt;</w:t>
      </w:r>
    </w:p>
    <w:p w14:paraId="617FBA12" w14:textId="77777777" w:rsidR="00573AF5" w:rsidRDefault="00573AF5">
      <w:pPr>
        <w:pStyle w:val="Example"/>
      </w:pPr>
    </w:p>
    <w:p w14:paraId="7C123EE5" w14:textId="62A79190" w:rsidR="00573AF5" w:rsidRDefault="00573AF5">
      <w:pPr>
        <w:pStyle w:val="Example"/>
      </w:pPr>
      <w:r>
        <w:t>MSH|^~\&amp;|TUMMD|EWHIN|HIPPOCRATESMD|EWHIN|19940111154812||MCF|TUMT1123|P|2.</w:t>
      </w:r>
      <w:r w:rsidR="00C91D73">
        <w:t>9</w:t>
      </w:r>
      <w:r>
        <w:t>|||ER|ER&lt;cr&gt;</w:t>
      </w:r>
    </w:p>
    <w:p w14:paraId="6303C8C8" w14:textId="77777777" w:rsidR="00573AF5" w:rsidRDefault="00573AF5">
      <w:pPr>
        <w:pStyle w:val="Example"/>
      </w:pPr>
      <w:r>
        <w:t>MSA|AA|TUMM7899&lt;cr&gt;</w:t>
      </w:r>
    </w:p>
    <w:p w14:paraId="233A8895" w14:textId="77777777" w:rsidR="00573AF5" w:rsidRDefault="00573AF5">
      <w:pPr>
        <w:pStyle w:val="Example"/>
      </w:pPr>
    </w:p>
    <w:p w14:paraId="17969380" w14:textId="51882770" w:rsidR="00573AF5" w:rsidRDefault="00573AF5">
      <w:pPr>
        <w:pStyle w:val="Example"/>
      </w:pPr>
      <w:r>
        <w:t>MSH|^~\&amp;|TUM|EWHIN|HIPPOCRATESMD|EWHIN|19940112152401||RRI^I11|TUMTE1124|P|2.</w:t>
      </w:r>
      <w:r w:rsidR="00C91D73">
        <w:t>9</w:t>
      </w:r>
      <w:r>
        <w:t>|||ER|ER&lt;cr&gt;</w:t>
      </w:r>
    </w:p>
    <w:p w14:paraId="06A5410A" w14:textId="77777777" w:rsidR="00573AF5" w:rsidRDefault="00573AF5">
      <w:pPr>
        <w:pStyle w:val="Example"/>
      </w:pPr>
      <w:r>
        <w:t>MSA|AA|HIPPOCRATESM7899&lt;cr&gt;</w:t>
      </w:r>
    </w:p>
    <w:p w14:paraId="0CBCBE34" w14:textId="77777777" w:rsidR="00573AF5" w:rsidRDefault="00573AF5">
      <w:pPr>
        <w:pStyle w:val="Example"/>
      </w:pPr>
      <w:r>
        <w:t>RF1|A|R|MED|RP|O|REF4502|19940111|19940510|19940111&lt;cr&gt;</w:t>
      </w:r>
    </w:p>
    <w:p w14:paraId="3FD992C1" w14:textId="77777777" w:rsidR="00573AF5" w:rsidRDefault="00573AF5">
      <w:pPr>
        <w:pStyle w:val="Example"/>
      </w:pPr>
      <w:r>
        <w:t>PRD|RP|HIPPOCRATES^HAROLD^^^DR^MD|1001 HEALTHCARE DRIVE^^ANN ARBOR^MI^99999|^^^HIPPOCRATESMD&amp;EWHIN^^^^^HIPPOCRATES MEDICAL CENTER|HIPPOCRATESM7899&lt;cr&gt;</w:t>
      </w:r>
    </w:p>
    <w:p w14:paraId="18DFC2FE" w14:textId="77777777" w:rsidR="00573AF5" w:rsidRDefault="00573AF5">
      <w:pPr>
        <w:pStyle w:val="Example"/>
      </w:pPr>
      <w:r>
        <w:t>CTD|PR|ENTER^ELLEN|1001 HEALTHCARE DRIVE^^ANN ARBOR^MI^99999|^^^HIPPOCRATESMD&amp;EWHIN^^^^^HIPPOCRATES MEDICAL CENTER&lt;cr&gt;</w:t>
      </w:r>
    </w:p>
    <w:p w14:paraId="5B484BAF" w14:textId="77777777" w:rsidR="00573AF5" w:rsidRDefault="00573AF5">
      <w:pPr>
        <w:pStyle w:val="Example"/>
      </w:pPr>
      <w:r>
        <w:t>PRD|RP|TUM^TONY^^^DR^MD|1031 HEALTHCARE DRIVE^^ANN ARBOR^MI^99999| ^^^TUMMD&amp;EWHIN^^^^^HIPPOCRATES MEDICAL CENTER|TUMMT7900&lt;cr&gt;</w:t>
      </w:r>
    </w:p>
    <w:p w14:paraId="7F8C685D" w14:textId="77777777" w:rsidR="00573AF5" w:rsidRDefault="00573AF5">
      <w:pPr>
        <w:pStyle w:val="Example"/>
      </w:pPr>
      <w:r>
        <w:t>PID|||HL71001111111111^9^M10||EVERYMAN^ADAM^A ||19600309|M||C|2222 HOME STREET^^ANN ARBOR^MI^99999^USA|SPO|(555)555-2004|ENGL|M|M||HL71001111111111EVERYMAN*3-444-555^MI&lt;cr&gt;</w:t>
      </w:r>
    </w:p>
    <w:p w14:paraId="488CB849" w14:textId="77777777" w:rsidR="00573AF5" w:rsidRDefault="00573AF5">
      <w:pPr>
        <w:pStyle w:val="Example"/>
      </w:pPr>
      <w:r>
        <w:t>DG1|1|I9|569.0|RECTAL POLYP|19940106103500|0&lt;cr&gt;</w:t>
      </w:r>
    </w:p>
    <w:p w14:paraId="5986B623" w14:textId="77777777" w:rsidR="00573AF5" w:rsidRDefault="00573AF5">
      <w:pPr>
        <w:pStyle w:val="Example"/>
      </w:pPr>
    </w:p>
    <w:p w14:paraId="200652F4" w14:textId="77777777" w:rsidR="00573AF5" w:rsidRDefault="00573AF5">
      <w:pPr>
        <w:pStyle w:val="Example"/>
      </w:pPr>
      <w:r>
        <w:t>PR1|1|C4|45378|Colonoscopy|19940111141509|00&lt;cr&gt;</w:t>
      </w:r>
    </w:p>
    <w:p w14:paraId="2DA9263F" w14:textId="77777777" w:rsidR="00573AF5" w:rsidRDefault="00573AF5">
      <w:pPr>
        <w:pStyle w:val="Example"/>
      </w:pPr>
      <w:r>
        <w:lastRenderedPageBreak/>
        <w:t>NTE|||Patient is doing well.~Full recovery expected.&lt;cr&gt;</w:t>
      </w:r>
    </w:p>
    <w:p w14:paraId="4D2CFCED" w14:textId="77777777" w:rsidR="00573AF5" w:rsidRDefault="00573AF5">
      <w:pPr>
        <w:pStyle w:val="Heading3"/>
        <w:rPr>
          <w:noProof/>
        </w:rPr>
      </w:pPr>
      <w:bookmarkStart w:id="2373" w:name="_Toc348244543"/>
      <w:bookmarkStart w:id="2374" w:name="_Toc348244638"/>
      <w:bookmarkStart w:id="2375" w:name="_Toc348260670"/>
      <w:bookmarkStart w:id="2376" w:name="_Toc348346643"/>
      <w:bookmarkStart w:id="2377" w:name="_Toc380430473"/>
      <w:bookmarkStart w:id="2378" w:name="_Toc28982360"/>
      <w:r>
        <w:rPr>
          <w:noProof/>
        </w:rPr>
        <w:t>RQC Inquiry Message Using an I05 Event with an Immediate Response</w:t>
      </w:r>
      <w:bookmarkEnd w:id="2373"/>
      <w:bookmarkEnd w:id="2374"/>
      <w:bookmarkEnd w:id="2375"/>
      <w:bookmarkEnd w:id="2376"/>
      <w:bookmarkEnd w:id="2377"/>
      <w:bookmarkEnd w:id="2378"/>
      <w:r w:rsidR="00FD02FB">
        <w:rPr>
          <w:noProof/>
        </w:rPr>
        <w:fldChar w:fldCharType="begin"/>
      </w:r>
      <w:r>
        <w:rPr>
          <w:noProof/>
        </w:rPr>
        <w:instrText xml:space="preserve"> XE "RQC immediate example" </w:instrText>
      </w:r>
      <w:r w:rsidR="00FD02FB">
        <w:rPr>
          <w:noProof/>
        </w:rPr>
        <w:fldChar w:fldCharType="end"/>
      </w:r>
      <w:bookmarkStart w:id="2379" w:name="_Toc380430474"/>
      <w:bookmarkEnd w:id="2379"/>
    </w:p>
    <w:p w14:paraId="51EFF939" w14:textId="77777777" w:rsidR="00573AF5" w:rsidRDefault="00573AF5" w:rsidP="00C87B0A">
      <w:pPr>
        <w:pStyle w:val="NormalIndented"/>
      </w:pPr>
      <w:r>
        <w:rPr>
          <w:b/>
          <w:i/>
        </w:rPr>
        <w:t>Retained for backwards compatibility only in version 2.4 and later</w:t>
      </w:r>
      <w:r>
        <w:t>; refer to Chapter 5 section 5.4, "Query Response Message Pairs."   The original mode query and the QRD/QRF segments have been replaced.</w:t>
      </w:r>
    </w:p>
    <w:p w14:paraId="7E38D379" w14:textId="77777777" w:rsidR="00573AF5" w:rsidRDefault="00573AF5" w:rsidP="00C87B0A">
      <w:pPr>
        <w:pStyle w:val="NormalIndented"/>
      </w:pPr>
      <w:r>
        <w:t xml:space="preserve">In this example, Dr. Hippocrates is querying a reference laboratory for the results of all lab work performed on Adam Everyman between the dates of 03/20/94 and 03/22/94 and requests that the data be returned in a record or data element format.  The message request contains all of the patient identification, as well as the provider identification necessary for the responding facility to qualify the request.  </w:t>
      </w:r>
    </w:p>
    <w:p w14:paraId="6515CC01" w14:textId="6F5DE3A1" w:rsidR="00573AF5" w:rsidRDefault="00573AF5">
      <w:pPr>
        <w:pStyle w:val="Example"/>
      </w:pPr>
      <w:r>
        <w:t>MSH|^~\&amp;|HIPPOCRATESMD|EWHIN|HL7_LAB|EWHIN|19940410113142||RQC^I05|HIPPOCRATES7899|P|2.</w:t>
      </w:r>
      <w:r w:rsidR="00C82F61">
        <w:t>9</w:t>
      </w:r>
      <w:r>
        <w:t>|||NE|AL&lt;cr&gt;</w:t>
      </w:r>
    </w:p>
    <w:p w14:paraId="104036BB" w14:textId="77777777" w:rsidR="00573AF5" w:rsidRDefault="00573AF5">
      <w:pPr>
        <w:pStyle w:val="Example"/>
      </w:pPr>
      <w:r>
        <w:t>QRD|19940504144501|R|I|HIPPOCRATES7899|||5^RD|PATIENT|RES|ALL&lt;cr&gt;</w:t>
      </w:r>
    </w:p>
    <w:p w14:paraId="0A805AC9" w14:textId="77777777" w:rsidR="00573AF5" w:rsidRDefault="00573AF5">
      <w:pPr>
        <w:pStyle w:val="Example"/>
      </w:pPr>
      <w:r>
        <w:t>QRF|HL7_LAB^EWHIN|19940320000000|19940322235959&lt;cr&gt;</w:t>
      </w:r>
    </w:p>
    <w:p w14:paraId="792782FE" w14:textId="77777777" w:rsidR="00573AF5" w:rsidRDefault="00573AF5">
      <w:pPr>
        <w:pStyle w:val="Example"/>
      </w:pPr>
      <w:r>
        <w:t>PRD|RP|HIPPOCRATES^HAROLD^^^DR^MD|1001 HEALTHCARE DRIVE^^ANN ARBOR^MI^99999| ^^^HIPPOCRATESMD&amp;EWHIN^^^^^HIPPOCRATES MEDICAL CENTER|HIPPOCRATES7899&lt;cr&gt;</w:t>
      </w:r>
    </w:p>
    <w:p w14:paraId="7BD95064" w14:textId="77777777" w:rsidR="00573AF5" w:rsidRDefault="00573AF5">
      <w:pPr>
        <w:pStyle w:val="Example"/>
      </w:pPr>
      <w:r>
        <w:t>CTD|PR|ENTER^ELLEN|1001 HEALTHCARE DRIVE^^ANN ARBOR^MI^99999|^^^HIPPOCRATES&amp;EWHIN^^^^^HIPPOCRATES MEDICAL CENTER&lt;cr&gt;</w:t>
      </w:r>
    </w:p>
    <w:p w14:paraId="5AEE11ED" w14:textId="77777777" w:rsidR="00573AF5" w:rsidRDefault="00573AF5">
      <w:pPr>
        <w:pStyle w:val="Example"/>
      </w:pPr>
      <w:r>
        <w:t>PRD|RT|HL7AB^HEALTH LEVEL LAB||^^^HL7_LAB&amp;EWHIN^^^^^HEALTH LEVEL LABORATORIES&lt;cr&gt;</w:t>
      </w:r>
    </w:p>
    <w:p w14:paraId="7A3285D7" w14:textId="77777777" w:rsidR="00573AF5" w:rsidRDefault="00573AF5">
      <w:pPr>
        <w:pStyle w:val="Example"/>
      </w:pPr>
      <w:r>
        <w:t>PID|||HL71001111111111^9^M10||EVERYMAN^ADAM^A ||19600309|M||C|2222 HOME STREET^^ANN ARBOR^MI^99999^USA|SPO|(555)555-2004|ENGL|M|M||HL71001111111111EVERYMAN*3-444-555^MI&lt;cr&gt;</w:t>
      </w:r>
    </w:p>
    <w:p w14:paraId="7F4573A6" w14:textId="77777777" w:rsidR="00573AF5" w:rsidRDefault="00573AF5">
      <w:pPr>
        <w:pStyle w:val="Example"/>
      </w:pPr>
    </w:p>
    <w:p w14:paraId="2672B2E6" w14:textId="7FF27F8F" w:rsidR="00573AF5" w:rsidRDefault="00573AF5">
      <w:pPr>
        <w:pStyle w:val="Example"/>
      </w:pPr>
      <w:r>
        <w:t>MSH|^~\&amp;|HL7_LAB|EWHIN|HIPPOCRATESMD|EWHIN|19940411152401||RPI^I05|HL7LAB4250|P|2.</w:t>
      </w:r>
      <w:r w:rsidR="00C82F61">
        <w:t>9</w:t>
      </w:r>
      <w:r>
        <w:t>|||ER|ER&lt;cr&gt;</w:t>
      </w:r>
    </w:p>
    <w:p w14:paraId="1945E452" w14:textId="77777777" w:rsidR="00573AF5" w:rsidRDefault="00573AF5">
      <w:pPr>
        <w:pStyle w:val="Example"/>
      </w:pPr>
      <w:r>
        <w:t>MSA|AA|HIPPOCARATES7899&lt;cr&gt;</w:t>
      </w:r>
    </w:p>
    <w:p w14:paraId="2954CB33" w14:textId="77777777" w:rsidR="00573AF5" w:rsidRDefault="00573AF5">
      <w:pPr>
        <w:pStyle w:val="Example"/>
      </w:pPr>
      <w:r>
        <w:t>QRD|19940504144501|R|I|HIPPOCRATES7899|||5^RD|PATIENT|RES|ALL&lt;cr&gt;</w:t>
      </w:r>
    </w:p>
    <w:p w14:paraId="350419DA" w14:textId="77777777" w:rsidR="00573AF5" w:rsidRDefault="00573AF5">
      <w:pPr>
        <w:pStyle w:val="Example"/>
      </w:pPr>
      <w:r>
        <w:t>QRF|HL7_LAB^EWHIN|19940320000000|19940322235959&lt;cr&gt;</w:t>
      </w:r>
    </w:p>
    <w:p w14:paraId="79608E1E" w14:textId="77777777" w:rsidR="00573AF5" w:rsidRDefault="00573AF5">
      <w:pPr>
        <w:pStyle w:val="Example"/>
      </w:pPr>
      <w:r>
        <w:t>PRD|RP|HIPPOCRATES^HAROLD^^^DR^MD||1001 HEALTHCARE DRIVE^^ANN ARBOR^MI^99999|^^^HIPPOCRATES&amp;EWHIN^^^^^HIPPOCRATES MEDICAL CENTER|HIPPOCRATES7899&lt;cr&gt;</w:t>
      </w:r>
    </w:p>
    <w:p w14:paraId="08391182" w14:textId="77777777" w:rsidR="00573AF5" w:rsidRDefault="00573AF5">
      <w:pPr>
        <w:pStyle w:val="Example"/>
      </w:pPr>
      <w:r>
        <w:t>CTD|PR|ENTER^ELLEN|1001 HEALTHCARE DRIVE^^ANN ARBOR^MI^99999|^^^HIPPOCRATES&amp;EWHIN^^^^^HIPPOCRATES MEDICAL CENTER&lt;cr&gt;</w:t>
      </w:r>
    </w:p>
    <w:p w14:paraId="10615E67" w14:textId="77777777" w:rsidR="00573AF5" w:rsidRDefault="00573AF5">
      <w:pPr>
        <w:pStyle w:val="Example"/>
      </w:pPr>
      <w:r>
        <w:t>PRD|RT|HL7LAB^HEALTH LEVEL LAB||^^^HL7_LAB&amp;EWHIN^^^^^HEALTH LEVELLABORATORIES&lt;cr&gt;</w:t>
      </w:r>
    </w:p>
    <w:p w14:paraId="026F5569" w14:textId="77777777" w:rsidR="00573AF5" w:rsidRDefault="00573AF5">
      <w:pPr>
        <w:pStyle w:val="Example"/>
      </w:pPr>
      <w:r>
        <w:t>PID|||HL71001111111111^9^M10||EVERYMAN^ADAM^A ||19600309|M||C|2222 HOME STREET^^ANN ARBOR^MI^99999^USA|SPO|(555)555-2004|ENGL|M|M||HL71001111111111EVERYMAN*3-444-555^MI&lt;cr&gt;</w:t>
      </w:r>
    </w:p>
    <w:p w14:paraId="042C5545" w14:textId="77777777" w:rsidR="00573AF5" w:rsidRDefault="00573AF5">
      <w:pPr>
        <w:pStyle w:val="Example"/>
      </w:pPr>
      <w:r>
        <w:t>OBR|1||1045813^LAB|L1505.003^COMPLETE BLOOD COUNT (D)|||19940320104700|""|1^EA|||| |19940320112400||CARMI||||||19940320104955|||F&lt;cr&gt;</w:t>
      </w:r>
    </w:p>
    <w:p w14:paraId="33CFED6B" w14:textId="77777777" w:rsidR="00573AF5" w:rsidRDefault="00573AF5">
      <w:pPr>
        <w:pStyle w:val="Example"/>
      </w:pPr>
      <w:r>
        <w:t>OBX|1|ST|L1550.000^HEMOGLOBIN, AUTO HEME||11.6|g/dl|12.0</w:t>
      </w:r>
      <w:r>
        <w:noBreakHyphen/>
        <w:t>16.0|L|||F&lt;cr&gt;</w:t>
      </w:r>
    </w:p>
    <w:p w14:paraId="4AD3F8EE" w14:textId="77777777" w:rsidR="00573AF5" w:rsidRDefault="00573AF5">
      <w:pPr>
        <w:pStyle w:val="Example"/>
      </w:pPr>
      <w:r>
        <w:t>OBX|2|ST|L1551.003^HEMATOCRIT (D)||36.4|%|36</w:t>
      </w:r>
      <w:r>
        <w:noBreakHyphen/>
        <w:t>45||||F&lt;cr&gt;</w:t>
      </w:r>
    </w:p>
    <w:p w14:paraId="41018F9A" w14:textId="77777777" w:rsidR="00573AF5" w:rsidRDefault="00573AF5">
      <w:pPr>
        <w:pStyle w:val="Example"/>
      </w:pPr>
      <w:r>
        <w:t>OBX|3|ST|L1552.000^RBC, AUTO HEME||3.94|mil/ul|4.1</w:t>
      </w:r>
      <w:r>
        <w:noBreakHyphen/>
        <w:t>5.1|L|||F&lt;cr&gt;</w:t>
      </w:r>
    </w:p>
    <w:p w14:paraId="73EECD86" w14:textId="77777777" w:rsidR="00573AF5" w:rsidRDefault="00573AF5">
      <w:pPr>
        <w:pStyle w:val="Example"/>
      </w:pPr>
      <w:r>
        <w:t>OBX|4|ST|L1553.000^MCV, AUTO HEME||92.4|fl|80</w:t>
      </w:r>
      <w:r>
        <w:noBreakHyphen/>
        <w:t>100||||F&lt;cr&gt;</w:t>
      </w:r>
    </w:p>
    <w:p w14:paraId="2B4F91EE" w14:textId="77777777" w:rsidR="00573AF5" w:rsidRDefault="00573AF5">
      <w:pPr>
        <w:pStyle w:val="Example"/>
      </w:pPr>
      <w:r>
        <w:t>OBX|5|ST|L1554.000^MCH, AUTO HEME||29.3|pg|26</w:t>
      </w:r>
      <w:r>
        <w:noBreakHyphen/>
        <w:t>34||||F&lt;cr&gt;</w:t>
      </w:r>
    </w:p>
    <w:p w14:paraId="269E21DE" w14:textId="77777777" w:rsidR="00573AF5" w:rsidRDefault="00573AF5">
      <w:pPr>
        <w:pStyle w:val="Example"/>
      </w:pPr>
      <w:r>
        <w:t>OBX|6|ST|L1555.000^MCHC, AUTO HEME||31.8|g/dl|31</w:t>
      </w:r>
      <w:r>
        <w:noBreakHyphen/>
        <w:t>37||||F&lt;cr&gt;</w:t>
      </w:r>
    </w:p>
    <w:p w14:paraId="1B86034A" w14:textId="77777777" w:rsidR="00573AF5" w:rsidRDefault="00573AF5">
      <w:pPr>
        <w:pStyle w:val="Example"/>
      </w:pPr>
      <w:r>
        <w:t>OBX|7|ST|L1557.000^RBC DISTRIBUTION WIDTH||15.3|%|0</w:t>
      </w:r>
      <w:r>
        <w:noBreakHyphen/>
        <w:t>14.8|H|||F&lt;cr&gt;</w:t>
      </w:r>
    </w:p>
    <w:p w14:paraId="7F38E5DA" w14:textId="77777777" w:rsidR="00573AF5" w:rsidRDefault="00573AF5">
      <w:pPr>
        <w:pStyle w:val="Example"/>
      </w:pPr>
      <w:r>
        <w:t>OBX|8|ST|L1558.003^PLATELET COUNT (D)||279|th/ul|140</w:t>
      </w:r>
      <w:r>
        <w:noBreakHyphen/>
        <w:t>440||||F&lt;cr&gt;</w:t>
      </w:r>
    </w:p>
    <w:p w14:paraId="44D6D056" w14:textId="77777777" w:rsidR="00573AF5" w:rsidRDefault="00573AF5">
      <w:pPr>
        <w:pStyle w:val="Example"/>
      </w:pPr>
      <w:r>
        <w:t>OBX|9|ST|L1559.000^WBC, AUTO HEME||7.9|th/ul|4.5</w:t>
      </w:r>
      <w:r>
        <w:noBreakHyphen/>
        <w:t>11.0||||F&lt;cr&gt;</w:t>
      </w:r>
    </w:p>
    <w:p w14:paraId="00033BB4" w14:textId="77777777" w:rsidR="00573AF5" w:rsidRDefault="00573AF5">
      <w:pPr>
        <w:pStyle w:val="Example"/>
      </w:pPr>
      <w:r>
        <w:t>OBX|10|ST|L1561.100^NEUTROPHILS, % AUTO||73.8|%|||||F&lt;cr&gt;</w:t>
      </w:r>
    </w:p>
    <w:p w14:paraId="17160E4F" w14:textId="77777777" w:rsidR="00573AF5" w:rsidRDefault="00573AF5">
      <w:pPr>
        <w:pStyle w:val="Example"/>
      </w:pPr>
      <w:r>
        <w:lastRenderedPageBreak/>
        <w:t>OBX|11|ST|L1561.510^LYMPHOCYTES, % AUTO||16.6|%|||||F&lt;cr&gt;</w:t>
      </w:r>
    </w:p>
    <w:p w14:paraId="442F9CBB" w14:textId="77777777" w:rsidR="00573AF5" w:rsidRDefault="00573AF5">
      <w:pPr>
        <w:pStyle w:val="Example"/>
      </w:pPr>
      <w:r>
        <w:t>OBX|12|ST|L1562.010^MONOCYTES, % AUTO||7.3|%|||||F&lt;cr&gt;</w:t>
      </w:r>
    </w:p>
    <w:p w14:paraId="719C83CA" w14:textId="77777777" w:rsidR="00573AF5" w:rsidRDefault="00573AF5">
      <w:pPr>
        <w:pStyle w:val="Example"/>
      </w:pPr>
      <w:r>
        <w:t>OBX|13|ST|L1563.010^EOSINOPHILS, % AUTO||1.7|%|||||F&lt;cr&gt;</w:t>
      </w:r>
    </w:p>
    <w:p w14:paraId="1C78DA6A" w14:textId="77777777" w:rsidR="00573AF5" w:rsidRDefault="00573AF5">
      <w:pPr>
        <w:pStyle w:val="Example"/>
      </w:pPr>
      <w:r>
        <w:t>OBX|14|ST|L1564.010^BASOPHILS, % AUTO||0.7|%|||||F&lt;cr&gt;</w:t>
      </w:r>
    </w:p>
    <w:p w14:paraId="635FDC10" w14:textId="77777777" w:rsidR="00573AF5" w:rsidRDefault="00573AF5">
      <w:pPr>
        <w:pStyle w:val="Example"/>
      </w:pPr>
      <w:r>
        <w:t>OBX|15|ST|L1565.010^NEUTROPHILS, ABS AUTO||5.8|th/ul|1.8</w:t>
      </w:r>
      <w:r>
        <w:noBreakHyphen/>
        <w:t>7.7||||F&lt;cr&gt;</w:t>
      </w:r>
    </w:p>
    <w:p w14:paraId="6F8A3D8F" w14:textId="77777777" w:rsidR="00573AF5" w:rsidRDefault="00573AF5">
      <w:pPr>
        <w:pStyle w:val="Example"/>
      </w:pPr>
      <w:r>
        <w:t>OBX|16|ST|L1566.010^LYMPHOCYTES, ABS AUTO||1.3|th/ul|1.0</w:t>
      </w:r>
      <w:r>
        <w:noBreakHyphen/>
        <w:t>4.8||||F&lt;cr&gt;</w:t>
      </w:r>
    </w:p>
    <w:p w14:paraId="2568786F" w14:textId="77777777" w:rsidR="00573AF5" w:rsidRDefault="00573AF5">
      <w:pPr>
        <w:pStyle w:val="Example"/>
      </w:pPr>
      <w:r>
        <w:t>OBX|17|ST|L1567.010^MONOYCYTES, ABS AUTO||0.6|th/ul|0.1</w:t>
      </w:r>
      <w:r>
        <w:noBreakHyphen/>
        <w:t>0.8||||F&lt;cr&gt;</w:t>
      </w:r>
    </w:p>
    <w:p w14:paraId="33E0F9F0" w14:textId="77777777" w:rsidR="00573AF5" w:rsidRDefault="00573AF5">
      <w:pPr>
        <w:pStyle w:val="Example"/>
      </w:pPr>
      <w:r>
        <w:t>OBX|18|ST|L1568.010^EOSINOPHILS, ABS AUTO||0.1|th/ul|0</w:t>
      </w:r>
      <w:r>
        <w:noBreakHyphen/>
        <w:t>0.7||||F&lt;cr&gt;</w:t>
      </w:r>
    </w:p>
    <w:p w14:paraId="58E14E31" w14:textId="77777777" w:rsidR="00573AF5" w:rsidRDefault="00573AF5">
      <w:pPr>
        <w:pStyle w:val="Example"/>
      </w:pPr>
      <w:r>
        <w:t>OBX|19|ST|L1569.000^BASOPHILS, ABS AUTO||0.1|th/ul|0</w:t>
      </w:r>
      <w:r>
        <w:noBreakHyphen/>
        <w:t>0.2||||F&lt;cr&gt;</w:t>
      </w:r>
    </w:p>
    <w:p w14:paraId="56819E1E" w14:textId="77777777" w:rsidR="00573AF5" w:rsidRDefault="00573AF5">
      <w:pPr>
        <w:pStyle w:val="Example"/>
      </w:pPr>
      <w:r>
        <w:t>OBX|20|ST|L2110.003^PROTHROMBIN TIME (D)||30.7|sec|11.1</w:t>
      </w:r>
      <w:r>
        <w:noBreakHyphen/>
        <w:t>14.0|HH|||F&lt;cr&gt;</w:t>
      </w:r>
    </w:p>
    <w:p w14:paraId="459BC974" w14:textId="77777777" w:rsidR="00573AF5" w:rsidRDefault="00573AF5">
      <w:pPr>
        <w:pStyle w:val="Example"/>
      </w:pPr>
      <w:r>
        <w:t xml:space="preserve">NTE|1|L|COAGULATION CRITICAL VALUES CALLED TO VICKIE QUASCHNICK~AT 1130 BY VON~Therapeutic Ranges(oral anticoagulant):~Most clinical situations:  16.1 </w:t>
      </w:r>
      <w:r>
        <w:noBreakHyphen/>
        <w:t xml:space="preserve"> 21.1 sec </w:t>
      </w:r>
      <w:r>
        <w:noBreakHyphen/>
        <w:t xml:space="preserve">~  (1.3 </w:t>
      </w:r>
      <w:r>
        <w:noBreakHyphen/>
        <w:t xml:space="preserve"> 1.7 times the mean of the normal range)~Mech heart valve, recurrent embolism:  18.6 </w:t>
      </w:r>
      <w:r>
        <w:noBreakHyphen/>
        <w:t xml:space="preserve"> 23.6 sec </w:t>
      </w:r>
      <w:r>
        <w:noBreakHyphen/>
        <w:t xml:space="preserve">~  (1.5 </w:t>
      </w:r>
      <w:r>
        <w:noBreakHyphen/>
        <w:t xml:space="preserve"> 1.9 times the mean of the normal range)&lt;cr&gt;</w:t>
      </w:r>
    </w:p>
    <w:p w14:paraId="048C37D8" w14:textId="77777777" w:rsidR="00573AF5" w:rsidRDefault="00573AF5">
      <w:pPr>
        <w:pStyle w:val="Example"/>
      </w:pPr>
      <w:r>
        <w:t>OBX|21|ST|L2110.500^INR||5.95||||||F&lt;cr&gt;</w:t>
      </w:r>
    </w:p>
    <w:p w14:paraId="1246FEA3" w14:textId="77777777" w:rsidR="00573AF5" w:rsidRDefault="00573AF5">
      <w:pPr>
        <w:pStyle w:val="Example"/>
      </w:pPr>
      <w:r>
        <w:t xml:space="preserve">NTE|1|L|Therapeutic Range (oral anticoagulant):~  Most clinical situations:  2.0 </w:t>
      </w:r>
      <w:r>
        <w:noBreakHyphen/>
        <w:t xml:space="preserve"> 3.0~  Mech heart valve, recurrent embolism:  3.0 </w:t>
      </w:r>
      <w:r>
        <w:noBreakHyphen/>
        <w:t xml:space="preserve"> 4.0&lt;cr&gt;</w:t>
      </w:r>
    </w:p>
    <w:p w14:paraId="48A36A49" w14:textId="77777777" w:rsidR="00573AF5" w:rsidRDefault="00573AF5">
      <w:pPr>
        <w:pStyle w:val="Example"/>
      </w:pPr>
      <w:r>
        <w:t>OBX|22|ST|L3110.003^SODIUM (D)||141|mmol/l|135</w:t>
      </w:r>
      <w:r>
        <w:noBreakHyphen/>
        <w:t>146||||F&lt;cr&gt;</w:t>
      </w:r>
    </w:p>
    <w:p w14:paraId="40315FC4" w14:textId="77777777" w:rsidR="00573AF5" w:rsidRDefault="00573AF5">
      <w:pPr>
        <w:pStyle w:val="Example"/>
      </w:pPr>
      <w:r>
        <w:t>OBX|23|ST|L3111.003^POTASSIUM (D)||3.8|mmol/l|3.5</w:t>
      </w:r>
      <w:r>
        <w:noBreakHyphen/>
        <w:t>5.1||||F&lt;cr&gt;</w:t>
      </w:r>
    </w:p>
    <w:p w14:paraId="4133B599" w14:textId="77777777" w:rsidR="00573AF5" w:rsidRDefault="00573AF5">
      <w:pPr>
        <w:pStyle w:val="Example"/>
      </w:pPr>
      <w:r>
        <w:t>OBX|24|ST|L3112.003^CHLORIDE (D)||111|mmol/l|98</w:t>
      </w:r>
      <w:r>
        <w:noBreakHyphen/>
        <w:t>108|H|||F&lt;cr&gt;</w:t>
      </w:r>
    </w:p>
    <w:p w14:paraId="77CA8EC9" w14:textId="77777777" w:rsidR="00573AF5" w:rsidRDefault="00573AF5">
      <w:pPr>
        <w:pStyle w:val="Example"/>
      </w:pPr>
      <w:r>
        <w:t>OBX|25|ST|L3113.003^CO2 (TOTAL) (D)||23.7|mmol/l|23</w:t>
      </w:r>
      <w:r>
        <w:noBreakHyphen/>
        <w:t>30||||F&lt;cr&gt;</w:t>
      </w:r>
    </w:p>
    <w:p w14:paraId="30D4BDEA" w14:textId="77777777" w:rsidR="00573AF5" w:rsidRDefault="00573AF5">
      <w:pPr>
        <w:pStyle w:val="Example"/>
      </w:pPr>
      <w:r>
        <w:t>OBX|26|ST|L3114.000^ANION GAP||6||7</w:t>
      </w:r>
      <w:r>
        <w:noBreakHyphen/>
        <w:t>17|L|||F&lt;cr&gt;</w:t>
      </w:r>
    </w:p>
    <w:p w14:paraId="6C868E73" w14:textId="77777777" w:rsidR="00573AF5" w:rsidRDefault="00573AF5">
      <w:pPr>
        <w:pStyle w:val="Example"/>
      </w:pPr>
      <w:r>
        <w:t>OBX|27|ST|L3120.003^CREATININE (D)||1.4|mg/dl|0.5</w:t>
      </w:r>
      <w:r>
        <w:noBreakHyphen/>
        <w:t>1.2|H|||F&lt;cr&gt;</w:t>
      </w:r>
    </w:p>
    <w:p w14:paraId="0113C6D2" w14:textId="77777777" w:rsidR="00573AF5" w:rsidRDefault="00573AF5">
      <w:pPr>
        <w:pStyle w:val="Example"/>
      </w:pPr>
      <w:r>
        <w:t>OBX|28|ST|L3121.003^UREA NITROGEN (D)||24|mg/dl|7</w:t>
      </w:r>
      <w:r>
        <w:noBreakHyphen/>
        <w:t>25||||F&lt;cr&gt;</w:t>
      </w:r>
    </w:p>
    <w:p w14:paraId="6EBF0F46" w14:textId="77777777" w:rsidR="00573AF5" w:rsidRDefault="00573AF5">
      <w:pPr>
        <w:pStyle w:val="Example"/>
      </w:pPr>
      <w:r>
        <w:t>OBX|29|ST|L3123.003^GLUCOSE (D)||123|mg/dl|65</w:t>
      </w:r>
      <w:r>
        <w:noBreakHyphen/>
        <w:t>115|H|||F&lt;cr&gt;</w:t>
      </w:r>
    </w:p>
    <w:p w14:paraId="32B9D7FC" w14:textId="77777777" w:rsidR="00573AF5" w:rsidRDefault="00573AF5">
      <w:pPr>
        <w:pStyle w:val="Example"/>
      </w:pPr>
      <w:r>
        <w:t>OBX|30|ST|L3126.003^CALCIUM (D)||8.7|mg/dl|8.4</w:t>
      </w:r>
      <w:r>
        <w:noBreakHyphen/>
        <w:t>10.2||||F&lt;cr&gt;</w:t>
      </w:r>
    </w:p>
    <w:p w14:paraId="1E9F9E9D" w14:textId="77777777" w:rsidR="00573AF5" w:rsidRDefault="00573AF5">
      <w:pPr>
        <w:pStyle w:val="Example"/>
      </w:pPr>
      <w:r>
        <w:t>OBR|2||1045825^LAB|L2560.000^BLOOD GAS, ARTERIAL (R)|||19940320105800|""| 1^EA|||||19940320105800||CARMI||||||19940320105844|||F&lt;cr&gt;</w:t>
      </w:r>
    </w:p>
    <w:p w14:paraId="6C94AC1F" w14:textId="77777777" w:rsidR="00573AF5" w:rsidRDefault="00573AF5">
      <w:pPr>
        <w:pStyle w:val="Example"/>
      </w:pPr>
      <w:r>
        <w:t>OBX|1|ST|L2565.000^PH, ARTERIAL BLD GAS (R)||7.46||7.35</w:t>
      </w:r>
      <w:r>
        <w:noBreakHyphen/>
        <w:t>7.45|H|||F&lt;cr&gt;</w:t>
      </w:r>
    </w:p>
    <w:p w14:paraId="1E9C1F38" w14:textId="77777777" w:rsidR="00573AF5" w:rsidRDefault="00573AF5">
      <w:pPr>
        <w:pStyle w:val="Example"/>
      </w:pPr>
      <w:r>
        <w:t>OBX|2|ST|L2566.000^PCO2, ARTERIAL BLOOD GAS||28|mm/Hg|35</w:t>
      </w:r>
      <w:r>
        <w:noBreakHyphen/>
        <w:t>45|LL|||F&lt;cr&gt;</w:t>
      </w:r>
    </w:p>
    <w:p w14:paraId="666667DB" w14:textId="77777777" w:rsidR="00573AF5" w:rsidRDefault="00573AF5">
      <w:pPr>
        <w:pStyle w:val="Example"/>
      </w:pPr>
      <w:r>
        <w:t>NTE|1|L|BLOOD GAS ANALYSIS CRITICAL VALUE(S) CALLED TO~DR. CARLSON.&lt;cr&gt;</w:t>
      </w:r>
    </w:p>
    <w:p w14:paraId="01AB2576" w14:textId="77777777" w:rsidR="00573AF5" w:rsidRDefault="00573AF5">
      <w:pPr>
        <w:pStyle w:val="Example"/>
      </w:pPr>
      <w:r>
        <w:t>OBX|3|ST|L2567.000^PO2, ARTERIAL BLOOD GAS||83|mm/Hg|80</w:t>
      </w:r>
      <w:r>
        <w:noBreakHyphen/>
        <w:t>100||||F&lt;cr&gt;</w:t>
      </w:r>
    </w:p>
    <w:p w14:paraId="1DC8DEBC" w14:textId="77777777" w:rsidR="00573AF5" w:rsidRDefault="00573AF5">
      <w:pPr>
        <w:pStyle w:val="Example"/>
      </w:pPr>
      <w:r>
        <w:t>OBX|4|ST|L2568.000^O2 SAT, ART BLD GAS (R)||96|%|95</w:t>
      </w:r>
      <w:r>
        <w:noBreakHyphen/>
        <w:t>99||||F&lt;cr&gt;</w:t>
      </w:r>
    </w:p>
    <w:p w14:paraId="3E1594FC" w14:textId="77777777" w:rsidR="00573AF5" w:rsidRDefault="00573AF5">
      <w:pPr>
        <w:pStyle w:val="Example"/>
      </w:pPr>
      <w:r>
        <w:t>OBX|5|ST|L2569.000^BASE EX, ARTERIAL BLD GAS||</w:t>
      </w:r>
      <w:r>
        <w:noBreakHyphen/>
        <w:t>2.1|mEq/l|</w:t>
      </w:r>
      <w:r>
        <w:noBreakHyphen/>
        <w:t>2.0</w:t>
      </w:r>
      <w:r>
        <w:noBreakHyphen/>
        <w:t>2.0|L|||F&lt;cr&gt;</w:t>
      </w:r>
    </w:p>
    <w:p w14:paraId="5D016B5A" w14:textId="77777777" w:rsidR="00573AF5" w:rsidRDefault="00573AF5">
      <w:pPr>
        <w:pStyle w:val="Example"/>
      </w:pPr>
      <w:r>
        <w:t>OBX|6|ST|L2570.000^HCO3, ARTERIAL BLD GAS||19.4|mEq/l|22</w:t>
      </w:r>
      <w:r>
        <w:noBreakHyphen/>
        <w:t>26|L|||F&lt;cr&gt;</w:t>
      </w:r>
    </w:p>
    <w:p w14:paraId="1A803370" w14:textId="77777777" w:rsidR="00573AF5" w:rsidRDefault="00573AF5">
      <w:pPr>
        <w:pStyle w:val="Example"/>
      </w:pPr>
      <w:r>
        <w:t>OBX|7|ST|L2571.000^PATIENT TEMP, ABG||96.2|deg F|||||F&lt;cr&gt;</w:t>
      </w:r>
    </w:p>
    <w:p w14:paraId="43421E10" w14:textId="77777777" w:rsidR="00573AF5" w:rsidRDefault="00573AF5">
      <w:pPr>
        <w:pStyle w:val="Example"/>
      </w:pPr>
      <w:r>
        <w:t>OBX|8|ST|L2572.000^MODE, ABG||ROOM AIR||||||F&lt;cr&gt;</w:t>
      </w:r>
    </w:p>
    <w:p w14:paraId="5A882580" w14:textId="77777777" w:rsidR="00573AF5" w:rsidRDefault="00573AF5">
      <w:pPr>
        <w:pStyle w:val="Example"/>
      </w:pPr>
      <w:r>
        <w:t>OBR|3||1045812^LAB|L2310.003^URINALYSISD)|||19940320121800|""|1^EA|||||19940320121800||CARMI||||||19940320104953|||F&lt;cr&gt;</w:t>
      </w:r>
    </w:p>
    <w:p w14:paraId="34138999" w14:textId="77777777" w:rsidR="00573AF5" w:rsidRDefault="00573AF5">
      <w:pPr>
        <w:pStyle w:val="Example"/>
      </w:pPr>
      <w:r>
        <w:t>OBX|1|ST|L2320.303^SPECIFIC GRAVITY, UR (D)||1.015||1.002</w:t>
      </w:r>
      <w:r>
        <w:noBreakHyphen/>
        <w:t>1.030||||F&lt;cr&gt;</w:t>
      </w:r>
    </w:p>
    <w:p w14:paraId="6C929436" w14:textId="77777777" w:rsidR="00573AF5" w:rsidRDefault="00573AF5">
      <w:pPr>
        <w:pStyle w:val="Example"/>
      </w:pPr>
      <w:r>
        <w:t>OBX|2|ST|L2320.403^PH, UR (D)||7.0||5.0</w:t>
      </w:r>
      <w:r>
        <w:noBreakHyphen/>
        <w:t>7.5||||F&lt;cr&gt;</w:t>
      </w:r>
    </w:p>
    <w:p w14:paraId="4E4CCF75" w14:textId="77777777" w:rsidR="00573AF5" w:rsidRDefault="00573AF5">
      <w:pPr>
        <w:pStyle w:val="Example"/>
      </w:pPr>
      <w:r>
        <w:t>OBX|3|ST|L2320.503^PROTEIN, QUAL, UR (D)||NEG|mg/dl|||||F&lt;cr&gt;</w:t>
      </w:r>
    </w:p>
    <w:p w14:paraId="73BF8E72" w14:textId="77777777" w:rsidR="00573AF5" w:rsidRDefault="00573AF5">
      <w:pPr>
        <w:pStyle w:val="Example"/>
      </w:pPr>
      <w:r>
        <w:t>OBX|4|ST|L2320.703^GLUCOSE, QUAL, UR (D)||0|mg/dl|0</w:t>
      </w:r>
      <w:r>
        <w:noBreakHyphen/>
        <w:t>30||||F&lt;cr&gt;</w:t>
      </w:r>
    </w:p>
    <w:p w14:paraId="16C8AE8B" w14:textId="77777777" w:rsidR="00573AF5" w:rsidRDefault="00573AF5">
      <w:pPr>
        <w:pStyle w:val="Example"/>
      </w:pPr>
      <w:r>
        <w:t>OBX|5|ST|L2320.803^KETONES, UR (D)||NEG|mg/dl|||||F&lt;cr&gt;</w:t>
      </w:r>
    </w:p>
    <w:p w14:paraId="2BDCB92E" w14:textId="77777777" w:rsidR="00573AF5" w:rsidRDefault="00573AF5">
      <w:pPr>
        <w:pStyle w:val="Example"/>
      </w:pPr>
      <w:r>
        <w:t>OBX|6|ST|L2320.903^OCCULT BLOOD, UR (D)||SMALL|||A|||F&lt;cr&gt;</w:t>
      </w:r>
    </w:p>
    <w:p w14:paraId="4DB8D368" w14:textId="77777777" w:rsidR="00573AF5" w:rsidRDefault="00573AF5">
      <w:pPr>
        <w:pStyle w:val="Example"/>
      </w:pPr>
      <w:r>
        <w:lastRenderedPageBreak/>
        <w:t>OBX|7|ST|L2321.003^BILIRUBIN, UR (D)||NEG||||||F&lt;cr&gt;</w:t>
      </w:r>
    </w:p>
    <w:p w14:paraId="46931160" w14:textId="77777777" w:rsidR="00573AF5" w:rsidRDefault="00573AF5">
      <w:pPr>
        <w:pStyle w:val="Example"/>
      </w:pPr>
      <w:r>
        <w:t>OBX|8|ST|L2321.100^LEUKOCYTES, UR||MOD|||A|||F&lt;cr&gt;</w:t>
      </w:r>
    </w:p>
    <w:p w14:paraId="130E6C7D" w14:textId="77777777" w:rsidR="00573AF5" w:rsidRDefault="00573AF5">
      <w:pPr>
        <w:pStyle w:val="Example"/>
      </w:pPr>
      <w:r>
        <w:t>OBX|9|ST|L2321.200^NITRITES, UR||NEG||||||F&lt;cr&gt;</w:t>
      </w:r>
    </w:p>
    <w:p w14:paraId="2B64BE5E" w14:textId="77777777" w:rsidR="00573AF5" w:rsidRDefault="00573AF5">
      <w:pPr>
        <w:pStyle w:val="Example"/>
      </w:pPr>
      <w:r>
        <w:t>OBX|10|ST|L2321.300^UROBILINOGEN, UR||NEG||||||F&lt;cr&gt;</w:t>
      </w:r>
    </w:p>
    <w:p w14:paraId="52E7F683" w14:textId="77777777" w:rsidR="00573AF5" w:rsidRDefault="00573AF5">
      <w:pPr>
        <w:pStyle w:val="Example"/>
      </w:pPr>
      <w:r>
        <w:t>OBX|11|ST|L2342.000^MICRO SPUN VOLUME, UR||8|ml|8</w:t>
      </w:r>
      <w:r>
        <w:noBreakHyphen/>
        <w:t>8||||F&lt;cr&gt;</w:t>
      </w:r>
    </w:p>
    <w:p w14:paraId="27E8DBAE" w14:textId="77777777" w:rsidR="00573AF5" w:rsidRDefault="00573AF5">
      <w:pPr>
        <w:pStyle w:val="Example"/>
      </w:pPr>
      <w:r>
        <w:t>OBX|12|ST|L2350.003^RBC, UR (D)||5</w:t>
      </w:r>
      <w:r>
        <w:noBreakHyphen/>
        <w:t>10|/hpf|||||F&lt;cr&gt;</w:t>
      </w:r>
    </w:p>
    <w:p w14:paraId="2B405EC1" w14:textId="77777777" w:rsidR="00573AF5" w:rsidRDefault="00573AF5">
      <w:pPr>
        <w:pStyle w:val="Example"/>
      </w:pPr>
      <w:r>
        <w:t>OBX|13|ST|L2350.100^WBC, UR||&gt;100|/hpf|||||F&lt;cr&gt;</w:t>
      </w:r>
    </w:p>
    <w:p w14:paraId="5F7FE2F6" w14:textId="77777777" w:rsidR="00573AF5" w:rsidRDefault="00573AF5">
      <w:pPr>
        <w:pStyle w:val="Example"/>
      </w:pPr>
      <w:r>
        <w:t>OBX|14|ST|L2350.200^EPITHELIAL CELLS, UR||2+||||||F&lt;cr&gt;</w:t>
      </w:r>
    </w:p>
    <w:p w14:paraId="4832D0D5" w14:textId="77777777" w:rsidR="00573AF5" w:rsidRDefault="00573AF5">
      <w:pPr>
        <w:pStyle w:val="Example"/>
      </w:pPr>
      <w:r>
        <w:t>OBX|15|ST|L2350.300^BACTERIA, UR||2+|||A|||F&lt;cr&gt;</w:t>
      </w:r>
    </w:p>
    <w:p w14:paraId="60825092" w14:textId="77777777" w:rsidR="00573AF5" w:rsidRDefault="00573AF5">
      <w:pPr>
        <w:pStyle w:val="Heading2"/>
        <w:rPr>
          <w:noProof/>
        </w:rPr>
      </w:pPr>
      <w:bookmarkStart w:id="2380" w:name="_Toc348244544"/>
      <w:bookmarkStart w:id="2381" w:name="_Toc348244639"/>
      <w:bookmarkStart w:id="2382" w:name="_Toc348260671"/>
      <w:bookmarkStart w:id="2383" w:name="_Toc348346644"/>
      <w:bookmarkStart w:id="2384" w:name="_Toc380430475"/>
      <w:bookmarkStart w:id="2385" w:name="_Toc28982361"/>
      <w:r>
        <w:rPr>
          <w:noProof/>
        </w:rPr>
        <w:t>OUTSTANDING ISSUES</w:t>
      </w:r>
      <w:bookmarkStart w:id="2386" w:name="_Toc380430476"/>
      <w:bookmarkEnd w:id="2380"/>
      <w:bookmarkEnd w:id="2381"/>
      <w:bookmarkEnd w:id="2382"/>
      <w:bookmarkEnd w:id="2383"/>
      <w:bookmarkEnd w:id="2384"/>
      <w:bookmarkEnd w:id="2385"/>
      <w:bookmarkEnd w:id="2386"/>
    </w:p>
    <w:p w14:paraId="0259DF0A" w14:textId="77777777" w:rsidR="00573AF5" w:rsidRDefault="00573AF5">
      <w:pPr>
        <w:pStyle w:val="Heading3"/>
        <w:rPr>
          <w:noProof/>
        </w:rPr>
      </w:pPr>
      <w:bookmarkStart w:id="2387" w:name="_Toc348244545"/>
      <w:bookmarkStart w:id="2388" w:name="_Toc348244640"/>
      <w:bookmarkStart w:id="2389" w:name="_Toc348260672"/>
      <w:bookmarkStart w:id="2390" w:name="_Toc348346645"/>
      <w:bookmarkStart w:id="2391" w:name="_Toc380430477"/>
      <w:bookmarkStart w:id="2392" w:name="_Toc28982362"/>
      <w:r>
        <w:rPr>
          <w:noProof/>
        </w:rPr>
        <w:t>HL7 Overlapping With ASC X12N</w:t>
      </w:r>
      <w:bookmarkStart w:id="2393" w:name="_Toc380430478"/>
      <w:bookmarkEnd w:id="2387"/>
      <w:bookmarkEnd w:id="2388"/>
      <w:bookmarkEnd w:id="2389"/>
      <w:bookmarkEnd w:id="2390"/>
      <w:bookmarkEnd w:id="2391"/>
      <w:bookmarkEnd w:id="2392"/>
      <w:bookmarkEnd w:id="2393"/>
    </w:p>
    <w:p w14:paraId="4CCE289F" w14:textId="77777777" w:rsidR="00573AF5" w:rsidRDefault="00573AF5" w:rsidP="00C87B0A">
      <w:pPr>
        <w:pStyle w:val="NormalIndented"/>
      </w:pPr>
      <w:r>
        <w:t xml:space="preserve">There have been discussions regarding overlap of the proposed Patient Referral Chapter with recent development efforts by a committee within the ASC X12N organization.  In the Healthcare Task Group (Task Group 2) of the ASC X12N Insurance Subcommittee, the Services Review Working Group (Working Group 10) has been working on a referral transaction (Transaction 278).  This transaction has been designed from a payor perspective by focusing on </w:t>
      </w:r>
      <w:r>
        <w:rPr>
          <w:rStyle w:val="Emphasis"/>
        </w:rPr>
        <w:t>certification</w:t>
      </w:r>
      <w:r>
        <w:t xml:space="preserve"> of a referral or </w:t>
      </w:r>
      <w:r>
        <w:rPr>
          <w:rStyle w:val="Emphasis"/>
        </w:rPr>
        <w:t>notification</w:t>
      </w:r>
      <w:r>
        <w:t xml:space="preserve"> that a referral took place.  This focus deals primarily with the financial or reimbursement side of a referral.  There are some similarities between the two messages.  However, there are also some clear differences.  For example, the ASC X12 transaction does not provide for provider-to-provider referrals containing clinical data.  Referrals containing a patient's clinical record along with diagnoses and requested procedures are the major focus of the work being done by HL7.  In an effort to alleviate some of the controversy that this issue has caused, sections of this HL7 Patient Referral chapter have been removed.  These sections dealt primarily with eligibility and plan coverage information.  That information will be specifically handled by ASC X12N transactions 271 and 272, and the new interactive transactions.</w:t>
      </w:r>
    </w:p>
    <w:p w14:paraId="1BF93921" w14:textId="77777777" w:rsidR="00573AF5" w:rsidRDefault="00573AF5" w:rsidP="00C87B0A">
      <w:pPr>
        <w:pStyle w:val="NormalIndented"/>
      </w:pPr>
      <w:r>
        <w:t>There are some convergence activities currently in progress.  The HL7 - X12 Joint Coordinating Committee</w:t>
      </w:r>
      <w:r w:rsidR="00FD02FB">
        <w:fldChar w:fldCharType="begin"/>
      </w:r>
      <w:r>
        <w:instrText xml:space="preserve"> XE "HL7 - X12 Joint Coordinating Committee" </w:instrText>
      </w:r>
      <w:r w:rsidR="00FD02FB">
        <w:fldChar w:fldCharType="end"/>
      </w:r>
      <w:r>
        <w:t xml:space="preserve"> has been formed to facilitate efforts to unify these two standard development organizations as well as others.  Work is in progress to harmonize HL7 trigger events within X12N transactions, as well as in joint data modeling.  There has also been some work done at the working group level to harmonize the common data segments of the two respective referral messages.  There is ongoing participation by both HL7 committees and X12N work groups to achieve a certain level of data compatibility.</w:t>
      </w:r>
    </w:p>
    <w:p w14:paraId="4311578B" w14:textId="77777777" w:rsidR="00573AF5" w:rsidRDefault="00573AF5" w:rsidP="00C87B0A">
      <w:pPr>
        <w:pStyle w:val="NormalIndented"/>
      </w:pPr>
      <w:r>
        <w:t>The HL7 Board of Directors has directed HL7 to continue development of the Patient Referral Chapter for the following reasons:</w:t>
      </w:r>
    </w:p>
    <w:p w14:paraId="0B583DF3" w14:textId="77777777" w:rsidR="00573AF5" w:rsidRDefault="00573AF5" w:rsidP="00C87B0A">
      <w:pPr>
        <w:pStyle w:val="NormalIndented"/>
      </w:pPr>
      <w:r>
        <w:t>The HL7 - X12 coordination is ongoing, but will not be complete in time for Standard Version 2.7.</w:t>
      </w:r>
    </w:p>
    <w:p w14:paraId="534D4D92" w14:textId="77777777" w:rsidR="00573AF5" w:rsidRDefault="00573AF5" w:rsidP="00C87B0A">
      <w:pPr>
        <w:pStyle w:val="NormalIndented"/>
      </w:pPr>
      <w:r>
        <w:t>The HL7 Patient Referral Chapter addresses business needs that the X12 transaction does not (e.g., transmission of codified clinical data).</w:t>
      </w:r>
    </w:p>
    <w:p w14:paraId="57A5C004" w14:textId="77777777" w:rsidR="00573AF5" w:rsidRDefault="00573AF5">
      <w:pPr>
        <w:rPr>
          <w:noProof/>
        </w:rPr>
      </w:pPr>
    </w:p>
    <w:sectPr w:rsidR="00573AF5" w:rsidSect="00B2330E">
      <w:headerReference w:type="even" r:id="rId48"/>
      <w:headerReference w:type="default" r:id="rId49"/>
      <w:footerReference w:type="even" r:id="rId50"/>
      <w:footerReference w:type="default" r:id="rId51"/>
      <w:footerReference w:type="first" r:id="rId5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D2F79" w14:textId="77777777" w:rsidR="00976CBD" w:rsidRDefault="00976CBD" w:rsidP="006A7391">
      <w:pPr>
        <w:spacing w:after="0"/>
      </w:pPr>
      <w:r>
        <w:separator/>
      </w:r>
    </w:p>
  </w:endnote>
  <w:endnote w:type="continuationSeparator" w:id="0">
    <w:p w14:paraId="50BC1744" w14:textId="77777777" w:rsidR="00976CBD" w:rsidRDefault="00976CBD" w:rsidP="006A73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50FF8" w14:textId="10E2D27A" w:rsidR="0079753E" w:rsidRDefault="0079753E" w:rsidP="0048442F">
    <w:pPr>
      <w:pStyle w:val="Footer"/>
    </w:pPr>
    <w:r>
      <w:rPr>
        <w:kern w:val="20"/>
      </w:rPr>
      <w:t xml:space="preserve">Page </w:t>
    </w:r>
    <w:r>
      <w:rPr>
        <w:kern w:val="20"/>
      </w:rPr>
      <w:fldChar w:fldCharType="begin"/>
    </w:r>
    <w:r>
      <w:rPr>
        <w:kern w:val="20"/>
      </w:rPr>
      <w:instrText xml:space="preserve"> PAGE </w:instrText>
    </w:r>
    <w:r>
      <w:rPr>
        <w:kern w:val="20"/>
      </w:rPr>
      <w:fldChar w:fldCharType="separate"/>
    </w:r>
    <w:r w:rsidR="00D935F7">
      <w:rPr>
        <w:noProof/>
        <w:kern w:val="20"/>
      </w:rPr>
      <w:t>4</w:t>
    </w:r>
    <w:r>
      <w:rPr>
        <w:kern w:val="20"/>
      </w:rPr>
      <w:fldChar w:fldCharType="end"/>
    </w:r>
    <w:r>
      <w:rPr>
        <w:kern w:val="20"/>
      </w:rPr>
      <w:tab/>
      <w:t xml:space="preserve">Health Level Seven, Version </w:t>
    </w:r>
    <w:r>
      <w:rPr>
        <w:bCs/>
        <w:kern w:val="20"/>
      </w:rPr>
      <w:fldChar w:fldCharType="begin"/>
    </w:r>
    <w:r>
      <w:rPr>
        <w:bCs/>
        <w:kern w:val="20"/>
      </w:rPr>
      <w:instrText xml:space="preserve"> DOCPROPERTY release_version \* MERGEFORMAT </w:instrText>
    </w:r>
    <w:r>
      <w:rPr>
        <w:bCs/>
        <w:kern w:val="20"/>
      </w:rPr>
      <w:fldChar w:fldCharType="separate"/>
    </w:r>
    <w:r>
      <w:rPr>
        <w:bCs/>
        <w:kern w:val="20"/>
      </w:rPr>
      <w:t>2.9</w:t>
    </w:r>
    <w:r>
      <w:rPr>
        <w:bCs/>
        <w:kern w:val="20"/>
      </w:rPr>
      <w:fldChar w:fldCharType="end"/>
    </w:r>
    <w:r>
      <w:rPr>
        <w:kern w:val="20"/>
      </w:rPr>
      <w:t xml:space="preserve"> ©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Pr>
        <w:kern w:val="20"/>
      </w:rPr>
      <w:t>.  All rights reserved.</w:t>
    </w:r>
  </w:p>
  <w:p w14:paraId="4A625D15" w14:textId="47FD4CE6" w:rsidR="0079753E" w:rsidRDefault="00976CBD" w:rsidP="009D18D0">
    <w:pPr>
      <w:pStyle w:val="Footer"/>
    </w:pPr>
    <w:r>
      <w:fldChar w:fldCharType="begin"/>
    </w:r>
    <w:r>
      <w:instrText xml:space="preserve"> DOCPROPERTY  release_month  \* MERGEFORMAT </w:instrText>
    </w:r>
    <w:r>
      <w:fldChar w:fldCharType="separate"/>
    </w:r>
    <w:r w:rsidR="0079753E">
      <w:t>December</w:t>
    </w:r>
    <w:r>
      <w:fldChar w:fldCharType="end"/>
    </w:r>
    <w:r w:rsidR="0079753E">
      <w:t xml:space="preserve"> </w:t>
    </w:r>
    <w:r>
      <w:fldChar w:fldCharType="begin"/>
    </w:r>
    <w:r>
      <w:instrText xml:space="preserve"> DOCPROPERTY release_year \* MERGE</w:instrText>
    </w:r>
    <w:r>
      <w:instrText xml:space="preserve">FORMAT </w:instrText>
    </w:r>
    <w:r>
      <w:fldChar w:fldCharType="separate"/>
    </w:r>
    <w:r w:rsidR="0079753E">
      <w:t>2019</w:t>
    </w:r>
    <w:r>
      <w:fldChar w:fldCharType="end"/>
    </w:r>
    <w:r w:rsidR="0079753E">
      <w:t>.</w:t>
    </w:r>
    <w:r w:rsidR="0079753E">
      <w:tab/>
    </w:r>
    <w:r>
      <w:fldChar w:fldCharType="begin"/>
    </w:r>
    <w:r>
      <w:instrText xml:space="preserve"> DOCPROPERTY release_status \* MERGEFORMAT </w:instrText>
    </w:r>
    <w:r>
      <w:fldChar w:fldCharType="separate"/>
    </w:r>
    <w:r w:rsidR="0079753E">
      <w:t>Normative Standard</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EAD40" w14:textId="6DB40F83" w:rsidR="0079753E" w:rsidRDefault="0079753E" w:rsidP="0048442F">
    <w:pPr>
      <w:pStyle w:val="Footer"/>
    </w:pPr>
    <w:r>
      <w:rPr>
        <w:kern w:val="20"/>
      </w:rPr>
      <w:t xml:space="preserve">Health Level Seven, Version </w:t>
    </w:r>
    <w:r>
      <w:rPr>
        <w:bCs/>
        <w:kern w:val="20"/>
      </w:rPr>
      <w:fldChar w:fldCharType="begin"/>
    </w:r>
    <w:r>
      <w:rPr>
        <w:bCs/>
        <w:kern w:val="20"/>
      </w:rPr>
      <w:instrText xml:space="preserve"> DOCPROPERTY release_version \* MERGEFORMAT </w:instrText>
    </w:r>
    <w:r>
      <w:rPr>
        <w:bCs/>
        <w:kern w:val="20"/>
      </w:rPr>
      <w:fldChar w:fldCharType="separate"/>
    </w:r>
    <w:r>
      <w:rPr>
        <w:bCs/>
        <w:kern w:val="20"/>
      </w:rPr>
      <w:t>2.9</w:t>
    </w:r>
    <w:r>
      <w:rPr>
        <w:bCs/>
        <w:kern w:val="20"/>
      </w:rPr>
      <w:fldChar w:fldCharType="end"/>
    </w:r>
    <w:r>
      <w:rPr>
        <w:kern w:val="20"/>
      </w:rPr>
      <w:t xml:space="preserve"> ©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Pr>
        <w:kern w:val="20"/>
      </w:rPr>
      <w:t>.  All rights reserved.</w:t>
    </w:r>
    <w:r>
      <w:rPr>
        <w:kern w:val="20"/>
      </w:rPr>
      <w:tab/>
      <w:t xml:space="preserve">Page </w:t>
    </w:r>
    <w:r>
      <w:rPr>
        <w:kern w:val="20"/>
      </w:rPr>
      <w:fldChar w:fldCharType="begin"/>
    </w:r>
    <w:r>
      <w:rPr>
        <w:kern w:val="20"/>
      </w:rPr>
      <w:instrText xml:space="preserve"> PAGE </w:instrText>
    </w:r>
    <w:r>
      <w:rPr>
        <w:kern w:val="20"/>
      </w:rPr>
      <w:fldChar w:fldCharType="separate"/>
    </w:r>
    <w:r w:rsidR="00D935F7">
      <w:rPr>
        <w:noProof/>
        <w:kern w:val="20"/>
      </w:rPr>
      <w:t>3</w:t>
    </w:r>
    <w:r>
      <w:rPr>
        <w:kern w:val="20"/>
      </w:rPr>
      <w:fldChar w:fldCharType="end"/>
    </w:r>
  </w:p>
  <w:p w14:paraId="00293051" w14:textId="425D96E8" w:rsidR="0079753E" w:rsidRPr="0048442F" w:rsidRDefault="0079753E" w:rsidP="0048442F">
    <w:pPr>
      <w:pStyle w:val="Footer"/>
    </w:pPr>
    <w:r>
      <w:rPr>
        <w:bCs/>
        <w:kern w:val="20"/>
      </w:rPr>
      <w:fldChar w:fldCharType="begin"/>
    </w:r>
    <w:r>
      <w:rPr>
        <w:bCs/>
        <w:kern w:val="20"/>
      </w:rPr>
      <w:instrText xml:space="preserve"> DOCPROPERTY  release_status  \* MERGEFORMAT </w:instrText>
    </w:r>
    <w:r>
      <w:rPr>
        <w:bCs/>
        <w:kern w:val="20"/>
      </w:rPr>
      <w:fldChar w:fldCharType="separate"/>
    </w:r>
    <w:r>
      <w:rPr>
        <w:bCs/>
        <w:kern w:val="20"/>
      </w:rPr>
      <w:t>Normative</w:t>
    </w:r>
    <w:r w:rsidRPr="00EC0568">
      <w:rPr>
        <w:kern w:val="20"/>
      </w:rPr>
      <w:t xml:space="preserve"> Standard</w:t>
    </w:r>
    <w:r>
      <w:rPr>
        <w:kern w:val="20"/>
      </w:rPr>
      <w:fldChar w:fldCharType="end"/>
    </w:r>
    <w:r>
      <w:rPr>
        <w:kern w:val="20"/>
      </w:rPr>
      <w:t>.</w:t>
    </w:r>
    <w:r>
      <w:rPr>
        <w:kern w:val="20"/>
      </w:rPr>
      <w:tab/>
    </w:r>
    <w:r>
      <w:rPr>
        <w:bCs/>
        <w:kern w:val="20"/>
      </w:rPr>
      <w:fldChar w:fldCharType="begin"/>
    </w:r>
    <w:r>
      <w:rPr>
        <w:bCs/>
        <w:kern w:val="20"/>
      </w:rPr>
      <w:instrText xml:space="preserve"> DOCPROPERTY  release_month  \* MERGEFORMAT </w:instrText>
    </w:r>
    <w:r>
      <w:rPr>
        <w:bCs/>
        <w:kern w:val="20"/>
      </w:rPr>
      <w:fldChar w:fldCharType="separate"/>
    </w:r>
    <w:r>
      <w:rPr>
        <w:bCs/>
        <w:kern w:val="20"/>
      </w:rPr>
      <w:t>December</w:t>
    </w:r>
    <w:r>
      <w:rPr>
        <w:bCs/>
        <w:kern w:val="20"/>
      </w:rPr>
      <w:fldChar w:fldCharType="end"/>
    </w:r>
    <w:r>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Pr>
        <w:kern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D698B" w14:textId="16BE0823" w:rsidR="0079753E" w:rsidRDefault="0079753E" w:rsidP="0048442F">
    <w:pPr>
      <w:pStyle w:val="Footer"/>
    </w:pPr>
    <w:r>
      <w:rPr>
        <w:kern w:val="20"/>
      </w:rPr>
      <w:t xml:space="preserve">Health Level Seven, Version </w:t>
    </w:r>
    <w:r>
      <w:rPr>
        <w:bCs/>
        <w:kern w:val="20"/>
      </w:rPr>
      <w:fldChar w:fldCharType="begin"/>
    </w:r>
    <w:r>
      <w:rPr>
        <w:bCs/>
        <w:kern w:val="20"/>
      </w:rPr>
      <w:instrText xml:space="preserve"> DOCPROPERTY release_version \* MERGEFORMAT </w:instrText>
    </w:r>
    <w:r>
      <w:rPr>
        <w:bCs/>
        <w:kern w:val="20"/>
      </w:rPr>
      <w:fldChar w:fldCharType="separate"/>
    </w:r>
    <w:r>
      <w:rPr>
        <w:bCs/>
        <w:kern w:val="20"/>
      </w:rPr>
      <w:t>2.9</w:t>
    </w:r>
    <w:r>
      <w:rPr>
        <w:bCs/>
        <w:kern w:val="20"/>
      </w:rPr>
      <w:fldChar w:fldCharType="end"/>
    </w:r>
    <w:r>
      <w:rPr>
        <w:kern w:val="20"/>
      </w:rPr>
      <w:t xml:space="preserve"> ©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Pr>
        <w:kern w:val="20"/>
      </w:rPr>
      <w:t>.  All rights reserved.</w:t>
    </w:r>
    <w:r>
      <w:tab/>
      <w:t xml:space="preserve">Page </w:t>
    </w:r>
    <w:r>
      <w:fldChar w:fldCharType="begin"/>
    </w:r>
    <w:r>
      <w:instrText xml:space="preserve"> PAGE </w:instrText>
    </w:r>
    <w:r>
      <w:fldChar w:fldCharType="separate"/>
    </w:r>
    <w:r w:rsidR="00D935F7">
      <w:rPr>
        <w:noProof/>
      </w:rPr>
      <w:t>1</w:t>
    </w:r>
    <w:r>
      <w:fldChar w:fldCharType="end"/>
    </w:r>
  </w:p>
  <w:p w14:paraId="4F46EEAF" w14:textId="0C44CE6E" w:rsidR="0079753E" w:rsidRDefault="00976CBD" w:rsidP="0048442F">
    <w:pPr>
      <w:pStyle w:val="Footer"/>
    </w:pPr>
    <w:r>
      <w:fldChar w:fldCharType="begin"/>
    </w:r>
    <w:r>
      <w:instrText xml:space="preserve"> DOCPROPERTY  release_status  \* MERGEFORMAT </w:instrText>
    </w:r>
    <w:r>
      <w:fldChar w:fldCharType="separate"/>
    </w:r>
    <w:r w:rsidR="0079753E">
      <w:t>Normative Standard</w:t>
    </w:r>
    <w:r>
      <w:fldChar w:fldCharType="end"/>
    </w:r>
    <w:r w:rsidR="0079753E">
      <w:tab/>
    </w:r>
    <w:r>
      <w:fldChar w:fldCharType="begin"/>
    </w:r>
    <w:r>
      <w:instrText xml:space="preserve"> DOCPROPERTY  release_month  \* MERGEFORMAT </w:instrText>
    </w:r>
    <w:r>
      <w:fldChar w:fldCharType="separate"/>
    </w:r>
    <w:r w:rsidR="0079753E">
      <w:t>December</w:t>
    </w:r>
    <w:r>
      <w:fldChar w:fldCharType="end"/>
    </w:r>
    <w:r w:rsidR="0079753E">
      <w:t xml:space="preserve">  </w:t>
    </w:r>
    <w:r>
      <w:fldChar w:fldCharType="begin"/>
    </w:r>
    <w:r>
      <w:instrText xml:space="preserve"> DOCPROPERTY release_year \* MERGEFORMAT </w:instrText>
    </w:r>
    <w:r>
      <w:fldChar w:fldCharType="separate"/>
    </w:r>
    <w:r w:rsidR="0079753E">
      <w:t>2019</w:t>
    </w:r>
    <w:r>
      <w:fldChar w:fldCharType="end"/>
    </w:r>
    <w:bookmarkStart w:id="2394" w:name="_Toc348244449"/>
    <w:bookmarkStart w:id="2395" w:name="_Toc348244618"/>
    <w:bookmarkStart w:id="2396" w:name="_Toc348260650"/>
    <w:bookmarkStart w:id="2397" w:name="_Toc348346623"/>
    <w:bookmarkStart w:id="2398" w:name="_Toc380430436"/>
    <w:bookmarkEnd w:id="2394"/>
    <w:bookmarkEnd w:id="2395"/>
    <w:bookmarkEnd w:id="2396"/>
    <w:bookmarkEnd w:id="2397"/>
    <w:bookmarkEnd w:id="239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DE494" w14:textId="77777777" w:rsidR="00976CBD" w:rsidRDefault="00976CBD" w:rsidP="006A7391">
      <w:pPr>
        <w:spacing w:after="0"/>
      </w:pPr>
      <w:r>
        <w:separator/>
      </w:r>
    </w:p>
  </w:footnote>
  <w:footnote w:type="continuationSeparator" w:id="0">
    <w:p w14:paraId="31608F9A" w14:textId="77777777" w:rsidR="00976CBD" w:rsidRDefault="00976CBD" w:rsidP="006A739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FD8E6" w14:textId="77777777" w:rsidR="0079753E" w:rsidRDefault="0079753E">
    <w:pPr>
      <w:pStyle w:val="Header"/>
    </w:pPr>
    <w:r>
      <w:t>Chapter 11: Referral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51896" w14:textId="77777777" w:rsidR="0079753E" w:rsidRDefault="0079753E">
    <w:pPr>
      <w:pStyle w:val="Header"/>
    </w:pPr>
    <w:r>
      <w:tab/>
      <w:t>Chapter 11: Referral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2" w15:restartNumberingAfterBreak="0">
    <w:nsid w:val="1993471B"/>
    <w:multiLevelType w:val="hybridMultilevel"/>
    <w:tmpl w:val="C310E7FE"/>
    <w:lvl w:ilvl="0" w:tplc="BB2E7310">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3" w15:restartNumberingAfterBreak="0">
    <w:nsid w:val="212B375B"/>
    <w:multiLevelType w:val="multilevel"/>
    <w:tmpl w:val="CE38F97A"/>
    <w:lvl w:ilvl="0">
      <w:start w:val="1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440"/>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4"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72C77BF2"/>
    <w:multiLevelType w:val="hybridMultilevel"/>
    <w:tmpl w:val="29B43D58"/>
    <w:lvl w:ilvl="0" w:tplc="FFFFFFFF">
      <w:start w:val="1"/>
      <w:numFmt w:val="none"/>
      <w:lvlText w:val="11.6"/>
      <w:lvlJc w:val="left"/>
      <w:pPr>
        <w:tabs>
          <w:tab w:val="num" w:pos="1455"/>
        </w:tabs>
        <w:ind w:left="1455" w:hanging="1095"/>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2121221348">
    <w:abstractNumId w:val="1"/>
  </w:num>
  <w:num w:numId="2" w16cid:durableId="399181317">
    <w:abstractNumId w:val="3"/>
  </w:num>
  <w:num w:numId="3" w16cid:durableId="2008096497">
    <w:abstractNumId w:val="5"/>
  </w:num>
  <w:num w:numId="4" w16cid:durableId="883175885">
    <w:abstractNumId w:val="0"/>
  </w:num>
  <w:num w:numId="5" w16cid:durableId="876621810">
    <w:abstractNumId w:val="7"/>
  </w:num>
  <w:num w:numId="6" w16cid:durableId="640229657">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7" w16cid:durableId="1617441361">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8" w16cid:durableId="924148835">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9" w16cid:durableId="1128206370">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0" w16cid:durableId="1707678170">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1" w16cid:durableId="2039429184">
    <w:abstractNumId w:val="5"/>
  </w:num>
  <w:num w:numId="12" w16cid:durableId="1838227671">
    <w:abstractNumId w:val="4"/>
  </w:num>
  <w:num w:numId="13" w16cid:durableId="1267999195">
    <w:abstractNumId w:val="6"/>
  </w:num>
  <w:num w:numId="14" w16cid:durableId="355962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it Popat">
    <w15:presenceInfo w15:providerId="AD" w15:userId="S::apopat@epic.com::d4b43766-8aa6-459e-b41f-00b38db323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AF5"/>
    <w:rsid w:val="00002456"/>
    <w:rsid w:val="000106B4"/>
    <w:rsid w:val="000429EE"/>
    <w:rsid w:val="00044DC5"/>
    <w:rsid w:val="00061240"/>
    <w:rsid w:val="00085F04"/>
    <w:rsid w:val="00094172"/>
    <w:rsid w:val="000945F8"/>
    <w:rsid w:val="000B1B47"/>
    <w:rsid w:val="000B2A26"/>
    <w:rsid w:val="000E3290"/>
    <w:rsid w:val="000F344B"/>
    <w:rsid w:val="001062A6"/>
    <w:rsid w:val="00106737"/>
    <w:rsid w:val="00106C95"/>
    <w:rsid w:val="00124C0D"/>
    <w:rsid w:val="00126491"/>
    <w:rsid w:val="00131D88"/>
    <w:rsid w:val="00133D95"/>
    <w:rsid w:val="001368BA"/>
    <w:rsid w:val="00150417"/>
    <w:rsid w:val="00153A8C"/>
    <w:rsid w:val="00165E6D"/>
    <w:rsid w:val="0018148B"/>
    <w:rsid w:val="00194C32"/>
    <w:rsid w:val="001B68A2"/>
    <w:rsid w:val="001C0E1C"/>
    <w:rsid w:val="001E0D07"/>
    <w:rsid w:val="001E3444"/>
    <w:rsid w:val="001E40EA"/>
    <w:rsid w:val="001E5EF3"/>
    <w:rsid w:val="001F5E93"/>
    <w:rsid w:val="00210C5B"/>
    <w:rsid w:val="00222A2E"/>
    <w:rsid w:val="00237643"/>
    <w:rsid w:val="00243D02"/>
    <w:rsid w:val="00256761"/>
    <w:rsid w:val="00256A1A"/>
    <w:rsid w:val="0028162E"/>
    <w:rsid w:val="00283B53"/>
    <w:rsid w:val="002B2AF4"/>
    <w:rsid w:val="002B5BC9"/>
    <w:rsid w:val="002D619B"/>
    <w:rsid w:val="00314BE8"/>
    <w:rsid w:val="00321D40"/>
    <w:rsid w:val="00345A73"/>
    <w:rsid w:val="00351535"/>
    <w:rsid w:val="0035398F"/>
    <w:rsid w:val="003A7DEE"/>
    <w:rsid w:val="003C7EBA"/>
    <w:rsid w:val="003D5843"/>
    <w:rsid w:val="004002A9"/>
    <w:rsid w:val="004009A1"/>
    <w:rsid w:val="004052D5"/>
    <w:rsid w:val="0040761E"/>
    <w:rsid w:val="004200A5"/>
    <w:rsid w:val="00427A00"/>
    <w:rsid w:val="00427C82"/>
    <w:rsid w:val="00433EA9"/>
    <w:rsid w:val="004370A7"/>
    <w:rsid w:val="0047591E"/>
    <w:rsid w:val="0048076F"/>
    <w:rsid w:val="00482E23"/>
    <w:rsid w:val="0048442F"/>
    <w:rsid w:val="004B3744"/>
    <w:rsid w:val="004B377A"/>
    <w:rsid w:val="004C24B3"/>
    <w:rsid w:val="004C29EA"/>
    <w:rsid w:val="004D64F6"/>
    <w:rsid w:val="004E2DAA"/>
    <w:rsid w:val="004F2F7B"/>
    <w:rsid w:val="0056375F"/>
    <w:rsid w:val="00573AF5"/>
    <w:rsid w:val="00583BCA"/>
    <w:rsid w:val="00592F62"/>
    <w:rsid w:val="005A387A"/>
    <w:rsid w:val="005D2A12"/>
    <w:rsid w:val="005D712A"/>
    <w:rsid w:val="005F4891"/>
    <w:rsid w:val="0061296D"/>
    <w:rsid w:val="006204A4"/>
    <w:rsid w:val="00625672"/>
    <w:rsid w:val="006511C6"/>
    <w:rsid w:val="006513E8"/>
    <w:rsid w:val="00661BC2"/>
    <w:rsid w:val="00664B38"/>
    <w:rsid w:val="00694A7D"/>
    <w:rsid w:val="006A7391"/>
    <w:rsid w:val="006C2677"/>
    <w:rsid w:val="006E0690"/>
    <w:rsid w:val="006E213F"/>
    <w:rsid w:val="006E79B4"/>
    <w:rsid w:val="006F2C2C"/>
    <w:rsid w:val="0073755A"/>
    <w:rsid w:val="007406F9"/>
    <w:rsid w:val="007572D8"/>
    <w:rsid w:val="007621A4"/>
    <w:rsid w:val="00766098"/>
    <w:rsid w:val="00781828"/>
    <w:rsid w:val="0079753E"/>
    <w:rsid w:val="007A4D14"/>
    <w:rsid w:val="007D330B"/>
    <w:rsid w:val="007F72F8"/>
    <w:rsid w:val="0081322D"/>
    <w:rsid w:val="0081480A"/>
    <w:rsid w:val="00815640"/>
    <w:rsid w:val="00827EF0"/>
    <w:rsid w:val="00836E68"/>
    <w:rsid w:val="008370EC"/>
    <w:rsid w:val="00895627"/>
    <w:rsid w:val="008A4239"/>
    <w:rsid w:val="008B13B7"/>
    <w:rsid w:val="008B4D8C"/>
    <w:rsid w:val="008C2A36"/>
    <w:rsid w:val="008D1295"/>
    <w:rsid w:val="009030C4"/>
    <w:rsid w:val="0091264B"/>
    <w:rsid w:val="00913917"/>
    <w:rsid w:val="00976CBD"/>
    <w:rsid w:val="00984CF4"/>
    <w:rsid w:val="009A196E"/>
    <w:rsid w:val="009B70F3"/>
    <w:rsid w:val="009C4679"/>
    <w:rsid w:val="009D18D0"/>
    <w:rsid w:val="009F6887"/>
    <w:rsid w:val="00A3669F"/>
    <w:rsid w:val="00A41766"/>
    <w:rsid w:val="00A51DAB"/>
    <w:rsid w:val="00A804D1"/>
    <w:rsid w:val="00A90A01"/>
    <w:rsid w:val="00A92C76"/>
    <w:rsid w:val="00AB1E6B"/>
    <w:rsid w:val="00AC0521"/>
    <w:rsid w:val="00AE0ABA"/>
    <w:rsid w:val="00AE3BA8"/>
    <w:rsid w:val="00B16596"/>
    <w:rsid w:val="00B2330E"/>
    <w:rsid w:val="00B2402C"/>
    <w:rsid w:val="00B27E3A"/>
    <w:rsid w:val="00B36DB7"/>
    <w:rsid w:val="00B4063A"/>
    <w:rsid w:val="00B44786"/>
    <w:rsid w:val="00B71EF4"/>
    <w:rsid w:val="00B72CC6"/>
    <w:rsid w:val="00BA03A8"/>
    <w:rsid w:val="00BA42CD"/>
    <w:rsid w:val="00BC51CA"/>
    <w:rsid w:val="00BD60E1"/>
    <w:rsid w:val="00BF5E26"/>
    <w:rsid w:val="00C32C72"/>
    <w:rsid w:val="00C46D1B"/>
    <w:rsid w:val="00C76DEA"/>
    <w:rsid w:val="00C80290"/>
    <w:rsid w:val="00C82F61"/>
    <w:rsid w:val="00C87B0A"/>
    <w:rsid w:val="00C91D73"/>
    <w:rsid w:val="00CD4931"/>
    <w:rsid w:val="00CF7180"/>
    <w:rsid w:val="00D0262F"/>
    <w:rsid w:val="00D11738"/>
    <w:rsid w:val="00D344E6"/>
    <w:rsid w:val="00D35FDC"/>
    <w:rsid w:val="00D41184"/>
    <w:rsid w:val="00D412C1"/>
    <w:rsid w:val="00D47A5C"/>
    <w:rsid w:val="00D935F7"/>
    <w:rsid w:val="00DB56C5"/>
    <w:rsid w:val="00DC67E3"/>
    <w:rsid w:val="00DC6FA7"/>
    <w:rsid w:val="00DE2986"/>
    <w:rsid w:val="00DE360A"/>
    <w:rsid w:val="00DF3E7B"/>
    <w:rsid w:val="00E1218A"/>
    <w:rsid w:val="00E165AE"/>
    <w:rsid w:val="00E21C08"/>
    <w:rsid w:val="00E512C3"/>
    <w:rsid w:val="00E55266"/>
    <w:rsid w:val="00E850B0"/>
    <w:rsid w:val="00E85890"/>
    <w:rsid w:val="00EC0568"/>
    <w:rsid w:val="00EC20DB"/>
    <w:rsid w:val="00EC2E1B"/>
    <w:rsid w:val="00ED0006"/>
    <w:rsid w:val="00EE3526"/>
    <w:rsid w:val="00EE6FC3"/>
    <w:rsid w:val="00EF723B"/>
    <w:rsid w:val="00F145C1"/>
    <w:rsid w:val="00F17F5E"/>
    <w:rsid w:val="00F17F8F"/>
    <w:rsid w:val="00F20E34"/>
    <w:rsid w:val="00F26463"/>
    <w:rsid w:val="00F3193A"/>
    <w:rsid w:val="00F531CA"/>
    <w:rsid w:val="00F71DCE"/>
    <w:rsid w:val="00F84D3E"/>
    <w:rsid w:val="00F860B5"/>
    <w:rsid w:val="00FA2383"/>
    <w:rsid w:val="00FB7658"/>
    <w:rsid w:val="00FD02FB"/>
    <w:rsid w:val="00FD2086"/>
    <w:rsid w:val="00FD739F"/>
    <w:rsid w:val="00FF3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5913"/>
  <w15:docId w15:val="{787EB8C3-F0BB-4531-BFFE-98B03A0A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C95"/>
    <w:pPr>
      <w:spacing w:before="120" w:after="120"/>
    </w:pPr>
    <w:rPr>
      <w:rFonts w:ascii="Times New Roman" w:hAnsi="Times New Roman"/>
      <w:szCs w:val="22"/>
    </w:rPr>
  </w:style>
  <w:style w:type="paragraph" w:styleId="Heading1">
    <w:name w:val="heading 1"/>
    <w:basedOn w:val="Normal"/>
    <w:next w:val="Normal"/>
    <w:link w:val="Heading1Char"/>
    <w:qFormat/>
    <w:rsid w:val="00625672"/>
    <w:pPr>
      <w:keepNext/>
      <w:numPr>
        <w:numId w:val="2"/>
      </w:numPr>
      <w:pBdr>
        <w:bottom w:val="single" w:sz="48" w:space="1" w:color="auto"/>
      </w:pBdr>
      <w:spacing w:before="360"/>
      <w:jc w:val="right"/>
      <w:outlineLvl w:val="0"/>
    </w:pPr>
    <w:rPr>
      <w:rFonts w:eastAsia="Times New Roman"/>
      <w:b/>
      <w:kern w:val="28"/>
      <w:sz w:val="72"/>
      <w:szCs w:val="20"/>
    </w:rPr>
  </w:style>
  <w:style w:type="paragraph" w:styleId="Heading2">
    <w:name w:val="heading 2"/>
    <w:basedOn w:val="Heading1"/>
    <w:next w:val="Normal"/>
    <w:link w:val="Heading2Char"/>
    <w:qFormat/>
    <w:rsid w:val="00625672"/>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573AF5"/>
    <w:pPr>
      <w:numPr>
        <w:ilvl w:val="2"/>
      </w:numPr>
      <w:spacing w:before="240"/>
      <w:outlineLvl w:val="2"/>
    </w:pPr>
    <w:rPr>
      <w:caps w:val="0"/>
      <w:sz w:val="24"/>
    </w:rPr>
  </w:style>
  <w:style w:type="paragraph" w:styleId="Heading4">
    <w:name w:val="heading 4"/>
    <w:basedOn w:val="Heading3"/>
    <w:next w:val="NormalIndented"/>
    <w:link w:val="Heading4Char"/>
    <w:qFormat/>
    <w:rsid w:val="00573AF5"/>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573AF5"/>
    <w:pPr>
      <w:widowControl/>
      <w:numPr>
        <w:ilvl w:val="4"/>
      </w:numPr>
      <w:outlineLvl w:val="4"/>
    </w:pPr>
    <w:rPr>
      <w:rFonts w:ascii="Arial Narrow" w:hAnsi="Arial Narrow"/>
      <w:i/>
    </w:rPr>
  </w:style>
  <w:style w:type="paragraph" w:styleId="Heading6">
    <w:name w:val="heading 6"/>
    <w:basedOn w:val="Heading5"/>
    <w:next w:val="Normal"/>
    <w:link w:val="Heading6Char"/>
    <w:qFormat/>
    <w:rsid w:val="00573AF5"/>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573AF5"/>
    <w:pPr>
      <w:numPr>
        <w:ilvl w:val="6"/>
      </w:numPr>
      <w:tabs>
        <w:tab w:val="clear" w:pos="4680"/>
      </w:tabs>
      <w:spacing w:before="0" w:after="0"/>
      <w:ind w:left="0"/>
      <w:outlineLvl w:val="6"/>
    </w:pPr>
  </w:style>
  <w:style w:type="paragraph" w:styleId="Heading8">
    <w:name w:val="heading 8"/>
    <w:basedOn w:val="Heading7"/>
    <w:next w:val="Normal"/>
    <w:link w:val="Heading8Char"/>
    <w:qFormat/>
    <w:rsid w:val="00573AF5"/>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573AF5"/>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5672"/>
    <w:rPr>
      <w:rFonts w:ascii="Times New Roman" w:eastAsia="Times New Roman" w:hAnsi="Times New Roman"/>
      <w:b/>
      <w:kern w:val="28"/>
      <w:sz w:val="72"/>
    </w:rPr>
  </w:style>
  <w:style w:type="character" w:customStyle="1" w:styleId="Heading2Char">
    <w:name w:val="Heading 2 Char"/>
    <w:link w:val="Heading2"/>
    <w:rsid w:val="00625672"/>
    <w:rPr>
      <w:rFonts w:ascii="Arial" w:eastAsia="Times New Roman" w:hAnsi="Arial"/>
      <w:b/>
      <w:caps/>
      <w:kern w:val="20"/>
      <w:sz w:val="28"/>
    </w:rPr>
  </w:style>
  <w:style w:type="character" w:customStyle="1" w:styleId="Heading3Char">
    <w:name w:val="Heading 3 Char"/>
    <w:link w:val="Heading3"/>
    <w:rsid w:val="00573AF5"/>
    <w:rPr>
      <w:rFonts w:ascii="Arial" w:eastAsia="Times New Roman" w:hAnsi="Arial" w:cs="Arial"/>
      <w:b/>
      <w:kern w:val="20"/>
      <w:sz w:val="24"/>
      <w:szCs w:val="20"/>
    </w:rPr>
  </w:style>
  <w:style w:type="character" w:customStyle="1" w:styleId="Heading4Char">
    <w:name w:val="Heading 4 Char"/>
    <w:link w:val="Heading4"/>
    <w:rsid w:val="00573AF5"/>
    <w:rPr>
      <w:rFonts w:ascii="Arial" w:eastAsia="Times New Roman" w:hAnsi="Arial" w:cs="Arial"/>
      <w:kern w:val="20"/>
      <w:sz w:val="20"/>
      <w:szCs w:val="20"/>
    </w:rPr>
  </w:style>
  <w:style w:type="character" w:customStyle="1" w:styleId="Heading5Char">
    <w:name w:val="Heading 5 Char"/>
    <w:link w:val="Heading5"/>
    <w:rsid w:val="00573AF5"/>
    <w:rPr>
      <w:rFonts w:ascii="Arial Narrow" w:eastAsia="Times New Roman" w:hAnsi="Arial Narrow" w:cs="Arial"/>
      <w:i/>
      <w:kern w:val="20"/>
      <w:sz w:val="20"/>
      <w:szCs w:val="20"/>
    </w:rPr>
  </w:style>
  <w:style w:type="character" w:customStyle="1" w:styleId="Heading6Char">
    <w:name w:val="Heading 6 Char"/>
    <w:link w:val="Heading6"/>
    <w:rsid w:val="00573AF5"/>
    <w:rPr>
      <w:rFonts w:ascii="Arial" w:eastAsia="Times New Roman" w:hAnsi="Arial" w:cs="Arial"/>
      <w:i/>
      <w:kern w:val="20"/>
      <w:sz w:val="20"/>
      <w:szCs w:val="20"/>
    </w:rPr>
  </w:style>
  <w:style w:type="character" w:customStyle="1" w:styleId="Heading7Char">
    <w:name w:val="Heading 7 Char"/>
    <w:link w:val="Heading7"/>
    <w:rsid w:val="00573AF5"/>
    <w:rPr>
      <w:rFonts w:ascii="Arial" w:eastAsia="Times New Roman" w:hAnsi="Arial" w:cs="Arial"/>
      <w:i/>
      <w:kern w:val="20"/>
      <w:sz w:val="20"/>
      <w:szCs w:val="20"/>
    </w:rPr>
  </w:style>
  <w:style w:type="character" w:customStyle="1" w:styleId="Heading8Char">
    <w:name w:val="Heading 8 Char"/>
    <w:link w:val="Heading8"/>
    <w:rsid w:val="00573AF5"/>
    <w:rPr>
      <w:rFonts w:ascii="Arial" w:eastAsia="Times New Roman" w:hAnsi="Arial" w:cs="Arial"/>
      <w:i/>
      <w:kern w:val="20"/>
      <w:sz w:val="20"/>
      <w:szCs w:val="20"/>
    </w:rPr>
  </w:style>
  <w:style w:type="character" w:customStyle="1" w:styleId="Heading9Char">
    <w:name w:val="Heading 9 Char"/>
    <w:link w:val="Heading9"/>
    <w:rsid w:val="00573AF5"/>
    <w:rPr>
      <w:rFonts w:ascii="Arial" w:eastAsia="Times New Roman" w:hAnsi="Arial" w:cs="Arial"/>
      <w:i/>
      <w:kern w:val="20"/>
      <w:sz w:val="18"/>
      <w:szCs w:val="20"/>
    </w:rPr>
  </w:style>
  <w:style w:type="paragraph" w:customStyle="1" w:styleId="NormalIndented">
    <w:name w:val="Normal Indented"/>
    <w:basedOn w:val="Normal"/>
    <w:autoRedefine/>
    <w:rsid w:val="00C87B0A"/>
    <w:pPr>
      <w:ind w:left="720"/>
    </w:pPr>
    <w:rPr>
      <w:rFonts w:eastAsia="Times New Roman"/>
      <w:noProof/>
      <w:kern w:val="20"/>
      <w:szCs w:val="20"/>
    </w:rPr>
  </w:style>
  <w:style w:type="character" w:customStyle="1" w:styleId="HyperlinkTable">
    <w:name w:val="Hyperlink Table"/>
    <w:rsid w:val="00573AF5"/>
    <w:rPr>
      <w:rFonts w:ascii="Arial" w:hAnsi="Arial" w:cs="Arial"/>
      <w:b w:val="0"/>
      <w:i w:val="0"/>
      <w:dstrike w:val="0"/>
      <w:color w:val="0000FF"/>
      <w:kern w:val="20"/>
      <w:sz w:val="16"/>
      <w:u w:val="none"/>
      <w:vertAlign w:val="baseline"/>
    </w:rPr>
  </w:style>
  <w:style w:type="character" w:styleId="Hyperlink">
    <w:name w:val="Hyperlink"/>
    <w:uiPriority w:val="99"/>
    <w:rsid w:val="00573AF5"/>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106C95"/>
    <w:pPr>
      <w:tabs>
        <w:tab w:val="clear" w:pos="648"/>
        <w:tab w:val="left" w:pos="567"/>
      </w:tabs>
    </w:pPr>
    <w:rPr>
      <w:caps w:val="0"/>
      <w:smallCaps/>
    </w:rPr>
  </w:style>
  <w:style w:type="paragraph" w:styleId="TOC1">
    <w:name w:val="toc 1"/>
    <w:basedOn w:val="Normal"/>
    <w:next w:val="Normal"/>
    <w:autoRedefine/>
    <w:uiPriority w:val="39"/>
    <w:rsid w:val="00573AF5"/>
    <w:pPr>
      <w:tabs>
        <w:tab w:val="left" w:pos="648"/>
        <w:tab w:val="right" w:leader="dot" w:pos="9360"/>
      </w:tabs>
    </w:pPr>
    <w:rPr>
      <w:rFonts w:eastAsia="Times New Roman"/>
      <w:b/>
      <w:caps/>
      <w:noProof/>
      <w:kern w:val="20"/>
      <w:szCs w:val="20"/>
    </w:rPr>
  </w:style>
  <w:style w:type="paragraph" w:customStyle="1" w:styleId="NormalListBullets">
    <w:name w:val="Normal List Bullets"/>
    <w:basedOn w:val="Normal"/>
    <w:autoRedefine/>
    <w:rsid w:val="00573AF5"/>
    <w:pPr>
      <w:widowControl w:val="0"/>
      <w:numPr>
        <w:numId w:val="1"/>
      </w:numPr>
    </w:pPr>
    <w:rPr>
      <w:rFonts w:eastAsia="Times New Roman"/>
      <w:kern w:val="20"/>
      <w:szCs w:val="20"/>
    </w:rPr>
  </w:style>
  <w:style w:type="paragraph" w:customStyle="1" w:styleId="MsgTableBody">
    <w:name w:val="Msg Table Body"/>
    <w:basedOn w:val="Normal"/>
    <w:rsid w:val="00094172"/>
    <w:pPr>
      <w:widowControl w:val="0"/>
      <w:spacing w:before="60" w:after="60"/>
    </w:pPr>
    <w:rPr>
      <w:rFonts w:ascii="Courier New" w:eastAsia="Times New Roman" w:hAnsi="Courier New" w:cs="Courier New"/>
      <w:kern w:val="20"/>
      <w:sz w:val="16"/>
      <w:szCs w:val="20"/>
    </w:rPr>
  </w:style>
  <w:style w:type="paragraph" w:styleId="Header">
    <w:name w:val="header"/>
    <w:basedOn w:val="Normal"/>
    <w:link w:val="HeaderChar"/>
    <w:rsid w:val="00573AF5"/>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573AF5"/>
    <w:rPr>
      <w:rFonts w:ascii="Arial" w:eastAsia="Times New Roman" w:hAnsi="Arial" w:cs="Arial"/>
      <w:b/>
      <w:kern w:val="20"/>
      <w:sz w:val="20"/>
      <w:szCs w:val="20"/>
    </w:rPr>
  </w:style>
  <w:style w:type="paragraph" w:customStyle="1" w:styleId="AttributeTableBody">
    <w:name w:val="Attribute Table Body"/>
    <w:basedOn w:val="Normal"/>
    <w:rsid w:val="00256A1A"/>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573AF5"/>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573AF5"/>
    <w:pPr>
      <w:spacing w:before="60"/>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573AF5"/>
    <w:pPr>
      <w:keepNext/>
      <w:spacing w:after="20"/>
    </w:pPr>
    <w:rPr>
      <w:b/>
    </w:rPr>
  </w:style>
  <w:style w:type="paragraph" w:customStyle="1" w:styleId="Components">
    <w:name w:val="Components"/>
    <w:basedOn w:val="Normal"/>
    <w:rsid w:val="00E1218A"/>
    <w:pPr>
      <w:keepLines/>
      <w:ind w:left="2160" w:hanging="1080"/>
    </w:pPr>
    <w:rPr>
      <w:rFonts w:ascii="Courier New" w:eastAsia="Times New Roman" w:hAnsi="Courier New"/>
      <w:kern w:val="14"/>
      <w:sz w:val="16"/>
      <w:szCs w:val="20"/>
      <w:lang w:eastAsia="de-DE"/>
    </w:rPr>
  </w:style>
  <w:style w:type="paragraph" w:customStyle="1" w:styleId="Example">
    <w:name w:val="Example"/>
    <w:basedOn w:val="Normal"/>
    <w:rsid w:val="00EE6FC3"/>
    <w:pPr>
      <w:keepLines/>
      <w:ind w:left="1871" w:hanging="357"/>
    </w:pPr>
    <w:rPr>
      <w:rFonts w:ascii="Courier New" w:eastAsia="Times New Roman" w:hAnsi="Courier New"/>
      <w:noProof/>
      <w:kern w:val="17"/>
      <w:sz w:val="16"/>
      <w:szCs w:val="20"/>
    </w:rPr>
  </w:style>
  <w:style w:type="paragraph" w:styleId="Footer">
    <w:name w:val="footer"/>
    <w:basedOn w:val="Normal"/>
    <w:link w:val="FooterChar"/>
    <w:rsid w:val="009D18D0"/>
    <w:pPr>
      <w:pBdr>
        <w:top w:val="single" w:sz="2" w:space="1" w:color="auto"/>
      </w:pBdr>
      <w:tabs>
        <w:tab w:val="right" w:pos="9360"/>
        <w:tab w:val="right" w:pos="13680"/>
      </w:tabs>
      <w:spacing w:before="0" w:after="0"/>
    </w:pPr>
    <w:rPr>
      <w:rFonts w:eastAsia="Times New Roman"/>
      <w:kern w:val="16"/>
      <w:sz w:val="16"/>
      <w:szCs w:val="20"/>
    </w:rPr>
  </w:style>
  <w:style w:type="character" w:customStyle="1" w:styleId="FooterChar">
    <w:name w:val="Footer Char"/>
    <w:link w:val="Footer"/>
    <w:rsid w:val="009D18D0"/>
    <w:rPr>
      <w:rFonts w:ascii="Times New Roman" w:eastAsia="Times New Roman" w:hAnsi="Times New Roman"/>
      <w:kern w:val="16"/>
      <w:sz w:val="16"/>
    </w:rPr>
  </w:style>
  <w:style w:type="paragraph" w:customStyle="1" w:styleId="MsgTableCaption">
    <w:name w:val="Msg Table Caption"/>
    <w:basedOn w:val="MsgTableBody"/>
    <w:rsid w:val="00EE6FC3"/>
    <w:pPr>
      <w:keepNext/>
      <w:widowControl/>
      <w:spacing w:before="24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030C4"/>
    <w:pPr>
      <w:widowControl w:val="0"/>
      <w:spacing w:before="40" w:after="20"/>
      <w:jc w:val="left"/>
    </w:pPr>
    <w:rPr>
      <w:rFonts w:ascii="Courier New" w:hAnsi="Courier New" w:cs="Courier New"/>
      <w:b/>
      <w:sz w:val="16"/>
      <w:u w:val="none"/>
    </w:rPr>
  </w:style>
  <w:style w:type="paragraph" w:customStyle="1" w:styleId="Note">
    <w:name w:val="Note"/>
    <w:basedOn w:val="Normal"/>
    <w:autoRedefine/>
    <w:rsid w:val="00573AF5"/>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Times New Roman" w:hAnsi="Arial" w:cs="Arial"/>
      <w:kern w:val="16"/>
      <w:sz w:val="18"/>
      <w:szCs w:val="20"/>
    </w:rPr>
  </w:style>
  <w:style w:type="paragraph" w:customStyle="1" w:styleId="OtherTableCaption">
    <w:name w:val="Other Table Caption"/>
    <w:basedOn w:val="Normal"/>
    <w:next w:val="Normal"/>
    <w:rsid w:val="00573AF5"/>
    <w:pPr>
      <w:keepNext/>
      <w:spacing w:before="180" w:after="60"/>
      <w:jc w:val="center"/>
    </w:pPr>
    <w:rPr>
      <w:rFonts w:eastAsia="Times New Roman"/>
      <w:kern w:val="20"/>
      <w:szCs w:val="20"/>
    </w:rPr>
  </w:style>
  <w:style w:type="character" w:styleId="Strong">
    <w:name w:val="Strong"/>
    <w:qFormat/>
    <w:rsid w:val="00573AF5"/>
    <w:rPr>
      <w:rFonts w:ascii="Times New Roman" w:hAnsi="Times New Roman" w:cs="Times New Roman"/>
      <w:b/>
      <w:i w:val="0"/>
      <w:kern w:val="20"/>
      <w:sz w:val="20"/>
      <w:u w:val="none"/>
    </w:rPr>
  </w:style>
  <w:style w:type="character" w:styleId="Emphasis">
    <w:name w:val="Emphasis"/>
    <w:qFormat/>
    <w:rsid w:val="00573AF5"/>
    <w:rPr>
      <w:rFonts w:ascii="Times New Roman" w:hAnsi="Times New Roman" w:cs="Times New Roman"/>
      <w:b w:val="0"/>
      <w:i/>
      <w:iCs/>
      <w:kern w:val="20"/>
      <w:sz w:val="20"/>
      <w:u w:val="none"/>
    </w:rPr>
  </w:style>
  <w:style w:type="character" w:customStyle="1" w:styleId="ReferenceAttribute">
    <w:name w:val="Reference Attribute"/>
    <w:rsid w:val="00573AF5"/>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573AF5"/>
    <w:rPr>
      <w:rFonts w:ascii="Times New Roman" w:hAnsi="Times New Roman" w:cs="Times New Roman"/>
      <w:b w:val="0"/>
      <w:i/>
      <w:dstrike w:val="0"/>
      <w:color w:val="0000FF"/>
      <w:kern w:val="0"/>
      <w:sz w:val="20"/>
      <w:u w:val="none"/>
      <w:vertAlign w:val="baseline"/>
    </w:rPr>
  </w:style>
  <w:style w:type="character" w:customStyle="1" w:styleId="ReferenceUserTable">
    <w:name w:val="Reference User Table"/>
    <w:rsid w:val="00573AF5"/>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rsid w:val="00573AF5"/>
    <w:rPr>
      <w:rFonts w:ascii="Times New Roman" w:hAnsi="Times New Roman" w:cs="Times New Roman"/>
      <w:b w:val="0"/>
      <w:i/>
      <w:dstrike w:val="0"/>
      <w:color w:val="0000FF"/>
      <w:kern w:val="20"/>
      <w:sz w:val="20"/>
      <w:u w:val="none"/>
      <w:vertAlign w:val="baseline"/>
    </w:rPr>
  </w:style>
  <w:style w:type="paragraph" w:styleId="BalloonText">
    <w:name w:val="Balloon Text"/>
    <w:basedOn w:val="Normal"/>
    <w:link w:val="BalloonTextChar"/>
    <w:semiHidden/>
    <w:rsid w:val="00573AF5"/>
    <w:pPr>
      <w:spacing w:after="0"/>
    </w:pPr>
    <w:rPr>
      <w:rFonts w:ascii="Tahoma" w:eastAsia="Times New Roman" w:hAnsi="Tahoma"/>
      <w:sz w:val="16"/>
      <w:szCs w:val="16"/>
    </w:rPr>
  </w:style>
  <w:style w:type="character" w:customStyle="1" w:styleId="BalloonTextChar">
    <w:name w:val="Balloon Text Char"/>
    <w:link w:val="BalloonText"/>
    <w:semiHidden/>
    <w:rsid w:val="00573AF5"/>
    <w:rPr>
      <w:rFonts w:ascii="Tahoma" w:eastAsia="Times New Roman" w:hAnsi="Tahoma" w:cs="Tahoma"/>
      <w:sz w:val="16"/>
      <w:szCs w:val="16"/>
    </w:rPr>
  </w:style>
  <w:style w:type="character" w:styleId="CommentReference">
    <w:name w:val="annotation reference"/>
    <w:uiPriority w:val="99"/>
    <w:semiHidden/>
    <w:unhideWhenUsed/>
    <w:rsid w:val="00222A2E"/>
    <w:rPr>
      <w:sz w:val="16"/>
      <w:szCs w:val="16"/>
    </w:rPr>
  </w:style>
  <w:style w:type="paragraph" w:styleId="CommentText">
    <w:name w:val="annotation text"/>
    <w:basedOn w:val="Normal"/>
    <w:link w:val="CommentTextChar"/>
    <w:uiPriority w:val="99"/>
    <w:semiHidden/>
    <w:unhideWhenUsed/>
    <w:rsid w:val="00222A2E"/>
    <w:rPr>
      <w:szCs w:val="20"/>
    </w:rPr>
  </w:style>
  <w:style w:type="character" w:customStyle="1" w:styleId="CommentTextChar">
    <w:name w:val="Comment Text Char"/>
    <w:basedOn w:val="DefaultParagraphFont"/>
    <w:link w:val="CommentText"/>
    <w:uiPriority w:val="99"/>
    <w:semiHidden/>
    <w:rsid w:val="00222A2E"/>
  </w:style>
  <w:style w:type="paragraph" w:styleId="CommentSubject">
    <w:name w:val="annotation subject"/>
    <w:basedOn w:val="CommentText"/>
    <w:next w:val="CommentText"/>
    <w:link w:val="CommentSubjectChar"/>
    <w:uiPriority w:val="99"/>
    <w:semiHidden/>
    <w:unhideWhenUsed/>
    <w:rsid w:val="00222A2E"/>
    <w:rPr>
      <w:b/>
      <w:bCs/>
    </w:rPr>
  </w:style>
  <w:style w:type="character" w:customStyle="1" w:styleId="CommentSubjectChar">
    <w:name w:val="Comment Subject Char"/>
    <w:link w:val="CommentSubject"/>
    <w:uiPriority w:val="99"/>
    <w:semiHidden/>
    <w:rsid w:val="00222A2E"/>
    <w:rPr>
      <w:b/>
      <w:bCs/>
    </w:rPr>
  </w:style>
  <w:style w:type="paragraph" w:customStyle="1" w:styleId="ACK-ChoreographyHeader">
    <w:name w:val="ACK-Choreography Header"/>
    <w:basedOn w:val="Subtitle"/>
    <w:rsid w:val="00EE6FC3"/>
    <w:pPr>
      <w:keepNext/>
      <w:numPr>
        <w:ilvl w:val="0"/>
      </w:numPr>
      <w:spacing w:after="60"/>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EE6FC3"/>
    <w:pPr>
      <w:keepNext/>
      <w:spacing w:before="60" w:after="60"/>
    </w:pPr>
    <w:rPr>
      <w:rFonts w:eastAsia="Times New Roman"/>
      <w:kern w:val="20"/>
      <w:sz w:val="18"/>
      <w:szCs w:val="24"/>
      <w:lang w:eastAsia="de-DE"/>
    </w:rPr>
  </w:style>
  <w:style w:type="paragraph" w:styleId="Subtitle">
    <w:name w:val="Subtitle"/>
    <w:basedOn w:val="Normal"/>
    <w:next w:val="Normal"/>
    <w:link w:val="SubtitleChar"/>
    <w:uiPriority w:val="11"/>
    <w:qFormat/>
    <w:rsid w:val="00625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5672"/>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243D02"/>
    <w:rPr>
      <w:color w:val="800080" w:themeColor="followedHyperlink"/>
      <w:u w:val="single"/>
    </w:rPr>
  </w:style>
  <w:style w:type="table" w:styleId="ListTable1Light-Accent3">
    <w:name w:val="List Table 1 Light Accent 3"/>
    <w:basedOn w:val="TableNormal"/>
    <w:uiPriority w:val="46"/>
    <w:rsid w:val="006F2C2C"/>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V2AlternatingTable">
    <w:name w:val="V2 Alternating Table"/>
    <w:basedOn w:val="TableNormal"/>
    <w:uiPriority w:val="99"/>
    <w:rsid w:val="006F2C2C"/>
    <w:tblPr>
      <w:tblStyleRowBandSize w:val="1"/>
    </w:tblPr>
    <w:tblStylePr w:type="firstRow">
      <w:tblPr/>
      <w:tcPr>
        <w:shd w:val="clear" w:color="auto" w:fill="99FF99"/>
      </w:tcPr>
    </w:tblStylePr>
    <w:tblStylePr w:type="band2Horz">
      <w:tblPr/>
      <w:tcPr>
        <w:shd w:val="clear" w:color="auto" w:fill="CCFFCC"/>
      </w:tcPr>
    </w:tblStylePr>
  </w:style>
  <w:style w:type="table" w:styleId="TableGrid">
    <w:name w:val="Table Grid"/>
    <w:basedOn w:val="TableNormal"/>
    <w:uiPriority w:val="59"/>
    <w:rsid w:val="006F2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tributeTableHeaderExample">
    <w:name w:val="Attribute Table Header Example"/>
    <w:basedOn w:val="Heading4"/>
    <w:link w:val="AttributeTableHeaderExampleZchn"/>
    <w:rsid w:val="004E2DAA"/>
    <w:rPr>
      <w:rFonts w:cs="Arial"/>
      <w:noProof/>
    </w:rPr>
  </w:style>
  <w:style w:type="character" w:customStyle="1" w:styleId="AttributeTableHeaderExampleZchn">
    <w:name w:val="Attribute Table Header Example Zchn"/>
    <w:basedOn w:val="Heading4Char"/>
    <w:link w:val="AttributeTableHeaderExample"/>
    <w:rsid w:val="004E2DAA"/>
    <w:rPr>
      <w:rFonts w:ascii="Arial" w:eastAsia="Times New Roman" w:hAnsi="Arial" w:cs="Arial"/>
      <w:noProof/>
      <w:kern w:val="20"/>
      <w:sz w:val="20"/>
      <w:szCs w:val="20"/>
    </w:rPr>
  </w:style>
  <w:style w:type="paragraph" w:customStyle="1" w:styleId="ComponentTableHeader">
    <w:name w:val="Component Table Header"/>
    <w:basedOn w:val="Heading4"/>
    <w:link w:val="ComponentTableHeaderZchn"/>
    <w:rsid w:val="004E2DAA"/>
    <w:rPr>
      <w:rFonts w:cs="Arial"/>
      <w:noProof/>
    </w:rPr>
  </w:style>
  <w:style w:type="character" w:customStyle="1" w:styleId="ComponentTableHeaderZchn">
    <w:name w:val="Component Table Header Zchn"/>
    <w:basedOn w:val="Heading4Char"/>
    <w:link w:val="ComponentTableHeader"/>
    <w:rsid w:val="004E2DAA"/>
    <w:rPr>
      <w:rFonts w:ascii="Arial" w:eastAsia="Times New Roman" w:hAnsi="Arial" w:cs="Arial"/>
      <w:noProof/>
      <w:kern w:val="20"/>
      <w:sz w:val="20"/>
      <w:szCs w:val="20"/>
    </w:rPr>
  </w:style>
  <w:style w:type="paragraph" w:customStyle="1" w:styleId="MsgTableHeaderExample">
    <w:name w:val="Msg Table Header Example"/>
    <w:basedOn w:val="Heading4"/>
    <w:link w:val="MsgTableHeaderExampleZchn"/>
    <w:rsid w:val="004E2DAA"/>
    <w:rPr>
      <w:rFonts w:cs="Arial"/>
      <w:noProof/>
    </w:rPr>
  </w:style>
  <w:style w:type="character" w:customStyle="1" w:styleId="MsgTableHeaderExampleZchn">
    <w:name w:val="Msg Table Header Example Zchn"/>
    <w:basedOn w:val="Heading4Char"/>
    <w:link w:val="MsgTableHeaderExample"/>
    <w:rsid w:val="004E2DAA"/>
    <w:rPr>
      <w:rFonts w:ascii="Arial" w:eastAsia="Times New Roman" w:hAnsi="Arial" w:cs="Arial"/>
      <w:noProof/>
      <w:kern w:val="20"/>
      <w:sz w:val="20"/>
      <w:szCs w:val="20"/>
    </w:rPr>
  </w:style>
  <w:style w:type="paragraph" w:customStyle="1" w:styleId="UserTableHeader">
    <w:name w:val="User Table Header"/>
    <w:basedOn w:val="Heading4"/>
    <w:link w:val="UserTableHeaderZchn"/>
    <w:rsid w:val="004E2DAA"/>
    <w:pPr>
      <w:spacing w:before="40"/>
    </w:pPr>
    <w:rPr>
      <w:rFonts w:cs="Arial"/>
      <w:b/>
      <w:noProof/>
      <w:sz w:val="16"/>
    </w:rPr>
  </w:style>
  <w:style w:type="character" w:customStyle="1" w:styleId="UserTableHeaderZchn">
    <w:name w:val="User Table Header Zchn"/>
    <w:basedOn w:val="Heading4Char"/>
    <w:link w:val="UserTableHeader"/>
    <w:rsid w:val="004E2DAA"/>
    <w:rPr>
      <w:rFonts w:ascii="Arial" w:eastAsia="Times New Roman" w:hAnsi="Arial" w:cs="Arial"/>
      <w:b/>
      <w:noProof/>
      <w:kern w:val="20"/>
      <w:sz w:val="16"/>
      <w:szCs w:val="20"/>
    </w:rPr>
  </w:style>
  <w:style w:type="paragraph" w:customStyle="1" w:styleId="UserTableHeaderExample">
    <w:name w:val="User Table Header Example"/>
    <w:basedOn w:val="Heading4"/>
    <w:link w:val="UserTableHeaderExampleZchn"/>
    <w:rsid w:val="004E2DAA"/>
    <w:rPr>
      <w:rFonts w:cs="Arial"/>
      <w:noProof/>
    </w:rPr>
  </w:style>
  <w:style w:type="character" w:customStyle="1" w:styleId="UserTableHeaderExampleZchn">
    <w:name w:val="User Table Header Example Zchn"/>
    <w:basedOn w:val="Heading4Char"/>
    <w:link w:val="UserTableHeaderExample"/>
    <w:rsid w:val="004E2DAA"/>
    <w:rPr>
      <w:rFonts w:ascii="Arial" w:eastAsia="Times New Roman" w:hAnsi="Arial" w:cs="Arial"/>
      <w:noProof/>
      <w:kern w:val="20"/>
      <w:sz w:val="20"/>
      <w:szCs w:val="20"/>
    </w:rPr>
  </w:style>
  <w:style w:type="paragraph" w:customStyle="1" w:styleId="UserTableBody">
    <w:name w:val="User Table Body"/>
    <w:basedOn w:val="Heading4"/>
    <w:link w:val="UserTableBodyZchn"/>
    <w:rsid w:val="004E2DAA"/>
    <w:rPr>
      <w:rFonts w:cs="Arial"/>
      <w:noProof/>
    </w:rPr>
  </w:style>
  <w:style w:type="character" w:customStyle="1" w:styleId="UserTableBodyZchn">
    <w:name w:val="User Table Body Zchn"/>
    <w:basedOn w:val="Heading4Char"/>
    <w:link w:val="UserTableBody"/>
    <w:rsid w:val="004E2DAA"/>
    <w:rPr>
      <w:rFonts w:ascii="Arial" w:eastAsia="Times New Roman" w:hAnsi="Arial" w:cs="Arial"/>
      <w:noProof/>
      <w:kern w:val="20"/>
      <w:sz w:val="20"/>
      <w:szCs w:val="20"/>
    </w:rPr>
  </w:style>
  <w:style w:type="paragraph" w:customStyle="1" w:styleId="HL7TableHeader">
    <w:name w:val="HL7 Table Header"/>
    <w:basedOn w:val="Heading4"/>
    <w:link w:val="HL7TableHeaderZchn"/>
    <w:rsid w:val="004E2DAA"/>
    <w:pPr>
      <w:spacing w:before="20"/>
    </w:pPr>
    <w:rPr>
      <w:rFonts w:cs="Arial"/>
      <w:b/>
      <w:noProof/>
      <w:sz w:val="16"/>
    </w:rPr>
  </w:style>
  <w:style w:type="character" w:customStyle="1" w:styleId="HL7TableHeaderZchn">
    <w:name w:val="HL7 Table Header Zchn"/>
    <w:basedOn w:val="Heading4Char"/>
    <w:link w:val="HL7TableHeader"/>
    <w:rsid w:val="004E2DAA"/>
    <w:rPr>
      <w:rFonts w:ascii="Arial" w:eastAsia="Times New Roman" w:hAnsi="Arial" w:cs="Arial"/>
      <w:b/>
      <w:noProof/>
      <w:kern w:val="20"/>
      <w:sz w:val="16"/>
      <w:szCs w:val="20"/>
    </w:rPr>
  </w:style>
  <w:style w:type="paragraph" w:customStyle="1" w:styleId="HL7TableHeaderExample">
    <w:name w:val="HL7 Table Header Example"/>
    <w:basedOn w:val="Heading4"/>
    <w:link w:val="HL7TableHeaderExampleZchn"/>
    <w:rsid w:val="004E2DAA"/>
    <w:rPr>
      <w:rFonts w:cs="Arial"/>
      <w:noProof/>
    </w:rPr>
  </w:style>
  <w:style w:type="character" w:customStyle="1" w:styleId="HL7TableHeaderExampleZchn">
    <w:name w:val="HL7 Table Header Example Zchn"/>
    <w:basedOn w:val="Heading4Char"/>
    <w:link w:val="HL7TableHeaderExample"/>
    <w:rsid w:val="004E2DAA"/>
    <w:rPr>
      <w:rFonts w:ascii="Arial" w:eastAsia="Times New Roman" w:hAnsi="Arial" w:cs="Arial"/>
      <w:noProof/>
      <w:kern w:val="20"/>
      <w:sz w:val="20"/>
      <w:szCs w:val="20"/>
    </w:rPr>
  </w:style>
  <w:style w:type="paragraph" w:customStyle="1" w:styleId="HL7TableBody">
    <w:name w:val="HL7 Table Body"/>
    <w:basedOn w:val="Heading4"/>
    <w:link w:val="HL7TableBodyZchn"/>
    <w:rsid w:val="004E2DAA"/>
    <w:rPr>
      <w:rFonts w:cs="Arial"/>
      <w:noProof/>
    </w:rPr>
  </w:style>
  <w:style w:type="character" w:customStyle="1" w:styleId="HL7TableBodyZchn">
    <w:name w:val="HL7 Table Body Zchn"/>
    <w:basedOn w:val="Heading4Char"/>
    <w:link w:val="HL7TableBody"/>
    <w:rsid w:val="004E2DAA"/>
    <w:rPr>
      <w:rFonts w:ascii="Arial" w:eastAsia="Times New Roman" w:hAnsi="Arial" w:cs="Arial"/>
      <w:noProof/>
      <w:kern w:val="20"/>
      <w:sz w:val="20"/>
      <w:szCs w:val="20"/>
    </w:rPr>
  </w:style>
  <w:style w:type="paragraph" w:customStyle="1" w:styleId="ANSIdesignation">
    <w:name w:val="ANSI designation"/>
    <w:basedOn w:val="Normal"/>
    <w:rsid w:val="004F2F7B"/>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CF7180"/>
    <w:pPr>
      <w:tabs>
        <w:tab w:val="left" w:pos="1418"/>
        <w:tab w:val="right" w:leader="dot" w:pos="9350"/>
      </w:tabs>
      <w:spacing w:before="0" w:after="0"/>
      <w:ind w:left="1418" w:right="567" w:hanging="851"/>
    </w:pPr>
  </w:style>
  <w:style w:type="paragraph" w:styleId="Revision">
    <w:name w:val="Revision"/>
    <w:hidden/>
    <w:uiPriority w:val="99"/>
    <w:semiHidden/>
    <w:rsid w:val="00433EA9"/>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36840">
      <w:bodyDiv w:val="1"/>
      <w:marLeft w:val="0"/>
      <w:marRight w:val="0"/>
      <w:marTop w:val="0"/>
      <w:marBottom w:val="0"/>
      <w:divBdr>
        <w:top w:val="none" w:sz="0" w:space="0" w:color="auto"/>
        <w:left w:val="none" w:sz="0" w:space="0" w:color="auto"/>
        <w:bottom w:val="none" w:sz="0" w:space="0" w:color="auto"/>
        <w:right w:val="none" w:sz="0" w:space="0" w:color="auto"/>
      </w:divBdr>
    </w:div>
    <w:div w:id="142356394">
      <w:bodyDiv w:val="1"/>
      <w:marLeft w:val="0"/>
      <w:marRight w:val="0"/>
      <w:marTop w:val="0"/>
      <w:marBottom w:val="0"/>
      <w:divBdr>
        <w:top w:val="none" w:sz="0" w:space="0" w:color="auto"/>
        <w:left w:val="none" w:sz="0" w:space="0" w:color="auto"/>
        <w:bottom w:val="none" w:sz="0" w:space="0" w:color="auto"/>
        <w:right w:val="none" w:sz="0" w:space="0" w:color="auto"/>
      </w:divBdr>
    </w:div>
    <w:div w:id="233469562">
      <w:bodyDiv w:val="1"/>
      <w:marLeft w:val="0"/>
      <w:marRight w:val="0"/>
      <w:marTop w:val="0"/>
      <w:marBottom w:val="0"/>
      <w:divBdr>
        <w:top w:val="none" w:sz="0" w:space="0" w:color="auto"/>
        <w:left w:val="none" w:sz="0" w:space="0" w:color="auto"/>
        <w:bottom w:val="none" w:sz="0" w:space="0" w:color="auto"/>
        <w:right w:val="none" w:sz="0" w:space="0" w:color="auto"/>
      </w:divBdr>
    </w:div>
    <w:div w:id="355736502">
      <w:bodyDiv w:val="1"/>
      <w:marLeft w:val="0"/>
      <w:marRight w:val="0"/>
      <w:marTop w:val="0"/>
      <w:marBottom w:val="0"/>
      <w:divBdr>
        <w:top w:val="none" w:sz="0" w:space="0" w:color="auto"/>
        <w:left w:val="none" w:sz="0" w:space="0" w:color="auto"/>
        <w:bottom w:val="none" w:sz="0" w:space="0" w:color="auto"/>
        <w:right w:val="none" w:sz="0" w:space="0" w:color="auto"/>
      </w:divBdr>
    </w:div>
    <w:div w:id="472404206">
      <w:bodyDiv w:val="1"/>
      <w:marLeft w:val="0"/>
      <w:marRight w:val="0"/>
      <w:marTop w:val="0"/>
      <w:marBottom w:val="0"/>
      <w:divBdr>
        <w:top w:val="none" w:sz="0" w:space="0" w:color="auto"/>
        <w:left w:val="none" w:sz="0" w:space="0" w:color="auto"/>
        <w:bottom w:val="none" w:sz="0" w:space="0" w:color="auto"/>
        <w:right w:val="none" w:sz="0" w:space="0" w:color="auto"/>
      </w:divBdr>
    </w:div>
    <w:div w:id="708380139">
      <w:bodyDiv w:val="1"/>
      <w:marLeft w:val="0"/>
      <w:marRight w:val="0"/>
      <w:marTop w:val="0"/>
      <w:marBottom w:val="0"/>
      <w:divBdr>
        <w:top w:val="none" w:sz="0" w:space="0" w:color="auto"/>
        <w:left w:val="none" w:sz="0" w:space="0" w:color="auto"/>
        <w:bottom w:val="none" w:sz="0" w:space="0" w:color="auto"/>
        <w:right w:val="none" w:sz="0" w:space="0" w:color="auto"/>
      </w:divBdr>
    </w:div>
    <w:div w:id="712968378">
      <w:bodyDiv w:val="1"/>
      <w:marLeft w:val="0"/>
      <w:marRight w:val="0"/>
      <w:marTop w:val="0"/>
      <w:marBottom w:val="0"/>
      <w:divBdr>
        <w:top w:val="none" w:sz="0" w:space="0" w:color="auto"/>
        <w:left w:val="none" w:sz="0" w:space="0" w:color="auto"/>
        <w:bottom w:val="none" w:sz="0" w:space="0" w:color="auto"/>
        <w:right w:val="none" w:sz="0" w:space="0" w:color="auto"/>
      </w:divBdr>
    </w:div>
    <w:div w:id="722682129">
      <w:bodyDiv w:val="1"/>
      <w:marLeft w:val="0"/>
      <w:marRight w:val="0"/>
      <w:marTop w:val="0"/>
      <w:marBottom w:val="0"/>
      <w:divBdr>
        <w:top w:val="none" w:sz="0" w:space="0" w:color="auto"/>
        <w:left w:val="none" w:sz="0" w:space="0" w:color="auto"/>
        <w:bottom w:val="none" w:sz="0" w:space="0" w:color="auto"/>
        <w:right w:val="none" w:sz="0" w:space="0" w:color="auto"/>
      </w:divBdr>
    </w:div>
    <w:div w:id="824124565">
      <w:bodyDiv w:val="1"/>
      <w:marLeft w:val="0"/>
      <w:marRight w:val="0"/>
      <w:marTop w:val="0"/>
      <w:marBottom w:val="0"/>
      <w:divBdr>
        <w:top w:val="none" w:sz="0" w:space="0" w:color="auto"/>
        <w:left w:val="none" w:sz="0" w:space="0" w:color="auto"/>
        <w:bottom w:val="none" w:sz="0" w:space="0" w:color="auto"/>
        <w:right w:val="none" w:sz="0" w:space="0" w:color="auto"/>
      </w:divBdr>
    </w:div>
    <w:div w:id="1009023299">
      <w:bodyDiv w:val="1"/>
      <w:marLeft w:val="0"/>
      <w:marRight w:val="0"/>
      <w:marTop w:val="0"/>
      <w:marBottom w:val="0"/>
      <w:divBdr>
        <w:top w:val="none" w:sz="0" w:space="0" w:color="auto"/>
        <w:left w:val="none" w:sz="0" w:space="0" w:color="auto"/>
        <w:bottom w:val="none" w:sz="0" w:space="0" w:color="auto"/>
        <w:right w:val="none" w:sz="0" w:space="0" w:color="auto"/>
      </w:divBdr>
    </w:div>
    <w:div w:id="1060516894">
      <w:bodyDiv w:val="1"/>
      <w:marLeft w:val="0"/>
      <w:marRight w:val="0"/>
      <w:marTop w:val="0"/>
      <w:marBottom w:val="0"/>
      <w:divBdr>
        <w:top w:val="none" w:sz="0" w:space="0" w:color="auto"/>
        <w:left w:val="none" w:sz="0" w:space="0" w:color="auto"/>
        <w:bottom w:val="none" w:sz="0" w:space="0" w:color="auto"/>
        <w:right w:val="none" w:sz="0" w:space="0" w:color="auto"/>
      </w:divBdr>
    </w:div>
    <w:div w:id="1076317893">
      <w:bodyDiv w:val="1"/>
      <w:marLeft w:val="0"/>
      <w:marRight w:val="0"/>
      <w:marTop w:val="0"/>
      <w:marBottom w:val="0"/>
      <w:divBdr>
        <w:top w:val="none" w:sz="0" w:space="0" w:color="auto"/>
        <w:left w:val="none" w:sz="0" w:space="0" w:color="auto"/>
        <w:bottom w:val="none" w:sz="0" w:space="0" w:color="auto"/>
        <w:right w:val="none" w:sz="0" w:space="0" w:color="auto"/>
      </w:divBdr>
    </w:div>
    <w:div w:id="1110007980">
      <w:bodyDiv w:val="1"/>
      <w:marLeft w:val="0"/>
      <w:marRight w:val="0"/>
      <w:marTop w:val="0"/>
      <w:marBottom w:val="0"/>
      <w:divBdr>
        <w:top w:val="none" w:sz="0" w:space="0" w:color="auto"/>
        <w:left w:val="none" w:sz="0" w:space="0" w:color="auto"/>
        <w:bottom w:val="none" w:sz="0" w:space="0" w:color="auto"/>
        <w:right w:val="none" w:sz="0" w:space="0" w:color="auto"/>
      </w:divBdr>
    </w:div>
    <w:div w:id="1253005382">
      <w:bodyDiv w:val="1"/>
      <w:marLeft w:val="0"/>
      <w:marRight w:val="0"/>
      <w:marTop w:val="0"/>
      <w:marBottom w:val="0"/>
      <w:divBdr>
        <w:top w:val="none" w:sz="0" w:space="0" w:color="auto"/>
        <w:left w:val="none" w:sz="0" w:space="0" w:color="auto"/>
        <w:bottom w:val="none" w:sz="0" w:space="0" w:color="auto"/>
        <w:right w:val="none" w:sz="0" w:space="0" w:color="auto"/>
      </w:divBdr>
    </w:div>
    <w:div w:id="1337657428">
      <w:bodyDiv w:val="1"/>
      <w:marLeft w:val="0"/>
      <w:marRight w:val="0"/>
      <w:marTop w:val="0"/>
      <w:marBottom w:val="0"/>
      <w:divBdr>
        <w:top w:val="none" w:sz="0" w:space="0" w:color="auto"/>
        <w:left w:val="none" w:sz="0" w:space="0" w:color="auto"/>
        <w:bottom w:val="none" w:sz="0" w:space="0" w:color="auto"/>
        <w:right w:val="none" w:sz="0" w:space="0" w:color="auto"/>
      </w:divBdr>
    </w:div>
    <w:div w:id="1338268974">
      <w:bodyDiv w:val="1"/>
      <w:marLeft w:val="0"/>
      <w:marRight w:val="0"/>
      <w:marTop w:val="0"/>
      <w:marBottom w:val="0"/>
      <w:divBdr>
        <w:top w:val="none" w:sz="0" w:space="0" w:color="auto"/>
        <w:left w:val="none" w:sz="0" w:space="0" w:color="auto"/>
        <w:bottom w:val="none" w:sz="0" w:space="0" w:color="auto"/>
        <w:right w:val="none" w:sz="0" w:space="0" w:color="auto"/>
      </w:divBdr>
    </w:div>
    <w:div w:id="1396394400">
      <w:bodyDiv w:val="1"/>
      <w:marLeft w:val="0"/>
      <w:marRight w:val="0"/>
      <w:marTop w:val="0"/>
      <w:marBottom w:val="0"/>
      <w:divBdr>
        <w:top w:val="none" w:sz="0" w:space="0" w:color="auto"/>
        <w:left w:val="none" w:sz="0" w:space="0" w:color="auto"/>
        <w:bottom w:val="none" w:sz="0" w:space="0" w:color="auto"/>
        <w:right w:val="none" w:sz="0" w:space="0" w:color="auto"/>
      </w:divBdr>
    </w:div>
    <w:div w:id="1397514901">
      <w:bodyDiv w:val="1"/>
      <w:marLeft w:val="0"/>
      <w:marRight w:val="0"/>
      <w:marTop w:val="0"/>
      <w:marBottom w:val="0"/>
      <w:divBdr>
        <w:top w:val="none" w:sz="0" w:space="0" w:color="auto"/>
        <w:left w:val="none" w:sz="0" w:space="0" w:color="auto"/>
        <w:bottom w:val="none" w:sz="0" w:space="0" w:color="auto"/>
        <w:right w:val="none" w:sz="0" w:space="0" w:color="auto"/>
      </w:divBdr>
    </w:div>
    <w:div w:id="1475442867">
      <w:bodyDiv w:val="1"/>
      <w:marLeft w:val="0"/>
      <w:marRight w:val="0"/>
      <w:marTop w:val="0"/>
      <w:marBottom w:val="0"/>
      <w:divBdr>
        <w:top w:val="none" w:sz="0" w:space="0" w:color="auto"/>
        <w:left w:val="none" w:sz="0" w:space="0" w:color="auto"/>
        <w:bottom w:val="none" w:sz="0" w:space="0" w:color="auto"/>
        <w:right w:val="none" w:sz="0" w:space="0" w:color="auto"/>
      </w:divBdr>
    </w:div>
    <w:div w:id="1574779439">
      <w:bodyDiv w:val="1"/>
      <w:marLeft w:val="0"/>
      <w:marRight w:val="0"/>
      <w:marTop w:val="0"/>
      <w:marBottom w:val="0"/>
      <w:divBdr>
        <w:top w:val="none" w:sz="0" w:space="0" w:color="auto"/>
        <w:left w:val="none" w:sz="0" w:space="0" w:color="auto"/>
        <w:bottom w:val="none" w:sz="0" w:space="0" w:color="auto"/>
        <w:right w:val="none" w:sz="0" w:space="0" w:color="auto"/>
      </w:divBdr>
    </w:div>
    <w:div w:id="1579365786">
      <w:bodyDiv w:val="1"/>
      <w:marLeft w:val="0"/>
      <w:marRight w:val="0"/>
      <w:marTop w:val="0"/>
      <w:marBottom w:val="0"/>
      <w:divBdr>
        <w:top w:val="none" w:sz="0" w:space="0" w:color="auto"/>
        <w:left w:val="none" w:sz="0" w:space="0" w:color="auto"/>
        <w:bottom w:val="none" w:sz="0" w:space="0" w:color="auto"/>
        <w:right w:val="none" w:sz="0" w:space="0" w:color="auto"/>
      </w:divBdr>
    </w:div>
    <w:div w:id="1635060033">
      <w:bodyDiv w:val="1"/>
      <w:marLeft w:val="0"/>
      <w:marRight w:val="0"/>
      <w:marTop w:val="0"/>
      <w:marBottom w:val="0"/>
      <w:divBdr>
        <w:top w:val="none" w:sz="0" w:space="0" w:color="auto"/>
        <w:left w:val="none" w:sz="0" w:space="0" w:color="auto"/>
        <w:bottom w:val="none" w:sz="0" w:space="0" w:color="auto"/>
        <w:right w:val="none" w:sz="0" w:space="0" w:color="auto"/>
      </w:divBdr>
    </w:div>
    <w:div w:id="1651713898">
      <w:bodyDiv w:val="1"/>
      <w:marLeft w:val="0"/>
      <w:marRight w:val="0"/>
      <w:marTop w:val="0"/>
      <w:marBottom w:val="0"/>
      <w:divBdr>
        <w:top w:val="none" w:sz="0" w:space="0" w:color="auto"/>
        <w:left w:val="none" w:sz="0" w:space="0" w:color="auto"/>
        <w:bottom w:val="none" w:sz="0" w:space="0" w:color="auto"/>
        <w:right w:val="none" w:sz="0" w:space="0" w:color="auto"/>
      </w:divBdr>
    </w:div>
    <w:div w:id="1911309415">
      <w:bodyDiv w:val="1"/>
      <w:marLeft w:val="0"/>
      <w:marRight w:val="0"/>
      <w:marTop w:val="0"/>
      <w:marBottom w:val="0"/>
      <w:divBdr>
        <w:top w:val="none" w:sz="0" w:space="0" w:color="auto"/>
        <w:left w:val="none" w:sz="0" w:space="0" w:color="auto"/>
        <w:bottom w:val="none" w:sz="0" w:space="0" w:color="auto"/>
        <w:right w:val="none" w:sz="0" w:space="0" w:color="auto"/>
      </w:divBdr>
    </w:div>
    <w:div w:id="1939867290">
      <w:bodyDiv w:val="1"/>
      <w:marLeft w:val="0"/>
      <w:marRight w:val="0"/>
      <w:marTop w:val="0"/>
      <w:marBottom w:val="0"/>
      <w:divBdr>
        <w:top w:val="none" w:sz="0" w:space="0" w:color="auto"/>
        <w:left w:val="none" w:sz="0" w:space="0" w:color="auto"/>
        <w:bottom w:val="none" w:sz="0" w:space="0" w:color="auto"/>
        <w:right w:val="none" w:sz="0" w:space="0" w:color="auto"/>
      </w:divBdr>
    </w:div>
    <w:div w:id="2037073862">
      <w:bodyDiv w:val="1"/>
      <w:marLeft w:val="0"/>
      <w:marRight w:val="0"/>
      <w:marTop w:val="0"/>
      <w:marBottom w:val="0"/>
      <w:divBdr>
        <w:top w:val="none" w:sz="0" w:space="0" w:color="auto"/>
        <w:left w:val="none" w:sz="0" w:space="0" w:color="auto"/>
        <w:bottom w:val="none" w:sz="0" w:space="0" w:color="auto"/>
        <w:right w:val="none" w:sz="0" w:space="0" w:color="auto"/>
      </w:divBdr>
    </w:div>
    <w:div w:id="2088837967">
      <w:bodyDiv w:val="1"/>
      <w:marLeft w:val="0"/>
      <w:marRight w:val="0"/>
      <w:marTop w:val="0"/>
      <w:marBottom w:val="0"/>
      <w:divBdr>
        <w:top w:val="none" w:sz="0" w:space="0" w:color="auto"/>
        <w:left w:val="none" w:sz="0" w:space="0" w:color="auto"/>
        <w:bottom w:val="none" w:sz="0" w:space="0" w:color="auto"/>
        <w:right w:val="none" w:sz="0" w:space="0" w:color="auto"/>
      </w:divBdr>
    </w:div>
    <w:div w:id="2091148138">
      <w:bodyDiv w:val="1"/>
      <w:marLeft w:val="0"/>
      <w:marRight w:val="0"/>
      <w:marTop w:val="0"/>
      <w:marBottom w:val="0"/>
      <w:divBdr>
        <w:top w:val="none" w:sz="0" w:space="0" w:color="auto"/>
        <w:left w:val="none" w:sz="0" w:space="0" w:color="auto"/>
        <w:bottom w:val="none" w:sz="0" w:space="0" w:color="auto"/>
        <w:right w:val="none" w:sz="0" w:space="0" w:color="auto"/>
      </w:divBdr>
    </w:div>
    <w:div w:id="212908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1" Type="http://schemas.openxmlformats.org/officeDocument/2006/relationships/image" Target="media/image3.wmf"/><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patientcare@lists.hl7.org" TargetMode="External"/><Relationship Id="rId19"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2EA369-43F6-4BC6-8F8D-ED651FBBB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4254</TotalTime>
  <Pages>86</Pages>
  <Words>35360</Words>
  <Characters>201557</Characters>
  <Application>Microsoft Office Word</Application>
  <DocSecurity>0</DocSecurity>
  <Lines>1679</Lines>
  <Paragraphs>472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11 - Patient Referral</vt:lpstr>
      <vt:lpstr>V2.9 Chapter 11 - Patient Referral</vt:lpstr>
    </vt:vector>
  </TitlesOfParts>
  <Company/>
  <LinksUpToDate>false</LinksUpToDate>
  <CharactersWithSpaces>236445</CharactersWithSpaces>
  <SharedDoc>false</SharedDoc>
  <HLinks>
    <vt:vector size="888" baseType="variant">
      <vt:variant>
        <vt:i4>3538984</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HL70131</vt:lpwstr>
      </vt:variant>
      <vt:variant>
        <vt:i4>3538984</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3538986</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HL70131</vt:lpwstr>
      </vt:variant>
      <vt:variant>
        <vt:i4>3997738</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3538984</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3997737</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HL70286</vt:lpwstr>
      </vt:variant>
      <vt:variant>
        <vt:i4>3997738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3538984</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3997737</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HL70286</vt:lpwstr>
      </vt:variant>
      <vt:variant>
        <vt:i4>3997737</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HL70285</vt:lpwstr>
      </vt:variant>
      <vt:variant>
        <vt:i4>3276843</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3473449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3997737</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HL70285</vt:lpwstr>
      </vt:variant>
      <vt:variant>
        <vt:i4>3276843</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3473449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3342371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HL70865</vt:lpwstr>
      </vt:variant>
      <vt:variant>
        <vt:i4>3538984</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HL70336</vt:lpwstr>
      </vt:variant>
      <vt:variant>
        <vt:i4>3997737</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HL70284</vt:lpwstr>
      </vt:variant>
      <vt:variant>
        <vt:i4>3997737</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HL70282</vt:lpwstr>
      </vt:variant>
      <vt:variant>
        <vt:i4>3997737</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HL70281</vt:lpwstr>
      </vt:variant>
      <vt:variant>
        <vt:i4>3997737</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HL70280</vt:lpwstr>
      </vt:variant>
      <vt:variant>
        <vt:i4>3997737</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HL70283</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3342371</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HL70865</vt:lpwstr>
      </vt:variant>
      <vt:variant>
        <vt:i4>3538984</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HL70336</vt:lpwstr>
      </vt:variant>
      <vt:variant>
        <vt:i4>3997737</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HL70284</vt:lpwstr>
      </vt:variant>
      <vt:variant>
        <vt:i4>3997737</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HL70282</vt:lpwstr>
      </vt:variant>
      <vt:variant>
        <vt:i4>3997737</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HL70281</vt:lpwstr>
      </vt:variant>
      <vt:variant>
        <vt:i4>3997737</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HL70280</vt:lpwstr>
      </vt:variant>
      <vt:variant>
        <vt:i4>3997737</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HL70283</vt:lpwstr>
      </vt:variant>
      <vt:variant>
        <vt:i4>7602275</vt:i4>
      </vt:variant>
      <vt:variant>
        <vt:i4>516</vt:i4>
      </vt:variant>
      <vt:variant>
        <vt:i4>0</vt:i4>
      </vt:variant>
      <vt:variant>
        <vt:i4>5</vt:i4>
      </vt:variant>
      <vt:variant>
        <vt:lpwstr/>
      </vt:variant>
      <vt:variant>
        <vt:lpwstr>CTD</vt:lpwstr>
      </vt:variant>
      <vt:variant>
        <vt:i4>7667809</vt:i4>
      </vt:variant>
      <vt:variant>
        <vt:i4>513</vt:i4>
      </vt:variant>
      <vt:variant>
        <vt:i4>0</vt:i4>
      </vt:variant>
      <vt:variant>
        <vt:i4>5</vt:i4>
      </vt:variant>
      <vt:variant>
        <vt:lpwstr/>
      </vt:variant>
      <vt:variant>
        <vt:lpwstr>AUT</vt:lpwstr>
      </vt:variant>
      <vt:variant>
        <vt:i4>7602275</vt:i4>
      </vt:variant>
      <vt:variant>
        <vt:i4>510</vt:i4>
      </vt:variant>
      <vt:variant>
        <vt:i4>0</vt:i4>
      </vt:variant>
      <vt:variant>
        <vt:i4>5</vt:i4>
      </vt:variant>
      <vt:variant>
        <vt:lpwstr/>
      </vt:variant>
      <vt:variant>
        <vt:lpwstr>CTD</vt:lpwstr>
      </vt:variant>
      <vt:variant>
        <vt:i4>7471216</vt:i4>
      </vt:variant>
      <vt:variant>
        <vt:i4>507</vt:i4>
      </vt:variant>
      <vt:variant>
        <vt:i4>0</vt:i4>
      </vt:variant>
      <vt:variant>
        <vt:i4>5</vt:i4>
      </vt:variant>
      <vt:variant>
        <vt:lpwstr/>
      </vt:variant>
      <vt:variant>
        <vt:lpwstr>PRD</vt:lpwstr>
      </vt:variant>
      <vt:variant>
        <vt:i4>7602275</vt:i4>
      </vt:variant>
      <vt:variant>
        <vt:i4>504</vt:i4>
      </vt:variant>
      <vt:variant>
        <vt:i4>0</vt:i4>
      </vt:variant>
      <vt:variant>
        <vt:i4>5</vt:i4>
      </vt:variant>
      <vt:variant>
        <vt:lpwstr/>
      </vt:variant>
      <vt:variant>
        <vt:lpwstr>CTD</vt:lpwstr>
      </vt:variant>
      <vt:variant>
        <vt:i4>7667809</vt:i4>
      </vt:variant>
      <vt:variant>
        <vt:i4>501</vt:i4>
      </vt:variant>
      <vt:variant>
        <vt:i4>0</vt:i4>
      </vt:variant>
      <vt:variant>
        <vt:i4>5</vt:i4>
      </vt:variant>
      <vt:variant>
        <vt:lpwstr/>
      </vt:variant>
      <vt:variant>
        <vt:lpwstr>AUT</vt:lpwstr>
      </vt:variant>
      <vt:variant>
        <vt:i4>6684786</vt:i4>
      </vt:variant>
      <vt:variant>
        <vt:i4>498</vt:i4>
      </vt:variant>
      <vt:variant>
        <vt:i4>0</vt:i4>
      </vt:variant>
      <vt:variant>
        <vt:i4>5</vt:i4>
      </vt:variant>
      <vt:variant>
        <vt:lpwstr/>
      </vt:variant>
      <vt:variant>
        <vt:lpwstr>RF1</vt:lpwstr>
      </vt:variant>
      <vt:variant>
        <vt:i4>6684787</vt:i4>
      </vt:variant>
      <vt:variant>
        <vt:i4>495</vt:i4>
      </vt:variant>
      <vt:variant>
        <vt:i4>0</vt:i4>
      </vt:variant>
      <vt:variant>
        <vt:i4>5</vt:i4>
      </vt:variant>
      <vt:variant>
        <vt:lpwstr/>
      </vt:variant>
      <vt:variant>
        <vt:lpwstr>SFT</vt:lpwstr>
      </vt:variant>
      <vt:variant>
        <vt:i4>7602275</vt:i4>
      </vt:variant>
      <vt:variant>
        <vt:i4>492</vt:i4>
      </vt:variant>
      <vt:variant>
        <vt:i4>0</vt:i4>
      </vt:variant>
      <vt:variant>
        <vt:i4>5</vt:i4>
      </vt:variant>
      <vt:variant>
        <vt:lpwstr/>
      </vt:variant>
      <vt:variant>
        <vt:lpwstr>CTD</vt:lpwstr>
      </vt:variant>
      <vt:variant>
        <vt:i4>7667809</vt:i4>
      </vt:variant>
      <vt:variant>
        <vt:i4>489</vt:i4>
      </vt:variant>
      <vt:variant>
        <vt:i4>0</vt:i4>
      </vt:variant>
      <vt:variant>
        <vt:i4>5</vt:i4>
      </vt:variant>
      <vt:variant>
        <vt:lpwstr/>
      </vt:variant>
      <vt:variant>
        <vt:lpwstr>AUT</vt:lpwstr>
      </vt:variant>
      <vt:variant>
        <vt:i4>7602275</vt:i4>
      </vt:variant>
      <vt:variant>
        <vt:i4>486</vt:i4>
      </vt:variant>
      <vt:variant>
        <vt:i4>0</vt:i4>
      </vt:variant>
      <vt:variant>
        <vt:i4>5</vt:i4>
      </vt:variant>
      <vt:variant>
        <vt:lpwstr/>
      </vt:variant>
      <vt:variant>
        <vt:lpwstr>CTD</vt:lpwstr>
      </vt:variant>
      <vt:variant>
        <vt:i4>7471216</vt:i4>
      </vt:variant>
      <vt:variant>
        <vt:i4>483</vt:i4>
      </vt:variant>
      <vt:variant>
        <vt:i4>0</vt:i4>
      </vt:variant>
      <vt:variant>
        <vt:i4>5</vt:i4>
      </vt:variant>
      <vt:variant>
        <vt:lpwstr/>
      </vt:variant>
      <vt:variant>
        <vt:lpwstr>PRD</vt:lpwstr>
      </vt:variant>
      <vt:variant>
        <vt:i4>7602275</vt:i4>
      </vt:variant>
      <vt:variant>
        <vt:i4>480</vt:i4>
      </vt:variant>
      <vt:variant>
        <vt:i4>0</vt:i4>
      </vt:variant>
      <vt:variant>
        <vt:i4>5</vt:i4>
      </vt:variant>
      <vt:variant>
        <vt:lpwstr/>
      </vt:variant>
      <vt:variant>
        <vt:lpwstr>CTD</vt:lpwstr>
      </vt:variant>
      <vt:variant>
        <vt:i4>7667809</vt:i4>
      </vt:variant>
      <vt:variant>
        <vt:i4>477</vt:i4>
      </vt:variant>
      <vt:variant>
        <vt:i4>0</vt:i4>
      </vt:variant>
      <vt:variant>
        <vt:i4>5</vt:i4>
      </vt:variant>
      <vt:variant>
        <vt:lpwstr/>
      </vt:variant>
      <vt:variant>
        <vt:lpwstr>AUT</vt:lpwstr>
      </vt:variant>
      <vt:variant>
        <vt:i4>6684786</vt:i4>
      </vt:variant>
      <vt:variant>
        <vt:i4>474</vt:i4>
      </vt:variant>
      <vt:variant>
        <vt:i4>0</vt:i4>
      </vt:variant>
      <vt:variant>
        <vt:i4>5</vt:i4>
      </vt:variant>
      <vt:variant>
        <vt:lpwstr/>
      </vt:variant>
      <vt:variant>
        <vt:lpwstr>RFI</vt:lpwstr>
      </vt:variant>
      <vt:variant>
        <vt:i4>6684787</vt:i4>
      </vt:variant>
      <vt:variant>
        <vt:i4>471</vt:i4>
      </vt:variant>
      <vt:variant>
        <vt:i4>0</vt:i4>
      </vt:variant>
      <vt:variant>
        <vt:i4>5</vt:i4>
      </vt:variant>
      <vt:variant>
        <vt:lpwstr/>
      </vt:variant>
      <vt:variant>
        <vt:lpwstr>SFT</vt:lpwstr>
      </vt:variant>
      <vt:variant>
        <vt:i4>7602275</vt:i4>
      </vt:variant>
      <vt:variant>
        <vt:i4>444</vt:i4>
      </vt:variant>
      <vt:variant>
        <vt:i4>0</vt:i4>
      </vt:variant>
      <vt:variant>
        <vt:i4>5</vt:i4>
      </vt:variant>
      <vt:variant>
        <vt:lpwstr/>
      </vt:variant>
      <vt:variant>
        <vt:lpwstr>CTD</vt:lpwstr>
      </vt:variant>
      <vt:variant>
        <vt:i4>7667809</vt:i4>
      </vt:variant>
      <vt:variant>
        <vt:i4>441</vt:i4>
      </vt:variant>
      <vt:variant>
        <vt:i4>0</vt:i4>
      </vt:variant>
      <vt:variant>
        <vt:i4>5</vt:i4>
      </vt:variant>
      <vt:variant>
        <vt:lpwstr/>
      </vt:variant>
      <vt:variant>
        <vt:lpwstr>AUT</vt:lpwstr>
      </vt:variant>
      <vt:variant>
        <vt:i4>7602275</vt:i4>
      </vt:variant>
      <vt:variant>
        <vt:i4>438</vt:i4>
      </vt:variant>
      <vt:variant>
        <vt:i4>0</vt:i4>
      </vt:variant>
      <vt:variant>
        <vt:i4>5</vt:i4>
      </vt:variant>
      <vt:variant>
        <vt:lpwstr/>
      </vt:variant>
      <vt:variant>
        <vt:lpwstr>CTD</vt:lpwstr>
      </vt:variant>
      <vt:variant>
        <vt:i4>7471216</vt:i4>
      </vt:variant>
      <vt:variant>
        <vt:i4>435</vt:i4>
      </vt:variant>
      <vt:variant>
        <vt:i4>0</vt:i4>
      </vt:variant>
      <vt:variant>
        <vt:i4>5</vt:i4>
      </vt:variant>
      <vt:variant>
        <vt:lpwstr/>
      </vt:variant>
      <vt:variant>
        <vt:lpwstr>PRD</vt:lpwstr>
      </vt:variant>
      <vt:variant>
        <vt:i4>7602275</vt:i4>
      </vt:variant>
      <vt:variant>
        <vt:i4>432</vt:i4>
      </vt:variant>
      <vt:variant>
        <vt:i4>0</vt:i4>
      </vt:variant>
      <vt:variant>
        <vt:i4>5</vt:i4>
      </vt:variant>
      <vt:variant>
        <vt:lpwstr/>
      </vt:variant>
      <vt:variant>
        <vt:lpwstr>CTD</vt:lpwstr>
      </vt:variant>
      <vt:variant>
        <vt:i4>7667809</vt:i4>
      </vt:variant>
      <vt:variant>
        <vt:i4>429</vt:i4>
      </vt:variant>
      <vt:variant>
        <vt:i4>0</vt:i4>
      </vt:variant>
      <vt:variant>
        <vt:i4>5</vt:i4>
      </vt:variant>
      <vt:variant>
        <vt:lpwstr/>
      </vt:variant>
      <vt:variant>
        <vt:lpwstr>AUT</vt:lpwstr>
      </vt:variant>
      <vt:variant>
        <vt:i4>6684786</vt:i4>
      </vt:variant>
      <vt:variant>
        <vt:i4>426</vt:i4>
      </vt:variant>
      <vt:variant>
        <vt:i4>0</vt:i4>
      </vt:variant>
      <vt:variant>
        <vt:i4>5</vt:i4>
      </vt:variant>
      <vt:variant>
        <vt:lpwstr/>
      </vt:variant>
      <vt:variant>
        <vt:lpwstr>RFI</vt:lpwstr>
      </vt:variant>
      <vt:variant>
        <vt:i4>6684787</vt:i4>
      </vt:variant>
      <vt:variant>
        <vt:i4>423</vt:i4>
      </vt:variant>
      <vt:variant>
        <vt:i4>0</vt:i4>
      </vt:variant>
      <vt:variant>
        <vt:i4>5</vt:i4>
      </vt:variant>
      <vt:variant>
        <vt:lpwstr/>
      </vt:variant>
      <vt:variant>
        <vt:lpwstr>SFT</vt:lpwstr>
      </vt:variant>
      <vt:variant>
        <vt:i4>7602275</vt:i4>
      </vt:variant>
      <vt:variant>
        <vt:i4>420</vt:i4>
      </vt:variant>
      <vt:variant>
        <vt:i4>0</vt:i4>
      </vt:variant>
      <vt:variant>
        <vt:i4>5</vt:i4>
      </vt:variant>
      <vt:variant>
        <vt:lpwstr/>
      </vt:variant>
      <vt:variant>
        <vt:lpwstr>CTD</vt:lpwstr>
      </vt:variant>
      <vt:variant>
        <vt:i4>7667809</vt:i4>
      </vt:variant>
      <vt:variant>
        <vt:i4>417</vt:i4>
      </vt:variant>
      <vt:variant>
        <vt:i4>0</vt:i4>
      </vt:variant>
      <vt:variant>
        <vt:i4>5</vt:i4>
      </vt:variant>
      <vt:variant>
        <vt:lpwstr/>
      </vt:variant>
      <vt:variant>
        <vt:lpwstr>AUT</vt:lpwstr>
      </vt:variant>
      <vt:variant>
        <vt:i4>7602275</vt:i4>
      </vt:variant>
      <vt:variant>
        <vt:i4>414</vt:i4>
      </vt:variant>
      <vt:variant>
        <vt:i4>0</vt:i4>
      </vt:variant>
      <vt:variant>
        <vt:i4>5</vt:i4>
      </vt:variant>
      <vt:variant>
        <vt:lpwstr/>
      </vt:variant>
      <vt:variant>
        <vt:lpwstr>CTD</vt:lpwstr>
      </vt:variant>
      <vt:variant>
        <vt:i4>7471216</vt:i4>
      </vt:variant>
      <vt:variant>
        <vt:i4>411</vt:i4>
      </vt:variant>
      <vt:variant>
        <vt:i4>0</vt:i4>
      </vt:variant>
      <vt:variant>
        <vt:i4>5</vt:i4>
      </vt:variant>
      <vt:variant>
        <vt:lpwstr/>
      </vt:variant>
      <vt:variant>
        <vt:lpwstr>PRD</vt:lpwstr>
      </vt:variant>
      <vt:variant>
        <vt:i4>7602275</vt:i4>
      </vt:variant>
      <vt:variant>
        <vt:i4>408</vt:i4>
      </vt:variant>
      <vt:variant>
        <vt:i4>0</vt:i4>
      </vt:variant>
      <vt:variant>
        <vt:i4>5</vt:i4>
      </vt:variant>
      <vt:variant>
        <vt:lpwstr/>
      </vt:variant>
      <vt:variant>
        <vt:lpwstr>CTD</vt:lpwstr>
      </vt:variant>
      <vt:variant>
        <vt:i4>7667809</vt:i4>
      </vt:variant>
      <vt:variant>
        <vt:i4>405</vt:i4>
      </vt:variant>
      <vt:variant>
        <vt:i4>0</vt:i4>
      </vt:variant>
      <vt:variant>
        <vt:i4>5</vt:i4>
      </vt:variant>
      <vt:variant>
        <vt:lpwstr/>
      </vt:variant>
      <vt:variant>
        <vt:lpwstr>AUT</vt:lpwstr>
      </vt:variant>
      <vt:variant>
        <vt:i4>6684786</vt:i4>
      </vt:variant>
      <vt:variant>
        <vt:i4>402</vt:i4>
      </vt:variant>
      <vt:variant>
        <vt:i4>0</vt:i4>
      </vt:variant>
      <vt:variant>
        <vt:i4>5</vt:i4>
      </vt:variant>
      <vt:variant>
        <vt:lpwstr/>
      </vt:variant>
      <vt:variant>
        <vt:lpwstr>RFI</vt:lpwstr>
      </vt:variant>
      <vt:variant>
        <vt:i4>6684787</vt:i4>
      </vt:variant>
      <vt:variant>
        <vt:i4>399</vt:i4>
      </vt:variant>
      <vt:variant>
        <vt:i4>0</vt:i4>
      </vt:variant>
      <vt:variant>
        <vt:i4>5</vt:i4>
      </vt:variant>
      <vt:variant>
        <vt:lpwstr/>
      </vt:variant>
      <vt:variant>
        <vt:lpwstr>SFT</vt:lpwstr>
      </vt:variant>
      <vt:variant>
        <vt:i4>7471205</vt:i4>
      </vt:variant>
      <vt:variant>
        <vt:i4>396</vt:i4>
      </vt:variant>
      <vt:variant>
        <vt:i4>0</vt:i4>
      </vt:variant>
      <vt:variant>
        <vt:i4>5</vt:i4>
      </vt:variant>
      <vt:variant>
        <vt:lpwstr/>
      </vt:variant>
      <vt:variant>
        <vt:lpwstr>ERR</vt:lpwstr>
      </vt:variant>
      <vt:variant>
        <vt:i4>7536749</vt:i4>
      </vt:variant>
      <vt:variant>
        <vt:i4>393</vt:i4>
      </vt:variant>
      <vt:variant>
        <vt:i4>0</vt:i4>
      </vt:variant>
      <vt:variant>
        <vt:i4>5</vt:i4>
      </vt:variant>
      <vt:variant>
        <vt:lpwstr/>
      </vt:variant>
      <vt:variant>
        <vt:lpwstr>MSA</vt:lpwstr>
      </vt:variant>
      <vt:variant>
        <vt:i4>6684787</vt:i4>
      </vt:variant>
      <vt:variant>
        <vt:i4>390</vt:i4>
      </vt:variant>
      <vt:variant>
        <vt:i4>0</vt:i4>
      </vt:variant>
      <vt:variant>
        <vt:i4>5</vt:i4>
      </vt:variant>
      <vt:variant>
        <vt:lpwstr/>
      </vt:variant>
      <vt:variant>
        <vt:lpwstr>SFT</vt:lpwstr>
      </vt:variant>
      <vt:variant>
        <vt:i4>7536749</vt:i4>
      </vt:variant>
      <vt:variant>
        <vt:i4>387</vt:i4>
      </vt:variant>
      <vt:variant>
        <vt:i4>0</vt:i4>
      </vt:variant>
      <vt:variant>
        <vt:i4>5</vt:i4>
      </vt:variant>
      <vt:variant>
        <vt:lpwstr/>
      </vt:variant>
      <vt:variant>
        <vt:lpwstr>MSH</vt:lpwstr>
      </vt:variant>
      <vt:variant>
        <vt:i4>7602275</vt:i4>
      </vt:variant>
      <vt:variant>
        <vt:i4>384</vt:i4>
      </vt:variant>
      <vt:variant>
        <vt:i4>0</vt:i4>
      </vt:variant>
      <vt:variant>
        <vt:i4>5</vt:i4>
      </vt:variant>
      <vt:variant>
        <vt:lpwstr/>
      </vt:variant>
      <vt:variant>
        <vt:lpwstr>CTD</vt:lpwstr>
      </vt:variant>
      <vt:variant>
        <vt:i4>7471216</vt:i4>
      </vt:variant>
      <vt:variant>
        <vt:i4>381</vt:i4>
      </vt:variant>
      <vt:variant>
        <vt:i4>0</vt:i4>
      </vt:variant>
      <vt:variant>
        <vt:i4>5</vt:i4>
      </vt:variant>
      <vt:variant>
        <vt:lpwstr/>
      </vt:variant>
      <vt:variant>
        <vt:lpwstr>PRD</vt:lpwstr>
      </vt:variant>
      <vt:variant>
        <vt:i4>6684787</vt:i4>
      </vt:variant>
      <vt:variant>
        <vt:i4>378</vt:i4>
      </vt:variant>
      <vt:variant>
        <vt:i4>0</vt:i4>
      </vt:variant>
      <vt:variant>
        <vt:i4>5</vt:i4>
      </vt:variant>
      <vt:variant>
        <vt:lpwstr/>
      </vt:variant>
      <vt:variant>
        <vt:lpwstr>SFT</vt:lpwstr>
      </vt:variant>
      <vt:variant>
        <vt:i4>7602275</vt:i4>
      </vt:variant>
      <vt:variant>
        <vt:i4>375</vt:i4>
      </vt:variant>
      <vt:variant>
        <vt:i4>0</vt:i4>
      </vt:variant>
      <vt:variant>
        <vt:i4>5</vt:i4>
      </vt:variant>
      <vt:variant>
        <vt:lpwstr/>
      </vt:variant>
      <vt:variant>
        <vt:lpwstr>CTD</vt:lpwstr>
      </vt:variant>
      <vt:variant>
        <vt:i4>7471216</vt:i4>
      </vt:variant>
      <vt:variant>
        <vt:i4>372</vt:i4>
      </vt:variant>
      <vt:variant>
        <vt:i4>0</vt:i4>
      </vt:variant>
      <vt:variant>
        <vt:i4>5</vt:i4>
      </vt:variant>
      <vt:variant>
        <vt:lpwstr/>
      </vt:variant>
      <vt:variant>
        <vt:lpwstr>PRD</vt:lpwstr>
      </vt:variant>
      <vt:variant>
        <vt:i4>6684787</vt:i4>
      </vt:variant>
      <vt:variant>
        <vt:i4>369</vt:i4>
      </vt:variant>
      <vt:variant>
        <vt:i4>0</vt:i4>
      </vt:variant>
      <vt:variant>
        <vt:i4>5</vt:i4>
      </vt:variant>
      <vt:variant>
        <vt:lpwstr/>
      </vt:variant>
      <vt:variant>
        <vt:lpwstr>SFT</vt:lpwstr>
      </vt:variant>
      <vt:variant>
        <vt:i4>7602275</vt:i4>
      </vt:variant>
      <vt:variant>
        <vt:i4>366</vt:i4>
      </vt:variant>
      <vt:variant>
        <vt:i4>0</vt:i4>
      </vt:variant>
      <vt:variant>
        <vt:i4>5</vt:i4>
      </vt:variant>
      <vt:variant>
        <vt:lpwstr/>
      </vt:variant>
      <vt:variant>
        <vt:lpwstr>CTD</vt:lpwstr>
      </vt:variant>
      <vt:variant>
        <vt:i4>7471216</vt:i4>
      </vt:variant>
      <vt:variant>
        <vt:i4>363</vt:i4>
      </vt:variant>
      <vt:variant>
        <vt:i4>0</vt:i4>
      </vt:variant>
      <vt:variant>
        <vt:i4>5</vt:i4>
      </vt:variant>
      <vt:variant>
        <vt:lpwstr/>
      </vt:variant>
      <vt:variant>
        <vt:lpwstr>PRD</vt:lpwstr>
      </vt:variant>
      <vt:variant>
        <vt:i4>6684787</vt:i4>
      </vt:variant>
      <vt:variant>
        <vt:i4>360</vt:i4>
      </vt:variant>
      <vt:variant>
        <vt:i4>0</vt:i4>
      </vt:variant>
      <vt:variant>
        <vt:i4>5</vt:i4>
      </vt:variant>
      <vt:variant>
        <vt:lpwstr/>
      </vt:variant>
      <vt:variant>
        <vt:lpwstr>SFT</vt:lpwstr>
      </vt:variant>
      <vt:variant>
        <vt:i4>7602275</vt:i4>
      </vt:variant>
      <vt:variant>
        <vt:i4>357</vt:i4>
      </vt:variant>
      <vt:variant>
        <vt:i4>0</vt:i4>
      </vt:variant>
      <vt:variant>
        <vt:i4>5</vt:i4>
      </vt:variant>
      <vt:variant>
        <vt:lpwstr/>
      </vt:variant>
      <vt:variant>
        <vt:lpwstr>CTD</vt:lpwstr>
      </vt:variant>
      <vt:variant>
        <vt:i4>7471216</vt:i4>
      </vt:variant>
      <vt:variant>
        <vt:i4>354</vt:i4>
      </vt:variant>
      <vt:variant>
        <vt:i4>0</vt:i4>
      </vt:variant>
      <vt:variant>
        <vt:i4>5</vt:i4>
      </vt:variant>
      <vt:variant>
        <vt:lpwstr/>
      </vt:variant>
      <vt:variant>
        <vt:lpwstr>PRD</vt:lpwstr>
      </vt:variant>
      <vt:variant>
        <vt:i4>6684787</vt:i4>
      </vt:variant>
      <vt:variant>
        <vt:i4>351</vt:i4>
      </vt:variant>
      <vt:variant>
        <vt:i4>0</vt:i4>
      </vt:variant>
      <vt:variant>
        <vt:i4>5</vt:i4>
      </vt:variant>
      <vt:variant>
        <vt:lpwstr/>
      </vt:variant>
      <vt:variant>
        <vt:lpwstr>SFT</vt:lpwstr>
      </vt:variant>
      <vt:variant>
        <vt:i4>7602275</vt:i4>
      </vt:variant>
      <vt:variant>
        <vt:i4>348</vt:i4>
      </vt:variant>
      <vt:variant>
        <vt:i4>0</vt:i4>
      </vt:variant>
      <vt:variant>
        <vt:i4>5</vt:i4>
      </vt:variant>
      <vt:variant>
        <vt:lpwstr/>
      </vt:variant>
      <vt:variant>
        <vt:lpwstr>CTD</vt:lpwstr>
      </vt:variant>
      <vt:variant>
        <vt:i4>7471216</vt:i4>
      </vt:variant>
      <vt:variant>
        <vt:i4>345</vt:i4>
      </vt:variant>
      <vt:variant>
        <vt:i4>0</vt:i4>
      </vt:variant>
      <vt:variant>
        <vt:i4>5</vt:i4>
      </vt:variant>
      <vt:variant>
        <vt:lpwstr/>
      </vt:variant>
      <vt:variant>
        <vt:lpwstr>PRD</vt:lpwstr>
      </vt:variant>
      <vt:variant>
        <vt:i4>6684787</vt:i4>
      </vt:variant>
      <vt:variant>
        <vt:i4>342</vt:i4>
      </vt:variant>
      <vt:variant>
        <vt:i4>0</vt:i4>
      </vt:variant>
      <vt:variant>
        <vt:i4>5</vt:i4>
      </vt:variant>
      <vt:variant>
        <vt:lpwstr/>
      </vt:variant>
      <vt:variant>
        <vt:lpwstr>SFT</vt:lpwstr>
      </vt:variant>
      <vt:variant>
        <vt:i4>7602275</vt:i4>
      </vt:variant>
      <vt:variant>
        <vt:i4>339</vt:i4>
      </vt:variant>
      <vt:variant>
        <vt:i4>0</vt:i4>
      </vt:variant>
      <vt:variant>
        <vt:i4>5</vt:i4>
      </vt:variant>
      <vt:variant>
        <vt:lpwstr/>
      </vt:variant>
      <vt:variant>
        <vt:lpwstr>CTD</vt:lpwstr>
      </vt:variant>
      <vt:variant>
        <vt:i4>6684787</vt:i4>
      </vt:variant>
      <vt:variant>
        <vt:i4>336</vt:i4>
      </vt:variant>
      <vt:variant>
        <vt:i4>0</vt:i4>
      </vt:variant>
      <vt:variant>
        <vt:i4>5</vt:i4>
      </vt:variant>
      <vt:variant>
        <vt:lpwstr/>
      </vt:variant>
      <vt:variant>
        <vt:lpwstr>SFT</vt:lpwstr>
      </vt:variant>
      <vt:variant>
        <vt:i4>7602275</vt:i4>
      </vt:variant>
      <vt:variant>
        <vt:i4>333</vt:i4>
      </vt:variant>
      <vt:variant>
        <vt:i4>0</vt:i4>
      </vt:variant>
      <vt:variant>
        <vt:i4>5</vt:i4>
      </vt:variant>
      <vt:variant>
        <vt:lpwstr/>
      </vt:variant>
      <vt:variant>
        <vt:lpwstr>CTD</vt:lpwstr>
      </vt:variant>
      <vt:variant>
        <vt:i4>7471216</vt:i4>
      </vt:variant>
      <vt:variant>
        <vt:i4>330</vt:i4>
      </vt:variant>
      <vt:variant>
        <vt:i4>0</vt:i4>
      </vt:variant>
      <vt:variant>
        <vt:i4>5</vt:i4>
      </vt:variant>
      <vt:variant>
        <vt:lpwstr/>
      </vt:variant>
      <vt:variant>
        <vt:lpwstr>PRD</vt:lpwstr>
      </vt:variant>
      <vt:variant>
        <vt:i4>6684787</vt:i4>
      </vt:variant>
      <vt:variant>
        <vt:i4>327</vt:i4>
      </vt:variant>
      <vt:variant>
        <vt:i4>0</vt:i4>
      </vt:variant>
      <vt:variant>
        <vt:i4>5</vt:i4>
      </vt:variant>
      <vt:variant>
        <vt:lpwstr/>
      </vt:variant>
      <vt:variant>
        <vt:lpwstr>SFT</vt:lpwstr>
      </vt:variant>
      <vt:variant>
        <vt:i4>7602275</vt:i4>
      </vt:variant>
      <vt:variant>
        <vt:i4>324</vt:i4>
      </vt:variant>
      <vt:variant>
        <vt:i4>0</vt:i4>
      </vt:variant>
      <vt:variant>
        <vt:i4>5</vt:i4>
      </vt:variant>
      <vt:variant>
        <vt:lpwstr/>
      </vt:variant>
      <vt:variant>
        <vt:lpwstr>CTD</vt:lpwstr>
      </vt:variant>
      <vt:variant>
        <vt:i4>7471216</vt:i4>
      </vt:variant>
      <vt:variant>
        <vt:i4>321</vt:i4>
      </vt:variant>
      <vt:variant>
        <vt:i4>0</vt:i4>
      </vt:variant>
      <vt:variant>
        <vt:i4>5</vt:i4>
      </vt:variant>
      <vt:variant>
        <vt:lpwstr/>
      </vt:variant>
      <vt:variant>
        <vt:lpwstr>PRD</vt:lpwstr>
      </vt:variant>
      <vt:variant>
        <vt:i4>6684787</vt:i4>
      </vt:variant>
      <vt:variant>
        <vt:i4>318</vt:i4>
      </vt:variant>
      <vt:variant>
        <vt:i4>0</vt:i4>
      </vt:variant>
      <vt:variant>
        <vt:i4>5</vt:i4>
      </vt:variant>
      <vt:variant>
        <vt:lpwstr/>
      </vt:variant>
      <vt:variant>
        <vt:lpwstr>SFT</vt:lpwstr>
      </vt:variant>
      <vt:variant>
        <vt:i4>7602275</vt:i4>
      </vt:variant>
      <vt:variant>
        <vt:i4>315</vt:i4>
      </vt:variant>
      <vt:variant>
        <vt:i4>0</vt:i4>
      </vt:variant>
      <vt:variant>
        <vt:i4>5</vt:i4>
      </vt:variant>
      <vt:variant>
        <vt:lpwstr/>
      </vt:variant>
      <vt:variant>
        <vt:lpwstr>CTD</vt:lpwstr>
      </vt:variant>
      <vt:variant>
        <vt:i4>7471216</vt:i4>
      </vt:variant>
      <vt:variant>
        <vt:i4>312</vt:i4>
      </vt:variant>
      <vt:variant>
        <vt:i4>0</vt:i4>
      </vt:variant>
      <vt:variant>
        <vt:i4>5</vt:i4>
      </vt:variant>
      <vt:variant>
        <vt:lpwstr/>
      </vt:variant>
      <vt:variant>
        <vt:lpwstr>PRD</vt:lpwstr>
      </vt:variant>
      <vt:variant>
        <vt:i4>6684787</vt:i4>
      </vt:variant>
      <vt:variant>
        <vt:i4>309</vt:i4>
      </vt:variant>
      <vt:variant>
        <vt:i4>0</vt:i4>
      </vt:variant>
      <vt:variant>
        <vt:i4>5</vt:i4>
      </vt:variant>
      <vt:variant>
        <vt:lpwstr/>
      </vt:variant>
      <vt:variant>
        <vt:lpwstr>SFT</vt:lpwstr>
      </vt:variant>
      <vt:variant>
        <vt:i4>1179702</vt:i4>
      </vt:variant>
      <vt:variant>
        <vt:i4>299</vt:i4>
      </vt:variant>
      <vt:variant>
        <vt:i4>0</vt:i4>
      </vt:variant>
      <vt:variant>
        <vt:i4>5</vt:i4>
      </vt:variant>
      <vt:variant>
        <vt:lpwstr/>
      </vt:variant>
      <vt:variant>
        <vt:lpwstr>_Toc462313132</vt:lpwstr>
      </vt:variant>
      <vt:variant>
        <vt:i4>1179702</vt:i4>
      </vt:variant>
      <vt:variant>
        <vt:i4>293</vt:i4>
      </vt:variant>
      <vt:variant>
        <vt:i4>0</vt:i4>
      </vt:variant>
      <vt:variant>
        <vt:i4>5</vt:i4>
      </vt:variant>
      <vt:variant>
        <vt:lpwstr/>
      </vt:variant>
      <vt:variant>
        <vt:lpwstr>_Toc462313131</vt:lpwstr>
      </vt:variant>
      <vt:variant>
        <vt:i4>1179702</vt:i4>
      </vt:variant>
      <vt:variant>
        <vt:i4>287</vt:i4>
      </vt:variant>
      <vt:variant>
        <vt:i4>0</vt:i4>
      </vt:variant>
      <vt:variant>
        <vt:i4>5</vt:i4>
      </vt:variant>
      <vt:variant>
        <vt:lpwstr/>
      </vt:variant>
      <vt:variant>
        <vt:lpwstr>_Toc462313130</vt:lpwstr>
      </vt:variant>
      <vt:variant>
        <vt:i4>1245238</vt:i4>
      </vt:variant>
      <vt:variant>
        <vt:i4>281</vt:i4>
      </vt:variant>
      <vt:variant>
        <vt:i4>0</vt:i4>
      </vt:variant>
      <vt:variant>
        <vt:i4>5</vt:i4>
      </vt:variant>
      <vt:variant>
        <vt:lpwstr/>
      </vt:variant>
      <vt:variant>
        <vt:lpwstr>_Toc462313129</vt:lpwstr>
      </vt:variant>
      <vt:variant>
        <vt:i4>1245238</vt:i4>
      </vt:variant>
      <vt:variant>
        <vt:i4>275</vt:i4>
      </vt:variant>
      <vt:variant>
        <vt:i4>0</vt:i4>
      </vt:variant>
      <vt:variant>
        <vt:i4>5</vt:i4>
      </vt:variant>
      <vt:variant>
        <vt:lpwstr/>
      </vt:variant>
      <vt:variant>
        <vt:lpwstr>_Toc462313128</vt:lpwstr>
      </vt:variant>
      <vt:variant>
        <vt:i4>1245238</vt:i4>
      </vt:variant>
      <vt:variant>
        <vt:i4>269</vt:i4>
      </vt:variant>
      <vt:variant>
        <vt:i4>0</vt:i4>
      </vt:variant>
      <vt:variant>
        <vt:i4>5</vt:i4>
      </vt:variant>
      <vt:variant>
        <vt:lpwstr/>
      </vt:variant>
      <vt:variant>
        <vt:lpwstr>_Toc462313127</vt:lpwstr>
      </vt:variant>
      <vt:variant>
        <vt:i4>1245238</vt:i4>
      </vt:variant>
      <vt:variant>
        <vt:i4>263</vt:i4>
      </vt:variant>
      <vt:variant>
        <vt:i4>0</vt:i4>
      </vt:variant>
      <vt:variant>
        <vt:i4>5</vt:i4>
      </vt:variant>
      <vt:variant>
        <vt:lpwstr/>
      </vt:variant>
      <vt:variant>
        <vt:lpwstr>_Toc462313126</vt:lpwstr>
      </vt:variant>
      <vt:variant>
        <vt:i4>1245238</vt:i4>
      </vt:variant>
      <vt:variant>
        <vt:i4>257</vt:i4>
      </vt:variant>
      <vt:variant>
        <vt:i4>0</vt:i4>
      </vt:variant>
      <vt:variant>
        <vt:i4>5</vt:i4>
      </vt:variant>
      <vt:variant>
        <vt:lpwstr/>
      </vt:variant>
      <vt:variant>
        <vt:lpwstr>_Toc462313125</vt:lpwstr>
      </vt:variant>
      <vt:variant>
        <vt:i4>1245238</vt:i4>
      </vt:variant>
      <vt:variant>
        <vt:i4>251</vt:i4>
      </vt:variant>
      <vt:variant>
        <vt:i4>0</vt:i4>
      </vt:variant>
      <vt:variant>
        <vt:i4>5</vt:i4>
      </vt:variant>
      <vt:variant>
        <vt:lpwstr/>
      </vt:variant>
      <vt:variant>
        <vt:lpwstr>_Toc462313124</vt:lpwstr>
      </vt:variant>
      <vt:variant>
        <vt:i4>1245238</vt:i4>
      </vt:variant>
      <vt:variant>
        <vt:i4>245</vt:i4>
      </vt:variant>
      <vt:variant>
        <vt:i4>0</vt:i4>
      </vt:variant>
      <vt:variant>
        <vt:i4>5</vt:i4>
      </vt:variant>
      <vt:variant>
        <vt:lpwstr/>
      </vt:variant>
      <vt:variant>
        <vt:lpwstr>_Toc462313123</vt:lpwstr>
      </vt:variant>
      <vt:variant>
        <vt:i4>1245238</vt:i4>
      </vt:variant>
      <vt:variant>
        <vt:i4>239</vt:i4>
      </vt:variant>
      <vt:variant>
        <vt:i4>0</vt:i4>
      </vt:variant>
      <vt:variant>
        <vt:i4>5</vt:i4>
      </vt:variant>
      <vt:variant>
        <vt:lpwstr/>
      </vt:variant>
      <vt:variant>
        <vt:lpwstr>_Toc462313122</vt:lpwstr>
      </vt:variant>
      <vt:variant>
        <vt:i4>1245238</vt:i4>
      </vt:variant>
      <vt:variant>
        <vt:i4>233</vt:i4>
      </vt:variant>
      <vt:variant>
        <vt:i4>0</vt:i4>
      </vt:variant>
      <vt:variant>
        <vt:i4>5</vt:i4>
      </vt:variant>
      <vt:variant>
        <vt:lpwstr/>
      </vt:variant>
      <vt:variant>
        <vt:lpwstr>_Toc462313121</vt:lpwstr>
      </vt:variant>
      <vt:variant>
        <vt:i4>1245238</vt:i4>
      </vt:variant>
      <vt:variant>
        <vt:i4>227</vt:i4>
      </vt:variant>
      <vt:variant>
        <vt:i4>0</vt:i4>
      </vt:variant>
      <vt:variant>
        <vt:i4>5</vt:i4>
      </vt:variant>
      <vt:variant>
        <vt:lpwstr/>
      </vt:variant>
      <vt:variant>
        <vt:lpwstr>_Toc462313120</vt:lpwstr>
      </vt:variant>
      <vt:variant>
        <vt:i4>1048630</vt:i4>
      </vt:variant>
      <vt:variant>
        <vt:i4>221</vt:i4>
      </vt:variant>
      <vt:variant>
        <vt:i4>0</vt:i4>
      </vt:variant>
      <vt:variant>
        <vt:i4>5</vt:i4>
      </vt:variant>
      <vt:variant>
        <vt:lpwstr/>
      </vt:variant>
      <vt:variant>
        <vt:lpwstr>_Toc462313119</vt:lpwstr>
      </vt:variant>
      <vt:variant>
        <vt:i4>1048630</vt:i4>
      </vt:variant>
      <vt:variant>
        <vt:i4>215</vt:i4>
      </vt:variant>
      <vt:variant>
        <vt:i4>0</vt:i4>
      </vt:variant>
      <vt:variant>
        <vt:i4>5</vt:i4>
      </vt:variant>
      <vt:variant>
        <vt:lpwstr/>
      </vt:variant>
      <vt:variant>
        <vt:lpwstr>_Toc462313118</vt:lpwstr>
      </vt:variant>
      <vt:variant>
        <vt:i4>1048630</vt:i4>
      </vt:variant>
      <vt:variant>
        <vt:i4>209</vt:i4>
      </vt:variant>
      <vt:variant>
        <vt:i4>0</vt:i4>
      </vt:variant>
      <vt:variant>
        <vt:i4>5</vt:i4>
      </vt:variant>
      <vt:variant>
        <vt:lpwstr/>
      </vt:variant>
      <vt:variant>
        <vt:lpwstr>_Toc462313117</vt:lpwstr>
      </vt:variant>
      <vt:variant>
        <vt:i4>1048630</vt:i4>
      </vt:variant>
      <vt:variant>
        <vt:i4>203</vt:i4>
      </vt:variant>
      <vt:variant>
        <vt:i4>0</vt:i4>
      </vt:variant>
      <vt:variant>
        <vt:i4>5</vt:i4>
      </vt:variant>
      <vt:variant>
        <vt:lpwstr/>
      </vt:variant>
      <vt:variant>
        <vt:lpwstr>_Toc462313116</vt:lpwstr>
      </vt:variant>
      <vt:variant>
        <vt:i4>1048630</vt:i4>
      </vt:variant>
      <vt:variant>
        <vt:i4>197</vt:i4>
      </vt:variant>
      <vt:variant>
        <vt:i4>0</vt:i4>
      </vt:variant>
      <vt:variant>
        <vt:i4>5</vt:i4>
      </vt:variant>
      <vt:variant>
        <vt:lpwstr/>
      </vt:variant>
      <vt:variant>
        <vt:lpwstr>_Toc462313115</vt:lpwstr>
      </vt:variant>
      <vt:variant>
        <vt:i4>1048630</vt:i4>
      </vt:variant>
      <vt:variant>
        <vt:i4>191</vt:i4>
      </vt:variant>
      <vt:variant>
        <vt:i4>0</vt:i4>
      </vt:variant>
      <vt:variant>
        <vt:i4>5</vt:i4>
      </vt:variant>
      <vt:variant>
        <vt:lpwstr/>
      </vt:variant>
      <vt:variant>
        <vt:lpwstr>_Toc462313114</vt:lpwstr>
      </vt:variant>
      <vt:variant>
        <vt:i4>1048630</vt:i4>
      </vt:variant>
      <vt:variant>
        <vt:i4>185</vt:i4>
      </vt:variant>
      <vt:variant>
        <vt:i4>0</vt:i4>
      </vt:variant>
      <vt:variant>
        <vt:i4>5</vt:i4>
      </vt:variant>
      <vt:variant>
        <vt:lpwstr/>
      </vt:variant>
      <vt:variant>
        <vt:lpwstr>_Toc462313113</vt:lpwstr>
      </vt:variant>
      <vt:variant>
        <vt:i4>1048630</vt:i4>
      </vt:variant>
      <vt:variant>
        <vt:i4>179</vt:i4>
      </vt:variant>
      <vt:variant>
        <vt:i4>0</vt:i4>
      </vt:variant>
      <vt:variant>
        <vt:i4>5</vt:i4>
      </vt:variant>
      <vt:variant>
        <vt:lpwstr/>
      </vt:variant>
      <vt:variant>
        <vt:lpwstr>_Toc462313112</vt:lpwstr>
      </vt:variant>
      <vt:variant>
        <vt:i4>1048630</vt:i4>
      </vt:variant>
      <vt:variant>
        <vt:i4>173</vt:i4>
      </vt:variant>
      <vt:variant>
        <vt:i4>0</vt:i4>
      </vt:variant>
      <vt:variant>
        <vt:i4>5</vt:i4>
      </vt:variant>
      <vt:variant>
        <vt:lpwstr/>
      </vt:variant>
      <vt:variant>
        <vt:lpwstr>_Toc462313111</vt:lpwstr>
      </vt:variant>
      <vt:variant>
        <vt:i4>1048630</vt:i4>
      </vt:variant>
      <vt:variant>
        <vt:i4>167</vt:i4>
      </vt:variant>
      <vt:variant>
        <vt:i4>0</vt:i4>
      </vt:variant>
      <vt:variant>
        <vt:i4>5</vt:i4>
      </vt:variant>
      <vt:variant>
        <vt:lpwstr/>
      </vt:variant>
      <vt:variant>
        <vt:lpwstr>_Toc462313110</vt:lpwstr>
      </vt:variant>
      <vt:variant>
        <vt:i4>1114166</vt:i4>
      </vt:variant>
      <vt:variant>
        <vt:i4>161</vt:i4>
      </vt:variant>
      <vt:variant>
        <vt:i4>0</vt:i4>
      </vt:variant>
      <vt:variant>
        <vt:i4>5</vt:i4>
      </vt:variant>
      <vt:variant>
        <vt:lpwstr/>
      </vt:variant>
      <vt:variant>
        <vt:lpwstr>_Toc462313109</vt:lpwstr>
      </vt:variant>
      <vt:variant>
        <vt:i4>1114166</vt:i4>
      </vt:variant>
      <vt:variant>
        <vt:i4>155</vt:i4>
      </vt:variant>
      <vt:variant>
        <vt:i4>0</vt:i4>
      </vt:variant>
      <vt:variant>
        <vt:i4>5</vt:i4>
      </vt:variant>
      <vt:variant>
        <vt:lpwstr/>
      </vt:variant>
      <vt:variant>
        <vt:lpwstr>_Toc462313108</vt:lpwstr>
      </vt:variant>
      <vt:variant>
        <vt:i4>1114166</vt:i4>
      </vt:variant>
      <vt:variant>
        <vt:i4>149</vt:i4>
      </vt:variant>
      <vt:variant>
        <vt:i4>0</vt:i4>
      </vt:variant>
      <vt:variant>
        <vt:i4>5</vt:i4>
      </vt:variant>
      <vt:variant>
        <vt:lpwstr/>
      </vt:variant>
      <vt:variant>
        <vt:lpwstr>_Toc462313107</vt:lpwstr>
      </vt:variant>
      <vt:variant>
        <vt:i4>1114166</vt:i4>
      </vt:variant>
      <vt:variant>
        <vt:i4>143</vt:i4>
      </vt:variant>
      <vt:variant>
        <vt:i4>0</vt:i4>
      </vt:variant>
      <vt:variant>
        <vt:i4>5</vt:i4>
      </vt:variant>
      <vt:variant>
        <vt:lpwstr/>
      </vt:variant>
      <vt:variant>
        <vt:lpwstr>_Toc462313106</vt:lpwstr>
      </vt:variant>
      <vt:variant>
        <vt:i4>1114166</vt:i4>
      </vt:variant>
      <vt:variant>
        <vt:i4>137</vt:i4>
      </vt:variant>
      <vt:variant>
        <vt:i4>0</vt:i4>
      </vt:variant>
      <vt:variant>
        <vt:i4>5</vt:i4>
      </vt:variant>
      <vt:variant>
        <vt:lpwstr/>
      </vt:variant>
      <vt:variant>
        <vt:lpwstr>_Toc462313105</vt:lpwstr>
      </vt:variant>
      <vt:variant>
        <vt:i4>1114166</vt:i4>
      </vt:variant>
      <vt:variant>
        <vt:i4>131</vt:i4>
      </vt:variant>
      <vt:variant>
        <vt:i4>0</vt:i4>
      </vt:variant>
      <vt:variant>
        <vt:i4>5</vt:i4>
      </vt:variant>
      <vt:variant>
        <vt:lpwstr/>
      </vt:variant>
      <vt:variant>
        <vt:lpwstr>_Toc462313104</vt:lpwstr>
      </vt:variant>
      <vt:variant>
        <vt:i4>1114166</vt:i4>
      </vt:variant>
      <vt:variant>
        <vt:i4>125</vt:i4>
      </vt:variant>
      <vt:variant>
        <vt:i4>0</vt:i4>
      </vt:variant>
      <vt:variant>
        <vt:i4>5</vt:i4>
      </vt:variant>
      <vt:variant>
        <vt:lpwstr/>
      </vt:variant>
      <vt:variant>
        <vt:lpwstr>_Toc462313103</vt:lpwstr>
      </vt:variant>
      <vt:variant>
        <vt:i4>1114166</vt:i4>
      </vt:variant>
      <vt:variant>
        <vt:i4>119</vt:i4>
      </vt:variant>
      <vt:variant>
        <vt:i4>0</vt:i4>
      </vt:variant>
      <vt:variant>
        <vt:i4>5</vt:i4>
      </vt:variant>
      <vt:variant>
        <vt:lpwstr/>
      </vt:variant>
      <vt:variant>
        <vt:lpwstr>_Toc462313102</vt:lpwstr>
      </vt:variant>
      <vt:variant>
        <vt:i4>1114166</vt:i4>
      </vt:variant>
      <vt:variant>
        <vt:i4>113</vt:i4>
      </vt:variant>
      <vt:variant>
        <vt:i4>0</vt:i4>
      </vt:variant>
      <vt:variant>
        <vt:i4>5</vt:i4>
      </vt:variant>
      <vt:variant>
        <vt:lpwstr/>
      </vt:variant>
      <vt:variant>
        <vt:lpwstr>_Toc462313101</vt:lpwstr>
      </vt:variant>
      <vt:variant>
        <vt:i4>1114166</vt:i4>
      </vt:variant>
      <vt:variant>
        <vt:i4>107</vt:i4>
      </vt:variant>
      <vt:variant>
        <vt:i4>0</vt:i4>
      </vt:variant>
      <vt:variant>
        <vt:i4>5</vt:i4>
      </vt:variant>
      <vt:variant>
        <vt:lpwstr/>
      </vt:variant>
      <vt:variant>
        <vt:lpwstr>_Toc462313100</vt:lpwstr>
      </vt:variant>
      <vt:variant>
        <vt:i4>1572919</vt:i4>
      </vt:variant>
      <vt:variant>
        <vt:i4>101</vt:i4>
      </vt:variant>
      <vt:variant>
        <vt:i4>0</vt:i4>
      </vt:variant>
      <vt:variant>
        <vt:i4>5</vt:i4>
      </vt:variant>
      <vt:variant>
        <vt:lpwstr/>
      </vt:variant>
      <vt:variant>
        <vt:lpwstr>_Toc462313099</vt:lpwstr>
      </vt:variant>
      <vt:variant>
        <vt:i4>1572919</vt:i4>
      </vt:variant>
      <vt:variant>
        <vt:i4>95</vt:i4>
      </vt:variant>
      <vt:variant>
        <vt:i4>0</vt:i4>
      </vt:variant>
      <vt:variant>
        <vt:i4>5</vt:i4>
      </vt:variant>
      <vt:variant>
        <vt:lpwstr/>
      </vt:variant>
      <vt:variant>
        <vt:lpwstr>_Toc462313098</vt:lpwstr>
      </vt:variant>
      <vt:variant>
        <vt:i4>1572919</vt:i4>
      </vt:variant>
      <vt:variant>
        <vt:i4>89</vt:i4>
      </vt:variant>
      <vt:variant>
        <vt:i4>0</vt:i4>
      </vt:variant>
      <vt:variant>
        <vt:i4>5</vt:i4>
      </vt:variant>
      <vt:variant>
        <vt:lpwstr/>
      </vt:variant>
      <vt:variant>
        <vt:lpwstr>_Toc462313097</vt:lpwstr>
      </vt:variant>
      <vt:variant>
        <vt:i4>1572919</vt:i4>
      </vt:variant>
      <vt:variant>
        <vt:i4>83</vt:i4>
      </vt:variant>
      <vt:variant>
        <vt:i4>0</vt:i4>
      </vt:variant>
      <vt:variant>
        <vt:i4>5</vt:i4>
      </vt:variant>
      <vt:variant>
        <vt:lpwstr/>
      </vt:variant>
      <vt:variant>
        <vt:lpwstr>_Toc462313096</vt:lpwstr>
      </vt:variant>
      <vt:variant>
        <vt:i4>1572919</vt:i4>
      </vt:variant>
      <vt:variant>
        <vt:i4>77</vt:i4>
      </vt:variant>
      <vt:variant>
        <vt:i4>0</vt:i4>
      </vt:variant>
      <vt:variant>
        <vt:i4>5</vt:i4>
      </vt:variant>
      <vt:variant>
        <vt:lpwstr/>
      </vt:variant>
      <vt:variant>
        <vt:lpwstr>_Toc462313095</vt:lpwstr>
      </vt:variant>
      <vt:variant>
        <vt:i4>1572919</vt:i4>
      </vt:variant>
      <vt:variant>
        <vt:i4>71</vt:i4>
      </vt:variant>
      <vt:variant>
        <vt:i4>0</vt:i4>
      </vt:variant>
      <vt:variant>
        <vt:i4>5</vt:i4>
      </vt:variant>
      <vt:variant>
        <vt:lpwstr/>
      </vt:variant>
      <vt:variant>
        <vt:lpwstr>_Toc462313094</vt:lpwstr>
      </vt:variant>
      <vt:variant>
        <vt:i4>1572919</vt:i4>
      </vt:variant>
      <vt:variant>
        <vt:i4>65</vt:i4>
      </vt:variant>
      <vt:variant>
        <vt:i4>0</vt:i4>
      </vt:variant>
      <vt:variant>
        <vt:i4>5</vt:i4>
      </vt:variant>
      <vt:variant>
        <vt:lpwstr/>
      </vt:variant>
      <vt:variant>
        <vt:lpwstr>_Toc462313093</vt:lpwstr>
      </vt:variant>
      <vt:variant>
        <vt:i4>1572919</vt:i4>
      </vt:variant>
      <vt:variant>
        <vt:i4>59</vt:i4>
      </vt:variant>
      <vt:variant>
        <vt:i4>0</vt:i4>
      </vt:variant>
      <vt:variant>
        <vt:i4>5</vt:i4>
      </vt:variant>
      <vt:variant>
        <vt:lpwstr/>
      </vt:variant>
      <vt:variant>
        <vt:lpwstr>_Toc462313092</vt:lpwstr>
      </vt:variant>
      <vt:variant>
        <vt:i4>1572919</vt:i4>
      </vt:variant>
      <vt:variant>
        <vt:i4>53</vt:i4>
      </vt:variant>
      <vt:variant>
        <vt:i4>0</vt:i4>
      </vt:variant>
      <vt:variant>
        <vt:i4>5</vt:i4>
      </vt:variant>
      <vt:variant>
        <vt:lpwstr/>
      </vt:variant>
      <vt:variant>
        <vt:lpwstr>_Toc462313091</vt:lpwstr>
      </vt:variant>
      <vt:variant>
        <vt:i4>1572919</vt:i4>
      </vt:variant>
      <vt:variant>
        <vt:i4>47</vt:i4>
      </vt:variant>
      <vt:variant>
        <vt:i4>0</vt:i4>
      </vt:variant>
      <vt:variant>
        <vt:i4>5</vt:i4>
      </vt:variant>
      <vt:variant>
        <vt:lpwstr/>
      </vt:variant>
      <vt:variant>
        <vt:lpwstr>_Toc462313090</vt:lpwstr>
      </vt:variant>
      <vt:variant>
        <vt:i4>1638455</vt:i4>
      </vt:variant>
      <vt:variant>
        <vt:i4>41</vt:i4>
      </vt:variant>
      <vt:variant>
        <vt:i4>0</vt:i4>
      </vt:variant>
      <vt:variant>
        <vt:i4>5</vt:i4>
      </vt:variant>
      <vt:variant>
        <vt:lpwstr/>
      </vt:variant>
      <vt:variant>
        <vt:lpwstr>_Toc462313089</vt:lpwstr>
      </vt:variant>
      <vt:variant>
        <vt:i4>1638455</vt:i4>
      </vt:variant>
      <vt:variant>
        <vt:i4>35</vt:i4>
      </vt:variant>
      <vt:variant>
        <vt:i4>0</vt:i4>
      </vt:variant>
      <vt:variant>
        <vt:i4>5</vt:i4>
      </vt:variant>
      <vt:variant>
        <vt:lpwstr/>
      </vt:variant>
      <vt:variant>
        <vt:lpwstr>_Toc462313088</vt:lpwstr>
      </vt:variant>
      <vt:variant>
        <vt:i4>1638455</vt:i4>
      </vt:variant>
      <vt:variant>
        <vt:i4>29</vt:i4>
      </vt:variant>
      <vt:variant>
        <vt:i4>0</vt:i4>
      </vt:variant>
      <vt:variant>
        <vt:i4>5</vt:i4>
      </vt:variant>
      <vt:variant>
        <vt:lpwstr/>
      </vt:variant>
      <vt:variant>
        <vt:lpwstr>_Toc462313087</vt:lpwstr>
      </vt:variant>
      <vt:variant>
        <vt:i4>1638455</vt:i4>
      </vt:variant>
      <vt:variant>
        <vt:i4>23</vt:i4>
      </vt:variant>
      <vt:variant>
        <vt:i4>0</vt:i4>
      </vt:variant>
      <vt:variant>
        <vt:i4>5</vt:i4>
      </vt:variant>
      <vt:variant>
        <vt:lpwstr/>
      </vt:variant>
      <vt:variant>
        <vt:lpwstr>_Toc462313086</vt:lpwstr>
      </vt:variant>
      <vt:variant>
        <vt:i4>1638455</vt:i4>
      </vt:variant>
      <vt:variant>
        <vt:i4>17</vt:i4>
      </vt:variant>
      <vt:variant>
        <vt:i4>0</vt:i4>
      </vt:variant>
      <vt:variant>
        <vt:i4>5</vt:i4>
      </vt:variant>
      <vt:variant>
        <vt:lpwstr/>
      </vt:variant>
      <vt:variant>
        <vt:lpwstr>_Toc462313085</vt:lpwstr>
      </vt:variant>
      <vt:variant>
        <vt:i4>1638455</vt:i4>
      </vt:variant>
      <vt:variant>
        <vt:i4>11</vt:i4>
      </vt:variant>
      <vt:variant>
        <vt:i4>0</vt:i4>
      </vt:variant>
      <vt:variant>
        <vt:i4>5</vt:i4>
      </vt:variant>
      <vt:variant>
        <vt:lpwstr/>
      </vt:variant>
      <vt:variant>
        <vt:lpwstr>_Toc462313084</vt:lpwstr>
      </vt:variant>
      <vt:variant>
        <vt:i4>1638455</vt:i4>
      </vt:variant>
      <vt:variant>
        <vt:i4>5</vt:i4>
      </vt:variant>
      <vt:variant>
        <vt:i4>0</vt:i4>
      </vt:variant>
      <vt:variant>
        <vt:i4>5</vt:i4>
      </vt:variant>
      <vt:variant>
        <vt:lpwstr/>
      </vt:variant>
      <vt:variant>
        <vt:lpwstr>_Toc462313083</vt:lpwstr>
      </vt:variant>
      <vt:variant>
        <vt:i4>4718718</vt:i4>
      </vt:variant>
      <vt:variant>
        <vt:i4>0</vt:i4>
      </vt:variant>
      <vt:variant>
        <vt:i4>0</vt:i4>
      </vt:variant>
      <vt:variant>
        <vt:i4>5</vt:i4>
      </vt:variant>
      <vt:variant>
        <vt:lpwstr>mailto:patientcare@lists.hl7.org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11 - Patient Referral</dc:title>
  <dc:creator>Amit Popat</dc:creator>
  <cp:lastModifiedBy>Amit Popat</cp:lastModifiedBy>
  <cp:revision>6</cp:revision>
  <cp:lastPrinted>2018-04-05T21:31:00Z</cp:lastPrinted>
  <dcterms:created xsi:type="dcterms:W3CDTF">2022-07-08T13:48:00Z</dcterms:created>
  <dcterms:modified xsi:type="dcterms:W3CDTF">2022-07-11T15:45:00Z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Standard</vt:lpwstr>
  </property>
  <property fmtid="{D5CDD505-2E9C-101B-9397-08002B2CF9AE}" pid="5" name="release_version">
    <vt:lpwstr>2.9</vt:lpwstr>
  </property>
  <property fmtid="{D5CDD505-2E9C-101B-9397-08002B2CF9AE}" pid="6" name="fo_checked">
    <vt:filetime>2019-12-01T10:00:00Z</vt:filetime>
  </property>
</Properties>
</file>